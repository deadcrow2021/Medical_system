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AA331" w14:textId="77777777" w:rsidR="00F26F1F" w:rsidRPr="002D7205" w:rsidRDefault="00F26F1F" w:rsidP="0007017D"/>
    <w:p w14:paraId="37D379CD" w14:textId="77777777" w:rsidR="00F26F1F" w:rsidRDefault="00F26F1F" w:rsidP="0007017D"/>
    <w:p w14:paraId="46F46FA2" w14:textId="77777777" w:rsidR="00F26F1F" w:rsidRDefault="00F26F1F" w:rsidP="0007017D"/>
    <w:p w14:paraId="2A6B829A" w14:textId="77777777" w:rsidR="00F26F1F" w:rsidRDefault="00F26F1F" w:rsidP="0007017D"/>
    <w:p w14:paraId="797E253C" w14:textId="77777777" w:rsidR="00F26F1F" w:rsidRDefault="00F26F1F" w:rsidP="0007017D"/>
    <w:p w14:paraId="53DE1E68" w14:textId="5E7DBC18" w:rsidR="00F26F1F" w:rsidRPr="00D54D8F" w:rsidRDefault="00A02730" w:rsidP="000C081D">
      <w:pPr>
        <w:pStyle w:val="phtitlepagesystemfull"/>
      </w:pPr>
      <w:r w:rsidRPr="00D54D8F">
        <w:t>В</w:t>
      </w:r>
      <w:r w:rsidR="000C081D" w:rsidRPr="000C081D">
        <w:t>ертикально-интегрированн</w:t>
      </w:r>
      <w:r w:rsidR="000C081D">
        <w:t>ая</w:t>
      </w:r>
      <w:r w:rsidR="000C081D" w:rsidRPr="000C081D">
        <w:t xml:space="preserve"> медицинск</w:t>
      </w:r>
      <w:r w:rsidR="000C081D">
        <w:t>ая</w:t>
      </w:r>
      <w:r w:rsidR="000C081D" w:rsidRPr="000C081D">
        <w:t xml:space="preserve"> информационн</w:t>
      </w:r>
      <w:r w:rsidR="000C081D">
        <w:t>ая</w:t>
      </w:r>
      <w:r w:rsidR="000C081D" w:rsidRPr="000C081D">
        <w:t xml:space="preserve"> систем</w:t>
      </w:r>
      <w:r w:rsidR="000C081D">
        <w:t xml:space="preserve">а </w:t>
      </w:r>
      <w:r w:rsidR="000C081D" w:rsidRPr="000C081D">
        <w:t>«Акушерство и гинекология» и «Неонатология»</w:t>
      </w:r>
      <w:r w:rsidR="000C081D">
        <w:t xml:space="preserve"> </w:t>
      </w:r>
      <w:r w:rsidR="000C081D" w:rsidRPr="000C081D">
        <w:t xml:space="preserve">(ВИМИС </w:t>
      </w:r>
      <w:r w:rsidR="00541A95" w:rsidRPr="00541A95">
        <w:t>«</w:t>
      </w:r>
      <w:r w:rsidR="00541A95">
        <w:t>АКиНЕО</w:t>
      </w:r>
      <w:r w:rsidR="00541A95" w:rsidRPr="00541A95">
        <w:t>»</w:t>
      </w:r>
      <w:r w:rsidR="000C081D" w:rsidRPr="000C081D">
        <w:t>)</w:t>
      </w:r>
    </w:p>
    <w:p w14:paraId="1EC19F42" w14:textId="77777777" w:rsidR="00D22FBA" w:rsidRDefault="00D22FBA" w:rsidP="00D54D8F">
      <w:pPr>
        <w:pStyle w:val="phtitlepagedocument"/>
      </w:pPr>
    </w:p>
    <w:p w14:paraId="0B4163B6" w14:textId="0507780E" w:rsidR="00F26F1F" w:rsidRDefault="00A02730" w:rsidP="00D54D8F">
      <w:pPr>
        <w:pStyle w:val="phtitlepagedocument"/>
      </w:pPr>
      <w:r w:rsidRPr="00D54D8F">
        <w:t>Протокол информационного взаимодействия ВИМИС «</w:t>
      </w:r>
      <w:r w:rsidR="00541A95">
        <w:t>АКиНЕО</w:t>
      </w:r>
      <w:r w:rsidRPr="00D54D8F">
        <w:t>» с внешними информационными системами</w:t>
      </w:r>
    </w:p>
    <w:p w14:paraId="0A9552BB" w14:textId="77777777" w:rsidR="00D22FBA" w:rsidRPr="00D54D8F" w:rsidRDefault="00D22FBA" w:rsidP="00D54D8F">
      <w:pPr>
        <w:pStyle w:val="phtitlepagedocument"/>
      </w:pPr>
    </w:p>
    <w:p w14:paraId="669AEE1E" w14:textId="12F6E6D9" w:rsidR="00F26F1F" w:rsidRPr="00D54D8F" w:rsidRDefault="00862C48" w:rsidP="00D54D8F">
      <w:pPr>
        <w:pStyle w:val="phtitlepageother"/>
      </w:pPr>
      <w:r w:rsidRPr="00D54D8F">
        <w:t xml:space="preserve">Версия </w:t>
      </w:r>
      <w:r w:rsidR="00C56063">
        <w:t>2</w:t>
      </w:r>
      <w:r w:rsidR="00E14166">
        <w:t>.</w:t>
      </w:r>
      <w:r w:rsidR="00C56063">
        <w:t>0</w:t>
      </w:r>
    </w:p>
    <w:p w14:paraId="60ADED28" w14:textId="77777777" w:rsidR="00F26F1F" w:rsidRPr="00D54D8F" w:rsidRDefault="00A02730" w:rsidP="00D54D8F">
      <w:pPr>
        <w:pStyle w:val="phcontent"/>
      </w:pPr>
      <w:r w:rsidRPr="00D54D8F">
        <w:lastRenderedPageBreak/>
        <w:t>Аннотация</w:t>
      </w:r>
    </w:p>
    <w:p w14:paraId="0B7005D4" w14:textId="79BCED16" w:rsidR="00F26F1F" w:rsidRDefault="00A02730" w:rsidP="00D54D8F">
      <w:pPr>
        <w:pStyle w:val="phnormal"/>
      </w:pPr>
      <w:r w:rsidRPr="00D54D8F">
        <w:t xml:space="preserve">Настоящий документ описывает возможности по интеграции, предоставляемые Вертикально-интегрированной медицинской информационной системой по профилю «Акушерство, гинекология и неонатология» (ВИМИС «Акушерство, гинекология и неонатология», ВИМИС </w:t>
      </w:r>
      <w:r w:rsidR="008A7817" w:rsidRPr="00D54D8F">
        <w:t>«АКиНЕО»</w:t>
      </w:r>
      <w:r w:rsidRPr="00D54D8F">
        <w:t xml:space="preserve">), для: </w:t>
      </w:r>
      <w:r w:rsidR="007802B6" w:rsidRPr="00D54D8F">
        <w:t xml:space="preserve">государственных информационных </w:t>
      </w:r>
      <w:r w:rsidRPr="00D54D8F">
        <w:t>систем в сфере здравоохранения субъекта Российской Федерации (ГИС СЗ)</w:t>
      </w:r>
      <w:r w:rsidR="007802B6" w:rsidRPr="00D54D8F">
        <w:t xml:space="preserve">, медицинских информационных </w:t>
      </w:r>
      <w:r w:rsidRPr="00D54D8F">
        <w:t>систем медицинских организаций (МИС МО)</w:t>
      </w:r>
      <w:r w:rsidR="00836FE4" w:rsidRPr="00D54D8F">
        <w:t xml:space="preserve"> и </w:t>
      </w:r>
      <w:r w:rsidR="007802B6" w:rsidRPr="00D54D8F">
        <w:t>И</w:t>
      </w:r>
      <w:r w:rsidR="00836FE4" w:rsidRPr="00D54D8F">
        <w:t>ны</w:t>
      </w:r>
      <w:r w:rsidR="007802B6" w:rsidRPr="00D54D8F">
        <w:t>х</w:t>
      </w:r>
      <w:r w:rsidR="00836FE4" w:rsidRPr="00D54D8F">
        <w:t xml:space="preserve"> </w:t>
      </w:r>
      <w:r w:rsidR="007802B6" w:rsidRPr="00D54D8F">
        <w:t xml:space="preserve">ИС </w:t>
      </w:r>
      <w:r w:rsidRPr="00D54D8F">
        <w:t xml:space="preserve">в части передачи медицинских сведений по пациентам, а также получения из </w:t>
      </w:r>
      <w:r w:rsidR="005B10F1" w:rsidRPr="00D54D8F">
        <w:t>ВИМИС «АКиНЕО»</w:t>
      </w:r>
      <w:r w:rsidR="00896897" w:rsidRPr="00D54D8F">
        <w:t xml:space="preserve"> сведений о порядк</w:t>
      </w:r>
      <w:r w:rsidR="004D7C22" w:rsidRPr="00D54D8F">
        <w:t>ах</w:t>
      </w:r>
      <w:r w:rsidRPr="00D54D8F">
        <w:t xml:space="preserve"> оказания медицинской помощи и клинических рекомендациях по акушерству, гинекологии и неонатологии.</w:t>
      </w:r>
    </w:p>
    <w:p w14:paraId="62FAA93D" w14:textId="4AD72E4B" w:rsidR="00164014" w:rsidRPr="00E924F1" w:rsidRDefault="00164014" w:rsidP="00164014">
      <w:pPr>
        <w:pStyle w:val="phnormal"/>
      </w:pPr>
      <w:r w:rsidRPr="00C26294">
        <w:t xml:space="preserve">Прием СЭМД и СЭМД </w:t>
      </w:r>
      <w:r w:rsidRPr="00C26294">
        <w:rPr>
          <w:lang w:val="en-US"/>
        </w:rPr>
        <w:t>beta</w:t>
      </w:r>
      <w:r w:rsidRPr="00C26294">
        <w:t xml:space="preserve">-версии в соответствии с протоколом информационного взаимодействия ВИМИС «АКиНЕО» с внешними информационными системами версии </w:t>
      </w:r>
      <w:r w:rsidR="00E44544">
        <w:t>1</w:t>
      </w:r>
      <w:r w:rsidRPr="00C26294">
        <w:t>.</w:t>
      </w:r>
      <w:r w:rsidR="00E44544">
        <w:t>2</w:t>
      </w:r>
      <w:r w:rsidRPr="00C26294">
        <w:t xml:space="preserve"> </w:t>
      </w:r>
      <w:r w:rsidRPr="00A21BF1">
        <w:t xml:space="preserve">производится </w:t>
      </w:r>
      <w:r w:rsidRPr="00A21BF1">
        <w:rPr>
          <w:b/>
        </w:rPr>
        <w:t xml:space="preserve">в течение </w:t>
      </w:r>
      <w:r w:rsidR="00916AB4" w:rsidRPr="00A21BF1">
        <w:rPr>
          <w:b/>
        </w:rPr>
        <w:t>270</w:t>
      </w:r>
      <w:r w:rsidRPr="00A21BF1">
        <w:rPr>
          <w:b/>
        </w:rPr>
        <w:t xml:space="preserve"> календарных дней</w:t>
      </w:r>
      <w:r w:rsidRPr="00C26294">
        <w:t xml:space="preserve"> с даты публикации данного Протокола на портале оперативного взаимодействия участников ЕГИСЗ: </w:t>
      </w:r>
      <w:hyperlink r:id="rId8" w:history="1">
        <w:r w:rsidRPr="00C26294">
          <w:rPr>
            <w:rStyle w:val="afff"/>
          </w:rPr>
          <w:t>https://portal.egisz.rosminzdrav.ru/materials</w:t>
        </w:r>
      </w:hyperlink>
      <w:r w:rsidRPr="00C26294">
        <w:t xml:space="preserve">. По истечению этого срока будет осуществляться прием СЭМД и СЭМД </w:t>
      </w:r>
      <w:r w:rsidRPr="00C26294">
        <w:rPr>
          <w:lang w:val="en-US"/>
        </w:rPr>
        <w:t>beta</w:t>
      </w:r>
      <w:r w:rsidRPr="00C26294">
        <w:t xml:space="preserve">-версии в соответствии с версией </w:t>
      </w:r>
      <w:r w:rsidR="00E44544">
        <w:t>2</w:t>
      </w:r>
      <w:r w:rsidRPr="00C26294">
        <w:t>.</w:t>
      </w:r>
      <w:r w:rsidR="00E44544">
        <w:t>0</w:t>
      </w:r>
      <w:r w:rsidRPr="00C26294">
        <w:t xml:space="preserve"> протокола информационного взаимодействия ВИМИС «</w:t>
      </w:r>
      <w:r w:rsidR="00555090" w:rsidRPr="00C26294">
        <w:t>АКиНЕО</w:t>
      </w:r>
      <w:r w:rsidRPr="00C26294">
        <w:t>» с внешними информационными системами.</w:t>
      </w:r>
    </w:p>
    <w:p w14:paraId="639C57E0" w14:textId="77777777" w:rsidR="00F26F1F" w:rsidRPr="00D54D8F" w:rsidRDefault="00A02730" w:rsidP="00D54D8F">
      <w:pPr>
        <w:pStyle w:val="phnormal"/>
      </w:pPr>
      <w:r w:rsidRPr="00D54D8F">
        <w:t xml:space="preserve">Изменения настоящего документа фиксируются в листе </w:t>
      </w:r>
      <w:r w:rsidR="00862C48" w:rsidRPr="00D54D8F">
        <w:t xml:space="preserve">регистрации </w:t>
      </w:r>
      <w:r w:rsidRPr="00D54D8F">
        <w:t>изменений.</w:t>
      </w:r>
    </w:p>
    <w:p w14:paraId="7FE41F9C" w14:textId="77777777" w:rsidR="00F26F1F" w:rsidRPr="00D54D8F" w:rsidRDefault="00A02730" w:rsidP="00D54D8F">
      <w:pPr>
        <w:pStyle w:val="phcontent"/>
      </w:pPr>
      <w:r w:rsidRPr="00D54D8F">
        <w:lastRenderedPageBreak/>
        <w:t>Содержание</w:t>
      </w:r>
    </w:p>
    <w:p w14:paraId="59C60C39" w14:textId="5F917E0B" w:rsidR="000D021C" w:rsidRDefault="00862C48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54D8F">
        <w:fldChar w:fldCharType="begin"/>
      </w:r>
      <w:r w:rsidRPr="00D54D8F">
        <w:instrText xml:space="preserve"> TOC \o "1-4" \h \z \u </w:instrText>
      </w:r>
      <w:r w:rsidRPr="00D54D8F">
        <w:fldChar w:fldCharType="separate"/>
      </w:r>
      <w:hyperlink w:anchor="_Toc92977251" w:history="1">
        <w:r w:rsidR="000D021C" w:rsidRPr="00521A8B">
          <w:rPr>
            <w:rStyle w:val="afff"/>
            <w:noProof/>
          </w:rPr>
          <w:t>Перечень терминов, определений и сокращений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_Toc92977251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7</w:t>
        </w:r>
        <w:r w:rsidR="000D021C">
          <w:rPr>
            <w:noProof/>
            <w:webHidden/>
          </w:rPr>
          <w:fldChar w:fldCharType="end"/>
        </w:r>
      </w:hyperlink>
    </w:p>
    <w:p w14:paraId="1DCFD6CD" w14:textId="39D15DEF" w:rsidR="000D021C" w:rsidRDefault="0075505D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2977252" w:history="1">
        <w:r w:rsidR="000D021C" w:rsidRPr="00521A8B">
          <w:rPr>
            <w:rStyle w:val="afff"/>
            <w:rFonts w:cs="Arial"/>
            <w:noProof/>
          </w:rPr>
          <w:t>1</w:t>
        </w:r>
        <w:r w:rsidR="000D021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Общие положения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_Toc92977252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10</w:t>
        </w:r>
        <w:r w:rsidR="000D021C">
          <w:rPr>
            <w:noProof/>
            <w:webHidden/>
          </w:rPr>
          <w:fldChar w:fldCharType="end"/>
        </w:r>
      </w:hyperlink>
    </w:p>
    <w:p w14:paraId="4970461F" w14:textId="39DF1E01" w:rsidR="000D021C" w:rsidRDefault="0075505D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2977253" w:history="1">
        <w:r w:rsidR="000D021C" w:rsidRPr="00521A8B">
          <w:rPr>
            <w:rStyle w:val="afff"/>
            <w:rFonts w:cs="Arial"/>
            <w:noProof/>
          </w:rPr>
          <w:t>2</w:t>
        </w:r>
        <w:r w:rsidR="000D021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Принципы организации взаимодействия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_Toc92977253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</w:t>
        </w:r>
        <w:r w:rsidR="000D021C">
          <w:rPr>
            <w:noProof/>
            <w:webHidden/>
          </w:rPr>
          <w:fldChar w:fldCharType="end"/>
        </w:r>
      </w:hyperlink>
    </w:p>
    <w:p w14:paraId="733EF052" w14:textId="364C47D1" w:rsidR="000D021C" w:rsidRDefault="0075505D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2977254" w:history="1">
        <w:r w:rsidR="000D021C" w:rsidRPr="00521A8B">
          <w:rPr>
            <w:rStyle w:val="afff"/>
            <w:rFonts w:cs="Arial"/>
            <w:noProof/>
          </w:rPr>
          <w:t>3</w:t>
        </w:r>
        <w:r w:rsidR="000D021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Источники справочной информации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_Toc92977254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21</w:t>
        </w:r>
        <w:r w:rsidR="000D021C">
          <w:rPr>
            <w:noProof/>
            <w:webHidden/>
          </w:rPr>
          <w:fldChar w:fldCharType="end"/>
        </w:r>
      </w:hyperlink>
    </w:p>
    <w:p w14:paraId="50966A8E" w14:textId="06E456B2" w:rsidR="000D021C" w:rsidRDefault="0075505D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2977255" w:history="1">
        <w:r w:rsidR="000D021C" w:rsidRPr="00521A8B">
          <w:rPr>
            <w:rStyle w:val="afff"/>
            <w:rFonts w:cs="Arial"/>
            <w:noProof/>
          </w:rPr>
          <w:t>4</w:t>
        </w:r>
        <w:r w:rsidR="000D021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Рамки взаимодействия информационных систем и условия определения триггерных точек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_Toc92977255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41</w:t>
        </w:r>
        <w:r w:rsidR="000D021C">
          <w:rPr>
            <w:noProof/>
            <w:webHidden/>
          </w:rPr>
          <w:fldChar w:fldCharType="end"/>
        </w:r>
      </w:hyperlink>
    </w:p>
    <w:p w14:paraId="3582B1AA" w14:textId="4A346DDA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56" w:history="1">
        <w:r w:rsidR="000D021C" w:rsidRPr="00521A8B">
          <w:rPr>
            <w:rStyle w:val="afff"/>
            <w:rFonts w:cs="Arial"/>
            <w:noProof/>
          </w:rPr>
          <w:t>4.1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осмотра (консультации) пациента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_Toc92977256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48</w:t>
        </w:r>
        <w:r w:rsidR="000D021C">
          <w:rPr>
            <w:noProof/>
            <w:webHidden/>
          </w:rPr>
          <w:fldChar w:fldCharType="end"/>
        </w:r>
      </w:hyperlink>
    </w:p>
    <w:p w14:paraId="71E685B2" w14:textId="53C7B857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57" w:history="1">
        <w:r w:rsidR="000D021C" w:rsidRPr="00521A8B">
          <w:rPr>
            <w:rStyle w:val="afff"/>
            <w:rFonts w:cs="Arial"/>
            <w:noProof/>
          </w:rPr>
          <w:t>4.2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факта постановки на учет по беременности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_Toc92977257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50</w:t>
        </w:r>
        <w:r w:rsidR="000D021C">
          <w:rPr>
            <w:noProof/>
            <w:webHidden/>
          </w:rPr>
          <w:fldChar w:fldCharType="end"/>
        </w:r>
      </w:hyperlink>
    </w:p>
    <w:p w14:paraId="33A3EDAF" w14:textId="0D2D7378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58" w:history="1">
        <w:r w:rsidR="000D021C" w:rsidRPr="00521A8B">
          <w:rPr>
            <w:rStyle w:val="afff"/>
            <w:rFonts w:cs="Arial"/>
            <w:noProof/>
          </w:rPr>
          <w:t>4.3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диагностических исследований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_Toc92977258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52</w:t>
        </w:r>
        <w:r w:rsidR="000D021C">
          <w:rPr>
            <w:noProof/>
            <w:webHidden/>
          </w:rPr>
          <w:fldChar w:fldCharType="end"/>
        </w:r>
      </w:hyperlink>
    </w:p>
    <w:p w14:paraId="32E21B55" w14:textId="6F1C0F0B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59" w:history="1">
        <w:r w:rsidR="000D021C" w:rsidRPr="00521A8B">
          <w:rPr>
            <w:rStyle w:val="afff"/>
            <w:rFonts w:cs="Arial"/>
            <w:noProof/>
          </w:rPr>
          <w:t>4.4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направления на оказания медицинских услуг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_Toc92977259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54</w:t>
        </w:r>
        <w:r w:rsidR="000D021C">
          <w:rPr>
            <w:noProof/>
            <w:webHidden/>
          </w:rPr>
          <w:fldChar w:fldCharType="end"/>
        </w:r>
      </w:hyperlink>
    </w:p>
    <w:p w14:paraId="273F4DAB" w14:textId="782A4E4B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60" w:history="1">
        <w:r w:rsidR="000D021C" w:rsidRPr="00521A8B">
          <w:rPr>
            <w:rStyle w:val="afff"/>
            <w:rFonts w:cs="Arial"/>
            <w:noProof/>
          </w:rPr>
          <w:t>4.5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госпитализации (получение пациентом медицинской помощи в условиях стационара (дневного стационара))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_Toc92977260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55</w:t>
        </w:r>
        <w:r w:rsidR="000D021C">
          <w:rPr>
            <w:noProof/>
            <w:webHidden/>
          </w:rPr>
          <w:fldChar w:fldCharType="end"/>
        </w:r>
      </w:hyperlink>
    </w:p>
    <w:p w14:paraId="42935F08" w14:textId="526F89D6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61" w:history="1">
        <w:r w:rsidR="000D021C" w:rsidRPr="00521A8B">
          <w:rPr>
            <w:rStyle w:val="afff"/>
            <w:rFonts w:cs="Arial"/>
            <w:noProof/>
          </w:rPr>
          <w:t>4.6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факта завершения беременности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_Toc92977261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57</w:t>
        </w:r>
        <w:r w:rsidR="000D021C">
          <w:rPr>
            <w:noProof/>
            <w:webHidden/>
          </w:rPr>
          <w:fldChar w:fldCharType="end"/>
        </w:r>
      </w:hyperlink>
    </w:p>
    <w:p w14:paraId="2AB17B71" w14:textId="5D86FDB1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62" w:history="1">
        <w:r w:rsidR="000D021C" w:rsidRPr="00521A8B">
          <w:rPr>
            <w:rStyle w:val="afff"/>
            <w:rFonts w:cs="Arial"/>
            <w:noProof/>
          </w:rPr>
          <w:t>4.7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факта смерти пациента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_Toc92977262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62</w:t>
        </w:r>
        <w:r w:rsidR="000D021C">
          <w:rPr>
            <w:noProof/>
            <w:webHidden/>
          </w:rPr>
          <w:fldChar w:fldCharType="end"/>
        </w:r>
      </w:hyperlink>
    </w:p>
    <w:p w14:paraId="75D9671A" w14:textId="6843DF8D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63" w:history="1">
        <w:r w:rsidR="000D021C" w:rsidRPr="00521A8B">
          <w:rPr>
            <w:rStyle w:val="afff"/>
            <w:rFonts w:cs="Arial"/>
            <w:noProof/>
          </w:rPr>
          <w:t>4.8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извещения о критическом акушерском состоянии.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_Toc92977263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64</w:t>
        </w:r>
        <w:r w:rsidR="000D021C">
          <w:rPr>
            <w:noProof/>
            <w:webHidden/>
          </w:rPr>
          <w:fldChar w:fldCharType="end"/>
        </w:r>
      </w:hyperlink>
    </w:p>
    <w:p w14:paraId="30555478" w14:textId="244AE4F6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64" w:history="1">
        <w:r w:rsidR="000D021C" w:rsidRPr="00521A8B">
          <w:rPr>
            <w:rStyle w:val="afff"/>
            <w:rFonts w:cs="Arial"/>
            <w:noProof/>
          </w:rPr>
          <w:t>4.9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заключения по результатам расчета индивидуального риска беременной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_Toc92977264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68</w:t>
        </w:r>
        <w:r w:rsidR="000D021C">
          <w:rPr>
            <w:noProof/>
            <w:webHidden/>
          </w:rPr>
          <w:fldChar w:fldCharType="end"/>
        </w:r>
      </w:hyperlink>
    </w:p>
    <w:p w14:paraId="54965B88" w14:textId="4AF0983E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65" w:history="1">
        <w:r w:rsidR="000D021C" w:rsidRPr="00521A8B">
          <w:rPr>
            <w:rStyle w:val="afff"/>
            <w:rFonts w:cs="Arial"/>
            <w:noProof/>
          </w:rPr>
          <w:t>4.10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иммунизации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_Toc92977265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69</w:t>
        </w:r>
        <w:r w:rsidR="000D021C">
          <w:rPr>
            <w:noProof/>
            <w:webHidden/>
          </w:rPr>
          <w:fldChar w:fldCharType="end"/>
        </w:r>
      </w:hyperlink>
    </w:p>
    <w:p w14:paraId="27424560" w14:textId="5341E4CD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66" w:history="1">
        <w:r w:rsidR="000D021C" w:rsidRPr="00521A8B">
          <w:rPr>
            <w:rStyle w:val="afff"/>
            <w:rFonts w:cs="Arial"/>
            <w:noProof/>
          </w:rPr>
          <w:t>4.11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факта подготовки к применению вспомогательных репродуктивных технологий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_Toc92977266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70</w:t>
        </w:r>
        <w:r w:rsidR="000D021C">
          <w:rPr>
            <w:noProof/>
            <w:webHidden/>
          </w:rPr>
          <w:fldChar w:fldCharType="end"/>
        </w:r>
      </w:hyperlink>
    </w:p>
    <w:p w14:paraId="346C4CF7" w14:textId="149001C7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67" w:history="1">
        <w:r w:rsidR="000D021C" w:rsidRPr="00521A8B">
          <w:rPr>
            <w:rStyle w:val="afff"/>
            <w:rFonts w:cs="Arial"/>
            <w:noProof/>
          </w:rPr>
          <w:t>4.12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Выявление факта применения вспомогательных репродуктивных технологий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_Toc92977267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73</w:t>
        </w:r>
        <w:r w:rsidR="000D021C">
          <w:rPr>
            <w:noProof/>
            <w:webHidden/>
          </w:rPr>
          <w:fldChar w:fldCharType="end"/>
        </w:r>
      </w:hyperlink>
    </w:p>
    <w:p w14:paraId="39D17872" w14:textId="7CA8EE94" w:rsidR="000D021C" w:rsidRDefault="0075505D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2977268" w:history="1">
        <w:r w:rsidR="000D021C" w:rsidRPr="00521A8B">
          <w:rPr>
            <w:rStyle w:val="afff"/>
            <w:rFonts w:cs="Arial"/>
            <w:noProof/>
          </w:rPr>
          <w:t>5</w:t>
        </w:r>
        <w:r w:rsidR="000D021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Описание взаимодействия с интеграционными сервисами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_Toc92977268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77</w:t>
        </w:r>
        <w:r w:rsidR="000D021C">
          <w:rPr>
            <w:noProof/>
            <w:webHidden/>
          </w:rPr>
          <w:fldChar w:fldCharType="end"/>
        </w:r>
      </w:hyperlink>
    </w:p>
    <w:p w14:paraId="340689A7" w14:textId="09983446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69" w:history="1">
        <w:r w:rsidR="000D021C" w:rsidRPr="00521A8B">
          <w:rPr>
            <w:rStyle w:val="afff"/>
            <w:rFonts w:cs="Arial"/>
            <w:noProof/>
          </w:rPr>
          <w:t>5.1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Взаимодействие с сервисом приема медицинских сведений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_Toc92977269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77</w:t>
        </w:r>
        <w:r w:rsidR="000D021C">
          <w:rPr>
            <w:noProof/>
            <w:webHidden/>
          </w:rPr>
          <w:fldChar w:fldCharType="end"/>
        </w:r>
      </w:hyperlink>
    </w:p>
    <w:p w14:paraId="79DB9625" w14:textId="070B423E" w:rsidR="000D021C" w:rsidRDefault="0075505D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92977270" w:history="1">
        <w:r w:rsidR="000D021C" w:rsidRPr="00521A8B">
          <w:rPr>
            <w:rStyle w:val="afff"/>
            <w:rFonts w:cs="Arial"/>
            <w:noProof/>
          </w:rPr>
          <w:t>5.1.1</w:t>
        </w:r>
        <w:r w:rsidR="000D02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Метод sendDocument сервиса приема медицинских сведений «Платформы ВИМИС»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_Toc92977270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77</w:t>
        </w:r>
        <w:r w:rsidR="000D021C">
          <w:rPr>
            <w:noProof/>
            <w:webHidden/>
          </w:rPr>
          <w:fldChar w:fldCharType="end"/>
        </w:r>
      </w:hyperlink>
    </w:p>
    <w:p w14:paraId="781BF868" w14:textId="720EB2C0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71" w:history="1">
        <w:r w:rsidR="000D021C" w:rsidRPr="00521A8B">
          <w:rPr>
            <w:rStyle w:val="afff"/>
            <w:noProof/>
          </w:rPr>
          <w:t>Рисунок 1 – Схема взаимодействия ИС – «Платформа ВИМИС» через ИПС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_Toc92977271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78</w:t>
        </w:r>
        <w:r w:rsidR="000D021C">
          <w:rPr>
            <w:noProof/>
            <w:webHidden/>
          </w:rPr>
          <w:fldChar w:fldCharType="end"/>
        </w:r>
      </w:hyperlink>
    </w:p>
    <w:p w14:paraId="6415AE6E" w14:textId="75CC9E0A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72" w:history="1">
        <w:r w:rsidR="000D021C" w:rsidRPr="00521A8B">
          <w:rPr>
            <w:rStyle w:val="afff"/>
            <w:noProof/>
          </w:rPr>
          <w:t>Таблица 21 – Описание параметров метода sendDocument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_Toc92977272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78</w:t>
        </w:r>
        <w:r w:rsidR="000D021C">
          <w:rPr>
            <w:noProof/>
            <w:webHidden/>
          </w:rPr>
          <w:fldChar w:fldCharType="end"/>
        </w:r>
      </w:hyperlink>
    </w:p>
    <w:p w14:paraId="2ED1AD85" w14:textId="562EEEC2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73" w:history="1">
        <w:r w:rsidR="000D021C" w:rsidRPr="00521A8B">
          <w:rPr>
            <w:rStyle w:val="afff"/>
            <w:noProof/>
          </w:rPr>
          <w:t>Таблица 22 – Описание параметров метода sendResult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_Toc92977273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80</w:t>
        </w:r>
        <w:r w:rsidR="000D021C">
          <w:rPr>
            <w:noProof/>
            <w:webHidden/>
          </w:rPr>
          <w:fldChar w:fldCharType="end"/>
        </w:r>
      </w:hyperlink>
    </w:p>
    <w:p w14:paraId="3CFA8EF3" w14:textId="3018A534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74" w:history="1">
        <w:r w:rsidR="000D021C" w:rsidRPr="00521A8B">
          <w:rPr>
            <w:rStyle w:val="afff"/>
            <w:noProof/>
          </w:rPr>
          <w:t>Таблица 23 – Описание параметров метода sendInterimMsg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_Toc92977274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80</w:t>
        </w:r>
        <w:r w:rsidR="000D021C">
          <w:rPr>
            <w:noProof/>
            <w:webHidden/>
          </w:rPr>
          <w:fldChar w:fldCharType="end"/>
        </w:r>
      </w:hyperlink>
    </w:p>
    <w:p w14:paraId="734ACCA0" w14:textId="7F43F481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75" w:history="1">
        <w:r w:rsidR="000D021C" w:rsidRPr="00521A8B">
          <w:rPr>
            <w:rStyle w:val="afff"/>
            <w:noProof/>
          </w:rPr>
          <w:t>Таблица 24 – Описание параметров метода callbackResponse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_Toc92977275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80</w:t>
        </w:r>
        <w:r w:rsidR="000D021C">
          <w:rPr>
            <w:noProof/>
            <w:webHidden/>
          </w:rPr>
          <w:fldChar w:fldCharType="end"/>
        </w:r>
      </w:hyperlink>
    </w:p>
    <w:p w14:paraId="179919DA" w14:textId="3193FDD0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276" w:history="1">
        <w:r w:rsidR="000D021C" w:rsidRPr="00521A8B">
          <w:rPr>
            <w:rStyle w:val="afff"/>
            <w:rFonts w:cs="Arial"/>
          </w:rPr>
          <w:t>5.1.1.1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 запроса к сервису приема медицинских сведений «Платформы ВИМИС» (метод sendDocument)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_Toc92977276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81</w:t>
        </w:r>
        <w:r w:rsidR="000D021C">
          <w:rPr>
            <w:webHidden/>
          </w:rPr>
          <w:fldChar w:fldCharType="end"/>
        </w:r>
      </w:hyperlink>
    </w:p>
    <w:p w14:paraId="67818042" w14:textId="5B1538BD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277" w:history="1">
        <w:r w:rsidR="000D021C" w:rsidRPr="00521A8B">
          <w:rPr>
            <w:rStyle w:val="afff"/>
            <w:rFonts w:cs="Arial"/>
          </w:rPr>
          <w:t>5.1.1.2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 синхронного ответа «Платформы ВИМИС»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_Toc92977277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81</w:t>
        </w:r>
        <w:r w:rsidR="000D021C">
          <w:rPr>
            <w:webHidden/>
          </w:rPr>
          <w:fldChar w:fldCharType="end"/>
        </w:r>
      </w:hyperlink>
    </w:p>
    <w:p w14:paraId="6E22496D" w14:textId="1A6C5074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278" w:history="1">
        <w:r w:rsidR="000D021C" w:rsidRPr="00521A8B">
          <w:rPr>
            <w:rStyle w:val="afff"/>
            <w:rFonts w:cs="Arial"/>
          </w:rPr>
          <w:t>5.1.1.3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 асинхронного запроса «Платформы ВИМИС» к сервису обратного вызова ИС с результатами обработки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_Toc92977278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82</w:t>
        </w:r>
        <w:r w:rsidR="000D021C">
          <w:rPr>
            <w:webHidden/>
          </w:rPr>
          <w:fldChar w:fldCharType="end"/>
        </w:r>
      </w:hyperlink>
    </w:p>
    <w:p w14:paraId="3467D88E" w14:textId="7BF94130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279" w:history="1">
        <w:r w:rsidR="000D021C" w:rsidRPr="00521A8B">
          <w:rPr>
            <w:rStyle w:val="afff"/>
            <w:rFonts w:cs="Arial"/>
          </w:rPr>
          <w:t>5.1.1.4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 синхронного ответа сервиса обратного вызова ИС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_Toc92977279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83</w:t>
        </w:r>
        <w:r w:rsidR="000D021C">
          <w:rPr>
            <w:webHidden/>
          </w:rPr>
          <w:fldChar w:fldCharType="end"/>
        </w:r>
      </w:hyperlink>
    </w:p>
    <w:p w14:paraId="0EEB801A" w14:textId="5F3BF6EE" w:rsidR="000D021C" w:rsidRDefault="0075505D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92977280" w:history="1">
        <w:r w:rsidR="000D021C" w:rsidRPr="00521A8B">
          <w:rPr>
            <w:rStyle w:val="afff"/>
            <w:rFonts w:cs="Arial"/>
            <w:noProof/>
          </w:rPr>
          <w:t>5.1.2</w:t>
        </w:r>
        <w:r w:rsidR="000D02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Метод checkStatus сервиса приема медицинских сведений «Платформы ВИМИС»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_Toc92977280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83</w:t>
        </w:r>
        <w:r w:rsidR="000D021C">
          <w:rPr>
            <w:noProof/>
            <w:webHidden/>
          </w:rPr>
          <w:fldChar w:fldCharType="end"/>
        </w:r>
      </w:hyperlink>
    </w:p>
    <w:p w14:paraId="7B9E27FA" w14:textId="3D8C89AD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81" w:history="1">
        <w:r w:rsidR="000D021C" w:rsidRPr="00521A8B">
          <w:rPr>
            <w:rStyle w:val="afff"/>
            <w:noProof/>
          </w:rPr>
          <w:t>Рисунок 2 – Схема взаимодействия ИС – «Платформа ВИМИС» через ИПС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_Toc92977281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83</w:t>
        </w:r>
        <w:r w:rsidR="000D021C">
          <w:rPr>
            <w:noProof/>
            <w:webHidden/>
          </w:rPr>
          <w:fldChar w:fldCharType="end"/>
        </w:r>
      </w:hyperlink>
    </w:p>
    <w:p w14:paraId="7D70AD69" w14:textId="66169391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82" w:history="1">
        <w:r w:rsidR="000D021C" w:rsidRPr="00521A8B">
          <w:rPr>
            <w:rStyle w:val="afff"/>
            <w:noProof/>
          </w:rPr>
          <w:t>Таблица 25 – Описание сообщений/параметров метода checkStatus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_Toc92977282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84</w:t>
        </w:r>
        <w:r w:rsidR="000D021C">
          <w:rPr>
            <w:noProof/>
            <w:webHidden/>
          </w:rPr>
          <w:fldChar w:fldCharType="end"/>
        </w:r>
      </w:hyperlink>
    </w:p>
    <w:p w14:paraId="66B97E44" w14:textId="3D09AA45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283" w:history="1">
        <w:r w:rsidR="000D021C" w:rsidRPr="00521A8B">
          <w:rPr>
            <w:rStyle w:val="afff"/>
            <w:rFonts w:cs="Arial"/>
          </w:rPr>
          <w:t>5.1.2.1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 запроса к сервису приема медицинских сведений «Платформы ВИМИС» (метод checkStatus)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_Toc92977283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84</w:t>
        </w:r>
        <w:r w:rsidR="000D021C">
          <w:rPr>
            <w:webHidden/>
          </w:rPr>
          <w:fldChar w:fldCharType="end"/>
        </w:r>
      </w:hyperlink>
    </w:p>
    <w:p w14:paraId="752DF0E9" w14:textId="24CD882E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284" w:history="1">
        <w:r w:rsidR="000D021C" w:rsidRPr="00521A8B">
          <w:rPr>
            <w:rStyle w:val="afff"/>
            <w:rFonts w:cs="Arial"/>
          </w:rPr>
          <w:t>5.1.2.2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 синхронного ответа «Платформы ВИМИС»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_Toc92977284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85</w:t>
        </w:r>
        <w:r w:rsidR="000D021C">
          <w:rPr>
            <w:webHidden/>
          </w:rPr>
          <w:fldChar w:fldCharType="end"/>
        </w:r>
      </w:hyperlink>
    </w:p>
    <w:p w14:paraId="7E7FFE4C" w14:textId="390E4586" w:rsidR="000D021C" w:rsidRDefault="0075505D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92977285" w:history="1">
        <w:r w:rsidR="000D021C" w:rsidRPr="00521A8B">
          <w:rPr>
            <w:rStyle w:val="afff"/>
            <w:rFonts w:cs="Arial"/>
            <w:noProof/>
          </w:rPr>
          <w:t>5.1.3</w:t>
        </w:r>
        <w:r w:rsidR="000D02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WSDL-схема сервиса приема медицинских сведений «Платформы ВИМИС»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_Toc92977285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86</w:t>
        </w:r>
        <w:r w:rsidR="000D021C">
          <w:rPr>
            <w:noProof/>
            <w:webHidden/>
          </w:rPr>
          <w:fldChar w:fldCharType="end"/>
        </w:r>
      </w:hyperlink>
    </w:p>
    <w:p w14:paraId="0F4B99EE" w14:textId="0BEB4128" w:rsidR="000D021C" w:rsidRDefault="0075505D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92977286" w:history="1">
        <w:r w:rsidR="000D021C" w:rsidRPr="00521A8B">
          <w:rPr>
            <w:rStyle w:val="afff"/>
            <w:rFonts w:cs="Arial"/>
            <w:noProof/>
          </w:rPr>
          <w:t>5.1.4</w:t>
        </w:r>
        <w:r w:rsidR="000D02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WSDL-схема сервиса обратного вызова ИС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_Toc92977286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88</w:t>
        </w:r>
        <w:r w:rsidR="000D021C">
          <w:rPr>
            <w:noProof/>
            <w:webHidden/>
          </w:rPr>
          <w:fldChar w:fldCharType="end"/>
        </w:r>
      </w:hyperlink>
    </w:p>
    <w:p w14:paraId="625CFDB9" w14:textId="18FCAE08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87" w:history="1">
        <w:r w:rsidR="000D021C" w:rsidRPr="00521A8B">
          <w:rPr>
            <w:rStyle w:val="afff"/>
            <w:rFonts w:cs="Arial"/>
            <w:noProof/>
          </w:rPr>
          <w:t>5.2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Взаимодействие с сервисом передачи структурированных данных клинических рекомендаций и порядка оказания медицинской помощи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_Toc92977287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90</w:t>
        </w:r>
        <w:r w:rsidR="000D021C">
          <w:rPr>
            <w:noProof/>
            <w:webHidden/>
          </w:rPr>
          <w:fldChar w:fldCharType="end"/>
        </w:r>
      </w:hyperlink>
    </w:p>
    <w:p w14:paraId="247EA03D" w14:textId="37BF3A3F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88" w:history="1">
        <w:r w:rsidR="000D021C" w:rsidRPr="00521A8B">
          <w:rPr>
            <w:rStyle w:val="afff"/>
            <w:noProof/>
          </w:rPr>
          <w:t>Таблица 26 – Перечень методов сервиса передачи структурированных данных клинических рекомендаций и порядков оказания медицинской помощи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_Toc92977288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90</w:t>
        </w:r>
        <w:r w:rsidR="000D021C">
          <w:rPr>
            <w:noProof/>
            <w:webHidden/>
          </w:rPr>
          <w:fldChar w:fldCharType="end"/>
        </w:r>
      </w:hyperlink>
    </w:p>
    <w:p w14:paraId="28D60B92" w14:textId="1E42A351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89" w:history="1">
        <w:r w:rsidR="000D021C" w:rsidRPr="00521A8B">
          <w:rPr>
            <w:rStyle w:val="afff"/>
            <w:noProof/>
          </w:rPr>
          <w:t>Рисунок 3 – Схема взаимодействия ИС с «Платформой ВИМИС» через ИПС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_Toc92977289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90</w:t>
        </w:r>
        <w:r w:rsidR="000D021C">
          <w:rPr>
            <w:noProof/>
            <w:webHidden/>
          </w:rPr>
          <w:fldChar w:fldCharType="end"/>
        </w:r>
      </w:hyperlink>
    </w:p>
    <w:p w14:paraId="3686977D" w14:textId="1A922D57" w:rsidR="000D021C" w:rsidRDefault="0075505D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92977290" w:history="1">
        <w:r w:rsidR="000D021C" w:rsidRPr="00521A8B">
          <w:rPr>
            <w:rStyle w:val="afff"/>
            <w:rFonts w:cs="Arial"/>
            <w:noProof/>
          </w:rPr>
          <w:t>5.2.1</w:t>
        </w:r>
        <w:r w:rsidR="000D02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Метод запроса списка документов клинических рекомендаций clinrecList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_Toc92977290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90</w:t>
        </w:r>
        <w:r w:rsidR="000D021C">
          <w:rPr>
            <w:noProof/>
            <w:webHidden/>
          </w:rPr>
          <w:fldChar w:fldCharType="end"/>
        </w:r>
      </w:hyperlink>
    </w:p>
    <w:p w14:paraId="646E59C5" w14:textId="69B71E4B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91" w:history="1">
        <w:r w:rsidR="000D021C" w:rsidRPr="00521A8B">
          <w:rPr>
            <w:rStyle w:val="afff"/>
            <w:noProof/>
          </w:rPr>
          <w:t>Таблица 27 – Описание сообщений/параметров метода clinrecList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_Toc92977291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91</w:t>
        </w:r>
        <w:r w:rsidR="000D021C">
          <w:rPr>
            <w:noProof/>
            <w:webHidden/>
          </w:rPr>
          <w:fldChar w:fldCharType="end"/>
        </w:r>
      </w:hyperlink>
    </w:p>
    <w:p w14:paraId="7876BFB7" w14:textId="20B87F1E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292" w:history="1">
        <w:r w:rsidR="000D021C" w:rsidRPr="00521A8B">
          <w:rPr>
            <w:rStyle w:val="afff"/>
            <w:rFonts w:eastAsia="Liberation Mono" w:cs="Arial"/>
          </w:rPr>
          <w:t>5.2.1.1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 xml:space="preserve">Формат запроса на получение списка клинических рекомендаций методом </w:t>
        </w:r>
        <w:r w:rsidR="000D021C" w:rsidRPr="00521A8B">
          <w:rPr>
            <w:rStyle w:val="afff"/>
            <w:rFonts w:eastAsia="Liberation Mono"/>
            <w:lang w:val="en-US"/>
          </w:rPr>
          <w:t>getClinrecList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_Toc92977292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92</w:t>
        </w:r>
        <w:r w:rsidR="000D021C">
          <w:rPr>
            <w:webHidden/>
          </w:rPr>
          <w:fldChar w:fldCharType="end"/>
        </w:r>
      </w:hyperlink>
    </w:p>
    <w:p w14:paraId="7EA5D7EC" w14:textId="56FB2D28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293" w:history="1">
        <w:r w:rsidR="000D021C" w:rsidRPr="00521A8B">
          <w:rPr>
            <w:rStyle w:val="afff"/>
            <w:rFonts w:eastAsia="Liberation Mono" w:cs="Arial"/>
          </w:rPr>
          <w:t>5.2.1.2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 xml:space="preserve">Формат синхронного ответа на метод </w:t>
        </w:r>
        <w:r w:rsidR="000D021C" w:rsidRPr="00521A8B">
          <w:rPr>
            <w:rStyle w:val="afff"/>
            <w:rFonts w:eastAsia="Liberation Mono"/>
            <w:lang w:val="en-US"/>
          </w:rPr>
          <w:t>getClinrecList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_Toc92977293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92</w:t>
        </w:r>
        <w:r w:rsidR="000D021C">
          <w:rPr>
            <w:webHidden/>
          </w:rPr>
          <w:fldChar w:fldCharType="end"/>
        </w:r>
      </w:hyperlink>
    </w:p>
    <w:p w14:paraId="3B597019" w14:textId="5EACEEA3" w:rsidR="000D021C" w:rsidRDefault="0075505D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92977294" w:history="1">
        <w:r w:rsidR="000D021C" w:rsidRPr="00521A8B">
          <w:rPr>
            <w:rStyle w:val="afff"/>
            <w:rFonts w:cs="Arial"/>
            <w:noProof/>
          </w:rPr>
          <w:t>5.2.2</w:t>
        </w:r>
        <w:r w:rsidR="000D02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D021C" w:rsidRPr="00521A8B">
          <w:rPr>
            <w:rStyle w:val="afff"/>
            <w:rFonts w:eastAsia="Calibri"/>
            <w:noProof/>
          </w:rPr>
          <w:t xml:space="preserve">Метод запроса </w:t>
        </w:r>
        <w:r w:rsidR="000D021C" w:rsidRPr="00521A8B">
          <w:rPr>
            <w:rStyle w:val="afff"/>
            <w:noProof/>
          </w:rPr>
          <w:t>структурированной информации по документу клинических рекомендаций clinrecInfo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_Toc92977294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93</w:t>
        </w:r>
        <w:r w:rsidR="000D021C">
          <w:rPr>
            <w:noProof/>
            <w:webHidden/>
          </w:rPr>
          <w:fldChar w:fldCharType="end"/>
        </w:r>
      </w:hyperlink>
    </w:p>
    <w:p w14:paraId="712E3031" w14:textId="618BCC0F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95" w:history="1">
        <w:r w:rsidR="000D021C" w:rsidRPr="00521A8B">
          <w:rPr>
            <w:rStyle w:val="afff"/>
            <w:noProof/>
          </w:rPr>
          <w:t>Таблица 28 – Описание сообщений/параметров метода clinrecInfo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_Toc92977295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93</w:t>
        </w:r>
        <w:r w:rsidR="000D021C">
          <w:rPr>
            <w:noProof/>
            <w:webHidden/>
          </w:rPr>
          <w:fldChar w:fldCharType="end"/>
        </w:r>
      </w:hyperlink>
    </w:p>
    <w:p w14:paraId="13FBC216" w14:textId="2903BFCE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296" w:history="1">
        <w:r w:rsidR="000D021C" w:rsidRPr="00521A8B">
          <w:rPr>
            <w:rStyle w:val="afff"/>
            <w:noProof/>
          </w:rPr>
          <w:t>Таблица 29 – Описание содержимого параметра document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_Toc92977296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94</w:t>
        </w:r>
        <w:r w:rsidR="000D021C">
          <w:rPr>
            <w:noProof/>
            <w:webHidden/>
          </w:rPr>
          <w:fldChar w:fldCharType="end"/>
        </w:r>
      </w:hyperlink>
    </w:p>
    <w:p w14:paraId="3C518A41" w14:textId="2912080B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297" w:history="1">
        <w:r w:rsidR="000D021C" w:rsidRPr="00521A8B">
          <w:rPr>
            <w:rStyle w:val="afff"/>
            <w:rFonts w:cs="Arial"/>
          </w:rPr>
          <w:t>5.2.2.1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 запроса на получение структурированной информации по документу клинических рекомендаций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_Toc92977297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96</w:t>
        </w:r>
        <w:r w:rsidR="000D021C">
          <w:rPr>
            <w:webHidden/>
          </w:rPr>
          <w:fldChar w:fldCharType="end"/>
        </w:r>
      </w:hyperlink>
    </w:p>
    <w:p w14:paraId="1F31A54D" w14:textId="12B6F594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298" w:history="1">
        <w:r w:rsidR="000D021C" w:rsidRPr="00521A8B">
          <w:rPr>
            <w:rStyle w:val="afff"/>
            <w:rFonts w:cs="Arial"/>
          </w:rPr>
          <w:t>5.2.2.2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 синхронного ответа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_Toc92977298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97</w:t>
        </w:r>
        <w:r w:rsidR="000D021C">
          <w:rPr>
            <w:webHidden/>
          </w:rPr>
          <w:fldChar w:fldCharType="end"/>
        </w:r>
      </w:hyperlink>
    </w:p>
    <w:p w14:paraId="4E9F2B9A" w14:textId="30CE46D3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299" w:history="1">
        <w:r w:rsidR="000D021C" w:rsidRPr="00521A8B">
          <w:rPr>
            <w:rStyle w:val="afff"/>
            <w:rFonts w:cs="Arial"/>
          </w:rPr>
          <w:t>5.2.2.3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 xml:space="preserve">Формат содержимого параметра </w:t>
        </w:r>
        <w:r w:rsidR="000D021C" w:rsidRPr="00521A8B">
          <w:rPr>
            <w:rStyle w:val="afff"/>
            <w:lang w:val="en-US"/>
          </w:rPr>
          <w:t>document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_Toc92977299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97</w:t>
        </w:r>
        <w:r w:rsidR="000D021C">
          <w:rPr>
            <w:webHidden/>
          </w:rPr>
          <w:fldChar w:fldCharType="end"/>
        </w:r>
      </w:hyperlink>
    </w:p>
    <w:p w14:paraId="4B58885D" w14:textId="459329BB" w:rsidR="000D021C" w:rsidRDefault="0075505D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92977300" w:history="1">
        <w:r w:rsidR="000D021C" w:rsidRPr="00521A8B">
          <w:rPr>
            <w:rStyle w:val="afff"/>
            <w:rFonts w:cs="Arial"/>
            <w:noProof/>
          </w:rPr>
          <w:t>5.2.3</w:t>
        </w:r>
        <w:r w:rsidR="000D02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Метод запроса списка документов порядков ОМП procPMCList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_Toc92977300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98</w:t>
        </w:r>
        <w:r w:rsidR="000D021C">
          <w:rPr>
            <w:noProof/>
            <w:webHidden/>
          </w:rPr>
          <w:fldChar w:fldCharType="end"/>
        </w:r>
      </w:hyperlink>
    </w:p>
    <w:p w14:paraId="1E743453" w14:textId="7482EB9E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301" w:history="1">
        <w:r w:rsidR="000D021C" w:rsidRPr="00521A8B">
          <w:rPr>
            <w:rStyle w:val="afff"/>
            <w:noProof/>
          </w:rPr>
          <w:t>Таблица 30 – Описание содержимого параметра document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_Toc92977301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98</w:t>
        </w:r>
        <w:r w:rsidR="000D021C">
          <w:rPr>
            <w:noProof/>
            <w:webHidden/>
          </w:rPr>
          <w:fldChar w:fldCharType="end"/>
        </w:r>
      </w:hyperlink>
    </w:p>
    <w:p w14:paraId="6B081424" w14:textId="341EDDB7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302" w:history="1">
        <w:r w:rsidR="000D021C" w:rsidRPr="00521A8B">
          <w:rPr>
            <w:rStyle w:val="afff"/>
            <w:rFonts w:cs="Arial"/>
          </w:rPr>
          <w:t>5.2.3.1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 запроса на получение списка документов порядков ОМП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_Toc92977302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99</w:t>
        </w:r>
        <w:r w:rsidR="000D021C">
          <w:rPr>
            <w:webHidden/>
          </w:rPr>
          <w:fldChar w:fldCharType="end"/>
        </w:r>
      </w:hyperlink>
    </w:p>
    <w:p w14:paraId="2FF98790" w14:textId="5461CCC5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303" w:history="1">
        <w:r w:rsidR="000D021C" w:rsidRPr="00521A8B">
          <w:rPr>
            <w:rStyle w:val="afff"/>
            <w:rFonts w:cs="Arial"/>
          </w:rPr>
          <w:t>5.2.3.2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 синхронного ответа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_Toc92977303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100</w:t>
        </w:r>
        <w:r w:rsidR="000D021C">
          <w:rPr>
            <w:webHidden/>
          </w:rPr>
          <w:fldChar w:fldCharType="end"/>
        </w:r>
      </w:hyperlink>
    </w:p>
    <w:p w14:paraId="12D27B1A" w14:textId="02359F28" w:rsidR="000D021C" w:rsidRDefault="0075505D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92977304" w:history="1">
        <w:r w:rsidR="000D021C" w:rsidRPr="00521A8B">
          <w:rPr>
            <w:rStyle w:val="afff"/>
            <w:rFonts w:cs="Arial"/>
            <w:noProof/>
          </w:rPr>
          <w:t>5.2.4</w:t>
        </w:r>
        <w:r w:rsidR="000D02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D021C" w:rsidRPr="00521A8B">
          <w:rPr>
            <w:rStyle w:val="afff"/>
            <w:rFonts w:eastAsia="Calibri"/>
            <w:noProof/>
          </w:rPr>
          <w:t xml:space="preserve">Метод запроса </w:t>
        </w:r>
        <w:r w:rsidR="000D021C" w:rsidRPr="00521A8B">
          <w:rPr>
            <w:rStyle w:val="afff"/>
            <w:noProof/>
          </w:rPr>
          <w:t>структурированной информации по документу порядка ОМП procPMCInfo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_Toc92977304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101</w:t>
        </w:r>
        <w:r w:rsidR="000D021C">
          <w:rPr>
            <w:noProof/>
            <w:webHidden/>
          </w:rPr>
          <w:fldChar w:fldCharType="end"/>
        </w:r>
      </w:hyperlink>
    </w:p>
    <w:p w14:paraId="2FC95B7B" w14:textId="3FE9BC2E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305" w:history="1">
        <w:r w:rsidR="000D021C" w:rsidRPr="00521A8B">
          <w:rPr>
            <w:rStyle w:val="afff"/>
            <w:noProof/>
          </w:rPr>
          <w:t>Таблица 31 – Описание сообщений/параметров метода procPMCInfo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_Toc92977305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101</w:t>
        </w:r>
        <w:r w:rsidR="000D021C">
          <w:rPr>
            <w:noProof/>
            <w:webHidden/>
          </w:rPr>
          <w:fldChar w:fldCharType="end"/>
        </w:r>
      </w:hyperlink>
    </w:p>
    <w:p w14:paraId="5AC738A7" w14:textId="5EDC4616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306" w:history="1">
        <w:r w:rsidR="000D021C" w:rsidRPr="00521A8B">
          <w:rPr>
            <w:rStyle w:val="afff"/>
            <w:noProof/>
          </w:rPr>
          <w:t>Таблица 32 – Описание содержимого параметра document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_Toc92977306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102</w:t>
        </w:r>
        <w:r w:rsidR="000D021C">
          <w:rPr>
            <w:noProof/>
            <w:webHidden/>
          </w:rPr>
          <w:fldChar w:fldCharType="end"/>
        </w:r>
      </w:hyperlink>
    </w:p>
    <w:p w14:paraId="27D536A3" w14:textId="662E2481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307" w:history="1">
        <w:r w:rsidR="000D021C" w:rsidRPr="00521A8B">
          <w:rPr>
            <w:rStyle w:val="afff"/>
            <w:rFonts w:cs="Arial"/>
          </w:rPr>
          <w:t>5.2.4.1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 запроса на получение структурированной информации по документу порядка ОМП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_Toc92977307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103</w:t>
        </w:r>
        <w:r w:rsidR="000D021C">
          <w:rPr>
            <w:webHidden/>
          </w:rPr>
          <w:fldChar w:fldCharType="end"/>
        </w:r>
      </w:hyperlink>
    </w:p>
    <w:p w14:paraId="399DC822" w14:textId="6B779F0E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308" w:history="1">
        <w:r w:rsidR="000D021C" w:rsidRPr="00521A8B">
          <w:rPr>
            <w:rStyle w:val="afff"/>
            <w:rFonts w:cs="Arial"/>
          </w:rPr>
          <w:t>5.2.4.2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</w:t>
        </w:r>
        <w:r w:rsidR="000D021C" w:rsidRPr="00521A8B">
          <w:rPr>
            <w:rStyle w:val="afff"/>
            <w:lang w:val="en-US"/>
          </w:rPr>
          <w:t xml:space="preserve"> </w:t>
        </w:r>
        <w:r w:rsidR="000D021C" w:rsidRPr="00521A8B">
          <w:rPr>
            <w:rStyle w:val="afff"/>
          </w:rPr>
          <w:t>синхронного</w:t>
        </w:r>
        <w:r w:rsidR="000D021C" w:rsidRPr="00521A8B">
          <w:rPr>
            <w:rStyle w:val="afff"/>
            <w:lang w:val="en-US"/>
          </w:rPr>
          <w:t xml:space="preserve"> </w:t>
        </w:r>
        <w:r w:rsidR="000D021C" w:rsidRPr="00521A8B">
          <w:rPr>
            <w:rStyle w:val="afff"/>
          </w:rPr>
          <w:t>ответа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_Toc92977308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104</w:t>
        </w:r>
        <w:r w:rsidR="000D021C">
          <w:rPr>
            <w:webHidden/>
          </w:rPr>
          <w:fldChar w:fldCharType="end"/>
        </w:r>
      </w:hyperlink>
    </w:p>
    <w:p w14:paraId="75138DAD" w14:textId="4740BB55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309" w:history="1">
        <w:r w:rsidR="000D021C" w:rsidRPr="00521A8B">
          <w:rPr>
            <w:rStyle w:val="afff"/>
            <w:rFonts w:cs="Arial"/>
          </w:rPr>
          <w:t>5.2.4.3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</w:rPr>
          <w:t>Формат</w:t>
        </w:r>
        <w:r w:rsidR="000D021C" w:rsidRPr="00521A8B">
          <w:rPr>
            <w:rStyle w:val="afff"/>
            <w:lang w:val="en-US"/>
          </w:rPr>
          <w:t xml:space="preserve"> </w:t>
        </w:r>
        <w:r w:rsidR="000D021C" w:rsidRPr="00521A8B">
          <w:rPr>
            <w:rStyle w:val="afff"/>
          </w:rPr>
          <w:t>содержимого</w:t>
        </w:r>
        <w:r w:rsidR="000D021C" w:rsidRPr="00521A8B">
          <w:rPr>
            <w:rStyle w:val="afff"/>
            <w:lang w:val="en-US"/>
          </w:rPr>
          <w:t xml:space="preserve"> </w:t>
        </w:r>
        <w:r w:rsidR="000D021C" w:rsidRPr="00521A8B">
          <w:rPr>
            <w:rStyle w:val="afff"/>
          </w:rPr>
          <w:t>параметра</w:t>
        </w:r>
        <w:r w:rsidR="000D021C" w:rsidRPr="00521A8B">
          <w:rPr>
            <w:rStyle w:val="afff"/>
            <w:lang w:val="en-US"/>
          </w:rPr>
          <w:t xml:space="preserve"> document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_Toc92977309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105</w:t>
        </w:r>
        <w:r w:rsidR="000D021C">
          <w:rPr>
            <w:webHidden/>
          </w:rPr>
          <w:fldChar w:fldCharType="end"/>
        </w:r>
      </w:hyperlink>
    </w:p>
    <w:p w14:paraId="0A2F1113" w14:textId="3E61CD34" w:rsidR="000D021C" w:rsidRDefault="0075505D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92977310" w:history="1">
        <w:r w:rsidR="000D021C" w:rsidRPr="00521A8B">
          <w:rPr>
            <w:rStyle w:val="afff"/>
            <w:rFonts w:eastAsia="Calibri" w:cs="Arial"/>
          </w:rPr>
          <w:t>5.2.4.4</w:t>
        </w:r>
        <w:r w:rsidR="000D021C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0D021C" w:rsidRPr="00521A8B">
          <w:rPr>
            <w:rStyle w:val="afff"/>
            <w:rFonts w:eastAsia="Calibri"/>
            <w:lang w:val="en-US"/>
          </w:rPr>
          <w:t>XSD-</w:t>
        </w:r>
        <w:r w:rsidR="000D021C" w:rsidRPr="00521A8B">
          <w:rPr>
            <w:rStyle w:val="afff"/>
            <w:rFonts w:eastAsia="Calibri"/>
          </w:rPr>
          <w:t>схема документа</w:t>
        </w:r>
        <w:r w:rsidR="000D021C">
          <w:rPr>
            <w:webHidden/>
          </w:rPr>
          <w:tab/>
        </w:r>
        <w:r w:rsidR="000D021C">
          <w:rPr>
            <w:webHidden/>
          </w:rPr>
          <w:fldChar w:fldCharType="begin"/>
        </w:r>
        <w:r w:rsidR="000D021C">
          <w:rPr>
            <w:webHidden/>
          </w:rPr>
          <w:instrText xml:space="preserve"> PAGEREF _Toc92977310 \h </w:instrText>
        </w:r>
        <w:r w:rsidR="000D021C">
          <w:rPr>
            <w:webHidden/>
          </w:rPr>
        </w:r>
        <w:r w:rsidR="000D021C">
          <w:rPr>
            <w:webHidden/>
          </w:rPr>
          <w:fldChar w:fldCharType="separate"/>
        </w:r>
        <w:r w:rsidR="000D021C">
          <w:rPr>
            <w:webHidden/>
          </w:rPr>
          <w:t>106</w:t>
        </w:r>
        <w:r w:rsidR="000D021C">
          <w:rPr>
            <w:webHidden/>
          </w:rPr>
          <w:fldChar w:fldCharType="end"/>
        </w:r>
      </w:hyperlink>
    </w:p>
    <w:p w14:paraId="4AAEB6AE" w14:textId="3FD2F4C6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311" w:history="1">
        <w:r w:rsidR="000D021C" w:rsidRPr="00521A8B">
          <w:rPr>
            <w:rStyle w:val="afff"/>
            <w:rFonts w:cs="Arial"/>
            <w:noProof/>
          </w:rPr>
          <w:t>5.3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Взаимодействие с сервисом генерации уникального идентификатора случая КАС в ВИМИС «АКиНЕО»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_Toc92977311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110</w:t>
        </w:r>
        <w:r w:rsidR="000D021C">
          <w:rPr>
            <w:noProof/>
            <w:webHidden/>
          </w:rPr>
          <w:fldChar w:fldCharType="end"/>
        </w:r>
      </w:hyperlink>
    </w:p>
    <w:p w14:paraId="2BA31491" w14:textId="75FEA7C9" w:rsidR="000D021C" w:rsidRDefault="0075505D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92977312" w:history="1">
        <w:r w:rsidR="000D021C" w:rsidRPr="00521A8B">
          <w:rPr>
            <w:rStyle w:val="afff"/>
            <w:rFonts w:cs="Arial"/>
            <w:noProof/>
          </w:rPr>
          <w:t>5.3.1</w:t>
        </w:r>
        <w:r w:rsidR="000D02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Порядок взаимодействия с сервисом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_Toc92977312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110</w:t>
        </w:r>
        <w:r w:rsidR="000D021C">
          <w:rPr>
            <w:noProof/>
            <w:webHidden/>
          </w:rPr>
          <w:fldChar w:fldCharType="end"/>
        </w:r>
      </w:hyperlink>
    </w:p>
    <w:p w14:paraId="2A58D2F9" w14:textId="690F30D9" w:rsidR="000D021C" w:rsidRDefault="0075505D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92977313" w:history="1">
        <w:r w:rsidR="000D021C" w:rsidRPr="00521A8B">
          <w:rPr>
            <w:rStyle w:val="afff"/>
            <w:rFonts w:cs="Arial"/>
            <w:noProof/>
          </w:rPr>
          <w:t>5.3.2</w:t>
        </w:r>
        <w:r w:rsidR="000D02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Пример тела запроса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_Toc92977313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111</w:t>
        </w:r>
        <w:r w:rsidR="000D021C">
          <w:rPr>
            <w:noProof/>
            <w:webHidden/>
          </w:rPr>
          <w:fldChar w:fldCharType="end"/>
        </w:r>
      </w:hyperlink>
    </w:p>
    <w:p w14:paraId="2CA25B32" w14:textId="47269419" w:rsidR="000D021C" w:rsidRDefault="0075505D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92977314" w:history="1">
        <w:r w:rsidR="000D021C" w:rsidRPr="00521A8B">
          <w:rPr>
            <w:rStyle w:val="afff"/>
            <w:rFonts w:cs="Arial"/>
            <w:noProof/>
            <w:lang w:val="en-US"/>
          </w:rPr>
          <w:t>5.3.3</w:t>
        </w:r>
        <w:r w:rsidR="000D02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Пример ответа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_Toc92977314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111</w:t>
        </w:r>
        <w:r w:rsidR="000D021C">
          <w:rPr>
            <w:noProof/>
            <w:webHidden/>
          </w:rPr>
          <w:fldChar w:fldCharType="end"/>
        </w:r>
      </w:hyperlink>
    </w:p>
    <w:p w14:paraId="6B91649A" w14:textId="1845D656" w:rsidR="000D021C" w:rsidRDefault="0075505D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2977315" w:history="1">
        <w:r w:rsidR="000D021C" w:rsidRPr="00521A8B">
          <w:rPr>
            <w:rStyle w:val="afff"/>
            <w:rFonts w:cs="Arial"/>
            <w:noProof/>
          </w:rPr>
          <w:t>6</w:t>
        </w:r>
        <w:r w:rsidR="000D021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Форматно-логический контроль принимаемых медицинских сведений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_Toc92977315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113</w:t>
        </w:r>
        <w:r w:rsidR="000D021C">
          <w:rPr>
            <w:noProof/>
            <w:webHidden/>
          </w:rPr>
          <w:fldChar w:fldCharType="end"/>
        </w:r>
      </w:hyperlink>
    </w:p>
    <w:p w14:paraId="43CD672C" w14:textId="04A664C0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316" w:history="1">
        <w:r w:rsidR="000D021C" w:rsidRPr="00521A8B">
          <w:rPr>
            <w:rStyle w:val="afff"/>
            <w:rFonts w:cs="Arial"/>
            <w:noProof/>
          </w:rPr>
          <w:t>6.1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Проверка структуры документа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_Toc92977316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113</w:t>
        </w:r>
        <w:r w:rsidR="000D021C">
          <w:rPr>
            <w:noProof/>
            <w:webHidden/>
          </w:rPr>
          <w:fldChar w:fldCharType="end"/>
        </w:r>
      </w:hyperlink>
    </w:p>
    <w:p w14:paraId="39FBED4F" w14:textId="222945B1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317" w:history="1">
        <w:r w:rsidR="000D021C" w:rsidRPr="00521A8B">
          <w:rPr>
            <w:rStyle w:val="afff"/>
            <w:rFonts w:cs="Arial"/>
            <w:noProof/>
          </w:rPr>
          <w:t>6.2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Проверка версии полученного документа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_Toc92977317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113</w:t>
        </w:r>
        <w:r w:rsidR="000D021C">
          <w:rPr>
            <w:noProof/>
            <w:webHidden/>
          </w:rPr>
          <w:fldChar w:fldCharType="end"/>
        </w:r>
      </w:hyperlink>
    </w:p>
    <w:p w14:paraId="10CBBFE0" w14:textId="183A4446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318" w:history="1">
        <w:r w:rsidR="000D021C" w:rsidRPr="00521A8B">
          <w:rPr>
            <w:rStyle w:val="afff"/>
            <w:rFonts w:cs="Arial"/>
            <w:noProof/>
          </w:rPr>
          <w:t>6.3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Проверка корректности данных пациента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_Toc92977318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113</w:t>
        </w:r>
        <w:r w:rsidR="000D021C">
          <w:rPr>
            <w:noProof/>
            <w:webHidden/>
          </w:rPr>
          <w:fldChar w:fldCharType="end"/>
        </w:r>
      </w:hyperlink>
    </w:p>
    <w:p w14:paraId="738CB57C" w14:textId="1EEEC240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319" w:history="1">
        <w:r w:rsidR="000D021C" w:rsidRPr="00521A8B">
          <w:rPr>
            <w:rStyle w:val="afff"/>
            <w:rFonts w:cs="Arial"/>
            <w:noProof/>
          </w:rPr>
          <w:t>6.4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Проверка корректности указанных справочников ФРНСИ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_Toc92977319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114</w:t>
        </w:r>
        <w:r w:rsidR="000D021C">
          <w:rPr>
            <w:noProof/>
            <w:webHidden/>
          </w:rPr>
          <w:fldChar w:fldCharType="end"/>
        </w:r>
      </w:hyperlink>
    </w:p>
    <w:p w14:paraId="781B5054" w14:textId="2DBA87F7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320" w:history="1">
        <w:r w:rsidR="000D021C" w:rsidRPr="00521A8B">
          <w:rPr>
            <w:rStyle w:val="afff"/>
            <w:rFonts w:cs="Arial"/>
            <w:noProof/>
          </w:rPr>
          <w:t>6.5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Проверка корректности указанных медицинских организаций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_Toc92977320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114</w:t>
        </w:r>
        <w:r w:rsidR="000D021C">
          <w:rPr>
            <w:noProof/>
            <w:webHidden/>
          </w:rPr>
          <w:fldChar w:fldCharType="end"/>
        </w:r>
      </w:hyperlink>
    </w:p>
    <w:p w14:paraId="4AE59123" w14:textId="1B0D541B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321" w:history="1">
        <w:r w:rsidR="000D021C" w:rsidRPr="00521A8B">
          <w:rPr>
            <w:rStyle w:val="afff"/>
            <w:rFonts w:cs="Arial"/>
            <w:noProof/>
          </w:rPr>
          <w:t>6.6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Проверка корректности указанных структурных подразделений медицинских организаций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_Toc92977321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114</w:t>
        </w:r>
        <w:r w:rsidR="000D021C">
          <w:rPr>
            <w:noProof/>
            <w:webHidden/>
          </w:rPr>
          <w:fldChar w:fldCharType="end"/>
        </w:r>
      </w:hyperlink>
    </w:p>
    <w:p w14:paraId="63FDD7D6" w14:textId="317CA504" w:rsidR="000D021C" w:rsidRDefault="0075505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77322" w:history="1">
        <w:r w:rsidR="000D021C" w:rsidRPr="00521A8B">
          <w:rPr>
            <w:rStyle w:val="afff"/>
            <w:rFonts w:cs="Arial"/>
            <w:noProof/>
          </w:rPr>
          <w:t>6.7</w:t>
        </w:r>
        <w:r w:rsidR="000D02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Проверка соответствия указанных медицинских работников занимаемой должности в указанной медицинской организации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_Toc92977322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115</w:t>
        </w:r>
        <w:r w:rsidR="000D021C">
          <w:rPr>
            <w:noProof/>
            <w:webHidden/>
          </w:rPr>
          <w:fldChar w:fldCharType="end"/>
        </w:r>
      </w:hyperlink>
    </w:p>
    <w:p w14:paraId="1C4E0AB4" w14:textId="19DCD1D9" w:rsidR="000D021C" w:rsidRDefault="0075505D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2977323" w:history="1">
        <w:r w:rsidR="000D021C" w:rsidRPr="00521A8B">
          <w:rPr>
            <w:rStyle w:val="afff"/>
            <w:rFonts w:cs="Arial"/>
            <w:noProof/>
          </w:rPr>
          <w:t>7</w:t>
        </w:r>
        <w:r w:rsidR="000D021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Требования к электронной подписи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_Toc92977323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116</w:t>
        </w:r>
        <w:r w:rsidR="000D021C">
          <w:rPr>
            <w:noProof/>
            <w:webHidden/>
          </w:rPr>
          <w:fldChar w:fldCharType="end"/>
        </w:r>
      </w:hyperlink>
    </w:p>
    <w:p w14:paraId="78FD6CAF" w14:textId="05BB551B" w:rsidR="000D021C" w:rsidRDefault="0075505D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2977324" w:history="1">
        <w:r w:rsidR="000D021C" w:rsidRPr="00521A8B">
          <w:rPr>
            <w:rStyle w:val="afff"/>
            <w:rFonts w:cs="Arial"/>
            <w:noProof/>
          </w:rPr>
          <w:t>8</w:t>
        </w:r>
        <w:r w:rsidR="000D021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D021C" w:rsidRPr="00521A8B">
          <w:rPr>
            <w:rStyle w:val="afff"/>
            <w:noProof/>
          </w:rPr>
          <w:t>Общие правила заполнения секций и полей СЭМД и СЭМД beta-версии.</w:t>
        </w:r>
        <w:r w:rsidR="000D021C">
          <w:rPr>
            <w:noProof/>
            <w:webHidden/>
          </w:rPr>
          <w:tab/>
        </w:r>
        <w:r w:rsidR="000D021C">
          <w:rPr>
            <w:noProof/>
            <w:webHidden/>
          </w:rPr>
          <w:fldChar w:fldCharType="begin"/>
        </w:r>
        <w:r w:rsidR="000D021C">
          <w:rPr>
            <w:noProof/>
            <w:webHidden/>
          </w:rPr>
          <w:instrText xml:space="preserve"> PAGEREF _Toc92977324 \h </w:instrText>
        </w:r>
        <w:r w:rsidR="000D021C">
          <w:rPr>
            <w:noProof/>
            <w:webHidden/>
          </w:rPr>
        </w:r>
        <w:r w:rsidR="000D021C">
          <w:rPr>
            <w:noProof/>
            <w:webHidden/>
          </w:rPr>
          <w:fldChar w:fldCharType="separate"/>
        </w:r>
        <w:r w:rsidR="000D021C">
          <w:rPr>
            <w:noProof/>
            <w:webHidden/>
          </w:rPr>
          <w:t>117</w:t>
        </w:r>
        <w:r w:rsidR="000D021C">
          <w:rPr>
            <w:noProof/>
            <w:webHidden/>
          </w:rPr>
          <w:fldChar w:fldCharType="end"/>
        </w:r>
      </w:hyperlink>
    </w:p>
    <w:p w14:paraId="34D8DEA1" w14:textId="3A61ECCB" w:rsidR="00F26F1F" w:rsidRPr="00D54D8F" w:rsidRDefault="00862C48" w:rsidP="00D54D8F">
      <w:pPr>
        <w:pStyle w:val="12"/>
        <w:numPr>
          <w:ilvl w:val="0"/>
          <w:numId w:val="0"/>
        </w:numPr>
        <w:ind w:left="851"/>
      </w:pPr>
      <w:r w:rsidRPr="00D54D8F">
        <w:lastRenderedPageBreak/>
        <w:fldChar w:fldCharType="end"/>
      </w:r>
      <w:bookmarkStart w:id="0" w:name="_4rs9tvhxheau" w:colFirst="0" w:colLast="0"/>
      <w:bookmarkStart w:id="1" w:name="_Toc92977251"/>
      <w:bookmarkEnd w:id="0"/>
      <w:r w:rsidR="00A02730" w:rsidRPr="00D54D8F">
        <w:t>Перечень терминов</w:t>
      </w:r>
      <w:r w:rsidR="00E27AB5" w:rsidRPr="00D54D8F">
        <w:t>, определений</w:t>
      </w:r>
      <w:r w:rsidR="00A02730" w:rsidRPr="00D54D8F">
        <w:t xml:space="preserve"> и сокращений</w:t>
      </w:r>
      <w:bookmarkEnd w:id="1"/>
    </w:p>
    <w:tbl>
      <w:tblPr>
        <w:tblStyle w:val="a7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151"/>
        <w:gridCol w:w="7047"/>
      </w:tblGrid>
      <w:tr w:rsidR="005B10F1" w:rsidRPr="00D54D8F" w14:paraId="0DC0ABE5" w14:textId="77777777" w:rsidTr="005F461A">
        <w:trPr>
          <w:trHeight w:val="316"/>
          <w:tblHeader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A93E" w14:textId="77777777" w:rsidR="005B10F1" w:rsidRPr="00D54D8F" w:rsidRDefault="005B10F1" w:rsidP="00D54D8F">
            <w:pPr>
              <w:pStyle w:val="phtablecolcaption"/>
            </w:pPr>
            <w:r w:rsidRPr="00D54D8F">
              <w:t>Термин, сокращение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98CD" w14:textId="77777777" w:rsidR="005B10F1" w:rsidRPr="00D54D8F" w:rsidRDefault="005B10F1" w:rsidP="00D54D8F">
            <w:pPr>
              <w:pStyle w:val="phtablecolcaption"/>
            </w:pPr>
            <w:r w:rsidRPr="00D54D8F">
              <w:t>Определение</w:t>
            </w:r>
          </w:p>
        </w:tc>
      </w:tr>
      <w:tr w:rsidR="005B10F1" w:rsidRPr="00D54D8F" w14:paraId="7DE87CD6" w14:textId="77777777" w:rsidTr="005F461A">
        <w:trPr>
          <w:trHeight w:val="25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253E" w14:textId="77777777" w:rsidR="005B10F1" w:rsidRPr="00D54D8F" w:rsidRDefault="005B10F1" w:rsidP="00D54D8F">
            <w:pPr>
              <w:pStyle w:val="phtablecellleft"/>
            </w:pPr>
            <w:r w:rsidRPr="00D54D8F">
              <w:t>CDA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8614" w14:textId="77777777" w:rsidR="005B10F1" w:rsidRPr="00D54D8F" w:rsidRDefault="005B10F1" w:rsidP="00D54D8F">
            <w:pPr>
              <w:pStyle w:val="phtablecellleft"/>
            </w:pPr>
            <w:r w:rsidRPr="00D54D8F">
              <w:t>Clinical Document Architecture – одна из спецификаций стандарт HL7</w:t>
            </w:r>
          </w:p>
        </w:tc>
      </w:tr>
      <w:tr w:rsidR="005B10F1" w:rsidRPr="00D54D8F" w14:paraId="50B1EB38" w14:textId="77777777" w:rsidTr="005F461A">
        <w:trPr>
          <w:trHeight w:val="311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1A32" w14:textId="77777777" w:rsidR="005B10F1" w:rsidRPr="00D54D8F" w:rsidRDefault="005B10F1" w:rsidP="00D54D8F">
            <w:pPr>
              <w:pStyle w:val="phtablecellleft"/>
            </w:pPr>
            <w:r w:rsidRPr="00D54D8F">
              <w:t>HL7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E521" w14:textId="77777777" w:rsidR="005B10F1" w:rsidRPr="00D54D8F" w:rsidRDefault="005B10F1" w:rsidP="00D54D8F">
            <w:pPr>
              <w:pStyle w:val="phtablecellleft"/>
            </w:pPr>
            <w:r w:rsidRPr="00D54D8F">
              <w:t>Международный стандарт обмена, управления и интеграции электронной медицинской информации</w:t>
            </w:r>
          </w:p>
        </w:tc>
      </w:tr>
      <w:tr w:rsidR="005B10F1" w:rsidRPr="00D54D8F" w14:paraId="42DB2C17" w14:textId="77777777" w:rsidTr="005F461A">
        <w:trPr>
          <w:trHeight w:val="18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A114" w14:textId="77777777" w:rsidR="005B10F1" w:rsidRPr="00D54D8F" w:rsidRDefault="005B10F1" w:rsidP="00D54D8F">
            <w:pPr>
              <w:pStyle w:val="phtablecellleft"/>
            </w:pPr>
            <w:r w:rsidRPr="00D54D8F">
              <w:t>OID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5F06" w14:textId="77777777" w:rsidR="005B10F1" w:rsidRPr="00D54D8F" w:rsidRDefault="005B10F1" w:rsidP="00D54D8F">
            <w:pPr>
              <w:pStyle w:val="phtablecellleft"/>
            </w:pPr>
            <w:r w:rsidRPr="00D54D8F">
              <w:t>Object Identifier – идентификатор объекта</w:t>
            </w:r>
          </w:p>
        </w:tc>
      </w:tr>
      <w:tr w:rsidR="005B10F1" w:rsidRPr="00D54D8F" w14:paraId="78B894B9" w14:textId="77777777" w:rsidTr="005F461A">
        <w:trPr>
          <w:trHeight w:val="417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00F" w14:textId="77777777" w:rsidR="005B10F1" w:rsidRPr="00D54D8F" w:rsidRDefault="005B10F1" w:rsidP="00D54D8F">
            <w:pPr>
              <w:pStyle w:val="phtablecellleft"/>
            </w:pPr>
            <w:r w:rsidRPr="00D54D8F">
              <w:t>SOAP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4A41" w14:textId="77777777" w:rsidR="005B10F1" w:rsidRPr="00D54D8F" w:rsidRDefault="005B10F1" w:rsidP="00D54D8F">
            <w:pPr>
              <w:pStyle w:val="phtablecellleft"/>
            </w:pPr>
            <w:r w:rsidRPr="00D54D8F">
              <w:t>Simple Object Access Protocol – протокол обмена структурированными сообщениями</w:t>
            </w:r>
          </w:p>
        </w:tc>
      </w:tr>
      <w:tr w:rsidR="005B10F1" w:rsidRPr="00D54D8F" w14:paraId="7A118E6E" w14:textId="77777777" w:rsidTr="005F461A">
        <w:trPr>
          <w:trHeight w:val="287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79D0" w14:textId="77777777" w:rsidR="005B10F1" w:rsidRPr="00D54D8F" w:rsidRDefault="005B10F1" w:rsidP="00D54D8F">
            <w:pPr>
              <w:pStyle w:val="phtablecellleft"/>
            </w:pPr>
            <w:r w:rsidRPr="00D54D8F">
              <w:t>WSDL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FD18" w14:textId="77777777" w:rsidR="005B10F1" w:rsidRPr="00D54D8F" w:rsidRDefault="005B10F1" w:rsidP="00D54D8F">
            <w:pPr>
              <w:pStyle w:val="phtablecellleft"/>
            </w:pPr>
            <w:r w:rsidRPr="00D54D8F">
              <w:t>Язык описания веб-сервисов и доступа к ним, основанный на XML</w:t>
            </w:r>
          </w:p>
        </w:tc>
      </w:tr>
      <w:tr w:rsidR="005B10F1" w:rsidRPr="00D54D8F" w14:paraId="0EE12ABA" w14:textId="77777777" w:rsidTr="005F461A">
        <w:trPr>
          <w:trHeight w:val="97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16F6" w14:textId="77777777" w:rsidR="005B10F1" w:rsidRPr="00D54D8F" w:rsidRDefault="005B10F1" w:rsidP="00D54D8F">
            <w:pPr>
              <w:pStyle w:val="phtablecellleft"/>
            </w:pPr>
            <w:r w:rsidRPr="00D54D8F">
              <w:t>XML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9EBB" w14:textId="77777777" w:rsidR="005B10F1" w:rsidRPr="00D54D8F" w:rsidRDefault="005B10F1" w:rsidP="00D54D8F">
            <w:pPr>
              <w:pStyle w:val="phtablecellleft"/>
            </w:pPr>
            <w:r w:rsidRPr="00D54D8F">
              <w:t>Расширяемый язык разметки</w:t>
            </w:r>
          </w:p>
        </w:tc>
      </w:tr>
      <w:tr w:rsidR="0090387B" w:rsidRPr="00D54D8F" w14:paraId="4B8B5755" w14:textId="77777777" w:rsidTr="005F461A">
        <w:trPr>
          <w:trHeight w:val="77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046F" w14:textId="67E481DE" w:rsidR="0090387B" w:rsidRPr="00D54D8F" w:rsidRDefault="0090387B" w:rsidP="00D54D8F">
            <w:pPr>
              <w:pStyle w:val="phtablecellleft"/>
            </w:pPr>
            <w:r w:rsidRPr="0090387B">
              <w:t>АДКЦ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FCAE" w14:textId="2FC43BEB" w:rsidR="0090387B" w:rsidRPr="00D54D8F" w:rsidRDefault="00540D3A" w:rsidP="00540D3A">
            <w:pPr>
              <w:pStyle w:val="phtablecellleft"/>
            </w:pPr>
            <w:r>
              <w:t>Акушерский дистанционный консультативный центр – является структурным подразделением акушерского стационара третьей группы (уровня)), организуется с целью оказания дистанционных видов консультативной помощи; обеспечения взаимосвязи и координации деятельности медицинских организаций субъектов Российской Федерации, а также оказания экстренной и неотложной консультативной медицинской помощи женщинам в период беременности, родов, в послеродовый (послеабортный) период</w:t>
            </w:r>
            <w:r>
              <w:rPr>
                <w:rStyle w:val="affff"/>
              </w:rPr>
              <w:footnoteReference w:id="1"/>
            </w:r>
          </w:p>
        </w:tc>
      </w:tr>
      <w:tr w:rsidR="005B10F1" w:rsidRPr="00D54D8F" w14:paraId="42AB2F45" w14:textId="77777777" w:rsidTr="005F461A">
        <w:trPr>
          <w:trHeight w:val="77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DD49" w14:textId="77777777" w:rsidR="005B10F1" w:rsidRPr="00D54D8F" w:rsidRDefault="005B10F1" w:rsidP="00D54D8F">
            <w:pPr>
              <w:pStyle w:val="phtablecellleft"/>
            </w:pPr>
            <w:r w:rsidRPr="00D54D8F">
              <w:t>ВИМИС «Акушерство, гинекология и неонатология», ВИМИС «АКиНЕО»</w:t>
            </w:r>
            <w:r w:rsidR="00C6718B" w:rsidRPr="00D54D8F">
              <w:t>, Система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30CE" w14:textId="0F92BE31" w:rsidR="005B10F1" w:rsidRPr="00D54D8F" w:rsidRDefault="009849A0" w:rsidP="00D54D8F">
            <w:pPr>
              <w:pStyle w:val="phtablecellleft"/>
            </w:pPr>
            <w:r w:rsidRPr="00E6550C">
              <w:t>Компонент федеральной государственной информационной системы «Платформа вертикально интегрированных медицинских информационных систем» по профилям «Акушерство и гинекология» и «Неонатология»</w:t>
            </w:r>
          </w:p>
        </w:tc>
      </w:tr>
      <w:tr w:rsidR="00B3388D" w:rsidRPr="00D54D8F" w14:paraId="5BDE8F71" w14:textId="77777777" w:rsidTr="005F461A">
        <w:trPr>
          <w:trHeight w:val="77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651D" w14:textId="7C971837" w:rsidR="00B3388D" w:rsidRPr="00D54D8F" w:rsidRDefault="00B3388D" w:rsidP="00D54D8F">
            <w:pPr>
              <w:pStyle w:val="phtablecellleft"/>
            </w:pPr>
            <w:r>
              <w:t>ВРТ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BC0A" w14:textId="0FEE8940" w:rsidR="00B3388D" w:rsidRPr="00D54D8F" w:rsidRDefault="00B3388D" w:rsidP="00D54D8F">
            <w:pPr>
              <w:pStyle w:val="phtablecellleft"/>
            </w:pPr>
            <w:r>
              <w:t>Вспомогательные репродуктивные технологии</w:t>
            </w:r>
          </w:p>
        </w:tc>
      </w:tr>
      <w:tr w:rsidR="005B10F1" w:rsidRPr="00D54D8F" w14:paraId="201EC0D3" w14:textId="77777777" w:rsidTr="005F461A">
        <w:trPr>
          <w:trHeight w:val="21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3B24" w14:textId="77777777" w:rsidR="005B10F1" w:rsidRPr="00D54D8F" w:rsidRDefault="005B10F1" w:rsidP="00D54D8F">
            <w:pPr>
              <w:pStyle w:val="phtablecellleft"/>
            </w:pPr>
            <w:r w:rsidRPr="00D54D8F">
              <w:t>ГИС СЗ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9C16" w14:textId="77777777" w:rsidR="005B10F1" w:rsidRPr="00D54D8F" w:rsidRDefault="005B10F1" w:rsidP="00D54D8F">
            <w:pPr>
              <w:pStyle w:val="phtablecellleft"/>
            </w:pPr>
            <w:r w:rsidRPr="00D54D8F">
              <w:t>Государственная информационная система в сфере здравоохранения</w:t>
            </w:r>
          </w:p>
        </w:tc>
      </w:tr>
      <w:tr w:rsidR="005B10F1" w:rsidRPr="00D54D8F" w14:paraId="0C999EBC" w14:textId="77777777" w:rsidTr="005F461A">
        <w:trPr>
          <w:trHeight w:val="18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2768" w14:textId="77777777" w:rsidR="005B10F1" w:rsidRPr="00D54D8F" w:rsidRDefault="005B10F1" w:rsidP="00D54D8F">
            <w:pPr>
              <w:pStyle w:val="phtablecellleft"/>
            </w:pPr>
            <w:r w:rsidRPr="00D54D8F">
              <w:t>ДТП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A8EF" w14:textId="77777777" w:rsidR="005B10F1" w:rsidRPr="00D54D8F" w:rsidRDefault="005B10F1" w:rsidP="00D54D8F">
            <w:pPr>
              <w:pStyle w:val="phtablecellleft"/>
            </w:pPr>
            <w:r w:rsidRPr="00D54D8F">
              <w:t>Дорожно-транспортное происшествие</w:t>
            </w:r>
          </w:p>
        </w:tc>
      </w:tr>
      <w:tr w:rsidR="005B10F1" w:rsidRPr="00D54D8F" w14:paraId="7595330E" w14:textId="77777777" w:rsidTr="005F461A">
        <w:trPr>
          <w:trHeight w:val="276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57D4" w14:textId="77777777" w:rsidR="005B10F1" w:rsidRPr="00D54D8F" w:rsidRDefault="005B10F1" w:rsidP="00D54D8F">
            <w:pPr>
              <w:pStyle w:val="phtablecellleft"/>
            </w:pPr>
            <w:r w:rsidRPr="00D54D8F">
              <w:t>ЕГИСЗ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4F6F" w14:textId="77777777" w:rsidR="005B10F1" w:rsidRPr="00D54D8F" w:rsidRDefault="005B10F1" w:rsidP="00D54D8F">
            <w:pPr>
              <w:pStyle w:val="phtablecellleft"/>
            </w:pPr>
            <w:r w:rsidRPr="00D54D8F">
              <w:t>Единая государственная информационная система в сфере здравоохранения</w:t>
            </w:r>
          </w:p>
        </w:tc>
      </w:tr>
      <w:tr w:rsidR="005B10F1" w:rsidRPr="00D54D8F" w14:paraId="321401C8" w14:textId="77777777" w:rsidTr="005F461A">
        <w:trPr>
          <w:trHeight w:val="14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A934" w14:textId="77777777" w:rsidR="005B10F1" w:rsidRPr="00D54D8F" w:rsidRDefault="005B10F1" w:rsidP="00D54D8F">
            <w:pPr>
              <w:pStyle w:val="phtablecellleft"/>
            </w:pPr>
            <w:r w:rsidRPr="00D54D8F">
              <w:lastRenderedPageBreak/>
              <w:t>ЕСКЛП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1951" w14:textId="77777777" w:rsidR="005B10F1" w:rsidRPr="00D54D8F" w:rsidRDefault="005B10F1" w:rsidP="00D54D8F">
            <w:pPr>
              <w:pStyle w:val="phtablecellleft"/>
            </w:pPr>
            <w:r w:rsidRPr="00D54D8F">
              <w:t>Единый справочник-каталог лекарственных препаратов</w:t>
            </w:r>
          </w:p>
        </w:tc>
      </w:tr>
      <w:tr w:rsidR="007802B6" w:rsidRPr="00D54D8F" w14:paraId="66C6D329" w14:textId="77777777" w:rsidTr="005F461A">
        <w:trPr>
          <w:trHeight w:val="14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ED0D" w14:textId="5E3AFE1C" w:rsidR="007802B6" w:rsidRPr="00D54D8F" w:rsidRDefault="007802B6" w:rsidP="00D54D8F">
            <w:pPr>
              <w:pStyle w:val="phtablecellleft"/>
            </w:pPr>
            <w:r w:rsidRPr="00D54D8F">
              <w:t>Ины</w:t>
            </w:r>
            <w:r w:rsidR="00F61DBA" w:rsidRPr="00D54D8F">
              <w:t>е</w:t>
            </w:r>
            <w:r w:rsidRPr="00D54D8F">
              <w:t xml:space="preserve"> ИС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FA52" w14:textId="3EF21390" w:rsidR="007802B6" w:rsidRPr="00D54D8F" w:rsidRDefault="007802B6" w:rsidP="00D54D8F">
            <w:pPr>
              <w:pStyle w:val="phtablecellleft"/>
            </w:pPr>
            <w:r w:rsidRPr="00D54D8F">
              <w:t>Информационная система, предназначенная для сбора, хранения, обработки и предоставления информации, касающейся деятельности медицинских организаций и предоставляемых ими услуг, участвующая в информационном взаимодействии с ЕГИСЗ, информационными системами в сфере здравоохранения и медицинскими организациями в соответствии с правилами, утвержденными Постановлением Правительства Российской Федерации от 12 апреля 2018 г. № 447.</w:t>
            </w:r>
          </w:p>
        </w:tc>
      </w:tr>
      <w:tr w:rsidR="005B10F1" w:rsidRPr="00D54D8F" w14:paraId="674DCA51" w14:textId="77777777" w:rsidTr="005F461A">
        <w:trPr>
          <w:trHeight w:val="239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28D4" w14:textId="77777777" w:rsidR="005B10F1" w:rsidRPr="00D54D8F" w:rsidRDefault="005B10F1" w:rsidP="00D54D8F">
            <w:pPr>
              <w:pStyle w:val="phtablecellleft"/>
            </w:pPr>
            <w:r w:rsidRPr="00D54D8F">
              <w:t>ИПС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1852" w14:textId="77777777" w:rsidR="005B10F1" w:rsidRPr="00D54D8F" w:rsidRDefault="005B10F1" w:rsidP="00D54D8F">
            <w:pPr>
              <w:pStyle w:val="phtablecellleft"/>
            </w:pPr>
            <w:r w:rsidRPr="00D54D8F">
              <w:t>Подсистема интеграции прикладных систем ЕГИСЗ</w:t>
            </w:r>
          </w:p>
        </w:tc>
      </w:tr>
      <w:tr w:rsidR="005B10F1" w:rsidRPr="00D54D8F" w14:paraId="461EEEE8" w14:textId="77777777" w:rsidTr="005F461A">
        <w:trPr>
          <w:trHeight w:val="20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F09" w14:textId="77777777" w:rsidR="005B10F1" w:rsidRPr="00D54D8F" w:rsidRDefault="005B10F1" w:rsidP="00D54D8F">
            <w:pPr>
              <w:pStyle w:val="phtablecellleft"/>
            </w:pPr>
            <w:r w:rsidRPr="00D54D8F">
              <w:t>ИС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4E8A" w14:textId="77777777" w:rsidR="005B10F1" w:rsidRPr="00D54D8F" w:rsidRDefault="005B10F1" w:rsidP="00D54D8F">
            <w:pPr>
              <w:pStyle w:val="phtablecellleft"/>
            </w:pPr>
            <w:r w:rsidRPr="00D54D8F">
              <w:t>Информационная система</w:t>
            </w:r>
          </w:p>
        </w:tc>
      </w:tr>
      <w:tr w:rsidR="00A9062B" w:rsidRPr="00D54D8F" w14:paraId="1667D326" w14:textId="77777777" w:rsidTr="005F461A">
        <w:trPr>
          <w:trHeight w:val="20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759B" w14:textId="1C984C8A" w:rsidR="00A9062B" w:rsidRPr="00D54D8F" w:rsidRDefault="00A9062B" w:rsidP="00D54D8F">
            <w:pPr>
              <w:pStyle w:val="phtablecellleft"/>
            </w:pPr>
            <w:r>
              <w:t>КАС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9F30" w14:textId="025AE195" w:rsidR="00A9062B" w:rsidRPr="0090030A" w:rsidRDefault="00A9062B" w:rsidP="0090030A">
            <w:pPr>
              <w:pStyle w:val="phtablecellleft"/>
              <w:rPr>
                <w:lang w:val="ru"/>
              </w:rPr>
            </w:pPr>
            <w:r>
              <w:t xml:space="preserve">Критическое акушерское состояние – </w:t>
            </w:r>
            <w:r w:rsidR="0090030A">
              <w:t>з</w:t>
            </w:r>
            <w:r w:rsidR="0090030A" w:rsidRPr="0090030A">
              <w:t xml:space="preserve">аболевания, синдромы и симптомы, требующие проведения мероприятий по реанимации и интенсивной терапии женщин в период беременности </w:t>
            </w:r>
            <w:r w:rsidR="0090030A">
              <w:t xml:space="preserve">и </w:t>
            </w:r>
            <w:r w:rsidR="0090030A" w:rsidRPr="0090030A">
              <w:t>в течение 42 дней после ее окончания</w:t>
            </w:r>
          </w:p>
        </w:tc>
      </w:tr>
      <w:tr w:rsidR="005B10F1" w:rsidRPr="00D54D8F" w14:paraId="4A12512E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0DFA" w14:textId="77777777" w:rsidR="005B10F1" w:rsidRPr="00D54D8F" w:rsidRDefault="005B10F1" w:rsidP="00D54D8F">
            <w:pPr>
              <w:pStyle w:val="phtablecellleft"/>
            </w:pPr>
            <w:r w:rsidRPr="00D54D8F">
              <w:t>КР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058B" w14:textId="77777777" w:rsidR="005B10F1" w:rsidRPr="00D54D8F" w:rsidRDefault="005B10F1" w:rsidP="00D54D8F">
            <w:pPr>
              <w:pStyle w:val="phtablecellleft"/>
            </w:pPr>
            <w:r w:rsidRPr="00D54D8F">
              <w:t>Клинические рекомендации</w:t>
            </w:r>
          </w:p>
        </w:tc>
      </w:tr>
      <w:tr w:rsidR="005B10F1" w:rsidRPr="00D54D8F" w14:paraId="4BB863AC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2795" w14:textId="77777777" w:rsidR="005B10F1" w:rsidRPr="00D54D8F" w:rsidRDefault="005B10F1" w:rsidP="00D54D8F">
            <w:pPr>
              <w:pStyle w:val="phtablecellleft"/>
            </w:pPr>
            <w:r w:rsidRPr="00D54D8F">
              <w:t>КТРУ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4FC0" w14:textId="77777777" w:rsidR="005B10F1" w:rsidRPr="00D54D8F" w:rsidRDefault="005B10F1" w:rsidP="00D54D8F">
            <w:pPr>
              <w:pStyle w:val="phtablecellleft"/>
            </w:pPr>
            <w:r w:rsidRPr="00D54D8F">
              <w:t>Каталог товаров, работ и услуг</w:t>
            </w:r>
          </w:p>
        </w:tc>
      </w:tr>
      <w:tr w:rsidR="005B10F1" w:rsidRPr="00D54D8F" w14:paraId="55FFA8D2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9F1D" w14:textId="77777777" w:rsidR="005B10F1" w:rsidRPr="00D54D8F" w:rsidRDefault="005B10F1" w:rsidP="00D54D8F">
            <w:pPr>
              <w:pStyle w:val="phtablecellleft"/>
            </w:pPr>
            <w:r w:rsidRPr="00D54D8F">
              <w:t>МИС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0F60" w14:textId="77777777" w:rsidR="005B10F1" w:rsidRPr="00D54D8F" w:rsidRDefault="005B10F1" w:rsidP="00D54D8F">
            <w:pPr>
              <w:pStyle w:val="phtablecellleft"/>
            </w:pPr>
            <w:r w:rsidRPr="00D54D8F">
              <w:t>Медицинская информационная система</w:t>
            </w:r>
          </w:p>
        </w:tc>
      </w:tr>
      <w:tr w:rsidR="005B10F1" w:rsidRPr="00D54D8F" w14:paraId="7DDACF84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5D0D" w14:textId="77777777" w:rsidR="005B10F1" w:rsidRPr="00D54D8F" w:rsidRDefault="005B10F1" w:rsidP="00D54D8F">
            <w:pPr>
              <w:pStyle w:val="phtablecellleft"/>
            </w:pPr>
            <w:r w:rsidRPr="00D54D8F">
              <w:t>МКБ-10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909E" w14:textId="77777777" w:rsidR="005B10F1" w:rsidRPr="00D54D8F" w:rsidRDefault="005B10F1" w:rsidP="00D54D8F">
            <w:pPr>
              <w:pStyle w:val="phtablecellleft"/>
            </w:pPr>
            <w:r w:rsidRPr="00D54D8F">
              <w:t>Международная классификация болезней 10-го пересмотра</w:t>
            </w:r>
          </w:p>
        </w:tc>
      </w:tr>
      <w:tr w:rsidR="005B10F1" w:rsidRPr="00D54D8F" w14:paraId="3330B2C7" w14:textId="77777777" w:rsidTr="005F461A">
        <w:trPr>
          <w:trHeight w:val="197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FE27" w14:textId="77777777" w:rsidR="005B10F1" w:rsidRPr="00D54D8F" w:rsidRDefault="005B10F1" w:rsidP="00D54D8F">
            <w:pPr>
              <w:pStyle w:val="phtablecellleft"/>
            </w:pPr>
            <w:r w:rsidRPr="00D54D8F">
              <w:t>МО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FA1B" w14:textId="77777777" w:rsidR="005B10F1" w:rsidRPr="00D54D8F" w:rsidRDefault="005B10F1" w:rsidP="00D54D8F">
            <w:pPr>
              <w:pStyle w:val="phtablecellleft"/>
            </w:pPr>
            <w:r w:rsidRPr="00D54D8F">
              <w:t>Медицинская организация</w:t>
            </w:r>
          </w:p>
        </w:tc>
      </w:tr>
      <w:tr w:rsidR="005B10F1" w:rsidRPr="00D54D8F" w14:paraId="350C24AA" w14:textId="77777777" w:rsidTr="005F461A">
        <w:trPr>
          <w:trHeight w:val="86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561" w14:textId="77777777" w:rsidR="005B10F1" w:rsidRPr="00D54D8F" w:rsidRDefault="005B10F1" w:rsidP="00D54D8F">
            <w:pPr>
              <w:pStyle w:val="phtablecellleft"/>
            </w:pPr>
            <w:r w:rsidRPr="00D54D8F">
              <w:t>МТП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6951" w14:textId="77777777" w:rsidR="005B10F1" w:rsidRPr="00D54D8F" w:rsidRDefault="005B10F1" w:rsidP="00D54D8F">
            <w:pPr>
              <w:pStyle w:val="phtablecellleft"/>
            </w:pPr>
            <w:r w:rsidRPr="00D54D8F">
              <w:t>Медицинские технологические процессы</w:t>
            </w:r>
          </w:p>
        </w:tc>
      </w:tr>
      <w:tr w:rsidR="005B10F1" w:rsidRPr="00D54D8F" w14:paraId="31C50D6B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583D" w14:textId="77777777" w:rsidR="005B10F1" w:rsidRPr="00D54D8F" w:rsidRDefault="005B10F1" w:rsidP="00D54D8F">
            <w:pPr>
              <w:pStyle w:val="phtablecellleft"/>
            </w:pPr>
            <w:r w:rsidRPr="00D54D8F">
              <w:t>НСИ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E4C5" w14:textId="77777777" w:rsidR="005B10F1" w:rsidRPr="00D54D8F" w:rsidRDefault="005B10F1" w:rsidP="00D54D8F">
            <w:pPr>
              <w:pStyle w:val="phtablecellleft"/>
            </w:pPr>
            <w:r w:rsidRPr="00D54D8F">
              <w:t>Нормативно-справочная информация</w:t>
            </w:r>
          </w:p>
        </w:tc>
      </w:tr>
      <w:tr w:rsidR="005B10F1" w:rsidRPr="00D54D8F" w14:paraId="15C5A5FB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9005" w14:textId="77777777" w:rsidR="005B10F1" w:rsidRPr="00D54D8F" w:rsidRDefault="005B10F1" w:rsidP="00D54D8F">
            <w:pPr>
              <w:pStyle w:val="phtablecellleft"/>
            </w:pPr>
            <w:r w:rsidRPr="00D54D8F">
              <w:t>ОМП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FAF6" w14:textId="77777777" w:rsidR="005B10F1" w:rsidRPr="00D54D8F" w:rsidRDefault="005B10F1" w:rsidP="00D54D8F">
            <w:pPr>
              <w:pStyle w:val="phtablecellleft"/>
            </w:pPr>
            <w:r w:rsidRPr="00D54D8F">
              <w:t>Оказание медицинской помощи</w:t>
            </w:r>
          </w:p>
        </w:tc>
      </w:tr>
      <w:tr w:rsidR="005B10F1" w:rsidRPr="00D54D8F" w14:paraId="09A80964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5657" w14:textId="77777777" w:rsidR="005B10F1" w:rsidRPr="00D54D8F" w:rsidRDefault="005B10F1" w:rsidP="00D54D8F">
            <w:pPr>
              <w:pStyle w:val="phtablecellleft"/>
            </w:pPr>
            <w:r w:rsidRPr="00D54D8F">
              <w:t>ОМС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1E60" w14:textId="77777777" w:rsidR="005B10F1" w:rsidRPr="00D54D8F" w:rsidRDefault="005B10F1" w:rsidP="00D54D8F">
            <w:pPr>
              <w:pStyle w:val="phtablecellleft"/>
            </w:pPr>
            <w:r w:rsidRPr="00D54D8F">
              <w:t>Обязательное медицинское страхование</w:t>
            </w:r>
          </w:p>
        </w:tc>
      </w:tr>
      <w:tr w:rsidR="002C543B" w:rsidRPr="00D54D8F" w14:paraId="7C02311F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E555" w14:textId="1ECCB33D" w:rsidR="002C543B" w:rsidRPr="00D54D8F" w:rsidRDefault="002C543B" w:rsidP="00D54D8F">
            <w:pPr>
              <w:pStyle w:val="phtablecellleft"/>
            </w:pPr>
            <w:r>
              <w:t>ПИВ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D953" w14:textId="69984836" w:rsidR="002C543B" w:rsidRPr="00D54D8F" w:rsidRDefault="002C543B" w:rsidP="002C543B">
            <w:pPr>
              <w:pStyle w:val="phtablecellleft"/>
            </w:pPr>
            <w:r w:rsidRPr="002C543B">
              <w:t>Протокол инфор</w:t>
            </w:r>
            <w:r>
              <w:t>мационного взаимодействия ВИМИС</w:t>
            </w:r>
            <w:r w:rsidRPr="002C543B">
              <w:t xml:space="preserve"> с внешними информационными системами</w:t>
            </w:r>
          </w:p>
        </w:tc>
      </w:tr>
      <w:tr w:rsidR="005B10F1" w:rsidRPr="00D54D8F" w14:paraId="37A7FCA4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03DE" w14:textId="77777777" w:rsidR="005B10F1" w:rsidRPr="00D54D8F" w:rsidRDefault="005B10F1" w:rsidP="00D54D8F">
            <w:pPr>
              <w:pStyle w:val="phtablecellleft"/>
            </w:pPr>
            <w:r w:rsidRPr="00D54D8F">
              <w:t>СНИЛС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1A83" w14:textId="77777777" w:rsidR="005B10F1" w:rsidRPr="00D54D8F" w:rsidRDefault="005B10F1" w:rsidP="00D54D8F">
            <w:pPr>
              <w:pStyle w:val="phtablecellleft"/>
            </w:pPr>
            <w:r w:rsidRPr="00D54D8F">
              <w:t>Страховой номер индивидуального лицевого счёта. Уникальный номер индивидуального лицевого счёта застрахованного лица в системе обязательного пенсионного страхования</w:t>
            </w:r>
          </w:p>
        </w:tc>
      </w:tr>
      <w:tr w:rsidR="005B10F1" w:rsidRPr="00D54D8F" w14:paraId="71AD3BB0" w14:textId="77777777" w:rsidTr="005F461A">
        <w:trPr>
          <w:trHeight w:val="20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EC88" w14:textId="77777777" w:rsidR="005B10F1" w:rsidRPr="00D54D8F" w:rsidRDefault="005B10F1" w:rsidP="00D54D8F">
            <w:pPr>
              <w:pStyle w:val="phtablecellleft"/>
            </w:pPr>
            <w:r w:rsidRPr="00D54D8F">
              <w:lastRenderedPageBreak/>
              <w:t>СЭМД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E5CA" w14:textId="77777777" w:rsidR="005B10F1" w:rsidRPr="00D54D8F" w:rsidRDefault="005B10F1" w:rsidP="00D54D8F">
            <w:pPr>
              <w:pStyle w:val="phtablecellleft"/>
            </w:pPr>
            <w:r w:rsidRPr="00D54D8F">
              <w:t>Структурированный медицинский электронный документ. Формат обмена медицинскими документами на основе стандарта HL7 CDA R2, утвержденного ЕГИСЗ</w:t>
            </w:r>
          </w:p>
        </w:tc>
      </w:tr>
      <w:tr w:rsidR="005B10F1" w:rsidRPr="00D54D8F" w14:paraId="38897D28" w14:textId="77777777" w:rsidTr="005F461A">
        <w:trPr>
          <w:trHeight w:val="17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CFD1" w14:textId="484CC62C" w:rsidR="005B10F1" w:rsidRPr="00D54D8F" w:rsidRDefault="00030DE6" w:rsidP="00D54D8F">
            <w:pPr>
              <w:pStyle w:val="phtablecellleft"/>
            </w:pPr>
            <w:r w:rsidRPr="000B2233">
              <w:t>СЭМД beta-ве</w:t>
            </w:r>
            <w:r w:rsidRPr="00E14F6E">
              <w:t>рсии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4895" w14:textId="23639B15" w:rsidR="005B10F1" w:rsidRPr="00D54D8F" w:rsidRDefault="005B10F1" w:rsidP="00030DE6">
            <w:pPr>
              <w:pStyle w:val="phtablecellleft"/>
            </w:pPr>
            <w:r w:rsidRPr="00D54D8F">
              <w:t>Структурированный электронный медицинский документ, формат обмена медицинскими документами на основе стандарта HL7 CDA R2 (</w:t>
            </w:r>
            <w:r w:rsidR="00030DE6">
              <w:rPr>
                <w:lang w:val="en-US"/>
              </w:rPr>
              <w:t>beta</w:t>
            </w:r>
            <w:r w:rsidRPr="00D54D8F">
              <w:t>-версия СЭМД включает расширение перечня передаваемых сведений для использования в ВИМИС «АКиНЕО»)</w:t>
            </w:r>
          </w:p>
        </w:tc>
      </w:tr>
      <w:tr w:rsidR="00E27AB5" w:rsidRPr="00D54D8F" w14:paraId="4E3993BC" w14:textId="77777777" w:rsidTr="005F461A">
        <w:trPr>
          <w:trHeight w:val="17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93B3" w14:textId="1B585D7F" w:rsidR="00E27AB5" w:rsidRPr="00D54D8F" w:rsidRDefault="00E27AB5" w:rsidP="00D54D8F">
            <w:pPr>
              <w:pStyle w:val="phtablecellleft"/>
            </w:pPr>
            <w:r w:rsidRPr="00D54D8F">
              <w:t>ТТ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3E80" w14:textId="0F0C8FF4" w:rsidR="00E27AB5" w:rsidRPr="00D54D8F" w:rsidRDefault="00E27AB5" w:rsidP="00D54D8F">
            <w:pPr>
              <w:pStyle w:val="phtablecellleft"/>
            </w:pPr>
            <w:r w:rsidRPr="00D54D8F">
              <w:t>Триггерная точка</w:t>
            </w:r>
            <w:r w:rsidR="00A62DD1" w:rsidRPr="00D54D8F">
              <w:t xml:space="preserve"> – </w:t>
            </w:r>
            <w:r w:rsidRPr="00D54D8F">
              <w:t>совокупность событий, зафиксированных в ГИС СЗ/МИС МО, которые приводят к необходимости передачи данных из ГИС СЗ/МИС МО в ВИМИС.</w:t>
            </w:r>
          </w:p>
        </w:tc>
      </w:tr>
      <w:tr w:rsidR="005B10F1" w:rsidRPr="00D54D8F" w14:paraId="50E25745" w14:textId="77777777" w:rsidTr="005F461A">
        <w:trPr>
          <w:trHeight w:val="39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3948" w14:textId="77777777" w:rsidR="005B10F1" w:rsidRPr="00D54D8F" w:rsidRDefault="005B10F1" w:rsidP="00D54D8F">
            <w:pPr>
              <w:pStyle w:val="phtablecellleft"/>
            </w:pPr>
            <w:r w:rsidRPr="00D54D8F">
              <w:t>ФРМО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3926" w14:textId="77777777" w:rsidR="005B10F1" w:rsidRPr="00D54D8F" w:rsidRDefault="005B10F1" w:rsidP="00D54D8F">
            <w:pPr>
              <w:pStyle w:val="phtablecellleft"/>
            </w:pPr>
            <w:r w:rsidRPr="00D54D8F">
              <w:t>Федеральный реестр медицинских организаций ЕГИСЗ</w:t>
            </w:r>
          </w:p>
        </w:tc>
      </w:tr>
      <w:tr w:rsidR="005B10F1" w:rsidRPr="00D54D8F" w14:paraId="151F0410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E48F" w14:textId="77777777" w:rsidR="005B10F1" w:rsidRPr="00D54D8F" w:rsidRDefault="005B10F1" w:rsidP="00D54D8F">
            <w:pPr>
              <w:pStyle w:val="phtablecellleft"/>
            </w:pPr>
            <w:r w:rsidRPr="00D54D8F">
              <w:t>ФРМР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0A67" w14:textId="77777777" w:rsidR="005B10F1" w:rsidRPr="00D54D8F" w:rsidRDefault="005B10F1" w:rsidP="00D54D8F">
            <w:pPr>
              <w:pStyle w:val="phtablecellleft"/>
            </w:pPr>
            <w:r w:rsidRPr="00D54D8F">
              <w:t>Федеральный регистр медицинских работников ЕГИСЗ</w:t>
            </w:r>
          </w:p>
        </w:tc>
      </w:tr>
      <w:tr w:rsidR="005B10F1" w:rsidRPr="00D54D8F" w14:paraId="0731EACA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89FD" w14:textId="77777777" w:rsidR="005B10F1" w:rsidRPr="00D54D8F" w:rsidRDefault="005B10F1" w:rsidP="00D54D8F">
            <w:pPr>
              <w:pStyle w:val="phtablecellleft"/>
            </w:pPr>
            <w:r w:rsidRPr="00D54D8F">
              <w:t>ФРНСИ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A73F" w14:textId="77777777" w:rsidR="005B10F1" w:rsidRPr="00D54D8F" w:rsidRDefault="005B10F1" w:rsidP="00D54D8F">
            <w:pPr>
              <w:pStyle w:val="phtablecellleft"/>
            </w:pPr>
            <w:r w:rsidRPr="00D54D8F">
              <w:t>Федеральный регистр нормативно-справочной информации ЕГИСЗ</w:t>
            </w:r>
          </w:p>
        </w:tc>
      </w:tr>
    </w:tbl>
    <w:p w14:paraId="21090520" w14:textId="77777777" w:rsidR="00F26F1F" w:rsidRPr="00D54D8F" w:rsidRDefault="00F26F1F" w:rsidP="00D54D8F">
      <w:pPr>
        <w:pStyle w:val="phnormal"/>
      </w:pPr>
    </w:p>
    <w:p w14:paraId="721669E0" w14:textId="77777777" w:rsidR="00F26F1F" w:rsidRPr="00D54D8F" w:rsidRDefault="00A02730" w:rsidP="00D54D8F">
      <w:pPr>
        <w:pStyle w:val="12"/>
      </w:pPr>
      <w:bookmarkStart w:id="2" w:name="_y0i2wxanfjvc" w:colFirst="0" w:colLast="0"/>
      <w:bookmarkStart w:id="3" w:name="_Toc92977252"/>
      <w:bookmarkEnd w:id="2"/>
      <w:r w:rsidRPr="00D54D8F">
        <w:lastRenderedPageBreak/>
        <w:t>Общие положения</w:t>
      </w:r>
      <w:bookmarkEnd w:id="3"/>
    </w:p>
    <w:p w14:paraId="60E89AA1" w14:textId="26FB34AD" w:rsidR="00F26F1F" w:rsidRPr="00D54D8F" w:rsidRDefault="00A02730" w:rsidP="00D54D8F">
      <w:pPr>
        <w:pStyle w:val="phnormal"/>
      </w:pPr>
      <w:r w:rsidRPr="00D54D8F">
        <w:t xml:space="preserve">Вертикально-интегрированная медицинская информационная система по профилю «Акушерство, гинекология и неонатология» (далее – ВИМИС </w:t>
      </w:r>
      <w:r w:rsidR="008A7817" w:rsidRPr="00D54D8F">
        <w:t>«</w:t>
      </w:r>
      <w:r w:rsidRPr="00D54D8F">
        <w:t>АКиНЕО</w:t>
      </w:r>
      <w:r w:rsidR="008A7817" w:rsidRPr="00D54D8F">
        <w:t>»</w:t>
      </w:r>
      <w:r w:rsidRPr="00D54D8F">
        <w:t xml:space="preserve">, Система) предназначена для применения в качестве основного инструмента информационного сопровождения процессов управления </w:t>
      </w:r>
      <w:r w:rsidR="007C58E6">
        <w:t xml:space="preserve">медицинскими организациями </w:t>
      </w:r>
      <w:r w:rsidRPr="00D54D8F">
        <w:t>в рамках системы оказания акушерско-гинекологической и неонатологической помощи, в том числе для решения основных задач:</w:t>
      </w:r>
    </w:p>
    <w:p w14:paraId="5680EDD3" w14:textId="77777777" w:rsidR="00F26F1F" w:rsidRPr="00D54D8F" w:rsidRDefault="00A02730" w:rsidP="00B22882">
      <w:pPr>
        <w:pStyle w:val="phlistitemized1"/>
        <w:numPr>
          <w:ilvl w:val="0"/>
          <w:numId w:val="12"/>
        </w:numPr>
      </w:pPr>
      <w:r w:rsidRPr="00D54D8F">
        <w:t>обеспечение единого информационного пространства всех медицинских организаций в рамках профилей «Акушерство и гинекология» и «Неонатология»;</w:t>
      </w:r>
    </w:p>
    <w:p w14:paraId="2B30A19A" w14:textId="77777777" w:rsidR="00F26F1F" w:rsidRPr="00D54D8F" w:rsidRDefault="00A02730" w:rsidP="00B22882">
      <w:pPr>
        <w:pStyle w:val="phlistitemized1"/>
        <w:numPr>
          <w:ilvl w:val="0"/>
          <w:numId w:val="12"/>
        </w:numPr>
      </w:pPr>
      <w:r w:rsidRPr="00D54D8F">
        <w:t>обеспечение контроля и оптимизации маршрутизации пациента;</w:t>
      </w:r>
    </w:p>
    <w:p w14:paraId="03B464A5" w14:textId="77777777" w:rsidR="00F26F1F" w:rsidRPr="00D54D8F" w:rsidRDefault="00A02730" w:rsidP="00B22882">
      <w:pPr>
        <w:pStyle w:val="phlistitemized1"/>
        <w:numPr>
          <w:ilvl w:val="0"/>
          <w:numId w:val="12"/>
        </w:numPr>
      </w:pPr>
      <w:r w:rsidRPr="00D54D8F">
        <w:t>обеспечение мониторинга соблюдения порядков оказания медицинской помощи и клинических рекомендаций на всем маршруте оказания медицинской помощи беременным и новорожденным.</w:t>
      </w:r>
    </w:p>
    <w:p w14:paraId="3A85BD4C" w14:textId="77777777" w:rsidR="00F26F1F" w:rsidRPr="00D54D8F" w:rsidRDefault="00A02730" w:rsidP="00D54D8F">
      <w:pPr>
        <w:pStyle w:val="phnormal"/>
      </w:pPr>
      <w:r w:rsidRPr="00D54D8F">
        <w:t>Для организации интеграции и взаимодействия информационных систем создается инфраструктура взаимодействия, которая представляет собой единый комплекс информационно-технологических и телекоммуникационных элементов, интегрирующий информационные системы и информационные ресурсы заинтересованных сторон для обеспечения:</w:t>
      </w:r>
    </w:p>
    <w:p w14:paraId="37BBDEA8" w14:textId="77777777" w:rsidR="00F26F1F" w:rsidRPr="00D54D8F" w:rsidRDefault="00A02730" w:rsidP="00B22882">
      <w:pPr>
        <w:pStyle w:val="phlistitemized1"/>
        <w:numPr>
          <w:ilvl w:val="0"/>
          <w:numId w:val="13"/>
        </w:numPr>
      </w:pPr>
      <w:r w:rsidRPr="00D54D8F">
        <w:t>совместимости технологий, используемых в информационных системах;</w:t>
      </w:r>
    </w:p>
    <w:p w14:paraId="3D59A8E6" w14:textId="77777777" w:rsidR="00F26F1F" w:rsidRPr="00D54D8F" w:rsidRDefault="00A02730" w:rsidP="00B22882">
      <w:pPr>
        <w:pStyle w:val="phlistitemized1"/>
        <w:numPr>
          <w:ilvl w:val="0"/>
          <w:numId w:val="13"/>
        </w:numPr>
      </w:pPr>
      <w:r w:rsidRPr="00D54D8F">
        <w:t>однократного ввода и многократного использования информации за счет использования единых классификаторов, справочников и иной нормативно-справочной информации в сфере здравоохранения.</w:t>
      </w:r>
    </w:p>
    <w:p w14:paraId="33B15F8A" w14:textId="77777777" w:rsidR="00F26F1F" w:rsidRPr="00D54D8F" w:rsidRDefault="00A02730" w:rsidP="00D54D8F">
      <w:pPr>
        <w:pStyle w:val="phnormal"/>
      </w:pPr>
      <w:r w:rsidRPr="00D54D8F">
        <w:t>Настоящий документ описывает возможности по интеграции</w:t>
      </w:r>
      <w:r w:rsidR="008A7817" w:rsidRPr="00D54D8F">
        <w:t xml:space="preserve"> информационных систем с ВИМИС «</w:t>
      </w:r>
      <w:r w:rsidRPr="00D54D8F">
        <w:t>АКиНЕО</w:t>
      </w:r>
      <w:r w:rsidR="008A7817" w:rsidRPr="00D54D8F">
        <w:t>»</w:t>
      </w:r>
      <w:r w:rsidRPr="00D54D8F">
        <w:t>, порядок прохождения проверок в Системе.</w:t>
      </w:r>
    </w:p>
    <w:p w14:paraId="36AAFEC2" w14:textId="77777777" w:rsidR="00F26F1F" w:rsidRPr="00D54D8F" w:rsidRDefault="00A02730" w:rsidP="00D54D8F">
      <w:pPr>
        <w:pStyle w:val="12"/>
      </w:pPr>
      <w:bookmarkStart w:id="4" w:name="_nn0fes53na1z" w:colFirst="0" w:colLast="0"/>
      <w:bookmarkStart w:id="5" w:name="_Toc92977253"/>
      <w:bookmarkEnd w:id="4"/>
      <w:r w:rsidRPr="00D54D8F">
        <w:lastRenderedPageBreak/>
        <w:t>Принципы организации взаимодействия</w:t>
      </w:r>
      <w:bookmarkEnd w:id="5"/>
    </w:p>
    <w:p w14:paraId="58FC3935" w14:textId="77777777" w:rsidR="00F26F1F" w:rsidRPr="00D54D8F" w:rsidRDefault="00A02730" w:rsidP="00D54D8F">
      <w:pPr>
        <w:pStyle w:val="phnormal"/>
      </w:pPr>
      <w:r w:rsidRPr="00D54D8F">
        <w:t>Системы-участники взаимодействия:</w:t>
      </w:r>
    </w:p>
    <w:p w14:paraId="5F2B9333" w14:textId="77777777" w:rsidR="00F26F1F" w:rsidRPr="00D54D8F" w:rsidRDefault="00A02730" w:rsidP="00B22882">
      <w:pPr>
        <w:pStyle w:val="phlistitemized1"/>
        <w:numPr>
          <w:ilvl w:val="0"/>
          <w:numId w:val="45"/>
        </w:numPr>
      </w:pPr>
      <w:r w:rsidRPr="00D54D8F">
        <w:t xml:space="preserve">ВИМИС </w:t>
      </w:r>
      <w:r w:rsidR="008A7817" w:rsidRPr="00D54D8F">
        <w:t>«АКиНЕО»</w:t>
      </w:r>
      <w:r w:rsidRPr="00D54D8F">
        <w:t xml:space="preserve"> – вертикально-интегрированная медицинская информационная система;</w:t>
      </w:r>
    </w:p>
    <w:p w14:paraId="25BAE96A" w14:textId="69AABBDA" w:rsidR="00F26F1F" w:rsidRPr="00D54D8F" w:rsidRDefault="00A02730" w:rsidP="00B22882">
      <w:pPr>
        <w:pStyle w:val="phlistitemized1"/>
        <w:numPr>
          <w:ilvl w:val="0"/>
          <w:numId w:val="45"/>
        </w:numPr>
      </w:pPr>
      <w:r w:rsidRPr="00D54D8F">
        <w:t>ГИС СЗ/МИС МО – информационные системы, являющиеся поставщиками медицинских сведений</w:t>
      </w:r>
      <w:r w:rsidR="007802B6" w:rsidRPr="00D54D8F">
        <w:t>;</w:t>
      </w:r>
    </w:p>
    <w:p w14:paraId="23CB6A01" w14:textId="37D8BA12" w:rsidR="007802B6" w:rsidRPr="00D54D8F" w:rsidRDefault="007802B6" w:rsidP="00B22882">
      <w:pPr>
        <w:pStyle w:val="phlistitemized1"/>
        <w:numPr>
          <w:ilvl w:val="0"/>
          <w:numId w:val="45"/>
        </w:numPr>
      </w:pPr>
      <w:r w:rsidRPr="00D54D8F">
        <w:t>Иные ИС.</w:t>
      </w:r>
    </w:p>
    <w:p w14:paraId="0E9951D7" w14:textId="77777777" w:rsidR="00F26F1F" w:rsidRPr="00D54D8F" w:rsidRDefault="00A02730" w:rsidP="00D54D8F">
      <w:pPr>
        <w:pStyle w:val="phnormal"/>
      </w:pPr>
      <w:r w:rsidRPr="00D54D8F">
        <w:t xml:space="preserve">Взаимодействие информационных систем с ВИМИС </w:t>
      </w:r>
      <w:r w:rsidR="008A7817" w:rsidRPr="00D54D8F">
        <w:t>«АКиНЕО»</w:t>
      </w:r>
      <w:r w:rsidRPr="00D54D8F">
        <w:t xml:space="preserve"> организуется на основании следующих принципов и требований:</w:t>
      </w:r>
    </w:p>
    <w:p w14:paraId="2AE55FC7" w14:textId="77777777" w:rsidR="00F26F1F" w:rsidRPr="00D54D8F" w:rsidRDefault="00A02730" w:rsidP="00D54D8F">
      <w:pPr>
        <w:pStyle w:val="phlistordered1"/>
      </w:pPr>
      <w:r w:rsidRPr="00D54D8F">
        <w:t>в ходе лечения (ведения) пациента все лечебные и диагностические мероприятия в отношении него осуществляются в соответствии с порядками оказания медицинской помощи и клиническими рекомендациями, представляющими собой совокупность взаимосвязанных медицинских технологических процессов (МТП);</w:t>
      </w:r>
    </w:p>
    <w:p w14:paraId="3C981163" w14:textId="1B0B86B3" w:rsidR="00F26F1F" w:rsidRPr="00D54D8F" w:rsidRDefault="00A02730" w:rsidP="00D54D8F">
      <w:pPr>
        <w:pStyle w:val="phnormal"/>
      </w:pPr>
      <w:r w:rsidRPr="00D54D8F">
        <w:rPr>
          <w:b/>
        </w:rPr>
        <w:t>Примечание</w:t>
      </w:r>
      <w:r w:rsidRPr="00D54D8F">
        <w:t xml:space="preserve"> – </w:t>
      </w:r>
      <w:r w:rsidRPr="002D7205">
        <w:rPr>
          <w:highlight w:val="yellow"/>
        </w:rPr>
        <w:t xml:space="preserve">В ВИМИС </w:t>
      </w:r>
      <w:r w:rsidR="008A7817" w:rsidRPr="002D7205">
        <w:rPr>
          <w:highlight w:val="yellow"/>
        </w:rPr>
        <w:t>«</w:t>
      </w:r>
      <w:r w:rsidRPr="002D7205">
        <w:rPr>
          <w:highlight w:val="yellow"/>
        </w:rPr>
        <w:t>АКиНЕО</w:t>
      </w:r>
      <w:r w:rsidR="008A7817" w:rsidRPr="002D7205">
        <w:rPr>
          <w:highlight w:val="yellow"/>
        </w:rPr>
        <w:t>»</w:t>
      </w:r>
      <w:r w:rsidRPr="002D7205">
        <w:rPr>
          <w:highlight w:val="yellow"/>
        </w:rPr>
        <w:t xml:space="preserve"> подлежат </w:t>
      </w:r>
      <w:r w:rsidR="008A7817" w:rsidRPr="002D7205">
        <w:rPr>
          <w:highlight w:val="yellow"/>
        </w:rPr>
        <w:t>передаче медицинские данные по к</w:t>
      </w:r>
      <w:r w:rsidRPr="002D7205">
        <w:rPr>
          <w:highlight w:val="yellow"/>
        </w:rPr>
        <w:t>атегориям пациентов, оказание медицинской помощи которым подлежит мониторингу и контролю средствам</w:t>
      </w:r>
      <w:r w:rsidR="00C96093" w:rsidRPr="002D7205">
        <w:rPr>
          <w:highlight w:val="yellow"/>
        </w:rPr>
        <w:t>и</w:t>
      </w:r>
      <w:r w:rsidRPr="002D7205">
        <w:rPr>
          <w:highlight w:val="yellow"/>
        </w:rPr>
        <w:t xml:space="preserve"> ВИМИС </w:t>
      </w:r>
      <w:r w:rsidR="008A7817" w:rsidRPr="002D7205">
        <w:rPr>
          <w:highlight w:val="yellow"/>
        </w:rPr>
        <w:t>«</w:t>
      </w:r>
      <w:r w:rsidRPr="002D7205">
        <w:rPr>
          <w:highlight w:val="yellow"/>
        </w:rPr>
        <w:t>АКиНЕО</w:t>
      </w:r>
      <w:r w:rsidR="008A7817" w:rsidRPr="002D7205">
        <w:rPr>
          <w:highlight w:val="yellow"/>
        </w:rPr>
        <w:t>»</w:t>
      </w:r>
      <w:r w:rsidRPr="002D7205">
        <w:rPr>
          <w:highlight w:val="yellow"/>
        </w:rPr>
        <w:t xml:space="preserve"> (</w:t>
      </w:r>
      <w:r w:rsidR="00235FAF" w:rsidRPr="002D7205">
        <w:rPr>
          <w:highlight w:val="yellow"/>
        </w:rPr>
        <w:fldChar w:fldCharType="begin"/>
      </w:r>
      <w:r w:rsidR="00235FAF" w:rsidRPr="002D7205">
        <w:rPr>
          <w:highlight w:val="yellow"/>
        </w:rPr>
        <w:instrText xml:space="preserve"> REF _Ref54201842 \h </w:instrText>
      </w:r>
      <w:r w:rsidR="00491298" w:rsidRPr="002D7205">
        <w:rPr>
          <w:highlight w:val="yellow"/>
        </w:rPr>
        <w:instrText xml:space="preserve"> \* MERGEFORMAT </w:instrText>
      </w:r>
      <w:r w:rsidR="00235FAF" w:rsidRPr="002D7205">
        <w:rPr>
          <w:highlight w:val="yellow"/>
        </w:rPr>
      </w:r>
      <w:r w:rsidR="00235FAF" w:rsidRPr="002D7205">
        <w:rPr>
          <w:highlight w:val="yellow"/>
        </w:rPr>
        <w:fldChar w:fldCharType="separate"/>
      </w:r>
      <w:r w:rsidR="005D4FE5" w:rsidRPr="002D7205">
        <w:rPr>
          <w:highlight w:val="yellow"/>
        </w:rPr>
        <w:t>Таблица </w:t>
      </w:r>
      <w:r w:rsidR="005D4FE5" w:rsidRPr="002D7205">
        <w:rPr>
          <w:noProof/>
          <w:highlight w:val="yellow"/>
        </w:rPr>
        <w:t>1</w:t>
      </w:r>
      <w:r w:rsidR="00235FAF" w:rsidRPr="002D7205">
        <w:rPr>
          <w:highlight w:val="yellow"/>
        </w:rPr>
        <w:fldChar w:fldCharType="end"/>
      </w:r>
      <w:r w:rsidRPr="002D7205">
        <w:rPr>
          <w:highlight w:val="yellow"/>
        </w:rPr>
        <w:t>).</w:t>
      </w:r>
    </w:p>
    <w:p w14:paraId="30DFD05E" w14:textId="4C8F241B" w:rsidR="00F26F1F" w:rsidRPr="00D54D8F" w:rsidRDefault="00A02730" w:rsidP="00D54D8F">
      <w:pPr>
        <w:pStyle w:val="phlistordered1"/>
      </w:pPr>
      <w:r w:rsidRPr="002D7205">
        <w:rPr>
          <w:highlight w:val="yellow"/>
        </w:rPr>
        <w:t>в рамках МТП присутствую</w:t>
      </w:r>
      <w:r w:rsidR="008A7817" w:rsidRPr="002D7205">
        <w:rPr>
          <w:highlight w:val="yellow"/>
        </w:rPr>
        <w:t>т триггерные точки (</w:t>
      </w:r>
      <w:r w:rsidR="00235FAF" w:rsidRPr="002D7205">
        <w:rPr>
          <w:highlight w:val="yellow"/>
        </w:rPr>
        <w:fldChar w:fldCharType="begin"/>
      </w:r>
      <w:r w:rsidR="00235FAF" w:rsidRPr="002D7205">
        <w:rPr>
          <w:highlight w:val="yellow"/>
        </w:rPr>
        <w:instrText xml:space="preserve"> REF _Ref54201850 \h </w:instrText>
      </w:r>
      <w:r w:rsidR="00491298" w:rsidRPr="002D7205">
        <w:rPr>
          <w:highlight w:val="yellow"/>
        </w:rPr>
        <w:instrText xml:space="preserve"> \* MERGEFORMAT </w:instrText>
      </w:r>
      <w:r w:rsidR="00235FAF" w:rsidRPr="002D7205">
        <w:rPr>
          <w:highlight w:val="yellow"/>
        </w:rPr>
      </w:r>
      <w:r w:rsidR="00235FAF" w:rsidRPr="002D7205">
        <w:rPr>
          <w:highlight w:val="yellow"/>
        </w:rPr>
        <w:fldChar w:fldCharType="separate"/>
      </w:r>
      <w:r w:rsidR="005D4FE5" w:rsidRPr="002D7205">
        <w:rPr>
          <w:highlight w:val="yellow"/>
        </w:rPr>
        <w:t>Таблица </w:t>
      </w:r>
      <w:r w:rsidR="005D4FE5" w:rsidRPr="002D7205">
        <w:rPr>
          <w:noProof/>
          <w:highlight w:val="yellow"/>
        </w:rPr>
        <w:t>2</w:t>
      </w:r>
      <w:r w:rsidR="00235FAF" w:rsidRPr="002D7205">
        <w:rPr>
          <w:highlight w:val="yellow"/>
        </w:rPr>
        <w:fldChar w:fldCharType="end"/>
      </w:r>
      <w:r w:rsidR="008A7817" w:rsidRPr="00D54D8F">
        <w:t>).</w:t>
      </w:r>
    </w:p>
    <w:p w14:paraId="154971FB" w14:textId="00EC131E" w:rsidR="00F26F1F" w:rsidRPr="00D54D8F" w:rsidRDefault="00A02730" w:rsidP="00D54D8F">
      <w:pPr>
        <w:pStyle w:val="phnormal"/>
      </w:pPr>
      <w:r w:rsidRPr="00D54D8F">
        <w:t>Триггерные точки</w:t>
      </w:r>
      <w:r w:rsidR="008A7817" w:rsidRPr="00D54D8F">
        <w:t xml:space="preserve"> </w:t>
      </w:r>
      <w:r w:rsidR="00884501" w:rsidRPr="00D54D8F">
        <w:t>–</w:t>
      </w:r>
      <w:r w:rsidRPr="00D54D8F">
        <w:t xml:space="preserve"> условия, при наступлении которых возникает необходимость передачи информации в ВИМИС </w:t>
      </w:r>
      <w:r w:rsidR="008A7817" w:rsidRPr="00D54D8F">
        <w:t>«АКиНЕО» в виде СЭМД/</w:t>
      </w:r>
      <w:r w:rsidR="00E96E43">
        <w:t>СЭМД beta-версии</w:t>
      </w:r>
      <w:r w:rsidR="008A7817" w:rsidRPr="00D54D8F">
        <w:t>.</w:t>
      </w:r>
    </w:p>
    <w:p w14:paraId="3DA656C4" w14:textId="77777777" w:rsidR="00F26F1F" w:rsidRPr="00D54D8F" w:rsidRDefault="00A02730" w:rsidP="00D54D8F">
      <w:pPr>
        <w:pStyle w:val="phnormal"/>
      </w:pPr>
      <w:r w:rsidRPr="00D54D8F">
        <w:t>Триггерные точки контролируются в ГИС СЗ/МИС МО при фиксировании информации об оказании медиц</w:t>
      </w:r>
      <w:r w:rsidR="008A7817" w:rsidRPr="00D54D8F">
        <w:t>инской помощи (услуг) пациенту.</w:t>
      </w:r>
    </w:p>
    <w:p w14:paraId="315B79F7" w14:textId="77777777" w:rsidR="00F26F1F" w:rsidRPr="00D54D8F" w:rsidRDefault="00A02730" w:rsidP="00D54D8F">
      <w:pPr>
        <w:pStyle w:val="phnormal"/>
      </w:pPr>
      <w:r w:rsidRPr="002D7205">
        <w:rPr>
          <w:highlight w:val="yellow"/>
        </w:rPr>
        <w:t>Триггерные точки связаны с возникновением событий в отношении пациента, следствием которых является появление соответствующей событию медицинской информации и сведений, подлежащи</w:t>
      </w:r>
      <w:r w:rsidR="008A7817" w:rsidRPr="002D7205">
        <w:rPr>
          <w:highlight w:val="yellow"/>
        </w:rPr>
        <w:t>х</w:t>
      </w:r>
      <w:r w:rsidRPr="002D7205">
        <w:rPr>
          <w:highlight w:val="yellow"/>
        </w:rPr>
        <w:t xml:space="preserve"> передаче в ВИМИС </w:t>
      </w:r>
      <w:r w:rsidR="008A7817" w:rsidRPr="002D7205">
        <w:rPr>
          <w:highlight w:val="yellow"/>
        </w:rPr>
        <w:t>«АКиНЕО»</w:t>
      </w:r>
      <w:r w:rsidRPr="002D7205">
        <w:rPr>
          <w:highlight w:val="yellow"/>
        </w:rPr>
        <w:t>;</w:t>
      </w:r>
    </w:p>
    <w:p w14:paraId="1D62CDA0" w14:textId="77777777" w:rsidR="00F26F1F" w:rsidRPr="00D54D8F" w:rsidRDefault="00A02730" w:rsidP="00D54D8F">
      <w:pPr>
        <w:pStyle w:val="phlistordered1"/>
      </w:pPr>
      <w:r w:rsidRPr="00D54D8F">
        <w:t>периодичность возникновения, состав сведений и регламент их передачи определяется перечнем событий по пациенту, который в свою очередь определяется соответствующим порядком оказания медицинской помощи.</w:t>
      </w:r>
    </w:p>
    <w:p w14:paraId="7277453E" w14:textId="2DE90C65" w:rsidR="00F26F1F" w:rsidRPr="00D54D8F" w:rsidRDefault="00A02730" w:rsidP="00D54D8F">
      <w:pPr>
        <w:pStyle w:val="phnormal"/>
      </w:pPr>
      <w:r w:rsidRPr="002D7205">
        <w:rPr>
          <w:highlight w:val="yellow"/>
        </w:rPr>
        <w:t xml:space="preserve">Совокупность медицинской информации в отношении пациента передается в ВИМИС </w:t>
      </w:r>
      <w:r w:rsidR="008A7817" w:rsidRPr="002D7205">
        <w:rPr>
          <w:highlight w:val="yellow"/>
        </w:rPr>
        <w:t>«</w:t>
      </w:r>
      <w:r w:rsidRPr="002D7205">
        <w:rPr>
          <w:highlight w:val="yellow"/>
        </w:rPr>
        <w:t>АКиНЕO</w:t>
      </w:r>
      <w:r w:rsidR="008A7817" w:rsidRPr="002D7205">
        <w:rPr>
          <w:highlight w:val="yellow"/>
        </w:rPr>
        <w:t>»</w:t>
      </w:r>
      <w:r w:rsidRPr="002D7205">
        <w:rPr>
          <w:highlight w:val="yellow"/>
        </w:rPr>
        <w:t xml:space="preserve"> в формате </w:t>
      </w:r>
      <w:r w:rsidR="00E96E43" w:rsidRPr="002D7205">
        <w:rPr>
          <w:highlight w:val="yellow"/>
        </w:rPr>
        <w:t>СЭМД beta-версии</w:t>
      </w:r>
      <w:r w:rsidRPr="002D7205">
        <w:rPr>
          <w:highlight w:val="yellow"/>
        </w:rPr>
        <w:t xml:space="preserve"> (</w:t>
      </w:r>
      <w:r w:rsidR="00235FAF" w:rsidRPr="002D7205">
        <w:rPr>
          <w:highlight w:val="yellow"/>
        </w:rPr>
        <w:fldChar w:fldCharType="begin"/>
      </w:r>
      <w:r w:rsidR="00235FAF" w:rsidRPr="002D7205">
        <w:rPr>
          <w:highlight w:val="yellow"/>
        </w:rPr>
        <w:instrText xml:space="preserve"> REF _Ref54201711 \h </w:instrText>
      </w:r>
      <w:r w:rsidR="00491298" w:rsidRPr="002D7205">
        <w:rPr>
          <w:highlight w:val="yellow"/>
        </w:rPr>
        <w:instrText xml:space="preserve"> \* MERGEFORMAT </w:instrText>
      </w:r>
      <w:r w:rsidR="00235FAF" w:rsidRPr="002D7205">
        <w:rPr>
          <w:highlight w:val="yellow"/>
        </w:rPr>
      </w:r>
      <w:r w:rsidR="00235FAF" w:rsidRPr="002D7205">
        <w:rPr>
          <w:highlight w:val="yellow"/>
        </w:rPr>
        <w:fldChar w:fldCharType="separate"/>
      </w:r>
      <w:r w:rsidR="005D4FE5" w:rsidRPr="002D7205">
        <w:rPr>
          <w:highlight w:val="yellow"/>
        </w:rPr>
        <w:t>Таблица </w:t>
      </w:r>
      <w:r w:rsidR="005D4FE5" w:rsidRPr="002D7205">
        <w:rPr>
          <w:noProof/>
          <w:highlight w:val="yellow"/>
        </w:rPr>
        <w:t>3</w:t>
      </w:r>
      <w:r w:rsidR="00235FAF" w:rsidRPr="002D7205">
        <w:rPr>
          <w:highlight w:val="yellow"/>
        </w:rPr>
        <w:fldChar w:fldCharType="end"/>
      </w:r>
      <w:r w:rsidRPr="002D7205">
        <w:rPr>
          <w:highlight w:val="yellow"/>
        </w:rPr>
        <w:t xml:space="preserve">) и в виде </w:t>
      </w:r>
      <w:r w:rsidR="008A7817" w:rsidRPr="002D7205">
        <w:rPr>
          <w:highlight w:val="yellow"/>
        </w:rPr>
        <w:t>СЭМД</w:t>
      </w:r>
      <w:r w:rsidRPr="002D7205">
        <w:rPr>
          <w:highlight w:val="yellow"/>
        </w:rPr>
        <w:t xml:space="preserve"> (</w:t>
      </w:r>
      <w:r w:rsidR="00235FAF" w:rsidRPr="002D7205">
        <w:rPr>
          <w:highlight w:val="yellow"/>
        </w:rPr>
        <w:fldChar w:fldCharType="begin"/>
      </w:r>
      <w:r w:rsidR="00235FAF" w:rsidRPr="002D7205">
        <w:rPr>
          <w:highlight w:val="yellow"/>
        </w:rPr>
        <w:instrText xml:space="preserve"> REF _Ref54201717 \h </w:instrText>
      </w:r>
      <w:r w:rsidR="00491298" w:rsidRPr="002D7205">
        <w:rPr>
          <w:highlight w:val="yellow"/>
        </w:rPr>
        <w:instrText xml:space="preserve"> \* MERGEFORMAT </w:instrText>
      </w:r>
      <w:r w:rsidR="00235FAF" w:rsidRPr="002D7205">
        <w:rPr>
          <w:highlight w:val="yellow"/>
        </w:rPr>
      </w:r>
      <w:r w:rsidR="00235FAF" w:rsidRPr="002D7205">
        <w:rPr>
          <w:highlight w:val="yellow"/>
        </w:rPr>
        <w:fldChar w:fldCharType="separate"/>
      </w:r>
      <w:r w:rsidR="005D4FE5" w:rsidRPr="002D7205">
        <w:rPr>
          <w:highlight w:val="yellow"/>
        </w:rPr>
        <w:t>Таблица </w:t>
      </w:r>
      <w:r w:rsidR="005D4FE5" w:rsidRPr="002D7205">
        <w:rPr>
          <w:noProof/>
          <w:highlight w:val="yellow"/>
        </w:rPr>
        <w:t>4</w:t>
      </w:r>
      <w:r w:rsidR="00235FAF" w:rsidRPr="002D7205">
        <w:rPr>
          <w:highlight w:val="yellow"/>
        </w:rPr>
        <w:fldChar w:fldCharType="end"/>
      </w:r>
      <w:r w:rsidRPr="002D7205">
        <w:rPr>
          <w:highlight w:val="yellow"/>
        </w:rPr>
        <w:t>).</w:t>
      </w:r>
    </w:p>
    <w:p w14:paraId="64A85EB9" w14:textId="278A821A" w:rsidR="00F26F1F" w:rsidRPr="00D54D8F" w:rsidRDefault="00A02730" w:rsidP="00D54D8F">
      <w:pPr>
        <w:pStyle w:val="phnormal"/>
      </w:pPr>
      <w:r w:rsidRPr="00D54D8F">
        <w:t xml:space="preserve">В основе </w:t>
      </w:r>
      <w:r w:rsidR="00E96E43">
        <w:t>СЭМД beta-версии</w:t>
      </w:r>
      <w:r w:rsidRPr="00D54D8F">
        <w:t xml:space="preserve"> лежат подходы и принципы формирования медицинских документов на основе </w:t>
      </w:r>
      <w:r w:rsidRPr="0075505D">
        <w:rPr>
          <w:highlight w:val="cyan"/>
        </w:rPr>
        <w:t>стандарта HL7 CDA R2</w:t>
      </w:r>
      <w:r w:rsidRPr="00D54D8F">
        <w:t>, унаследованные из СЭМД.</w:t>
      </w:r>
    </w:p>
    <w:p w14:paraId="2A46BB25" w14:textId="6A904590" w:rsidR="00F26F1F" w:rsidRPr="00D54D8F" w:rsidRDefault="00A02730" w:rsidP="00D54D8F">
      <w:pPr>
        <w:pStyle w:val="phnormal"/>
      </w:pPr>
      <w:r w:rsidRPr="00D54D8F">
        <w:lastRenderedPageBreak/>
        <w:t xml:space="preserve">Общая структура документа </w:t>
      </w:r>
      <w:r w:rsidR="00E96E43">
        <w:t>СЭМД beta-версии</w:t>
      </w:r>
      <w:r w:rsidRPr="00D54D8F">
        <w:t xml:space="preserve">, структура корневых секций информации, а также принципы кодирования информации описаны в </w:t>
      </w:r>
      <w:r w:rsidRPr="0075505D">
        <w:rPr>
          <w:highlight w:val="cyan"/>
        </w:rPr>
        <w:t>руководствах по реализации соответствующих СЭМД</w:t>
      </w:r>
      <w:r w:rsidRPr="00D54D8F">
        <w:t xml:space="preserve">. </w:t>
      </w:r>
      <w:r w:rsidR="00E96E43">
        <w:t>СЭМД beta-версии</w:t>
      </w:r>
      <w:r w:rsidRPr="00D54D8F">
        <w:t xml:space="preserve"> фактически вводит расширения передаваемых в СЭМД данных, необходимых для целей ВИМИС </w:t>
      </w:r>
      <w:r w:rsidR="008A7817" w:rsidRPr="00D54D8F">
        <w:t>«</w:t>
      </w:r>
      <w:r w:rsidRPr="00D54D8F">
        <w:t>АКиНЕО</w:t>
      </w:r>
      <w:r w:rsidR="008A7817" w:rsidRPr="00D54D8F">
        <w:t>»</w:t>
      </w:r>
      <w:r w:rsidRPr="00D54D8F">
        <w:t>.</w:t>
      </w:r>
    </w:p>
    <w:p w14:paraId="76864F68" w14:textId="4CB72275" w:rsidR="00F26F1F" w:rsidRPr="00D54D8F" w:rsidRDefault="00A02730" w:rsidP="00D54D8F">
      <w:pPr>
        <w:pStyle w:val="phnormal"/>
      </w:pPr>
      <w:r w:rsidRPr="00500C53">
        <w:rPr>
          <w:highlight w:val="cyan"/>
        </w:rPr>
        <w:t xml:space="preserve">Общая структура </w:t>
      </w:r>
      <w:r w:rsidR="00E96E43" w:rsidRPr="00500C53">
        <w:rPr>
          <w:highlight w:val="cyan"/>
        </w:rPr>
        <w:t>СЭМД beta-версии</w:t>
      </w:r>
      <w:r w:rsidRPr="00500C53">
        <w:rPr>
          <w:highlight w:val="cyan"/>
        </w:rPr>
        <w:t xml:space="preserve"> приведена в файле «Приложение 1. Описание структуры </w:t>
      </w:r>
      <w:r w:rsidR="00E96E43" w:rsidRPr="00500C53">
        <w:rPr>
          <w:highlight w:val="cyan"/>
        </w:rPr>
        <w:t>СЭМД beta-версии</w:t>
      </w:r>
      <w:r w:rsidRPr="00500C53">
        <w:rPr>
          <w:highlight w:val="cyan"/>
        </w:rPr>
        <w:t>.xlsx»,</w:t>
      </w:r>
      <w:r w:rsidRPr="00D54D8F">
        <w:t xml:space="preserve"> поставляемом вместе с настоящим документом.</w:t>
      </w:r>
    </w:p>
    <w:p w14:paraId="19A1483D" w14:textId="25A2DD3B" w:rsidR="00F26F1F" w:rsidRPr="00D54D8F" w:rsidRDefault="00A02730" w:rsidP="00D54D8F">
      <w:pPr>
        <w:pStyle w:val="phnormal"/>
      </w:pPr>
      <w:r w:rsidRPr="00D54D8F">
        <w:t xml:space="preserve">Описание структурированного тела документа (structuredBody) каждого </w:t>
      </w:r>
      <w:r w:rsidR="00E96E43">
        <w:t>СЭМД beta-версии</w:t>
      </w:r>
      <w:r w:rsidRPr="00D54D8F">
        <w:t xml:space="preserve"> приведено на отдельных листах в файле «Приложение 1. Описание структуры </w:t>
      </w:r>
      <w:r w:rsidR="00E96E43">
        <w:t>СЭМД beta-версии</w:t>
      </w:r>
      <w:r w:rsidRPr="00D54D8F">
        <w:t>.xlsx», поставляемом вместе с настоящим документом.</w:t>
      </w:r>
    </w:p>
    <w:p w14:paraId="5B5CFE96" w14:textId="524ADA85" w:rsidR="00F26F1F" w:rsidRPr="00D54D8F" w:rsidRDefault="00A02730" w:rsidP="00D54D8F">
      <w:pPr>
        <w:pStyle w:val="phnormal"/>
      </w:pPr>
      <w:r w:rsidRPr="00D54D8F">
        <w:t xml:space="preserve">Для удобства работы данный протокол сопровождается примерами XML «Приложение 2. шаблоны </w:t>
      </w:r>
      <w:r w:rsidR="00E96E43">
        <w:t>СЭМД beta-версии</w:t>
      </w:r>
      <w:r w:rsidRPr="00D54D8F">
        <w:t>», основанными на применении стандарта HL7 CDA R2.</w:t>
      </w:r>
    </w:p>
    <w:p w14:paraId="1C93D1F7" w14:textId="5D5674AE" w:rsidR="00D0461B" w:rsidRPr="00D54D8F" w:rsidRDefault="00A02730" w:rsidP="00D54D8F">
      <w:pPr>
        <w:pStyle w:val="phnormal"/>
      </w:pPr>
      <w:r w:rsidRPr="00737F2E">
        <w:rPr>
          <w:highlight w:val="yellow"/>
        </w:rPr>
        <w:t>Передача данных осуществляется в оперативном режиме при возникновении триггерных событий по мере прохождения этапов диагностики и лечения пациента</w:t>
      </w:r>
      <w:r w:rsidRPr="00D54D8F">
        <w:t xml:space="preserve">. </w:t>
      </w:r>
      <w:r w:rsidR="00D0461B" w:rsidRPr="00D54D8F">
        <w:t xml:space="preserve">Следует обратить внимание, что </w:t>
      </w:r>
      <w:r w:rsidR="00D0461B" w:rsidRPr="00737F2E">
        <w:rPr>
          <w:highlight w:val="yellow"/>
        </w:rPr>
        <w:t>при формировании нескольких СЭМД и</w:t>
      </w:r>
      <w:r w:rsidR="007802B6" w:rsidRPr="00737F2E">
        <w:rPr>
          <w:highlight w:val="yellow"/>
        </w:rPr>
        <w:t>/или</w:t>
      </w:r>
      <w:r w:rsidR="00D0461B" w:rsidRPr="00737F2E">
        <w:rPr>
          <w:highlight w:val="yellow"/>
        </w:rPr>
        <w:t xml:space="preserve"> </w:t>
      </w:r>
      <w:r w:rsidR="00E96E43" w:rsidRPr="00737F2E">
        <w:rPr>
          <w:highlight w:val="yellow"/>
        </w:rPr>
        <w:t>СЭМД beta-версии</w:t>
      </w:r>
      <w:r w:rsidR="00D0461B" w:rsidRPr="00737F2E">
        <w:rPr>
          <w:highlight w:val="yellow"/>
        </w:rPr>
        <w:t xml:space="preserve">, </w:t>
      </w:r>
      <w:r w:rsidR="00D0461B" w:rsidRPr="00737F2E">
        <w:rPr>
          <w:b/>
          <w:highlight w:val="yellow"/>
        </w:rPr>
        <w:t>соответствующих одной триггерной точке</w:t>
      </w:r>
      <w:r w:rsidR="00D0461B" w:rsidRPr="00737F2E">
        <w:rPr>
          <w:highlight w:val="yellow"/>
        </w:rPr>
        <w:t>, в них должны быть указаны идентичные номера медицинской карты. При этом указывается номер амбулаторной или стационарной карта в зависимости от условий оказания медицинской помощи</w:t>
      </w:r>
      <w:r w:rsidR="00D0461B" w:rsidRPr="00D54D8F">
        <w:t>.</w:t>
      </w:r>
    </w:p>
    <w:p w14:paraId="199FA3B3" w14:textId="505FBEBF" w:rsidR="00F26F1F" w:rsidRPr="00045A73" w:rsidRDefault="00A02730" w:rsidP="00D54D8F">
      <w:pPr>
        <w:pStyle w:val="phnormal"/>
      </w:pPr>
      <w:r w:rsidRPr="00737F2E">
        <w:rPr>
          <w:highlight w:val="cyan"/>
        </w:rPr>
        <w:t xml:space="preserve">Условия выявления триггерных событий описаны в </w:t>
      </w:r>
      <w:r w:rsidR="008A7817" w:rsidRPr="00737F2E">
        <w:rPr>
          <w:highlight w:val="cyan"/>
        </w:rPr>
        <w:t xml:space="preserve">п. </w:t>
      </w:r>
      <w:r w:rsidR="008A7817" w:rsidRPr="00737F2E">
        <w:rPr>
          <w:highlight w:val="cyan"/>
        </w:rPr>
        <w:fldChar w:fldCharType="begin"/>
      </w:r>
      <w:r w:rsidR="008A7817" w:rsidRPr="00737F2E">
        <w:rPr>
          <w:highlight w:val="cyan"/>
        </w:rPr>
        <w:instrText xml:space="preserve"> REF _Ref54198082 \n \h </w:instrText>
      </w:r>
      <w:r w:rsidR="00491298" w:rsidRPr="00737F2E">
        <w:rPr>
          <w:highlight w:val="cyan"/>
        </w:rPr>
        <w:instrText xml:space="preserve"> \* MERGEFORMAT </w:instrText>
      </w:r>
      <w:r w:rsidR="008A7817" w:rsidRPr="00737F2E">
        <w:rPr>
          <w:highlight w:val="cyan"/>
        </w:rPr>
      </w:r>
      <w:r w:rsidR="008A7817" w:rsidRPr="00737F2E">
        <w:rPr>
          <w:highlight w:val="cyan"/>
        </w:rPr>
        <w:fldChar w:fldCharType="separate"/>
      </w:r>
      <w:r w:rsidR="005D4FE5" w:rsidRPr="00737F2E">
        <w:rPr>
          <w:highlight w:val="cyan"/>
        </w:rPr>
        <w:t>4</w:t>
      </w:r>
      <w:r w:rsidR="008A7817" w:rsidRPr="00737F2E">
        <w:rPr>
          <w:highlight w:val="cyan"/>
        </w:rPr>
        <w:fldChar w:fldCharType="end"/>
      </w:r>
      <w:r w:rsidRPr="00737F2E">
        <w:rPr>
          <w:highlight w:val="cyan"/>
        </w:rPr>
        <w:t>.</w:t>
      </w:r>
    </w:p>
    <w:p w14:paraId="1C57D063" w14:textId="77777777" w:rsidR="00F26F1F" w:rsidRPr="00D54D8F" w:rsidRDefault="00A02730" w:rsidP="00D54D8F">
      <w:pPr>
        <w:pStyle w:val="phnormal"/>
      </w:pPr>
      <w:r w:rsidRPr="00D54D8F">
        <w:t>Требования по составу, объему передаваемых данных, условиям передачи данных не зависят от формы собственности и ведомственной принадлежности медицинской организации.</w:t>
      </w:r>
    </w:p>
    <w:p w14:paraId="6FE22EF1" w14:textId="77777777" w:rsidR="008A7817" w:rsidRPr="00D54D8F" w:rsidRDefault="008A7817" w:rsidP="00D54D8F">
      <w:pPr>
        <w:pStyle w:val="phtabletitle"/>
      </w:pPr>
      <w:bookmarkStart w:id="6" w:name="_Ref54201842"/>
      <w:r w:rsidRPr="002D7205">
        <w:rPr>
          <w:highlight w:val="yellow"/>
        </w:rPr>
        <w:t>Таблица</w:t>
      </w:r>
      <w:r w:rsidR="00235FAF" w:rsidRPr="002D7205">
        <w:rPr>
          <w:highlight w:val="yellow"/>
        </w:rPr>
        <w:t> </w:t>
      </w:r>
      <w:r w:rsidRPr="002D7205">
        <w:rPr>
          <w:highlight w:val="yellow"/>
        </w:rPr>
        <w:fldChar w:fldCharType="begin"/>
      </w:r>
      <w:r w:rsidRPr="002D7205">
        <w:rPr>
          <w:highlight w:val="yellow"/>
        </w:rPr>
        <w:instrText xml:space="preserve"> SEQ Таблица \* ARABIC </w:instrText>
      </w:r>
      <w:r w:rsidRPr="002D7205">
        <w:rPr>
          <w:highlight w:val="yellow"/>
        </w:rPr>
        <w:fldChar w:fldCharType="separate"/>
      </w:r>
      <w:r w:rsidR="005D4FE5" w:rsidRPr="002D7205">
        <w:rPr>
          <w:noProof/>
          <w:highlight w:val="yellow"/>
        </w:rPr>
        <w:t>1</w:t>
      </w:r>
      <w:r w:rsidRPr="002D7205">
        <w:rPr>
          <w:highlight w:val="yellow"/>
        </w:rPr>
        <w:fldChar w:fldCharType="end"/>
      </w:r>
      <w:bookmarkEnd w:id="6"/>
      <w:r w:rsidRPr="002D7205">
        <w:rPr>
          <w:highlight w:val="yellow"/>
        </w:rPr>
        <w:t xml:space="preserve"> – Категории пациентов, оказание медицинской помощи которым подлежит мониторингу и контролю в ВИМИС «АКиНЕО»</w:t>
      </w:r>
    </w:p>
    <w:tbl>
      <w:tblPr>
        <w:tblStyle w:val="a8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19"/>
        <w:gridCol w:w="3457"/>
        <w:gridCol w:w="4322"/>
      </w:tblGrid>
      <w:tr w:rsidR="00F26F1F" w:rsidRPr="00D54D8F" w14:paraId="4B5F67BE" w14:textId="77777777" w:rsidTr="008D49F4">
        <w:trPr>
          <w:trHeight w:val="649"/>
          <w:tblHeader/>
        </w:trPr>
        <w:tc>
          <w:tcPr>
            <w:tcW w:w="11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D09B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 группы</w:t>
            </w:r>
          </w:p>
        </w:tc>
        <w:tc>
          <w:tcPr>
            <w:tcW w:w="1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AA4A" w14:textId="77777777" w:rsidR="00F26F1F" w:rsidRPr="00D54D8F" w:rsidRDefault="00A02730" w:rsidP="00D54D8F">
            <w:pPr>
              <w:pStyle w:val="phtablecolcaption"/>
            </w:pPr>
            <w:r w:rsidRPr="00D54D8F">
              <w:t>Код заболевания (состояния) в соответствии с МКБ-10</w:t>
            </w:r>
          </w:p>
        </w:tc>
        <w:tc>
          <w:tcPr>
            <w:tcW w:w="2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CCE0" w14:textId="77777777" w:rsidR="00F26F1F" w:rsidRPr="00D54D8F" w:rsidRDefault="00A02730" w:rsidP="00D54D8F">
            <w:pPr>
              <w:pStyle w:val="phtablecolcaption"/>
            </w:pPr>
            <w:r w:rsidRPr="00D54D8F">
              <w:t>Примечание</w:t>
            </w:r>
          </w:p>
        </w:tc>
      </w:tr>
      <w:tr w:rsidR="00F26F1F" w:rsidRPr="00D54D8F" w14:paraId="63377C9F" w14:textId="77777777" w:rsidTr="00884501">
        <w:trPr>
          <w:trHeight w:val="70"/>
        </w:trPr>
        <w:tc>
          <w:tcPr>
            <w:tcW w:w="11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D0F9" w14:textId="77777777" w:rsidR="00F26F1F" w:rsidRPr="00D54D8F" w:rsidRDefault="00A02730" w:rsidP="00D54D8F">
            <w:pPr>
              <w:pStyle w:val="phtablecellleft"/>
              <w:jc w:val="center"/>
            </w:pPr>
            <w:r w:rsidRPr="00D54D8F">
              <w:t>I</w:t>
            </w:r>
          </w:p>
        </w:tc>
        <w:tc>
          <w:tcPr>
            <w:tcW w:w="1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97FB" w14:textId="77777777" w:rsidR="00F26F1F" w:rsidRPr="00D54D8F" w:rsidRDefault="00A02730" w:rsidP="00D54D8F">
            <w:pPr>
              <w:pStyle w:val="phtablecellleft"/>
              <w:jc w:val="center"/>
            </w:pPr>
            <w:r w:rsidRPr="00D54D8F">
              <w:t>II</w:t>
            </w:r>
          </w:p>
        </w:tc>
        <w:tc>
          <w:tcPr>
            <w:tcW w:w="2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4284" w14:textId="77777777" w:rsidR="00F26F1F" w:rsidRPr="00D54D8F" w:rsidRDefault="00A02730" w:rsidP="00D54D8F">
            <w:pPr>
              <w:pStyle w:val="phtablecellleft"/>
              <w:jc w:val="center"/>
            </w:pPr>
            <w:r w:rsidRPr="00D54D8F">
              <w:t>III</w:t>
            </w:r>
          </w:p>
        </w:tc>
      </w:tr>
      <w:tr w:rsidR="006B06D2" w:rsidRPr="00D54D8F" w14:paraId="21EB32EE" w14:textId="77777777" w:rsidTr="008D49F4">
        <w:trPr>
          <w:trHeight w:val="208"/>
        </w:trPr>
        <w:tc>
          <w:tcPr>
            <w:tcW w:w="11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C237" w14:textId="0BFCB17B" w:rsidR="006B06D2" w:rsidRPr="00D54D8F" w:rsidRDefault="006B06D2" w:rsidP="00D54D8F">
            <w:pPr>
              <w:pStyle w:val="phtablecellleft"/>
            </w:pPr>
            <w:r w:rsidRPr="00D54D8F">
              <w:t>Беременные, роженицы и родильницы</w:t>
            </w:r>
          </w:p>
        </w:tc>
        <w:tc>
          <w:tcPr>
            <w:tcW w:w="1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ABBF" w14:textId="2E157BD8" w:rsidR="009936A2" w:rsidRPr="00E7006D" w:rsidRDefault="00FC7B02" w:rsidP="00E7006D">
            <w:pPr>
              <w:pStyle w:val="phtablecellleft"/>
              <w:rPr>
                <w:rFonts w:eastAsia="Calibri"/>
              </w:rPr>
            </w:pPr>
            <w:r w:rsidRPr="00D54D8F">
              <w:rPr>
                <w:rFonts w:eastAsia="Calibri"/>
              </w:rPr>
              <w:t xml:space="preserve">O00; O00.0; O00.1; O00.2; O00.8; O00.9; O01; O01.0; O01.1; O01.9; O02; O02.0; O02.1; O02.8; O02.9; O03; O03.0; O03.1; O03.2; O03.3; O03.4; O03.5; O03.6; O03.7; O03.8; O03.9; O04; O04.0; O04.1; O04.2; O04.3; O04.4; O04.5; O04.6; O04.7; O04.8; O04.9; O05; O05.0; O05.1; </w:t>
            </w:r>
            <w:r w:rsidRPr="00D54D8F">
              <w:rPr>
                <w:rFonts w:eastAsia="Calibri"/>
              </w:rPr>
              <w:lastRenderedPageBreak/>
              <w:t>O05.2; O05.3; O05.4; O05.5; O05.6; O05.7; O05.8; O05.9; O06; O06.0; O06.1; O06.2; O06.3; O06.4; O06.5; O06.6; O06.7; O06.8; O06.9; O07; O07.0; O07.1; O07.2; O07.3; O07.4; O07.5; O07.6; O07.7; O07.8; O07.9; O08; O08.0; O08.1; O08.2; O08.3; O08.4; O08.5; O08.6; O08.7; O08.8; O08.9; O10; O10.0; O10.1; O10.2; O10.3; O10.4; O10.9; O11; O12; O12.0; O12.1; O12.2; O13; O14; O14.0; O14.1; O14.2; O14.9; O15; O15.0; O15.1; O15.2; O15.9; O16; O20; O20.0; O20.8; O20.9; O21; O21.0; O21.1; O21.2; O21.8; O21.9; O22; O22.0; O22.1; O22.2; O22.3; O22.4; O22.5; O22.8; O22.9; O23; O23.0; O23.1; O23.2; O23.3; O23.4; O23.5; O23.9; O24; O24.0; O24.1; O24.2; O24.3; O24.4; O24.9; O25; O26; O26.0; O26.1; O26.2; O26.3; O26.4; O26.5; O26.6; O26.7; O26.8; O26.9; O28; O28.0; O28.1; O28.2; O28.3; O28.4; O28.5;</w:t>
            </w:r>
            <w:r w:rsidR="00611647" w:rsidRPr="00D54D8F">
              <w:rPr>
                <w:rFonts w:eastAsia="Calibri"/>
              </w:rPr>
              <w:t xml:space="preserve"> </w:t>
            </w:r>
            <w:r w:rsidRPr="00D54D8F">
              <w:rPr>
                <w:rFonts w:eastAsia="Calibri"/>
              </w:rPr>
              <w:t xml:space="preserve">O28.8; O28.9; O29; O29.0; O29.1; O29.2; O29.3; O29.4; O29.5; O29.6; O29.8; O29.9; O30; O30.0; O30.1; O30.2; O30.8; O30.9; O31; O31.0; O31.1; O31.2; O31.8; O32; O32.0; O32.1; O32.2; O32.3; O32.4; O32.5; O32.6; O32.8; O32.9; O33; O33.0; O33.1; O33.2; O33.3; O33.4; O33.5; O33.6; O33.7; O33.8; O33.9; O34; O34.0; O34.1; O34.2; O34.3; O34.4; O34.5; O34.6; O34.7; O34.8; O34.9; O35; O35.0; O35.1; O35.2; O35.3; O35.4; O35.5; O35.6; O35.7; O35.8; O35.9; O36; O36.0; O36.1; O36.2; O36.3; O36.4; O36.5; O36.6; O36.7; O36.8; O36.9; O40; O41; O41.0; O41.1; O41.8; O41.9; O42; O42.0; O42.1; O42.2; O42.9; O43; O43.0; O43.1; O43.2; O43.8; O43.9; O44; O44.0; O44.1; O45; O45.0; O45.8; O45.9; O46; O46.0; O46.8; O46.9; O47; O47.0; O47.1; O47.9; O48; O60; O60.0; O60.1; O60.2; O60.3; O61; O61.0; O61.1; O61.8; O61.9; O62; O62.0; O62.1; O62.2; O62.3; O62.4; O62.8; O62.9; O63; O63.0; O63.1; O63.2; O63.9; O64; O64.0; O64.1; O64.2; O64.3; O64.4; O64.5; O64.8; O64.9; O65; O65.0; O65.1; O65.2; O65.3; O65.4; O65.5; O65.8; O65.9; O66; O66.0; O66.1; O66.2; O66.3; O66.4; </w:t>
            </w:r>
            <w:r w:rsidRPr="00D54D8F">
              <w:rPr>
                <w:rFonts w:eastAsia="Calibri"/>
              </w:rPr>
              <w:lastRenderedPageBreak/>
              <w:t xml:space="preserve">O66.5; O66.8; O66.9; O67; 67.0; O67.8; O67.9; O68; 68.0; O68.1; O68.2; O68.3; O68.8; O68.9; O69; O69.0; O69.1; O69.2; O69.3; O69.4; O69.5; O69.8; O69.9; O70; O70.0; O70.1; O70.2; O70.3; O70.9; O71; O71.0; O71.1; O71.2; O71.3; O71.4; O71.5; O71.6; O71.7; O71.8; O71.9; O72; O72.0; O72.1; O72.2; O72.3; O73; O73.0; O73.1; O74; O74.0; O74.1; O74.2; O74.3; O74.4; O74.5; O74.6; O74.7; O74.8; O74.9; O75; O75.0; O75.1; O75.2; O75.3; O75.4; O75.5; O75.6; O75.7; O75.8; O75.9; O80; O80.0; O80.1; O80.8; O80.9; O81; O81.0; O81.1; O81.2; O81.3; O81.4; O81.5; O82; O82.0; O82.1; O82.2; O82.8; O82.9; O83; O83.0; O83.1; O83.2; O83.3; O83.4; O83.8; O83.9; O84; O84.0; O84.1; O84.2; O84.8; O84.9; O85; O86; O86.0; O86.1; O86.2; O86.3; O86.4; O86.8; O87; O87.0; O87.1; O87.2; O87.3; O87.8; O87.9; O88; O88.0; O88.1; O88.2; O88.3; O88.8; O89; O89.0; O89.1; O89.2; O89.3; O89.4; O89.5; O89.6; O89.8; O89.9; O90; O90.0; O90.1; O90.2; O90.3; O90.4; O90.5; O90.8; O90.9; O91; O91.0; O91.1; O91.2; O92; O92.0; O92.1; O92.2; O92.3; O92.4; O92.5; O92.6; O92.7; O94; O95; O96; O96.0; O96.1; O96.9; O97; O97.0; O97.1; O97.9; O98; O98.0; O98.1; O98.2; O98.3; O98.4; O98.5; O98.6; O98.7; O98.8; O98.9; O99; O99.0; O99.1; O99.2; O99.3; O99.4; O99.5; O99.6; O99.7; O99.8; Z32; Z32.1; Z33; Z34; Z34.0; Z34.8; Z34.9; Z35; Z35.0; Z35.1; Z35.2; Z35.3; Z35.4; Z35.5; Z35.6; Z35.7; Z35.8; Z35.9; Z36; Z36.0; Z36.1; Z36.2; Z36.3; Z36.4; Z36.5; Z36.8; Z36.9; Z37; Z37.0; Z37.1; Z37.2; Z37.3; Z37.4; Z37.5; Z37.6; Z37.7; Z37.9; Z38; Z38.0; Z38.1; Z38.2; Z38.3; Z38.4; Z38.5; Z38.6; Z38.7; </w:t>
            </w:r>
            <w:r w:rsidR="00704362">
              <w:rPr>
                <w:rFonts w:eastAsia="Calibri"/>
              </w:rPr>
              <w:t>Z38.8; Z39; Z39.0; Z39.1; Z39.2</w:t>
            </w:r>
            <w:r w:rsidR="00701FC1">
              <w:rPr>
                <w:rFonts w:eastAsia="Calibri"/>
              </w:rPr>
              <w:t>.</w:t>
            </w:r>
          </w:p>
        </w:tc>
        <w:tc>
          <w:tcPr>
            <w:tcW w:w="2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8A37" w14:textId="68E8A5C1" w:rsidR="006B06D2" w:rsidRPr="00960A25" w:rsidRDefault="006B06D2" w:rsidP="00D54D8F">
            <w:pPr>
              <w:pStyle w:val="phtablecellleft"/>
            </w:pPr>
            <w:r w:rsidRPr="00960A25">
              <w:lastRenderedPageBreak/>
              <w:t xml:space="preserve">Для пациентов из данной группы передаются в ВИМИС «АКиНЕО» в полном объеме все медицинские документы  в формате </w:t>
            </w:r>
            <w:r w:rsidR="00E96E43" w:rsidRPr="00960A25">
              <w:t>СЭМД beta-версии</w:t>
            </w:r>
            <w:r w:rsidRPr="00960A25">
              <w:t xml:space="preserve"> и СЭМД, подтверждающие оказание пациенту медицинской помощи в медицинской организации любой формы собственности и ведомственной принадлежности, у которых </w:t>
            </w:r>
            <w:r w:rsidRPr="00960A25">
              <w:lastRenderedPageBreak/>
              <w:t>установлен диагноз, относящийся к беременности, родам и послеродовым состояниям (из графы II данной таблицы) после даты начала передачи данных на промышленную площадку ВИМИС «АКиНЕО»</w:t>
            </w:r>
          </w:p>
        </w:tc>
      </w:tr>
      <w:tr w:rsidR="00F93BCF" w:rsidRPr="00D54D8F" w14:paraId="56CA0610" w14:textId="77777777" w:rsidTr="008D49F4">
        <w:trPr>
          <w:trHeight w:val="208"/>
        </w:trPr>
        <w:tc>
          <w:tcPr>
            <w:tcW w:w="11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8B5D" w14:textId="64A06FFF" w:rsidR="00F93BCF" w:rsidRPr="00E8638C" w:rsidRDefault="00F93BCF" w:rsidP="00F93BCF">
            <w:pPr>
              <w:pStyle w:val="phtablecellleft"/>
            </w:pPr>
            <w:r w:rsidRPr="00E8638C">
              <w:lastRenderedPageBreak/>
              <w:t>Пациентки с КАС</w:t>
            </w:r>
          </w:p>
        </w:tc>
        <w:tc>
          <w:tcPr>
            <w:tcW w:w="1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1D2C" w14:textId="3E764370" w:rsidR="00F93BCF" w:rsidRPr="00E8638C" w:rsidRDefault="00F93BCF" w:rsidP="00E0675D">
            <w:pPr>
              <w:pStyle w:val="phtablecellleft"/>
              <w:rPr>
                <w:rFonts w:eastAsia="Calibri"/>
              </w:rPr>
            </w:pPr>
            <w:r w:rsidRPr="00E8638C">
              <w:rPr>
                <w:rFonts w:eastAsia="Calibri"/>
              </w:rPr>
              <w:t xml:space="preserve">Вне зависимости от установленного диагноза, если </w:t>
            </w:r>
            <w:r w:rsidRPr="00E8638C">
              <w:t xml:space="preserve">состояние пациентки соответствует хотя бы одному из </w:t>
            </w:r>
            <w:r w:rsidRPr="0075505D">
              <w:rPr>
                <w:highlight w:val="cyan"/>
              </w:rPr>
              <w:t>критериев КАС</w:t>
            </w:r>
          </w:p>
        </w:tc>
        <w:tc>
          <w:tcPr>
            <w:tcW w:w="2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CA4E" w14:textId="4B331603" w:rsidR="00F93BCF" w:rsidRPr="00E8638C" w:rsidRDefault="00F93BCF" w:rsidP="00E0675D">
            <w:pPr>
              <w:pStyle w:val="phtablecellleft"/>
            </w:pPr>
            <w:r w:rsidRPr="00E8638C">
              <w:t xml:space="preserve">Для пациентов из данной группы передаются в ВИМИС «АКиНЕО» </w:t>
            </w:r>
            <w:r w:rsidR="00DE2A87" w:rsidRPr="0075505D">
              <w:rPr>
                <w:highlight w:val="cyan"/>
              </w:rPr>
              <w:t>все сведения, согласно форме «Извещение о критическом акушерском состоянии / случае материнской смерти»</w:t>
            </w:r>
            <w:r w:rsidR="00DE2A87" w:rsidRPr="00E8638C">
              <w:t xml:space="preserve">, в </w:t>
            </w:r>
            <w:r w:rsidRPr="00E8638C">
              <w:t xml:space="preserve">формате </w:t>
            </w:r>
            <w:r w:rsidR="00E96E43">
              <w:t xml:space="preserve">СЭМД </w:t>
            </w:r>
            <w:r w:rsidR="00E96E43">
              <w:lastRenderedPageBreak/>
              <w:t>beta-версии</w:t>
            </w:r>
            <w:r w:rsidRPr="00E8638C">
              <w:t xml:space="preserve"> </w:t>
            </w:r>
            <w:r w:rsidR="00187C0A" w:rsidRPr="00E8638C">
              <w:t xml:space="preserve">«Извещение о критическом акушерском состоянии», </w:t>
            </w:r>
            <w:r w:rsidRPr="00E8638C">
              <w:t>после даты начала передачи данных на промышленную площадку ВИМИС «АКиНЕО»</w:t>
            </w:r>
            <w:r w:rsidR="00E0675D">
              <w:t xml:space="preserve"> (</w:t>
            </w:r>
            <w:r w:rsidR="00E0675D" w:rsidRPr="0075505D">
              <w:rPr>
                <w:highlight w:val="cyan"/>
              </w:rPr>
              <w:t xml:space="preserve">согласно требованиям п. </w:t>
            </w:r>
            <w:r w:rsidR="00E0675D" w:rsidRPr="0075505D">
              <w:rPr>
                <w:highlight w:val="cyan"/>
              </w:rPr>
              <w:fldChar w:fldCharType="begin"/>
            </w:r>
            <w:r w:rsidR="00E0675D" w:rsidRPr="0075505D">
              <w:rPr>
                <w:highlight w:val="cyan"/>
              </w:rPr>
              <w:instrText xml:space="preserve"> REF _Ref81906920 \n \h </w:instrText>
            </w:r>
            <w:r w:rsidR="00E0675D" w:rsidRPr="0075505D">
              <w:rPr>
                <w:highlight w:val="cyan"/>
              </w:rPr>
            </w:r>
            <w:r w:rsidR="0075505D">
              <w:rPr>
                <w:highlight w:val="cyan"/>
              </w:rPr>
              <w:instrText xml:space="preserve"> \* MERGEFORMAT </w:instrText>
            </w:r>
            <w:r w:rsidR="00E0675D" w:rsidRPr="0075505D">
              <w:rPr>
                <w:highlight w:val="cyan"/>
              </w:rPr>
              <w:fldChar w:fldCharType="separate"/>
            </w:r>
            <w:r w:rsidR="00E0675D" w:rsidRPr="0075505D">
              <w:rPr>
                <w:highlight w:val="cyan"/>
              </w:rPr>
              <w:t>4.8</w:t>
            </w:r>
            <w:r w:rsidR="00E0675D" w:rsidRPr="0075505D">
              <w:rPr>
                <w:highlight w:val="cyan"/>
              </w:rPr>
              <w:fldChar w:fldCharType="end"/>
            </w:r>
            <w:r w:rsidR="00E0675D" w:rsidRPr="0075505D">
              <w:rPr>
                <w:highlight w:val="cyan"/>
              </w:rPr>
              <w:t xml:space="preserve"> настоящего документа)</w:t>
            </w:r>
          </w:p>
        </w:tc>
      </w:tr>
      <w:tr w:rsidR="0094322C" w:rsidRPr="00D54D8F" w14:paraId="76920259" w14:textId="77777777" w:rsidTr="008D49F4">
        <w:trPr>
          <w:trHeight w:val="208"/>
        </w:trPr>
        <w:tc>
          <w:tcPr>
            <w:tcW w:w="11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351B" w14:textId="5D59AA38" w:rsidR="0094322C" w:rsidRPr="00E44544" w:rsidRDefault="0094322C" w:rsidP="0094322C">
            <w:pPr>
              <w:pStyle w:val="phtablecellleft"/>
            </w:pPr>
            <w:r w:rsidRPr="00E8638C">
              <w:lastRenderedPageBreak/>
              <w:t>Пациентк</w:t>
            </w:r>
            <w:r>
              <w:t>и, получающие мед</w:t>
            </w:r>
            <w:r w:rsidR="0012016A">
              <w:t xml:space="preserve">ицинскую </w:t>
            </w:r>
            <w:r>
              <w:t>помощь в рамках применения ВРТ</w:t>
            </w:r>
          </w:p>
        </w:tc>
        <w:tc>
          <w:tcPr>
            <w:tcW w:w="1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2321" w14:textId="672DEF45" w:rsidR="0094322C" w:rsidRPr="00D40A63" w:rsidRDefault="0094322C" w:rsidP="00031E28">
            <w:pPr>
              <w:pStyle w:val="phtablecellleft"/>
              <w:rPr>
                <w:rFonts w:asciiTheme="minorHAnsi" w:eastAsia="Calibri" w:hAnsiTheme="minorHAnsi"/>
              </w:rPr>
            </w:pPr>
            <w:r w:rsidRPr="00E8638C">
              <w:rPr>
                <w:rFonts w:eastAsia="Calibri"/>
              </w:rPr>
              <w:t xml:space="preserve">Вне зависимости от установленного диагноза, </w:t>
            </w:r>
            <w:r w:rsidR="00D40A63">
              <w:rPr>
                <w:rFonts w:eastAsia="Calibri"/>
              </w:rPr>
              <w:t>при</w:t>
            </w:r>
            <w:r w:rsidR="00031E28">
              <w:rPr>
                <w:rFonts w:eastAsia="Calibri"/>
              </w:rPr>
              <w:t xml:space="preserve"> установлении</w:t>
            </w:r>
            <w:r w:rsidR="00D40A63">
              <w:rPr>
                <w:rFonts w:eastAsia="Calibri"/>
              </w:rPr>
              <w:t xml:space="preserve"> наличи</w:t>
            </w:r>
            <w:r w:rsidR="00031E28">
              <w:rPr>
                <w:rFonts w:eastAsia="Calibri"/>
              </w:rPr>
              <w:t>я</w:t>
            </w:r>
            <w:r w:rsidR="00D40A63">
              <w:rPr>
                <w:rFonts w:eastAsia="Calibri"/>
              </w:rPr>
              <w:t xml:space="preserve"> показаний к применению ВРТ (</w:t>
            </w:r>
            <w:r w:rsidR="00D40A63" w:rsidRPr="0075505D">
              <w:rPr>
                <w:rFonts w:eastAsia="Calibri"/>
                <w:highlight w:val="cyan"/>
              </w:rPr>
              <w:t>см. справочник «Показания к применению ВРТ» 1.2.643.5.1.13.13.99.2.876)</w:t>
            </w:r>
          </w:p>
        </w:tc>
        <w:tc>
          <w:tcPr>
            <w:tcW w:w="2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660F" w14:textId="31062E1E" w:rsidR="0094322C" w:rsidRPr="00E8638C" w:rsidRDefault="007B07E1" w:rsidP="00960A25">
            <w:pPr>
              <w:pStyle w:val="phtablecellleft"/>
            </w:pPr>
            <w:r w:rsidRPr="00D54D8F">
              <w:t xml:space="preserve">Для пациентов из данной группы передаются в ВИМИС «АКиНЕО» в полном объеме все медицинские документы  в формате </w:t>
            </w:r>
            <w:r w:rsidR="00E96E43">
              <w:t>СЭМД beta-версии</w:t>
            </w:r>
            <w:r w:rsidRPr="00D54D8F">
              <w:t xml:space="preserve"> и СЭМД, подтверждающие оказание пациенту медицинской помощи в медицинской организации любой формы собственности и ведомственной принадлежности, после даты начала передачи данных на промышленную площадку ВИМИС «АКиНЕО»</w:t>
            </w:r>
          </w:p>
        </w:tc>
      </w:tr>
    </w:tbl>
    <w:p w14:paraId="570D8ADC" w14:textId="77777777" w:rsidR="006B06D2" w:rsidRPr="00D54D8F" w:rsidRDefault="006B06D2" w:rsidP="00D54D8F">
      <w:pPr>
        <w:pStyle w:val="phnormal"/>
      </w:pPr>
    </w:p>
    <w:p w14:paraId="3D94EED1" w14:textId="77777777" w:rsidR="006B06D2" w:rsidRPr="00D54D8F" w:rsidRDefault="006B06D2" w:rsidP="00D54D8F">
      <w:pPr>
        <w:pStyle w:val="phtabletitle"/>
      </w:pPr>
      <w:bookmarkStart w:id="7" w:name="_Ref54201850"/>
      <w:bookmarkStart w:id="8" w:name="_Ref81408152"/>
      <w:r w:rsidRPr="00D54D8F">
        <w:t>Таблица</w:t>
      </w:r>
      <w:r w:rsidR="00235FAF" w:rsidRPr="00D54D8F">
        <w:t> 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2</w:t>
      </w:r>
      <w:r w:rsidRPr="00D54D8F">
        <w:fldChar w:fldCharType="end"/>
      </w:r>
      <w:bookmarkEnd w:id="7"/>
      <w:r w:rsidRPr="00D54D8F">
        <w:t xml:space="preserve"> </w:t>
      </w:r>
      <w:bookmarkStart w:id="9" w:name="_Ref81408175"/>
      <w:r w:rsidRPr="00D54D8F">
        <w:t>– Триггерные точки</w:t>
      </w:r>
      <w:bookmarkEnd w:id="8"/>
      <w:bookmarkEnd w:id="9"/>
    </w:p>
    <w:tbl>
      <w:tblPr>
        <w:tblStyle w:val="a9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835"/>
        <w:gridCol w:w="7363"/>
      </w:tblGrid>
      <w:tr w:rsidR="00F26F1F" w:rsidRPr="00AE7879" w14:paraId="1C92A907" w14:textId="77777777" w:rsidTr="008D49F4">
        <w:trPr>
          <w:trHeight w:val="397"/>
          <w:tblHeader/>
        </w:trPr>
        <w:tc>
          <w:tcPr>
            <w:tcW w:w="13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9A0D" w14:textId="13C45B98" w:rsidR="00F26F1F" w:rsidRPr="00AE7879" w:rsidRDefault="00A02730" w:rsidP="00D54D8F">
            <w:pPr>
              <w:pStyle w:val="phtablecolcaption"/>
            </w:pPr>
            <w:r w:rsidRPr="00AE7879">
              <w:t>Код триггерной точки</w:t>
            </w:r>
            <w:r w:rsidR="00AC5270">
              <w:br/>
              <w:t xml:space="preserve">(по справочнику </w:t>
            </w:r>
            <w:r w:rsidR="00AC5270" w:rsidRPr="00AC5270">
              <w:t>1.2.643.5.1.13.13.99.2.591</w:t>
            </w:r>
            <w:r w:rsidR="00AC5270">
              <w:t>)</w:t>
            </w:r>
          </w:p>
        </w:tc>
        <w:tc>
          <w:tcPr>
            <w:tcW w:w="3610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7149B32" w14:textId="771017E0" w:rsidR="00F26F1F" w:rsidRPr="00AE7879" w:rsidRDefault="009D4E2E" w:rsidP="009D4E2E">
            <w:pPr>
              <w:pStyle w:val="phtablecolcaption"/>
            </w:pPr>
            <w:r w:rsidRPr="00AE7879">
              <w:t>Наименование триггерной точки</w:t>
            </w:r>
          </w:p>
        </w:tc>
      </w:tr>
      <w:tr w:rsidR="00F26F1F" w:rsidRPr="00AE7879" w14:paraId="0262BC19" w14:textId="77777777" w:rsidTr="00760BAD">
        <w:trPr>
          <w:trHeight w:val="158"/>
        </w:trPr>
        <w:tc>
          <w:tcPr>
            <w:tcW w:w="1390" w:type="pct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3F8B" w14:textId="77777777" w:rsidR="00F26F1F" w:rsidRPr="00AE7879" w:rsidRDefault="00A02730" w:rsidP="00D54D8F">
            <w:pPr>
              <w:pStyle w:val="phtablecellleft"/>
            </w:pPr>
            <w:r w:rsidRPr="00AE7879">
              <w:t>1</w:t>
            </w:r>
          </w:p>
        </w:tc>
        <w:tc>
          <w:tcPr>
            <w:tcW w:w="3610" w:type="pct"/>
            <w:shd w:val="clear" w:color="auto" w:fill="BFBFBF" w:themeFill="background1" w:themeFillShade="BF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A7194B5" w14:textId="77777777" w:rsidR="00F26F1F" w:rsidRPr="00AE7879" w:rsidRDefault="00A02730" w:rsidP="00D54D8F">
            <w:pPr>
              <w:pStyle w:val="phtablecellleft"/>
            </w:pPr>
            <w:r w:rsidRPr="00AE7879">
              <w:t>Выявление осмотра (консультации) пациента</w:t>
            </w:r>
          </w:p>
        </w:tc>
      </w:tr>
      <w:tr w:rsidR="00F26F1F" w:rsidRPr="00AE7879" w14:paraId="288B8285" w14:textId="77777777" w:rsidTr="00760BAD">
        <w:trPr>
          <w:trHeight w:val="251"/>
        </w:trPr>
        <w:tc>
          <w:tcPr>
            <w:tcW w:w="1390" w:type="pct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C47B" w14:textId="77777777" w:rsidR="00F26F1F" w:rsidRPr="00AE7879" w:rsidRDefault="00A02730" w:rsidP="00D54D8F">
            <w:pPr>
              <w:pStyle w:val="phtablecellleft"/>
            </w:pPr>
            <w:r w:rsidRPr="00AE7879">
              <w:t>2</w:t>
            </w:r>
          </w:p>
        </w:tc>
        <w:tc>
          <w:tcPr>
            <w:tcW w:w="3610" w:type="pct"/>
            <w:shd w:val="clear" w:color="auto" w:fill="BFBFBF" w:themeFill="background1" w:themeFillShade="BF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3C5B68" w14:textId="77777777" w:rsidR="00F26F1F" w:rsidRPr="00AE7879" w:rsidRDefault="00A02730" w:rsidP="00D54D8F">
            <w:pPr>
              <w:pStyle w:val="phtablecellleft"/>
            </w:pPr>
            <w:r w:rsidRPr="00AE7879">
              <w:t>Выявление диагностических исследований</w:t>
            </w:r>
          </w:p>
        </w:tc>
      </w:tr>
      <w:tr w:rsidR="00F26F1F" w:rsidRPr="00AE7879" w14:paraId="18603741" w14:textId="77777777" w:rsidTr="00760BAD">
        <w:trPr>
          <w:trHeight w:val="75"/>
        </w:trPr>
        <w:tc>
          <w:tcPr>
            <w:tcW w:w="1390" w:type="pct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E4B6" w14:textId="77777777" w:rsidR="00F26F1F" w:rsidRPr="00AE7879" w:rsidRDefault="00A02730" w:rsidP="00D54D8F">
            <w:pPr>
              <w:pStyle w:val="phtablecellleft"/>
            </w:pPr>
            <w:r w:rsidRPr="00AE7879">
              <w:t>3</w:t>
            </w:r>
          </w:p>
        </w:tc>
        <w:tc>
          <w:tcPr>
            <w:tcW w:w="3610" w:type="pct"/>
            <w:shd w:val="clear" w:color="auto" w:fill="BFBFBF" w:themeFill="background1" w:themeFillShade="BF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C4DD08" w14:textId="77777777" w:rsidR="00F26F1F" w:rsidRPr="00AE7879" w:rsidRDefault="00A02730" w:rsidP="00D54D8F">
            <w:pPr>
              <w:pStyle w:val="phtablecellleft"/>
            </w:pPr>
            <w:r w:rsidRPr="00AE7879">
              <w:t>Выявление направления на оказания медицинских услуг</w:t>
            </w:r>
          </w:p>
        </w:tc>
      </w:tr>
      <w:tr w:rsidR="00F26F1F" w:rsidRPr="00AE7879" w14:paraId="75259DCD" w14:textId="77777777" w:rsidTr="00760BAD">
        <w:trPr>
          <w:trHeight w:val="453"/>
        </w:trPr>
        <w:tc>
          <w:tcPr>
            <w:tcW w:w="1390" w:type="pct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6B2" w14:textId="77777777" w:rsidR="00F26F1F" w:rsidRPr="00AE7879" w:rsidRDefault="00A02730" w:rsidP="00D54D8F">
            <w:pPr>
              <w:pStyle w:val="phtablecellleft"/>
            </w:pPr>
            <w:r w:rsidRPr="00AE7879">
              <w:t>5</w:t>
            </w:r>
          </w:p>
        </w:tc>
        <w:tc>
          <w:tcPr>
            <w:tcW w:w="3610" w:type="pct"/>
            <w:shd w:val="clear" w:color="auto" w:fill="BFBFBF" w:themeFill="background1" w:themeFillShade="BF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B548956" w14:textId="77777777" w:rsidR="00F26F1F" w:rsidRPr="00AE7879" w:rsidRDefault="00A02730" w:rsidP="00D54D8F">
            <w:pPr>
              <w:pStyle w:val="phtablecellleft"/>
            </w:pPr>
            <w:r w:rsidRPr="00AE7879">
              <w:t>Выявление госпитализации (получение пациентом медицинской помощи в условиях стационара (дневного стационара)</w:t>
            </w:r>
            <w:r w:rsidR="00896897" w:rsidRPr="00AE7879">
              <w:t>)</w:t>
            </w:r>
          </w:p>
        </w:tc>
      </w:tr>
      <w:tr w:rsidR="00F26F1F" w:rsidRPr="00AE7879" w14:paraId="536D62CB" w14:textId="77777777" w:rsidTr="00760BAD">
        <w:trPr>
          <w:trHeight w:val="182"/>
        </w:trPr>
        <w:tc>
          <w:tcPr>
            <w:tcW w:w="1390" w:type="pct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C187" w14:textId="77777777" w:rsidR="00F26F1F" w:rsidRPr="00AE7879" w:rsidRDefault="00A02730" w:rsidP="00D54D8F">
            <w:pPr>
              <w:pStyle w:val="phtablecellleft"/>
            </w:pPr>
            <w:r w:rsidRPr="00AE7879">
              <w:t>8</w:t>
            </w:r>
          </w:p>
        </w:tc>
        <w:tc>
          <w:tcPr>
            <w:tcW w:w="3610" w:type="pct"/>
            <w:shd w:val="clear" w:color="auto" w:fill="BFBFBF" w:themeFill="background1" w:themeFillShade="BF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9C41BDA" w14:textId="77777777" w:rsidR="00F26F1F" w:rsidRPr="00AE7879" w:rsidRDefault="00A02730" w:rsidP="00D54D8F">
            <w:pPr>
              <w:pStyle w:val="phtablecellleft"/>
            </w:pPr>
            <w:r w:rsidRPr="00AE7879">
              <w:t>Выявление факта завершения беременности</w:t>
            </w:r>
          </w:p>
        </w:tc>
      </w:tr>
      <w:tr w:rsidR="00C873D4" w:rsidRPr="00AE7879" w14:paraId="18DD16B0" w14:textId="77777777" w:rsidTr="00730025">
        <w:trPr>
          <w:trHeight w:val="182"/>
        </w:trPr>
        <w:tc>
          <w:tcPr>
            <w:tcW w:w="13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8367" w14:textId="32AEDC6C" w:rsidR="00C873D4" w:rsidRPr="00657BBF" w:rsidRDefault="00C873D4" w:rsidP="00D54D8F">
            <w:pPr>
              <w:pStyle w:val="phtablecellleft"/>
            </w:pPr>
            <w:r w:rsidRPr="00657BBF">
              <w:t>15</w:t>
            </w:r>
          </w:p>
        </w:tc>
        <w:tc>
          <w:tcPr>
            <w:tcW w:w="3610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BCDFA8" w14:textId="377305DF" w:rsidR="00C873D4" w:rsidRPr="00657BBF" w:rsidRDefault="00C873D4" w:rsidP="00D54D8F">
            <w:pPr>
              <w:pStyle w:val="phtablecellleft"/>
            </w:pPr>
            <w:r w:rsidRPr="00657BBF">
              <w:t>Выявление факта смерти пациента</w:t>
            </w:r>
          </w:p>
        </w:tc>
      </w:tr>
      <w:tr w:rsidR="0003175B" w:rsidRPr="00AE7879" w14:paraId="3CB0AA9A" w14:textId="77777777" w:rsidTr="00BF1B35">
        <w:trPr>
          <w:trHeight w:val="182"/>
        </w:trPr>
        <w:tc>
          <w:tcPr>
            <w:tcW w:w="13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FCFA" w14:textId="37865938" w:rsidR="0003175B" w:rsidRPr="00BF1B35" w:rsidRDefault="0003175B" w:rsidP="00D54D8F">
            <w:pPr>
              <w:pStyle w:val="phtablecellleft"/>
            </w:pPr>
            <w:r w:rsidRPr="00BF1B35">
              <w:t>17</w:t>
            </w:r>
          </w:p>
        </w:tc>
        <w:tc>
          <w:tcPr>
            <w:tcW w:w="3610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82F2FC" w14:textId="443ED5AF" w:rsidR="0003175B" w:rsidRPr="00BF1B35" w:rsidRDefault="0003175B" w:rsidP="00D54D8F">
            <w:pPr>
              <w:pStyle w:val="phtablecellleft"/>
            </w:pPr>
            <w:r w:rsidRPr="00BF1B35">
              <w:t>Выявление иммунизации</w:t>
            </w:r>
          </w:p>
        </w:tc>
      </w:tr>
      <w:tr w:rsidR="00335C68" w:rsidRPr="00AE7879" w14:paraId="40664410" w14:textId="77777777" w:rsidTr="00730025">
        <w:trPr>
          <w:trHeight w:val="182"/>
        </w:trPr>
        <w:tc>
          <w:tcPr>
            <w:tcW w:w="13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1853" w14:textId="0E20A392" w:rsidR="00335C68" w:rsidRPr="00657BBF" w:rsidRDefault="006D0058" w:rsidP="00C873D4">
            <w:pPr>
              <w:pStyle w:val="phtablecellleft"/>
            </w:pPr>
            <w:r w:rsidRPr="00657BBF">
              <w:t>19</w:t>
            </w:r>
          </w:p>
        </w:tc>
        <w:tc>
          <w:tcPr>
            <w:tcW w:w="3610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8FDEC7C" w14:textId="152FDFE6" w:rsidR="00335C68" w:rsidRPr="00657BBF" w:rsidRDefault="00330FB3" w:rsidP="00C873D4">
            <w:pPr>
              <w:pStyle w:val="phtablecellleft"/>
            </w:pPr>
            <w:r w:rsidRPr="00657BBF">
              <w:t>Выявление факта постановки на учет по беременности </w:t>
            </w:r>
          </w:p>
        </w:tc>
      </w:tr>
      <w:tr w:rsidR="006D0058" w:rsidRPr="00AE7879" w14:paraId="3322F036" w14:textId="77777777" w:rsidTr="00730025">
        <w:trPr>
          <w:trHeight w:val="182"/>
        </w:trPr>
        <w:tc>
          <w:tcPr>
            <w:tcW w:w="13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4B31" w14:textId="58D84A27" w:rsidR="006D0058" w:rsidRPr="00657BBF" w:rsidRDefault="006D0058" w:rsidP="00335C68">
            <w:pPr>
              <w:pStyle w:val="phtablecellleft"/>
            </w:pPr>
            <w:r w:rsidRPr="00657BBF">
              <w:t>20</w:t>
            </w:r>
          </w:p>
        </w:tc>
        <w:tc>
          <w:tcPr>
            <w:tcW w:w="3610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CCF98BA" w14:textId="5C56B704" w:rsidR="006D0058" w:rsidRPr="00EC3C49" w:rsidRDefault="00645126" w:rsidP="00335C68">
            <w:pPr>
              <w:pStyle w:val="phtablecellleft"/>
              <w:rPr>
                <w:highlight w:val="yellow"/>
              </w:rPr>
            </w:pPr>
            <w:r w:rsidRPr="00645126">
              <w:t>Выявление извещения о критическом акушерском состоянии</w:t>
            </w:r>
          </w:p>
        </w:tc>
      </w:tr>
      <w:tr w:rsidR="0003175B" w:rsidRPr="00AE7879" w14:paraId="1A453333" w14:textId="77777777" w:rsidTr="00BF1B35">
        <w:trPr>
          <w:trHeight w:val="182"/>
        </w:trPr>
        <w:tc>
          <w:tcPr>
            <w:tcW w:w="13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9D4E" w14:textId="6D39491F" w:rsidR="0003175B" w:rsidRPr="00657BBF" w:rsidRDefault="0003175B" w:rsidP="00335C68">
            <w:pPr>
              <w:pStyle w:val="phtablecellleft"/>
            </w:pPr>
            <w:r>
              <w:lastRenderedPageBreak/>
              <w:t>26</w:t>
            </w:r>
          </w:p>
        </w:tc>
        <w:tc>
          <w:tcPr>
            <w:tcW w:w="3610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166A7EE" w14:textId="463A9E22" w:rsidR="0003175B" w:rsidRPr="00657BBF" w:rsidRDefault="0003175B" w:rsidP="00335C68">
            <w:pPr>
              <w:pStyle w:val="phtablecellleft"/>
            </w:pPr>
            <w:r w:rsidRPr="0003175B">
              <w:t>Выявление факта подготовки к применению вспомогательных репродуктивных технологий</w:t>
            </w:r>
            <w:r w:rsidRPr="0003175B">
              <w:tab/>
            </w:r>
          </w:p>
        </w:tc>
      </w:tr>
      <w:tr w:rsidR="0003175B" w:rsidRPr="00AE7879" w14:paraId="311F89AA" w14:textId="77777777" w:rsidTr="00BF1B35">
        <w:trPr>
          <w:trHeight w:val="182"/>
        </w:trPr>
        <w:tc>
          <w:tcPr>
            <w:tcW w:w="13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6C3E" w14:textId="72211725" w:rsidR="0003175B" w:rsidRPr="00657BBF" w:rsidRDefault="0003175B" w:rsidP="00335C68">
            <w:pPr>
              <w:pStyle w:val="phtablecellleft"/>
            </w:pPr>
            <w:r>
              <w:t>27</w:t>
            </w:r>
          </w:p>
        </w:tc>
        <w:tc>
          <w:tcPr>
            <w:tcW w:w="3610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0C56E27" w14:textId="7AC2FFDE" w:rsidR="0003175B" w:rsidRPr="00657BBF" w:rsidRDefault="0003175B" w:rsidP="00335C68">
            <w:pPr>
              <w:pStyle w:val="phtablecellleft"/>
            </w:pPr>
            <w:r w:rsidRPr="0003175B">
              <w:t>Выявление факта применения вспомогательных репродуктивных технологий</w:t>
            </w:r>
          </w:p>
        </w:tc>
      </w:tr>
      <w:tr w:rsidR="0003175B" w:rsidRPr="00AE7879" w14:paraId="54874C50" w14:textId="77777777" w:rsidTr="00BF1B35">
        <w:trPr>
          <w:trHeight w:val="182"/>
        </w:trPr>
        <w:tc>
          <w:tcPr>
            <w:tcW w:w="13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AB9" w14:textId="747C3060" w:rsidR="0003175B" w:rsidRPr="00657BBF" w:rsidRDefault="0003175B" w:rsidP="00335C68">
            <w:pPr>
              <w:pStyle w:val="phtablecellleft"/>
            </w:pPr>
            <w:r>
              <w:t>28</w:t>
            </w:r>
          </w:p>
        </w:tc>
        <w:tc>
          <w:tcPr>
            <w:tcW w:w="3610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9A686A0" w14:textId="0DE6D006" w:rsidR="0003175B" w:rsidRPr="00657BBF" w:rsidRDefault="0003175B" w:rsidP="00335C68">
            <w:pPr>
              <w:pStyle w:val="phtablecellleft"/>
            </w:pPr>
            <w:bookmarkStart w:id="10" w:name="_Hlk91254567"/>
            <w:r w:rsidRPr="0003175B">
              <w:t>Выявление заключения по результатам расчета индивидуального риска беременной</w:t>
            </w:r>
            <w:bookmarkEnd w:id="10"/>
          </w:p>
        </w:tc>
      </w:tr>
    </w:tbl>
    <w:p w14:paraId="0429AB36" w14:textId="77777777" w:rsidR="003614F0" w:rsidRDefault="003614F0" w:rsidP="00D54D8F">
      <w:pPr>
        <w:pStyle w:val="phtabletitle"/>
      </w:pPr>
      <w:bookmarkStart w:id="11" w:name="_Ref54201711"/>
    </w:p>
    <w:p w14:paraId="2673F577" w14:textId="0F8A618E" w:rsidR="006B06D2" w:rsidRPr="00D54D8F" w:rsidRDefault="006B06D2" w:rsidP="00D54D8F">
      <w:pPr>
        <w:pStyle w:val="phtabletitle"/>
      </w:pPr>
      <w:bookmarkStart w:id="12" w:name="_Ref91493641"/>
      <w:r w:rsidRPr="00D54D8F">
        <w:t>Таблица</w:t>
      </w:r>
      <w:r w:rsidR="00235FAF" w:rsidRPr="00D54D8F">
        <w:t> 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3</w:t>
      </w:r>
      <w:r w:rsidRPr="00D54D8F">
        <w:fldChar w:fldCharType="end"/>
      </w:r>
      <w:bookmarkEnd w:id="11"/>
      <w:bookmarkEnd w:id="12"/>
      <w:r w:rsidRPr="00D54D8F">
        <w:t xml:space="preserve"> – Типы </w:t>
      </w:r>
      <w:r w:rsidR="00E96E43">
        <w:t>СЭМД beta-версии</w:t>
      </w:r>
    </w:p>
    <w:tbl>
      <w:tblPr>
        <w:tblStyle w:val="aa"/>
        <w:tblpPr w:leftFromText="180" w:rightFromText="180" w:vertAnchor="text" w:tblpY="1"/>
        <w:tblOverlap w:val="never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269"/>
        <w:gridCol w:w="1285"/>
        <w:gridCol w:w="1699"/>
        <w:gridCol w:w="1987"/>
        <w:gridCol w:w="2545"/>
      </w:tblGrid>
      <w:tr w:rsidR="004944E6" w:rsidRPr="00960A25" w14:paraId="316C6B8E" w14:textId="77777777" w:rsidTr="00960A25">
        <w:trPr>
          <w:trHeight w:val="1010"/>
          <w:tblHeader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A967" w14:textId="3F0642D0" w:rsidR="004944E6" w:rsidRPr="00960A25" w:rsidRDefault="004944E6" w:rsidP="00D54D8F">
            <w:pPr>
              <w:pStyle w:val="phtablecolcaption"/>
            </w:pPr>
            <w:r w:rsidRPr="00960A25">
              <w:t xml:space="preserve">Тип </w:t>
            </w:r>
            <w:r w:rsidR="00E96E43" w:rsidRPr="00960A25">
              <w:t>СЭМД beta-версии</w:t>
            </w:r>
            <w:r w:rsidRPr="00960A25">
              <w:t xml:space="preserve"> (тег docType в теле SOAP пакета)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9FB9" w14:textId="586287C8" w:rsidR="004944E6" w:rsidRPr="00960A25" w:rsidRDefault="004944E6" w:rsidP="00D54D8F">
            <w:pPr>
              <w:pStyle w:val="phtablecolcaption"/>
            </w:pPr>
            <w:r w:rsidRPr="00960A25">
              <w:t xml:space="preserve">Код </w:t>
            </w:r>
            <w:r w:rsidR="00E96E43" w:rsidRPr="00960A25">
              <w:t>СЭМД beta-версии</w:t>
            </w:r>
            <w:r w:rsidRPr="00960A25">
              <w:t xml:space="preserve"> по справочнику  1.2.643.5.1.13.13.99.2.592</w:t>
            </w:r>
          </w:p>
        </w:tc>
        <w:tc>
          <w:tcPr>
            <w:tcW w:w="630" w:type="pct"/>
            <w:shd w:val="clear" w:color="auto" w:fill="auto"/>
          </w:tcPr>
          <w:p w14:paraId="5C094055" w14:textId="162A058E" w:rsidR="004944E6" w:rsidRPr="00960A25" w:rsidRDefault="004D30AD" w:rsidP="004D30AD">
            <w:pPr>
              <w:pStyle w:val="phtablecolcaption"/>
            </w:pPr>
            <w:r w:rsidRPr="00960A25">
              <w:t xml:space="preserve">Версия типа СЭМД </w:t>
            </w:r>
            <w:r w:rsidR="004944E6" w:rsidRPr="00960A25">
              <w:t>(тег docTypeVersion в теле SOAP-пакета)</w:t>
            </w:r>
            <w:r w:rsidRPr="00960A25">
              <w:t xml:space="preserve"> </w:t>
            </w:r>
          </w:p>
        </w:tc>
        <w:tc>
          <w:tcPr>
            <w:tcW w:w="833" w:type="pct"/>
            <w:shd w:val="clear" w:color="auto" w:fill="auto"/>
          </w:tcPr>
          <w:p w14:paraId="325FC112" w14:textId="656A0B69" w:rsidR="004944E6" w:rsidRPr="00960A25" w:rsidRDefault="002F176F" w:rsidP="00D54D8F">
            <w:pPr>
              <w:pStyle w:val="phtablecolcaption"/>
              <w:jc w:val="left"/>
            </w:pPr>
            <w:r w:rsidRPr="00960A25">
              <w:t>Код Вида медицинской документации, соответствующего СЭМД</w:t>
            </w:r>
            <w:r w:rsidR="002E58E4" w:rsidRPr="00960A25">
              <w:t>,</w:t>
            </w:r>
            <w:r w:rsidRPr="00960A25">
              <w:t xml:space="preserve"> по справочнику  1.2.643.5.1.13.13.11.1522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0CB44BD" w14:textId="348FF864" w:rsidR="004944E6" w:rsidRPr="00960A25" w:rsidRDefault="004944E6" w:rsidP="00D54D8F">
            <w:pPr>
              <w:pStyle w:val="phtablecolcaption"/>
              <w:jc w:val="left"/>
            </w:pPr>
            <w:r w:rsidRPr="00960A25">
              <w:t xml:space="preserve">Наименование </w:t>
            </w:r>
            <w:r w:rsidR="00E96E43" w:rsidRPr="00960A25">
              <w:t>СЭМД beta-версии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D9E9" w14:textId="2BAB8997" w:rsidR="004944E6" w:rsidRPr="00960A25" w:rsidRDefault="004944E6" w:rsidP="00D54D8F">
            <w:pPr>
              <w:pStyle w:val="phtablecolcaption"/>
            </w:pPr>
            <w:r w:rsidRPr="00960A25">
              <w:t xml:space="preserve">Исходный СЭМД, использованный для разработки </w:t>
            </w:r>
            <w:r w:rsidR="00E96E43" w:rsidRPr="00960A25">
              <w:t>СЭМД beta-версии</w:t>
            </w:r>
          </w:p>
        </w:tc>
      </w:tr>
      <w:tr w:rsidR="002F176F" w:rsidRPr="00960A25" w14:paraId="452FDEF4" w14:textId="77777777" w:rsidTr="00960A25">
        <w:trPr>
          <w:trHeight w:val="713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C9EE" w14:textId="77777777" w:rsidR="002F176F" w:rsidRPr="00960A25" w:rsidRDefault="002F176F" w:rsidP="002F176F">
            <w:pPr>
              <w:pStyle w:val="phtablecellleft"/>
            </w:pPr>
            <w:r w:rsidRPr="00960A25">
              <w:t>2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64A9" w14:textId="77777777" w:rsidR="002F176F" w:rsidRPr="00960A25" w:rsidRDefault="002F176F" w:rsidP="002F176F">
            <w:pPr>
              <w:pStyle w:val="phtablecellleft"/>
            </w:pPr>
            <w:r w:rsidRPr="00960A25">
              <w:t>SMSV2</w:t>
            </w:r>
          </w:p>
        </w:tc>
        <w:tc>
          <w:tcPr>
            <w:tcW w:w="630" w:type="pct"/>
            <w:shd w:val="clear" w:color="auto" w:fill="auto"/>
          </w:tcPr>
          <w:p w14:paraId="01599B6E" w14:textId="0405555F" w:rsidR="002F176F" w:rsidRPr="00960A25" w:rsidRDefault="002F176F" w:rsidP="002F176F">
            <w:pPr>
              <w:pStyle w:val="phtablecellleft"/>
            </w:pPr>
            <w:r w:rsidRPr="00960A25">
              <w:t>2</w:t>
            </w:r>
          </w:p>
        </w:tc>
        <w:tc>
          <w:tcPr>
            <w:tcW w:w="833" w:type="pct"/>
            <w:shd w:val="clear" w:color="auto" w:fill="auto"/>
          </w:tcPr>
          <w:p w14:paraId="29A804C8" w14:textId="09908B27" w:rsidR="002F176F" w:rsidRPr="00960A25" w:rsidRDefault="002F176F" w:rsidP="002F176F">
            <w:pPr>
              <w:pStyle w:val="phtablecellleft"/>
              <w:jc w:val="center"/>
            </w:pPr>
            <w:r w:rsidRPr="00960A25">
              <w:t>–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0DC7FE3" w14:textId="43FF0678" w:rsidR="002F176F" w:rsidRPr="00960A25" w:rsidRDefault="002F176F" w:rsidP="002F176F">
            <w:pPr>
              <w:pStyle w:val="phtablecellleft"/>
              <w:jc w:val="left"/>
              <w:rPr>
                <w:lang w:val="en-US"/>
              </w:rPr>
            </w:pPr>
            <w:r w:rsidRPr="00960A25">
              <w:t>Протокол инструментального исследования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EECC" w14:textId="77777777" w:rsidR="002F176F" w:rsidRPr="00045A73" w:rsidRDefault="002F176F" w:rsidP="002F176F">
            <w:pPr>
              <w:pStyle w:val="phtablecellleft"/>
              <w:rPr>
                <w:highlight w:val="cyan"/>
              </w:rPr>
            </w:pPr>
            <w:r w:rsidRPr="00045A73">
              <w:rPr>
                <w:highlight w:val="cyan"/>
              </w:rPr>
              <w:t>СЭМД: Протокол инструментального исследования https://portal.egisz.rosminzdrav.ru/materials/3291</w:t>
            </w:r>
          </w:p>
        </w:tc>
      </w:tr>
      <w:tr w:rsidR="002F176F" w:rsidRPr="00960A25" w14:paraId="470AA11E" w14:textId="77777777" w:rsidTr="00960A25">
        <w:trPr>
          <w:trHeight w:val="461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368E" w14:textId="77777777" w:rsidR="002F176F" w:rsidRPr="00960A25" w:rsidRDefault="002F176F" w:rsidP="002F176F">
            <w:pPr>
              <w:pStyle w:val="phtablecellleft"/>
            </w:pPr>
            <w:r w:rsidRPr="00960A25">
              <w:t>17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C054" w14:textId="77777777" w:rsidR="002F176F" w:rsidRPr="00960A25" w:rsidRDefault="002F176F" w:rsidP="002F176F">
            <w:pPr>
              <w:pStyle w:val="phtablecellleft"/>
            </w:pPr>
            <w:r w:rsidRPr="00960A25">
              <w:t>SMSV17</w:t>
            </w:r>
          </w:p>
        </w:tc>
        <w:tc>
          <w:tcPr>
            <w:tcW w:w="630" w:type="pct"/>
            <w:shd w:val="clear" w:color="auto" w:fill="auto"/>
          </w:tcPr>
          <w:p w14:paraId="47EA6CF8" w14:textId="5B61251D" w:rsidR="002F176F" w:rsidRPr="00960A25" w:rsidRDefault="002F176F" w:rsidP="002F176F">
            <w:pPr>
              <w:pStyle w:val="phtablecellleft"/>
            </w:pPr>
            <w:r w:rsidRPr="00960A25">
              <w:t>2</w:t>
            </w:r>
          </w:p>
        </w:tc>
        <w:tc>
          <w:tcPr>
            <w:tcW w:w="833" w:type="pct"/>
            <w:shd w:val="clear" w:color="auto" w:fill="auto"/>
          </w:tcPr>
          <w:p w14:paraId="3CBC9D77" w14:textId="58638332" w:rsidR="002F176F" w:rsidRPr="00960A25" w:rsidRDefault="002F176F" w:rsidP="002F176F">
            <w:pPr>
              <w:pStyle w:val="phtablecellleft"/>
              <w:jc w:val="center"/>
            </w:pPr>
            <w:r w:rsidRPr="00960A25">
              <w:t>–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8E08B9" w14:textId="5E7B85E1" w:rsidR="002F176F" w:rsidRPr="00960A25" w:rsidRDefault="002F176F" w:rsidP="005B33FE">
            <w:pPr>
              <w:pStyle w:val="phtablecellleft"/>
              <w:jc w:val="left"/>
            </w:pPr>
            <w:r w:rsidRPr="00960A25">
              <w:t>Выписной эпикриз родильного дома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4925" w14:textId="77777777" w:rsidR="002F176F" w:rsidRPr="00045A73" w:rsidRDefault="002F176F" w:rsidP="002F176F">
            <w:pPr>
              <w:pStyle w:val="phtablecellleft"/>
              <w:rPr>
                <w:highlight w:val="cyan"/>
              </w:rPr>
            </w:pPr>
            <w:r w:rsidRPr="00045A73">
              <w:rPr>
                <w:highlight w:val="cyan"/>
              </w:rPr>
              <w:t>СЭМД: Выписной эпикриз из родильного дома</w:t>
            </w:r>
          </w:p>
          <w:p w14:paraId="4C8FE32A" w14:textId="77777777" w:rsidR="002F176F" w:rsidRPr="00045A73" w:rsidRDefault="002F176F" w:rsidP="002F176F">
            <w:pPr>
              <w:pStyle w:val="phtablecellleft"/>
              <w:rPr>
                <w:highlight w:val="cyan"/>
              </w:rPr>
            </w:pPr>
            <w:r w:rsidRPr="00045A73">
              <w:rPr>
                <w:highlight w:val="cyan"/>
              </w:rPr>
              <w:t>https://portal.egisz.rosminzdrav.ru/materials/2925</w:t>
            </w:r>
          </w:p>
        </w:tc>
      </w:tr>
      <w:tr w:rsidR="00836784" w:rsidRPr="00960A25" w14:paraId="7D5E4DC3" w14:textId="77777777" w:rsidTr="00960A25">
        <w:trPr>
          <w:trHeight w:val="461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2150" w14:textId="6702EB8F" w:rsidR="00836784" w:rsidRPr="00960A25" w:rsidRDefault="00836784" w:rsidP="005D37DB">
            <w:pPr>
              <w:pStyle w:val="phtablecellleft"/>
            </w:pPr>
            <w:r w:rsidRPr="00960A25">
              <w:rPr>
                <w:lang w:val="en-US"/>
              </w:rPr>
              <w:t>2</w:t>
            </w:r>
            <w:r w:rsidR="005D37DB" w:rsidRPr="00960A25">
              <w:t>2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B1E2" w14:textId="4C3D97B4" w:rsidR="00836784" w:rsidRPr="00960A25" w:rsidRDefault="00836784" w:rsidP="00836784">
            <w:pPr>
              <w:pStyle w:val="phtablecellleft"/>
              <w:jc w:val="center"/>
              <w:rPr>
                <w:lang w:val="en-US"/>
              </w:rPr>
            </w:pPr>
            <w:r w:rsidRPr="00960A25">
              <w:t>–</w:t>
            </w:r>
          </w:p>
        </w:tc>
        <w:tc>
          <w:tcPr>
            <w:tcW w:w="630" w:type="pct"/>
            <w:shd w:val="clear" w:color="auto" w:fill="auto"/>
          </w:tcPr>
          <w:p w14:paraId="441A114E" w14:textId="41C31280" w:rsidR="00836784" w:rsidRPr="00960A25" w:rsidRDefault="005D37DB" w:rsidP="00836784">
            <w:pPr>
              <w:pStyle w:val="phtablecellleft"/>
            </w:pPr>
            <w:r w:rsidRPr="00960A25">
              <w:t>3</w:t>
            </w:r>
          </w:p>
        </w:tc>
        <w:tc>
          <w:tcPr>
            <w:tcW w:w="833" w:type="pct"/>
            <w:shd w:val="clear" w:color="auto" w:fill="auto"/>
          </w:tcPr>
          <w:p w14:paraId="159FA2AE" w14:textId="2C42DF71" w:rsidR="00836784" w:rsidRPr="00960A25" w:rsidRDefault="002E58E4" w:rsidP="00836784">
            <w:pPr>
              <w:pStyle w:val="phtablecellleft"/>
              <w:jc w:val="left"/>
            </w:pPr>
            <w:r w:rsidRPr="00960A25">
              <w:t>339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716ADE2" w14:textId="2AF1B453" w:rsidR="00836784" w:rsidRPr="00960A25" w:rsidRDefault="00836784" w:rsidP="00836784">
            <w:pPr>
              <w:pStyle w:val="phtablecellleft"/>
              <w:jc w:val="left"/>
            </w:pPr>
            <w:r w:rsidRPr="00960A25">
              <w:t>Извещение о критическом акушерском состоянии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9B0D" w14:textId="23DEC887" w:rsidR="00836784" w:rsidRPr="00960A25" w:rsidRDefault="00836784" w:rsidP="00836784">
            <w:pPr>
              <w:pStyle w:val="phtablecellleft"/>
              <w:jc w:val="center"/>
            </w:pPr>
            <w:r w:rsidRPr="00960A25">
              <w:t>–</w:t>
            </w:r>
          </w:p>
        </w:tc>
      </w:tr>
      <w:tr w:rsidR="00937BC9" w:rsidRPr="00960A25" w14:paraId="42471BD2" w14:textId="77777777" w:rsidTr="00960A25">
        <w:trPr>
          <w:trHeight w:val="461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E4DD" w14:textId="395B8116" w:rsidR="00937BC9" w:rsidRPr="00960A25" w:rsidRDefault="00937BC9" w:rsidP="00937BC9">
            <w:pPr>
              <w:pStyle w:val="phtablecellleft"/>
              <w:rPr>
                <w:lang w:val="en-US"/>
              </w:rPr>
            </w:pPr>
            <w:r w:rsidRPr="00960A25">
              <w:t>5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B7A2" w14:textId="520BDC1F" w:rsidR="00937BC9" w:rsidRPr="00960A25" w:rsidRDefault="00937BC9" w:rsidP="00937BC9">
            <w:pPr>
              <w:pStyle w:val="phtablecellleft"/>
              <w:jc w:val="center"/>
            </w:pPr>
            <w:r w:rsidRPr="00960A25">
              <w:t>–</w:t>
            </w:r>
          </w:p>
        </w:tc>
        <w:tc>
          <w:tcPr>
            <w:tcW w:w="630" w:type="pct"/>
            <w:shd w:val="clear" w:color="auto" w:fill="auto"/>
          </w:tcPr>
          <w:p w14:paraId="35E28CAB" w14:textId="545246BC" w:rsidR="00937BC9" w:rsidRPr="00960A25" w:rsidRDefault="00937BC9" w:rsidP="00937BC9">
            <w:pPr>
              <w:pStyle w:val="phtablecellleft"/>
              <w:rPr>
                <w:lang w:val="en-US"/>
              </w:rPr>
            </w:pPr>
            <w:r w:rsidRPr="00960A25">
              <w:rPr>
                <w:lang w:val="en-US"/>
              </w:rPr>
              <w:t>3</w:t>
            </w:r>
          </w:p>
        </w:tc>
        <w:tc>
          <w:tcPr>
            <w:tcW w:w="833" w:type="pct"/>
            <w:shd w:val="clear" w:color="auto" w:fill="auto"/>
          </w:tcPr>
          <w:p w14:paraId="4F3B50F0" w14:textId="1B139E99" w:rsidR="00937BC9" w:rsidRPr="00960A25" w:rsidRDefault="00937BC9" w:rsidP="00937BC9">
            <w:pPr>
              <w:pStyle w:val="phtablecellleft"/>
              <w:jc w:val="left"/>
              <w:rPr>
                <w:lang w:val="en-US"/>
              </w:rPr>
            </w:pPr>
            <w:r w:rsidRPr="00960A25">
              <w:rPr>
                <w:lang w:val="en-US"/>
              </w:rPr>
              <w:t>341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19CF8B4" w14:textId="134EE2B9" w:rsidR="00937BC9" w:rsidRPr="00960A25" w:rsidRDefault="00937BC9" w:rsidP="00937BC9">
            <w:pPr>
              <w:pStyle w:val="phtablecellleft"/>
              <w:jc w:val="left"/>
            </w:pPr>
            <w:r w:rsidRPr="00960A25">
              <w:t>Прием (осмотр) врача-специалиста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F258" w14:textId="545C955E" w:rsidR="00937BC9" w:rsidRPr="00045A73" w:rsidRDefault="00937BC9" w:rsidP="00937BC9">
            <w:pPr>
              <w:pStyle w:val="phtablecellleft"/>
              <w:jc w:val="center"/>
              <w:rPr>
                <w:highlight w:val="cyan"/>
              </w:rPr>
            </w:pPr>
            <w:r w:rsidRPr="00045A73">
              <w:rPr>
                <w:highlight w:val="cyan"/>
              </w:rPr>
              <w:t>СЭМД: Протокол консультации</w:t>
            </w:r>
          </w:p>
        </w:tc>
      </w:tr>
      <w:tr w:rsidR="009D1BE6" w:rsidRPr="00960A25" w14:paraId="0B9C9065" w14:textId="77777777" w:rsidTr="00960A25">
        <w:trPr>
          <w:trHeight w:val="461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1E11" w14:textId="6FC2F044" w:rsidR="009D1BE6" w:rsidRPr="00960A25" w:rsidRDefault="009D1BE6" w:rsidP="009D1BE6">
            <w:pPr>
              <w:pStyle w:val="phtablecellleft"/>
              <w:rPr>
                <w:lang w:val="en-US"/>
              </w:rPr>
            </w:pPr>
            <w:r w:rsidRPr="00960A25">
              <w:rPr>
                <w:lang w:val="en-US"/>
              </w:rPr>
              <w:t>8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4AAB" w14:textId="14F4E7D4" w:rsidR="009D1BE6" w:rsidRPr="00960A25" w:rsidRDefault="009D1BE6" w:rsidP="009D1BE6">
            <w:pPr>
              <w:pStyle w:val="phtablecellleft"/>
              <w:jc w:val="center"/>
            </w:pPr>
            <w:r w:rsidRPr="00960A25">
              <w:t>–</w:t>
            </w:r>
          </w:p>
        </w:tc>
        <w:tc>
          <w:tcPr>
            <w:tcW w:w="630" w:type="pct"/>
            <w:shd w:val="clear" w:color="auto" w:fill="auto"/>
          </w:tcPr>
          <w:p w14:paraId="62DD4973" w14:textId="126E60DF" w:rsidR="009D1BE6" w:rsidRPr="00960A25" w:rsidRDefault="009D1BE6" w:rsidP="009D1BE6">
            <w:pPr>
              <w:pStyle w:val="phtablecellleft"/>
            </w:pPr>
            <w:r w:rsidRPr="00960A25">
              <w:rPr>
                <w:lang w:val="en-US"/>
              </w:rPr>
              <w:t>3</w:t>
            </w:r>
          </w:p>
        </w:tc>
        <w:tc>
          <w:tcPr>
            <w:tcW w:w="833" w:type="pct"/>
            <w:shd w:val="clear" w:color="auto" w:fill="auto"/>
          </w:tcPr>
          <w:p w14:paraId="5E57BDFB" w14:textId="44A37725" w:rsidR="009D1BE6" w:rsidRPr="00960A25" w:rsidRDefault="009D1BE6" w:rsidP="009D1BE6">
            <w:pPr>
              <w:pStyle w:val="phtablecellleft"/>
              <w:jc w:val="left"/>
              <w:rPr>
                <w:lang w:val="en-US"/>
              </w:rPr>
            </w:pPr>
            <w:r w:rsidRPr="00960A25">
              <w:rPr>
                <w:lang w:val="en-US"/>
              </w:rPr>
              <w:t>359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7203407" w14:textId="5FFD883E" w:rsidR="009D1BE6" w:rsidRPr="00960A25" w:rsidRDefault="009D1BE6" w:rsidP="009D1BE6">
            <w:pPr>
              <w:pStyle w:val="phtablecellleft"/>
              <w:jc w:val="left"/>
            </w:pPr>
            <w:r w:rsidRPr="00960A25">
              <w:t xml:space="preserve">Выписной эпикриз из стационара по отдельным профилям </w:t>
            </w:r>
            <w:r w:rsidRPr="00960A25">
              <w:lastRenderedPageBreak/>
              <w:t>медицинской помощи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4C60" w14:textId="77777777" w:rsidR="009D1BE6" w:rsidRPr="00045A73" w:rsidRDefault="009D1BE6" w:rsidP="009D1BE6">
            <w:pPr>
              <w:pStyle w:val="phtablecellleft"/>
              <w:jc w:val="center"/>
              <w:rPr>
                <w:highlight w:val="cyan"/>
              </w:rPr>
            </w:pPr>
            <w:r w:rsidRPr="00045A73">
              <w:rPr>
                <w:highlight w:val="cyan"/>
              </w:rPr>
              <w:lastRenderedPageBreak/>
              <w:t>СЭМД: Эпикриз в стационаре выписной</w:t>
            </w:r>
          </w:p>
          <w:p w14:paraId="5978D552" w14:textId="6491D8A3" w:rsidR="009D1BE6" w:rsidRPr="00045A73" w:rsidRDefault="009D1BE6" w:rsidP="009D1BE6">
            <w:pPr>
              <w:pStyle w:val="phtablecellleft"/>
              <w:jc w:val="center"/>
              <w:rPr>
                <w:highlight w:val="cyan"/>
              </w:rPr>
            </w:pPr>
            <w:r w:rsidRPr="00045A73">
              <w:rPr>
                <w:highlight w:val="cyan"/>
              </w:rPr>
              <w:lastRenderedPageBreak/>
              <w:t>https://portal.egisz.rosminzdrav.ru/materials/3903</w:t>
            </w:r>
          </w:p>
        </w:tc>
      </w:tr>
      <w:tr w:rsidR="00B6718B" w:rsidRPr="00960A25" w14:paraId="67D88C6A" w14:textId="77777777" w:rsidTr="00960A25">
        <w:trPr>
          <w:trHeight w:val="461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9ABD" w14:textId="4896834C" w:rsidR="00B6718B" w:rsidRPr="00960A25" w:rsidRDefault="00B6718B" w:rsidP="00B6718B">
            <w:pPr>
              <w:pStyle w:val="phtablecellleft"/>
              <w:rPr>
                <w:lang w:val="en-US"/>
              </w:rPr>
            </w:pPr>
            <w:r w:rsidRPr="00960A25">
              <w:lastRenderedPageBreak/>
              <w:t>25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3D84" w14:textId="5137DA11" w:rsidR="00B6718B" w:rsidRPr="00960A25" w:rsidRDefault="00B6718B" w:rsidP="00B6718B">
            <w:pPr>
              <w:pStyle w:val="phtablecellleft"/>
              <w:jc w:val="center"/>
            </w:pPr>
            <w:r w:rsidRPr="00960A25">
              <w:t>–</w:t>
            </w:r>
          </w:p>
        </w:tc>
        <w:tc>
          <w:tcPr>
            <w:tcW w:w="630" w:type="pct"/>
            <w:shd w:val="clear" w:color="auto" w:fill="auto"/>
          </w:tcPr>
          <w:p w14:paraId="4B61F0B5" w14:textId="66B5A7BF" w:rsidR="00B6718B" w:rsidRPr="00960A25" w:rsidRDefault="00B6718B" w:rsidP="00B6718B">
            <w:pPr>
              <w:pStyle w:val="phtablecellleft"/>
              <w:rPr>
                <w:lang w:val="en-US"/>
              </w:rPr>
            </w:pPr>
            <w:r w:rsidRPr="00960A25">
              <w:t>3</w:t>
            </w:r>
          </w:p>
        </w:tc>
        <w:tc>
          <w:tcPr>
            <w:tcW w:w="833" w:type="pct"/>
            <w:shd w:val="clear" w:color="auto" w:fill="auto"/>
          </w:tcPr>
          <w:p w14:paraId="075C1E0F" w14:textId="61F147F7" w:rsidR="00B6718B" w:rsidRPr="00960A25" w:rsidRDefault="00B6718B" w:rsidP="00B6718B">
            <w:pPr>
              <w:pStyle w:val="phtablecellleft"/>
              <w:jc w:val="left"/>
              <w:rPr>
                <w:lang w:val="en-US"/>
              </w:rPr>
            </w:pPr>
            <w:r w:rsidRPr="00960A25">
              <w:t>109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3F9D1CE" w14:textId="0062B90F" w:rsidR="00B6718B" w:rsidRPr="00960A25" w:rsidRDefault="00B6718B" w:rsidP="00B6718B">
            <w:pPr>
              <w:pStyle w:val="phtablecellleft"/>
              <w:jc w:val="left"/>
            </w:pPr>
            <w:r w:rsidRPr="00960A25">
              <w:rPr>
                <w:rFonts w:eastAsia="Arial"/>
              </w:rPr>
              <w:t>Протокол медицинской манипуляции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BA0E" w14:textId="66621E42" w:rsidR="00B6718B" w:rsidRPr="00960A25" w:rsidRDefault="00B6718B" w:rsidP="00B6718B">
            <w:pPr>
              <w:pStyle w:val="phtablecellleft"/>
              <w:jc w:val="center"/>
            </w:pPr>
            <w:r w:rsidRPr="00960A25">
              <w:t>–</w:t>
            </w:r>
          </w:p>
        </w:tc>
      </w:tr>
      <w:tr w:rsidR="009D1BE6" w:rsidRPr="00960A25" w14:paraId="6E56ACEC" w14:textId="77777777" w:rsidTr="00960A25">
        <w:trPr>
          <w:trHeight w:val="461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A234" w14:textId="7976364D" w:rsidR="009D1BE6" w:rsidRPr="00960A25" w:rsidRDefault="009D1BE6" w:rsidP="009D1BE6">
            <w:pPr>
              <w:pStyle w:val="phtablecellleft"/>
              <w:rPr>
                <w:lang w:val="en-US"/>
              </w:rPr>
            </w:pPr>
            <w:r w:rsidRPr="00960A25">
              <w:rPr>
                <w:lang w:val="en-US"/>
              </w:rPr>
              <w:t>28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9402" w14:textId="24DE2CC8" w:rsidR="009D1BE6" w:rsidRPr="00960A25" w:rsidRDefault="009D1BE6" w:rsidP="009D1BE6">
            <w:pPr>
              <w:pStyle w:val="phtablecellleft"/>
              <w:jc w:val="center"/>
            </w:pPr>
            <w:r w:rsidRPr="00960A25">
              <w:t>–</w:t>
            </w:r>
          </w:p>
        </w:tc>
        <w:tc>
          <w:tcPr>
            <w:tcW w:w="630" w:type="pct"/>
            <w:shd w:val="clear" w:color="auto" w:fill="auto"/>
          </w:tcPr>
          <w:p w14:paraId="62D1F8F3" w14:textId="37A919C4" w:rsidR="009D1BE6" w:rsidRPr="00960A25" w:rsidRDefault="009D1BE6" w:rsidP="009D1BE6">
            <w:pPr>
              <w:pStyle w:val="phtablecellleft"/>
            </w:pPr>
            <w:r w:rsidRPr="00960A25">
              <w:t>3</w:t>
            </w:r>
          </w:p>
        </w:tc>
        <w:tc>
          <w:tcPr>
            <w:tcW w:w="833" w:type="pct"/>
            <w:shd w:val="clear" w:color="auto" w:fill="auto"/>
          </w:tcPr>
          <w:p w14:paraId="2C487585" w14:textId="64904BD7" w:rsidR="009D1BE6" w:rsidRPr="00960A25" w:rsidRDefault="009D1BE6" w:rsidP="009D1BE6">
            <w:pPr>
              <w:pStyle w:val="phtablecellleft"/>
              <w:jc w:val="left"/>
            </w:pPr>
            <w:r w:rsidRPr="00960A25">
              <w:t>104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15E5C97" w14:textId="77777777" w:rsidR="009D1BE6" w:rsidRPr="00960A25" w:rsidRDefault="009D1BE6" w:rsidP="009D1BE6">
            <w:pPr>
              <w:pStyle w:val="phtablecellleft"/>
              <w:jc w:val="left"/>
            </w:pPr>
            <w:r w:rsidRPr="00960A25">
              <w:t>Направление для проведения программы экстракорпорального оплодотворения и (или) переноса криоконсервированных эмбрионов в рамках территориальной программы обязательного медицинского страхования</w:t>
            </w:r>
          </w:p>
          <w:p w14:paraId="1591B841" w14:textId="77777777" w:rsidR="00B6718B" w:rsidRPr="00960A25" w:rsidRDefault="00B6718B" w:rsidP="009D1BE6">
            <w:pPr>
              <w:pStyle w:val="phtablecellleft"/>
              <w:jc w:val="left"/>
            </w:pPr>
          </w:p>
          <w:p w14:paraId="72D130BA" w14:textId="03DB25BD" w:rsidR="00B6718B" w:rsidRPr="00960A25" w:rsidRDefault="00B6718B" w:rsidP="009D1BE6">
            <w:pPr>
              <w:pStyle w:val="phtablecellleft"/>
              <w:jc w:val="left"/>
              <w:rPr>
                <w:i/>
              </w:rPr>
            </w:pPr>
            <w:r w:rsidRPr="00960A25">
              <w:rPr>
                <w:i/>
              </w:rPr>
              <w:t>*</w:t>
            </w:r>
            <w:r w:rsidRPr="00284F16">
              <w:rPr>
                <w:i/>
                <w:highlight w:val="cyan"/>
              </w:rPr>
              <w:t xml:space="preserve">Краткое наименование в приложении 2 </w:t>
            </w:r>
            <w:r w:rsidRPr="00284F16">
              <w:rPr>
                <w:b/>
                <w:i/>
                <w:highlight w:val="cyan"/>
              </w:rPr>
              <w:t xml:space="preserve">«Направление на </w:t>
            </w:r>
            <w:r w:rsidR="006773EA" w:rsidRPr="00284F16">
              <w:rPr>
                <w:b/>
                <w:i/>
                <w:highlight w:val="cyan"/>
              </w:rPr>
              <w:t xml:space="preserve">программу </w:t>
            </w:r>
            <w:r w:rsidRPr="00284F16">
              <w:rPr>
                <w:b/>
                <w:i/>
                <w:highlight w:val="cyan"/>
              </w:rPr>
              <w:t>ВРТ»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3F5D" w14:textId="08D4E732" w:rsidR="009D1BE6" w:rsidRPr="00960A25" w:rsidRDefault="009D1BE6" w:rsidP="009D1BE6">
            <w:pPr>
              <w:pStyle w:val="phtablecellleft"/>
              <w:jc w:val="center"/>
            </w:pPr>
            <w:r w:rsidRPr="00960A25">
              <w:t>–</w:t>
            </w:r>
          </w:p>
        </w:tc>
      </w:tr>
      <w:tr w:rsidR="009D1BE6" w:rsidRPr="00960A25" w14:paraId="297A3437" w14:textId="77777777" w:rsidTr="00960A25">
        <w:trPr>
          <w:trHeight w:val="461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F009" w14:textId="2DA5ED28" w:rsidR="009D1BE6" w:rsidRPr="00960A25" w:rsidRDefault="009D1BE6" w:rsidP="009D1BE6">
            <w:pPr>
              <w:pStyle w:val="phtablecellleft"/>
              <w:rPr>
                <w:lang w:val="en-US"/>
              </w:rPr>
            </w:pPr>
            <w:r w:rsidRPr="00960A25">
              <w:rPr>
                <w:lang w:val="en-US"/>
              </w:rPr>
              <w:t>29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6C8D" w14:textId="5187DB6A" w:rsidR="009D1BE6" w:rsidRPr="00960A25" w:rsidRDefault="009D1BE6" w:rsidP="009D1BE6">
            <w:pPr>
              <w:pStyle w:val="phtablecellleft"/>
              <w:jc w:val="center"/>
              <w:rPr>
                <w:lang w:val="en-US"/>
              </w:rPr>
            </w:pPr>
            <w:r w:rsidRPr="00960A25">
              <w:t>–</w:t>
            </w:r>
          </w:p>
        </w:tc>
        <w:tc>
          <w:tcPr>
            <w:tcW w:w="630" w:type="pct"/>
            <w:shd w:val="clear" w:color="auto" w:fill="auto"/>
          </w:tcPr>
          <w:p w14:paraId="2D5E2A8D" w14:textId="63F96113" w:rsidR="009D1BE6" w:rsidRPr="00960A25" w:rsidRDefault="009D1BE6" w:rsidP="009D1BE6">
            <w:pPr>
              <w:pStyle w:val="phtablecellleft"/>
              <w:rPr>
                <w:lang w:val="en-US"/>
              </w:rPr>
            </w:pPr>
            <w:r w:rsidRPr="00960A25">
              <w:rPr>
                <w:lang w:val="en-US"/>
              </w:rPr>
              <w:t>3</w:t>
            </w:r>
          </w:p>
        </w:tc>
        <w:tc>
          <w:tcPr>
            <w:tcW w:w="833" w:type="pct"/>
            <w:shd w:val="clear" w:color="auto" w:fill="auto"/>
          </w:tcPr>
          <w:p w14:paraId="10932816" w14:textId="710E017F" w:rsidR="009D1BE6" w:rsidRPr="00960A25" w:rsidRDefault="009D1BE6" w:rsidP="009D1BE6">
            <w:pPr>
              <w:pStyle w:val="phtablecellleft"/>
              <w:jc w:val="left"/>
              <w:rPr>
                <w:lang w:val="en-US"/>
              </w:rPr>
            </w:pPr>
            <w:r w:rsidRPr="00960A25">
              <w:rPr>
                <w:lang w:val="en-US"/>
              </w:rPr>
              <w:t>348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60FE7F1" w14:textId="77777777" w:rsidR="009D1BE6" w:rsidRPr="00960A25" w:rsidRDefault="009D1BE6" w:rsidP="009D1BE6">
            <w:pPr>
              <w:pStyle w:val="phtablecellleft"/>
              <w:jc w:val="left"/>
            </w:pPr>
            <w:r w:rsidRPr="00960A25">
              <w:t>Справка о выполнении медицинской организацией программы экстракорпорального оплодотворения и (или) переноса криоконсервированных эмбрионов в рамках территориальной программы обязательного медицинского страхования</w:t>
            </w:r>
          </w:p>
          <w:p w14:paraId="787584B1" w14:textId="4B8AE84C" w:rsidR="00B6718B" w:rsidRPr="00960A25" w:rsidRDefault="00B6718B" w:rsidP="009D1BE6">
            <w:pPr>
              <w:pStyle w:val="phtablecellleft"/>
              <w:jc w:val="left"/>
            </w:pPr>
            <w:r w:rsidRPr="00960A25">
              <w:rPr>
                <w:i/>
              </w:rPr>
              <w:t>*</w:t>
            </w:r>
            <w:r w:rsidRPr="00284F16">
              <w:rPr>
                <w:i/>
                <w:highlight w:val="cyan"/>
              </w:rPr>
              <w:t xml:space="preserve">Краткое наименование в приложении 2 </w:t>
            </w:r>
            <w:r w:rsidRPr="00284F16">
              <w:rPr>
                <w:b/>
                <w:i/>
                <w:highlight w:val="cyan"/>
              </w:rPr>
              <w:t>«Справка о выполнении</w:t>
            </w:r>
            <w:r w:rsidR="007E2008" w:rsidRPr="00284F16">
              <w:rPr>
                <w:b/>
                <w:i/>
                <w:highlight w:val="cyan"/>
              </w:rPr>
              <w:t xml:space="preserve"> программы</w:t>
            </w:r>
            <w:r w:rsidRPr="00284F16">
              <w:rPr>
                <w:b/>
                <w:i/>
                <w:highlight w:val="cyan"/>
              </w:rPr>
              <w:t xml:space="preserve"> ВРТ»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7D0D" w14:textId="2923A9D5" w:rsidR="009D1BE6" w:rsidRPr="00960A25" w:rsidRDefault="009D1BE6" w:rsidP="009D1BE6">
            <w:pPr>
              <w:pStyle w:val="phtablecellleft"/>
              <w:jc w:val="center"/>
            </w:pPr>
            <w:r w:rsidRPr="00960A25">
              <w:t>–</w:t>
            </w:r>
          </w:p>
        </w:tc>
      </w:tr>
      <w:tr w:rsidR="009D1BE6" w:rsidRPr="00960A25" w14:paraId="3FC325AE" w14:textId="77777777" w:rsidTr="00960A25">
        <w:trPr>
          <w:trHeight w:val="461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12A2" w14:textId="6C626F8B" w:rsidR="009D1BE6" w:rsidRPr="00960A25" w:rsidRDefault="009D1BE6" w:rsidP="009D1BE6">
            <w:pPr>
              <w:pStyle w:val="phtablecellleft"/>
              <w:rPr>
                <w:lang w:val="en-US"/>
              </w:rPr>
            </w:pPr>
            <w:r w:rsidRPr="00960A25">
              <w:rPr>
                <w:lang w:val="en-US"/>
              </w:rPr>
              <w:lastRenderedPageBreak/>
              <w:t>30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A54B" w14:textId="42D17FEE" w:rsidR="009D1BE6" w:rsidRPr="00960A25" w:rsidRDefault="009D1BE6" w:rsidP="009D1BE6">
            <w:pPr>
              <w:pStyle w:val="phtablecellleft"/>
              <w:jc w:val="center"/>
            </w:pPr>
            <w:r w:rsidRPr="00960A25">
              <w:t>–</w:t>
            </w:r>
          </w:p>
        </w:tc>
        <w:tc>
          <w:tcPr>
            <w:tcW w:w="630" w:type="pct"/>
            <w:shd w:val="clear" w:color="auto" w:fill="auto"/>
          </w:tcPr>
          <w:p w14:paraId="5E762348" w14:textId="64B6A37D" w:rsidR="009D1BE6" w:rsidRPr="00960A25" w:rsidRDefault="009D1BE6" w:rsidP="009D1BE6">
            <w:pPr>
              <w:pStyle w:val="phtablecellleft"/>
            </w:pPr>
            <w:r w:rsidRPr="00960A25">
              <w:t>3</w:t>
            </w:r>
          </w:p>
        </w:tc>
        <w:tc>
          <w:tcPr>
            <w:tcW w:w="833" w:type="pct"/>
            <w:shd w:val="clear" w:color="auto" w:fill="auto"/>
          </w:tcPr>
          <w:p w14:paraId="753476B7" w14:textId="2123F7A6" w:rsidR="009D1BE6" w:rsidRPr="00960A25" w:rsidRDefault="009D1BE6" w:rsidP="009D1BE6">
            <w:pPr>
              <w:pStyle w:val="phtablecellleft"/>
              <w:jc w:val="left"/>
            </w:pPr>
            <w:r w:rsidRPr="00960A25">
              <w:t>199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7B9173C" w14:textId="77777777" w:rsidR="009D1BE6" w:rsidRPr="00960A25" w:rsidRDefault="009D1BE6" w:rsidP="009D1BE6">
            <w:pPr>
              <w:pStyle w:val="phtablecellleft"/>
              <w:jc w:val="left"/>
            </w:pPr>
            <w:r w:rsidRPr="00960A25">
              <w:t>Вкладыш в медицинскую карту пациента, получающего медицинскую помощь в амбулаторных условиях (</w:t>
            </w:r>
            <w:r w:rsidRPr="00284F16">
              <w:rPr>
                <w:highlight w:val="cyan"/>
              </w:rPr>
              <w:t>форма № 025/у</w:t>
            </w:r>
            <w:r w:rsidRPr="00960A25">
              <w:t>), или карту стационарного больного, или карту пациента акушерско-гинекологического профиля в условиях стационара дневного пребывания, при использовании вспомогательных репродуктивных технологий и искусственной инсеминации</w:t>
            </w:r>
          </w:p>
          <w:p w14:paraId="78BB4A74" w14:textId="62D086D7" w:rsidR="00B6718B" w:rsidRPr="00960A25" w:rsidRDefault="00B6718B" w:rsidP="009D1BE6">
            <w:pPr>
              <w:pStyle w:val="phtablecellleft"/>
              <w:jc w:val="left"/>
            </w:pPr>
            <w:r w:rsidRPr="00284F16">
              <w:rPr>
                <w:i/>
                <w:highlight w:val="cyan"/>
              </w:rPr>
              <w:t xml:space="preserve">*Краткое наименование в приложении 2 </w:t>
            </w:r>
            <w:r w:rsidRPr="00284F16">
              <w:rPr>
                <w:b/>
                <w:i/>
                <w:highlight w:val="cyan"/>
              </w:rPr>
              <w:t>«</w:t>
            </w:r>
            <w:r w:rsidR="007E2008" w:rsidRPr="00284F16">
              <w:rPr>
                <w:b/>
                <w:i/>
                <w:highlight w:val="cyan"/>
              </w:rPr>
              <w:t xml:space="preserve">Протокол выполнения программы ВРТ </w:t>
            </w:r>
            <w:r w:rsidRPr="00284F16">
              <w:rPr>
                <w:b/>
                <w:i/>
                <w:highlight w:val="cyan"/>
              </w:rPr>
              <w:t>»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4DA2" w14:textId="7974D0AA" w:rsidR="009D1BE6" w:rsidRPr="00960A25" w:rsidRDefault="009D1BE6" w:rsidP="009D1BE6">
            <w:pPr>
              <w:pStyle w:val="phtablecellleft"/>
              <w:jc w:val="center"/>
            </w:pPr>
            <w:r w:rsidRPr="00960A25">
              <w:t>–</w:t>
            </w:r>
          </w:p>
        </w:tc>
      </w:tr>
      <w:tr w:rsidR="009D1BE6" w:rsidRPr="00960A25" w14:paraId="1037E3A7" w14:textId="77777777" w:rsidTr="00960A25">
        <w:trPr>
          <w:trHeight w:val="461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A96F" w14:textId="435FB771" w:rsidR="009D1BE6" w:rsidRPr="00960A25" w:rsidRDefault="009D1BE6" w:rsidP="009D1BE6">
            <w:pPr>
              <w:pStyle w:val="phtablecellleft"/>
            </w:pPr>
            <w:r w:rsidRPr="00960A25">
              <w:t>31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E55D" w14:textId="233AB102" w:rsidR="009D1BE6" w:rsidRPr="00960A25" w:rsidRDefault="009D1BE6" w:rsidP="009D1BE6">
            <w:pPr>
              <w:pStyle w:val="phtablecellleft"/>
              <w:jc w:val="center"/>
            </w:pPr>
            <w:r w:rsidRPr="00960A25">
              <w:t>–</w:t>
            </w:r>
          </w:p>
        </w:tc>
        <w:tc>
          <w:tcPr>
            <w:tcW w:w="630" w:type="pct"/>
            <w:shd w:val="clear" w:color="auto" w:fill="auto"/>
          </w:tcPr>
          <w:p w14:paraId="3A51D2B0" w14:textId="1EB3A49E" w:rsidR="009D1BE6" w:rsidRPr="00960A25" w:rsidRDefault="009D1BE6" w:rsidP="009D1BE6">
            <w:pPr>
              <w:pStyle w:val="phtablecellleft"/>
            </w:pPr>
            <w:r w:rsidRPr="00960A25">
              <w:t>3</w:t>
            </w:r>
          </w:p>
        </w:tc>
        <w:tc>
          <w:tcPr>
            <w:tcW w:w="833" w:type="pct"/>
            <w:shd w:val="clear" w:color="auto" w:fill="auto"/>
          </w:tcPr>
          <w:p w14:paraId="700C82BA" w14:textId="60910D82" w:rsidR="009D1BE6" w:rsidRPr="00960A25" w:rsidRDefault="009D1BE6" w:rsidP="009D1BE6">
            <w:pPr>
              <w:pStyle w:val="phtablecellleft"/>
              <w:jc w:val="left"/>
            </w:pPr>
            <w:r w:rsidRPr="00960A25">
              <w:t>356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AFFFCC7" w14:textId="649DBF6E" w:rsidR="009D1BE6" w:rsidRPr="00960A25" w:rsidRDefault="009D1BE6" w:rsidP="009D1BE6">
            <w:pPr>
              <w:pStyle w:val="phtablecellleft"/>
              <w:jc w:val="left"/>
            </w:pPr>
            <w:r w:rsidRPr="00960A25">
              <w:t>Заключение по результатам расчета индивидуального риска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24A7" w14:textId="6F96C159" w:rsidR="009D1BE6" w:rsidRPr="00960A25" w:rsidRDefault="00EE0EE6" w:rsidP="009D1BE6">
            <w:pPr>
              <w:pStyle w:val="phtablecellleft"/>
              <w:jc w:val="center"/>
            </w:pPr>
            <w:r w:rsidRPr="00960A25">
              <w:t>–</w:t>
            </w:r>
          </w:p>
        </w:tc>
      </w:tr>
      <w:tr w:rsidR="009D1BE6" w:rsidRPr="00960A25" w14:paraId="30E75A90" w14:textId="77777777" w:rsidTr="00960A25">
        <w:trPr>
          <w:trHeight w:val="461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D99B" w14:textId="78332A37" w:rsidR="009D1BE6" w:rsidRPr="00960A25" w:rsidRDefault="009D1BE6" w:rsidP="009D1BE6">
            <w:pPr>
              <w:pStyle w:val="phtablecellleft"/>
            </w:pPr>
            <w:r w:rsidRPr="00960A25">
              <w:rPr>
                <w:lang w:val="en-US"/>
              </w:rPr>
              <w:t>32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CBC6" w14:textId="5DE771F2" w:rsidR="009D1BE6" w:rsidRPr="00960A25" w:rsidRDefault="009D1BE6" w:rsidP="009D1BE6">
            <w:pPr>
              <w:pStyle w:val="phtablecellleft"/>
              <w:jc w:val="center"/>
            </w:pPr>
            <w:r w:rsidRPr="00960A25">
              <w:t>–</w:t>
            </w:r>
          </w:p>
        </w:tc>
        <w:tc>
          <w:tcPr>
            <w:tcW w:w="630" w:type="pct"/>
            <w:shd w:val="clear" w:color="auto" w:fill="auto"/>
          </w:tcPr>
          <w:p w14:paraId="02595B2D" w14:textId="130B3565" w:rsidR="009D1BE6" w:rsidRPr="00960A25" w:rsidRDefault="009D1BE6" w:rsidP="009D1BE6">
            <w:pPr>
              <w:pStyle w:val="phtablecellleft"/>
            </w:pPr>
            <w:r w:rsidRPr="00960A25">
              <w:rPr>
                <w:lang w:val="en-US"/>
              </w:rPr>
              <w:t>3</w:t>
            </w:r>
          </w:p>
        </w:tc>
        <w:tc>
          <w:tcPr>
            <w:tcW w:w="833" w:type="pct"/>
            <w:shd w:val="clear" w:color="auto" w:fill="auto"/>
          </w:tcPr>
          <w:p w14:paraId="390B84B8" w14:textId="300C2D6C" w:rsidR="009D1BE6" w:rsidRPr="00960A25" w:rsidRDefault="009D1BE6" w:rsidP="009D1BE6">
            <w:pPr>
              <w:pStyle w:val="phtablecellleft"/>
              <w:jc w:val="left"/>
            </w:pPr>
            <w:r w:rsidRPr="00960A25">
              <w:rPr>
                <w:lang w:val="en-US"/>
              </w:rPr>
              <w:t>355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9EF699B" w14:textId="138BC686" w:rsidR="009D1BE6" w:rsidRPr="00960A25" w:rsidRDefault="007E2008" w:rsidP="009D1BE6">
            <w:pPr>
              <w:pStyle w:val="phtablecellleft"/>
              <w:jc w:val="left"/>
            </w:pPr>
            <w:r w:rsidRPr="00960A25">
              <w:t>Протокол</w:t>
            </w:r>
            <w:r w:rsidR="009D1BE6" w:rsidRPr="00960A25">
              <w:t xml:space="preserve"> родов</w:t>
            </w:r>
          </w:p>
        </w:tc>
        <w:tc>
          <w:tcPr>
            <w:tcW w:w="12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12DC" w14:textId="2F715F39" w:rsidR="009D1BE6" w:rsidRPr="00960A25" w:rsidRDefault="00EE0EE6" w:rsidP="009D1BE6">
            <w:pPr>
              <w:pStyle w:val="phtablecellleft"/>
              <w:jc w:val="center"/>
            </w:pPr>
            <w:r w:rsidRPr="00960A25">
              <w:t>–</w:t>
            </w:r>
          </w:p>
        </w:tc>
      </w:tr>
    </w:tbl>
    <w:p w14:paraId="175B6DB1" w14:textId="77777777" w:rsidR="00F7750E" w:rsidRDefault="00F7750E" w:rsidP="00D54D8F">
      <w:pPr>
        <w:pStyle w:val="phtabletitle"/>
      </w:pPr>
      <w:bookmarkStart w:id="13" w:name="_Ref54201717"/>
    </w:p>
    <w:p w14:paraId="427C482D" w14:textId="533AF1CF" w:rsidR="00304E57" w:rsidRPr="00D54D8F" w:rsidRDefault="00304E57" w:rsidP="00D54D8F">
      <w:pPr>
        <w:pStyle w:val="phtabletitle"/>
      </w:pPr>
      <w:bookmarkStart w:id="14" w:name="_Ref91493654"/>
      <w:r w:rsidRPr="00D54D8F">
        <w:t>Таблица</w:t>
      </w:r>
      <w:r w:rsidR="00235FAF" w:rsidRPr="00D54D8F">
        <w:t> 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4</w:t>
      </w:r>
      <w:r w:rsidRPr="00D54D8F">
        <w:fldChar w:fldCharType="end"/>
      </w:r>
      <w:bookmarkEnd w:id="13"/>
      <w:bookmarkEnd w:id="14"/>
      <w:r w:rsidRPr="00D54D8F">
        <w:t xml:space="preserve"> – Типы СЭМД</w:t>
      </w:r>
      <w:r w:rsidR="00F7750E">
        <w:rPr>
          <w:rStyle w:val="affff"/>
        </w:rPr>
        <w:footnoteReference w:id="2"/>
      </w:r>
    </w:p>
    <w:tbl>
      <w:tblPr>
        <w:tblStyle w:val="ab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18"/>
        <w:gridCol w:w="1418"/>
        <w:gridCol w:w="1420"/>
        <w:gridCol w:w="1844"/>
        <w:gridCol w:w="2125"/>
        <w:gridCol w:w="1273"/>
      </w:tblGrid>
      <w:tr w:rsidR="00885454" w:rsidRPr="00960A25" w14:paraId="2694F44E" w14:textId="77777777" w:rsidTr="00960A25">
        <w:trPr>
          <w:trHeight w:val="1080"/>
          <w:tblHeader/>
        </w:trPr>
        <w:tc>
          <w:tcPr>
            <w:tcW w:w="1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CDAD" w14:textId="4983364D" w:rsidR="00885454" w:rsidRPr="00960A25" w:rsidRDefault="00885454" w:rsidP="00885454">
            <w:pPr>
              <w:pStyle w:val="phtablecolcaption"/>
            </w:pPr>
            <w:r w:rsidRPr="00960A25">
              <w:t>Код Вида медицинской документации, соответствующего СЭМД, по справочнику  1.2.643.5.1.13.13.11.1522</w:t>
            </w:r>
          </w:p>
        </w:tc>
        <w:tc>
          <w:tcPr>
            <w:tcW w:w="6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2BD6" w14:textId="2FD62027" w:rsidR="00885454" w:rsidRPr="00960A25" w:rsidRDefault="00885454" w:rsidP="004D30AD">
            <w:pPr>
              <w:pStyle w:val="phtablecolcaption"/>
            </w:pPr>
            <w:r w:rsidRPr="00960A25">
              <w:t>Тип СЭМД (тег docType в теле SOAP пакета)</w:t>
            </w:r>
          </w:p>
        </w:tc>
        <w:tc>
          <w:tcPr>
            <w:tcW w:w="696" w:type="pct"/>
            <w:shd w:val="clear" w:color="auto" w:fill="auto"/>
          </w:tcPr>
          <w:p w14:paraId="49A6248B" w14:textId="05F6D4DC" w:rsidR="00885454" w:rsidRPr="00960A25" w:rsidRDefault="00885454" w:rsidP="004D30AD">
            <w:pPr>
              <w:pStyle w:val="phtablecolcaption"/>
            </w:pPr>
            <w:r w:rsidRPr="00960A25">
              <w:t xml:space="preserve">Версия типа СЭМД (тег </w:t>
            </w:r>
            <w:r w:rsidRPr="00960A25">
              <w:rPr>
                <w:lang w:val="en-US"/>
              </w:rPr>
              <w:t>docTypeVersion</w:t>
            </w:r>
            <w:r w:rsidRPr="00960A25">
              <w:t xml:space="preserve"> в теле </w:t>
            </w:r>
            <w:r w:rsidRPr="00960A25">
              <w:rPr>
                <w:lang w:val="en-US"/>
              </w:rPr>
              <w:t>SOAP</w:t>
            </w:r>
            <w:r w:rsidRPr="00960A25">
              <w:t>-пакета)</w:t>
            </w:r>
          </w:p>
        </w:tc>
        <w:tc>
          <w:tcPr>
            <w:tcW w:w="90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19256E1" w14:textId="581FB779" w:rsidR="00885454" w:rsidRPr="00960A25" w:rsidRDefault="00885454" w:rsidP="00885454">
            <w:pPr>
              <w:pStyle w:val="phtablecolcaption"/>
            </w:pPr>
            <w:r w:rsidRPr="00960A25">
              <w:t>Наименование СЭМД</w:t>
            </w:r>
          </w:p>
        </w:tc>
        <w:tc>
          <w:tcPr>
            <w:tcW w:w="1042" w:type="pct"/>
            <w:shd w:val="clear" w:color="auto" w:fill="auto"/>
          </w:tcPr>
          <w:p w14:paraId="345D76C2" w14:textId="68558F6F" w:rsidR="00885454" w:rsidRPr="00960A25" w:rsidRDefault="00885454" w:rsidP="00885454">
            <w:pPr>
              <w:pStyle w:val="phtablecolcaption"/>
            </w:pPr>
            <w:r w:rsidRPr="00960A25">
              <w:t>Ссылка на руководство по реализации СЭМД</w:t>
            </w:r>
          </w:p>
        </w:tc>
        <w:tc>
          <w:tcPr>
            <w:tcW w:w="624" w:type="pct"/>
            <w:shd w:val="clear" w:color="auto" w:fill="auto"/>
          </w:tcPr>
          <w:p w14:paraId="53F1A6D6" w14:textId="79A544D1" w:rsidR="00885454" w:rsidRPr="00960A25" w:rsidRDefault="00885454" w:rsidP="00885454">
            <w:pPr>
              <w:pStyle w:val="phtablecolcaption"/>
            </w:pPr>
            <w:r w:rsidRPr="00960A25">
              <w:t>Редакции СЭМД на портале</w:t>
            </w:r>
            <w:r w:rsidRPr="00960A25">
              <w:rPr>
                <w:rStyle w:val="affff"/>
              </w:rPr>
              <w:footnoteReference w:id="3"/>
            </w:r>
          </w:p>
        </w:tc>
      </w:tr>
      <w:tr w:rsidR="005E2BFC" w:rsidRPr="00960A25" w14:paraId="6E2B2FBC" w14:textId="77777777" w:rsidTr="00960A25">
        <w:trPr>
          <w:trHeight w:val="427"/>
        </w:trPr>
        <w:tc>
          <w:tcPr>
            <w:tcW w:w="1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EECB" w14:textId="2A34734D" w:rsidR="005E2BFC" w:rsidRPr="00960A25" w:rsidRDefault="005E2BFC" w:rsidP="005E2BFC">
            <w:pPr>
              <w:pStyle w:val="phtablecellleft"/>
            </w:pPr>
            <w:r w:rsidRPr="00960A25">
              <w:t>57</w:t>
            </w:r>
          </w:p>
        </w:tc>
        <w:tc>
          <w:tcPr>
            <w:tcW w:w="6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B7B0" w14:textId="0FCDB5A3" w:rsidR="005E2BFC" w:rsidRPr="00960A25" w:rsidRDefault="005E2BFC" w:rsidP="005E2BFC">
            <w:pPr>
              <w:pStyle w:val="phtablecellleft"/>
            </w:pPr>
            <w:r w:rsidRPr="00960A25">
              <w:t>27</w:t>
            </w:r>
          </w:p>
        </w:tc>
        <w:tc>
          <w:tcPr>
            <w:tcW w:w="696" w:type="pct"/>
            <w:shd w:val="clear" w:color="auto" w:fill="auto"/>
          </w:tcPr>
          <w:p w14:paraId="55F4C1E3" w14:textId="4420E6CB" w:rsidR="005E2BFC" w:rsidRPr="00960A25" w:rsidRDefault="005E2BFC" w:rsidP="005E2BFC">
            <w:pPr>
              <w:pStyle w:val="phtablecellleft"/>
            </w:pPr>
            <w:r w:rsidRPr="00960A25">
              <w:t>3</w:t>
            </w:r>
          </w:p>
        </w:tc>
        <w:tc>
          <w:tcPr>
            <w:tcW w:w="90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9BF1156" w14:textId="61A4F32D" w:rsidR="005E2BFC" w:rsidRPr="00960A25" w:rsidRDefault="005E2BFC" w:rsidP="005E2BFC">
            <w:pPr>
              <w:pStyle w:val="phtablecellleft"/>
            </w:pPr>
            <w:r w:rsidRPr="00960A25">
              <w:rPr>
                <w:rFonts w:eastAsia="Arial"/>
              </w:rPr>
              <w:t>Направление на консультацию и во вспомогательные кабинеты</w:t>
            </w:r>
          </w:p>
        </w:tc>
        <w:tc>
          <w:tcPr>
            <w:tcW w:w="1042" w:type="pct"/>
            <w:shd w:val="clear" w:color="auto" w:fill="auto"/>
            <w:vAlign w:val="center"/>
          </w:tcPr>
          <w:p w14:paraId="2208CAFD" w14:textId="660AE8F1" w:rsidR="005E2BFC" w:rsidRPr="00045A73" w:rsidRDefault="005E2BFC" w:rsidP="005E2BFC">
            <w:pPr>
              <w:pStyle w:val="phtablecellleft"/>
              <w:rPr>
                <w:highlight w:val="cyan"/>
              </w:rPr>
            </w:pPr>
            <w:r w:rsidRPr="00045A73">
              <w:rPr>
                <w:rFonts w:eastAsia="Arial"/>
                <w:highlight w:val="cyan"/>
              </w:rPr>
              <w:t>https://portal.egisz.</w:t>
            </w:r>
            <w:r w:rsidRPr="00045A73">
              <w:rPr>
                <w:rFonts w:eastAsia="Arial"/>
                <w:highlight w:val="cyan"/>
              </w:rPr>
              <w:br/>
              <w:t>rosminzdrav.ru/</w:t>
            </w:r>
            <w:r w:rsidRPr="00045A73">
              <w:rPr>
                <w:rFonts w:eastAsia="Arial"/>
                <w:highlight w:val="cyan"/>
              </w:rPr>
              <w:br/>
              <w:t>materials/3913</w:t>
            </w:r>
          </w:p>
        </w:tc>
        <w:tc>
          <w:tcPr>
            <w:tcW w:w="624" w:type="pct"/>
            <w:shd w:val="clear" w:color="auto" w:fill="auto"/>
          </w:tcPr>
          <w:p w14:paraId="46600EF9" w14:textId="4E7B3DDD" w:rsidR="005E2BFC" w:rsidRPr="00960A25" w:rsidRDefault="005E2BFC" w:rsidP="005E2BFC">
            <w:pPr>
              <w:pStyle w:val="phtablecellleft"/>
            </w:pPr>
            <w:r w:rsidRPr="00960A25">
              <w:t>1</w:t>
            </w:r>
          </w:p>
        </w:tc>
      </w:tr>
      <w:tr w:rsidR="005E2BFC" w:rsidRPr="00960A25" w14:paraId="44EEDB4A" w14:textId="77777777" w:rsidTr="00960A25">
        <w:trPr>
          <w:trHeight w:val="427"/>
        </w:trPr>
        <w:tc>
          <w:tcPr>
            <w:tcW w:w="1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2DAA" w14:textId="30150ACE" w:rsidR="005E2BFC" w:rsidRPr="00960A25" w:rsidRDefault="005E2BFC" w:rsidP="005E2BFC">
            <w:pPr>
              <w:pStyle w:val="phtablecellleft"/>
            </w:pPr>
            <w:r w:rsidRPr="00960A25">
              <w:t>7</w:t>
            </w:r>
          </w:p>
        </w:tc>
        <w:tc>
          <w:tcPr>
            <w:tcW w:w="6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923A" w14:textId="460C2460" w:rsidR="005E2BFC" w:rsidRPr="00960A25" w:rsidRDefault="005E2BFC" w:rsidP="005E2BFC">
            <w:pPr>
              <w:pStyle w:val="phtablecellleft"/>
            </w:pPr>
            <w:r w:rsidRPr="00960A25">
              <w:t>3</w:t>
            </w:r>
          </w:p>
        </w:tc>
        <w:tc>
          <w:tcPr>
            <w:tcW w:w="696" w:type="pct"/>
            <w:shd w:val="clear" w:color="auto" w:fill="auto"/>
          </w:tcPr>
          <w:p w14:paraId="4F38A304" w14:textId="39B96162" w:rsidR="005E2BFC" w:rsidRPr="00960A25" w:rsidRDefault="005E2BFC" w:rsidP="005E2BFC">
            <w:pPr>
              <w:pStyle w:val="phtablecellleft"/>
            </w:pPr>
            <w:r w:rsidRPr="00960A25">
              <w:t>3</w:t>
            </w:r>
          </w:p>
        </w:tc>
        <w:tc>
          <w:tcPr>
            <w:tcW w:w="90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E068C6" w14:textId="0CB0A2D2" w:rsidR="005E2BFC" w:rsidRPr="00960A25" w:rsidRDefault="005E2BFC" w:rsidP="00A17C5A">
            <w:pPr>
              <w:pStyle w:val="phtablecellleft"/>
            </w:pPr>
            <w:r w:rsidRPr="00960A25">
              <w:t>Прот</w:t>
            </w:r>
            <w:r w:rsidR="00A17C5A" w:rsidRPr="00960A25">
              <w:t>окол лабораторного исследования</w:t>
            </w:r>
          </w:p>
        </w:tc>
        <w:tc>
          <w:tcPr>
            <w:tcW w:w="1042" w:type="pct"/>
            <w:shd w:val="clear" w:color="auto" w:fill="auto"/>
          </w:tcPr>
          <w:p w14:paraId="59AD592A" w14:textId="356C8618" w:rsidR="005E2BFC" w:rsidRPr="00045A73" w:rsidRDefault="005E2BFC" w:rsidP="005E2BFC">
            <w:pPr>
              <w:pStyle w:val="phtablecellleft"/>
              <w:rPr>
                <w:highlight w:val="cyan"/>
              </w:rPr>
            </w:pPr>
            <w:r w:rsidRPr="00045A73">
              <w:rPr>
                <w:highlight w:val="cyan"/>
              </w:rPr>
              <w:t>https://portal.egisz.rosminzdrav.ru/materials/3835</w:t>
            </w:r>
          </w:p>
        </w:tc>
        <w:tc>
          <w:tcPr>
            <w:tcW w:w="624" w:type="pct"/>
            <w:shd w:val="clear" w:color="auto" w:fill="auto"/>
          </w:tcPr>
          <w:p w14:paraId="5337B16A" w14:textId="5059C91A" w:rsidR="005E2BFC" w:rsidRPr="00960A25" w:rsidRDefault="005E2BFC" w:rsidP="005E2BFC">
            <w:pPr>
              <w:pStyle w:val="phtablecellleft"/>
            </w:pPr>
            <w:r w:rsidRPr="00960A25">
              <w:t>4</w:t>
            </w:r>
          </w:p>
        </w:tc>
      </w:tr>
      <w:tr w:rsidR="005E2BFC" w:rsidRPr="00960A25" w14:paraId="3C0BCCE9" w14:textId="77777777" w:rsidTr="00960A25">
        <w:trPr>
          <w:trHeight w:val="427"/>
        </w:trPr>
        <w:tc>
          <w:tcPr>
            <w:tcW w:w="1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8C0E" w14:textId="4C165976" w:rsidR="005E2BFC" w:rsidRPr="00960A25" w:rsidRDefault="005E2BFC" w:rsidP="005E2BFC">
            <w:pPr>
              <w:pStyle w:val="phtablecellleft"/>
            </w:pPr>
            <w:r w:rsidRPr="00960A25">
              <w:t>13</w:t>
            </w:r>
          </w:p>
        </w:tc>
        <w:tc>
          <w:tcPr>
            <w:tcW w:w="6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C26A" w14:textId="1072D46B" w:rsidR="005E2BFC" w:rsidRPr="00960A25" w:rsidRDefault="005E2BFC" w:rsidP="005E2BFC">
            <w:pPr>
              <w:pStyle w:val="phtablecellleft"/>
            </w:pPr>
            <w:r w:rsidRPr="00960A25">
              <w:t>13</w:t>
            </w:r>
          </w:p>
        </w:tc>
        <w:tc>
          <w:tcPr>
            <w:tcW w:w="696" w:type="pct"/>
            <w:shd w:val="clear" w:color="auto" w:fill="auto"/>
          </w:tcPr>
          <w:p w14:paraId="6A16215D" w14:textId="6F0358A5" w:rsidR="005E2BFC" w:rsidRPr="00960A25" w:rsidRDefault="003D12C9" w:rsidP="005E2BFC">
            <w:pPr>
              <w:pStyle w:val="phtablecellleft"/>
            </w:pPr>
            <w:r w:rsidRPr="00960A25">
              <w:t>3</w:t>
            </w:r>
          </w:p>
        </w:tc>
        <w:tc>
          <w:tcPr>
            <w:tcW w:w="90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E0AEA36" w14:textId="7129E356" w:rsidR="005E2BFC" w:rsidRPr="00960A25" w:rsidRDefault="005E2BFC" w:rsidP="005E2BFC">
            <w:pPr>
              <w:pStyle w:val="phtablecellleft"/>
            </w:pPr>
            <w:r w:rsidRPr="00960A25">
              <w:t>Медицинское свидетельство о смерти</w:t>
            </w:r>
          </w:p>
        </w:tc>
        <w:tc>
          <w:tcPr>
            <w:tcW w:w="1042" w:type="pct"/>
            <w:shd w:val="clear" w:color="auto" w:fill="auto"/>
          </w:tcPr>
          <w:p w14:paraId="33C81C5E" w14:textId="35B0ED7F" w:rsidR="005E2BFC" w:rsidRPr="00045A73" w:rsidRDefault="005E2BFC" w:rsidP="005E2BFC">
            <w:pPr>
              <w:pStyle w:val="phtablecellleft"/>
              <w:rPr>
                <w:highlight w:val="cyan"/>
              </w:rPr>
            </w:pPr>
            <w:r w:rsidRPr="00045A73">
              <w:rPr>
                <w:highlight w:val="cyan"/>
              </w:rPr>
              <w:t>https://portal.egisz.rosminzdrav.ru/materials/3815</w:t>
            </w:r>
          </w:p>
        </w:tc>
        <w:tc>
          <w:tcPr>
            <w:tcW w:w="624" w:type="pct"/>
            <w:shd w:val="clear" w:color="auto" w:fill="auto"/>
          </w:tcPr>
          <w:p w14:paraId="1EF51AA4" w14:textId="6D9DB892" w:rsidR="005E2BFC" w:rsidRPr="00960A25" w:rsidRDefault="005E2BFC" w:rsidP="005E2BFC">
            <w:pPr>
              <w:pStyle w:val="phtablecellleft"/>
            </w:pPr>
            <w:r w:rsidRPr="00960A25">
              <w:t>5</w:t>
            </w:r>
          </w:p>
        </w:tc>
      </w:tr>
      <w:tr w:rsidR="005E2BFC" w:rsidRPr="00960A25" w14:paraId="7D04D0D1" w14:textId="77777777" w:rsidTr="00960A25">
        <w:trPr>
          <w:trHeight w:val="90"/>
        </w:trPr>
        <w:tc>
          <w:tcPr>
            <w:tcW w:w="1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752F" w14:textId="63755371" w:rsidR="005E2BFC" w:rsidRPr="00960A25" w:rsidRDefault="005E2BFC" w:rsidP="005E2BFC">
            <w:pPr>
              <w:pStyle w:val="phtablecellleft"/>
            </w:pPr>
            <w:r w:rsidRPr="00960A25">
              <w:t>14</w:t>
            </w:r>
          </w:p>
        </w:tc>
        <w:tc>
          <w:tcPr>
            <w:tcW w:w="6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5DAC" w14:textId="270F010D" w:rsidR="005E2BFC" w:rsidRPr="00960A25" w:rsidRDefault="005E2BFC" w:rsidP="005E2BFC">
            <w:pPr>
              <w:pStyle w:val="phtablecellleft"/>
            </w:pPr>
            <w:r w:rsidRPr="00960A25">
              <w:t>19</w:t>
            </w:r>
          </w:p>
        </w:tc>
        <w:tc>
          <w:tcPr>
            <w:tcW w:w="696" w:type="pct"/>
            <w:shd w:val="clear" w:color="auto" w:fill="auto"/>
          </w:tcPr>
          <w:p w14:paraId="705761E7" w14:textId="05A811E3" w:rsidR="005E2BFC" w:rsidRPr="00960A25" w:rsidRDefault="005E2BFC" w:rsidP="005E2BFC">
            <w:pPr>
              <w:pStyle w:val="phtablecellleft"/>
            </w:pPr>
            <w:r w:rsidRPr="00960A25">
              <w:t>3</w:t>
            </w:r>
          </w:p>
        </w:tc>
        <w:tc>
          <w:tcPr>
            <w:tcW w:w="90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353D3A0" w14:textId="16A9AD66" w:rsidR="005E2BFC" w:rsidRPr="00960A25" w:rsidRDefault="005E2BFC" w:rsidP="005E2BFC">
            <w:pPr>
              <w:pStyle w:val="phtablecellleft"/>
            </w:pPr>
            <w:r w:rsidRPr="00960A25">
              <w:t>Медицинское свидетельство о перинатальной смерти</w:t>
            </w:r>
          </w:p>
        </w:tc>
        <w:tc>
          <w:tcPr>
            <w:tcW w:w="1042" w:type="pct"/>
            <w:shd w:val="clear" w:color="auto" w:fill="auto"/>
          </w:tcPr>
          <w:p w14:paraId="21EA92F1" w14:textId="022B8D4D" w:rsidR="005E2BFC" w:rsidRPr="00045A73" w:rsidRDefault="005E2BFC" w:rsidP="005E2BFC">
            <w:pPr>
              <w:pStyle w:val="phtablecellleft"/>
              <w:rPr>
                <w:highlight w:val="cyan"/>
              </w:rPr>
            </w:pPr>
            <w:r w:rsidRPr="00045A73">
              <w:rPr>
                <w:highlight w:val="cyan"/>
              </w:rPr>
              <w:t>https://portal.egisz.rosminzdrav.ru/materials/3817</w:t>
            </w:r>
          </w:p>
        </w:tc>
        <w:tc>
          <w:tcPr>
            <w:tcW w:w="624" w:type="pct"/>
            <w:shd w:val="clear" w:color="auto" w:fill="auto"/>
          </w:tcPr>
          <w:p w14:paraId="3F13FE05" w14:textId="426B8B57" w:rsidR="005E2BFC" w:rsidRPr="00960A25" w:rsidRDefault="005E2BFC" w:rsidP="005E2BFC">
            <w:pPr>
              <w:pStyle w:val="phtablecellleft"/>
            </w:pPr>
            <w:r w:rsidRPr="00960A25">
              <w:t>2</w:t>
            </w:r>
          </w:p>
        </w:tc>
      </w:tr>
    </w:tbl>
    <w:p w14:paraId="64F4FE2B" w14:textId="77777777" w:rsidR="00304E57" w:rsidRPr="00D54D8F" w:rsidRDefault="00304E57" w:rsidP="00D54D8F">
      <w:pPr>
        <w:pStyle w:val="phnormal"/>
      </w:pPr>
    </w:p>
    <w:p w14:paraId="25C7AC83" w14:textId="0D44B54F" w:rsidR="00F26F1F" w:rsidRPr="00D54D8F" w:rsidRDefault="00A02730" w:rsidP="00D54D8F">
      <w:pPr>
        <w:pStyle w:val="phnormal"/>
      </w:pPr>
      <w:r w:rsidRPr="00284F16">
        <w:rPr>
          <w:highlight w:val="yellow"/>
        </w:rPr>
        <w:t xml:space="preserve">ВИМИС «Акушерство, гинекология и неонатология» использует механизмы интеграции, </w:t>
      </w:r>
      <w:r w:rsidR="00960A25" w:rsidRPr="00284F16">
        <w:rPr>
          <w:highlight w:val="yellow"/>
        </w:rPr>
        <w:t xml:space="preserve">основанные на применении SOAP (пп. </w:t>
      </w:r>
      <w:r w:rsidR="00960A25" w:rsidRPr="00284F16">
        <w:rPr>
          <w:highlight w:val="yellow"/>
        </w:rPr>
        <w:fldChar w:fldCharType="begin"/>
      </w:r>
      <w:r w:rsidR="00960A25" w:rsidRPr="00284F16">
        <w:rPr>
          <w:highlight w:val="yellow"/>
        </w:rPr>
        <w:instrText xml:space="preserve"> REF _Ref92976297 \r \h </w:instrText>
      </w:r>
      <w:r w:rsidR="00960A25" w:rsidRPr="00284F16">
        <w:rPr>
          <w:highlight w:val="yellow"/>
        </w:rPr>
      </w:r>
      <w:r w:rsidR="00284F16">
        <w:rPr>
          <w:highlight w:val="yellow"/>
        </w:rPr>
        <w:instrText xml:space="preserve"> \* MERGEFORMAT </w:instrText>
      </w:r>
      <w:r w:rsidR="00960A25" w:rsidRPr="00284F16">
        <w:rPr>
          <w:highlight w:val="yellow"/>
        </w:rPr>
        <w:fldChar w:fldCharType="separate"/>
      </w:r>
      <w:r w:rsidR="00960A25" w:rsidRPr="00284F16">
        <w:rPr>
          <w:highlight w:val="yellow"/>
        </w:rPr>
        <w:t>5.1</w:t>
      </w:r>
      <w:r w:rsidR="00960A25" w:rsidRPr="00284F16">
        <w:rPr>
          <w:highlight w:val="yellow"/>
        </w:rPr>
        <w:fldChar w:fldCharType="end"/>
      </w:r>
      <w:r w:rsidR="00960A25" w:rsidRPr="00284F16">
        <w:rPr>
          <w:highlight w:val="yellow"/>
        </w:rPr>
        <w:t xml:space="preserve">, </w:t>
      </w:r>
      <w:r w:rsidR="00960A25" w:rsidRPr="00284F16">
        <w:rPr>
          <w:highlight w:val="yellow"/>
        </w:rPr>
        <w:fldChar w:fldCharType="begin"/>
      </w:r>
      <w:r w:rsidR="00960A25" w:rsidRPr="00284F16">
        <w:rPr>
          <w:highlight w:val="yellow"/>
        </w:rPr>
        <w:instrText xml:space="preserve"> REF _Ref92976311 \r \h </w:instrText>
      </w:r>
      <w:r w:rsidR="00960A25" w:rsidRPr="00284F16">
        <w:rPr>
          <w:highlight w:val="yellow"/>
        </w:rPr>
      </w:r>
      <w:r w:rsidR="00284F16">
        <w:rPr>
          <w:highlight w:val="yellow"/>
        </w:rPr>
        <w:instrText xml:space="preserve"> \* MERGEFORMAT </w:instrText>
      </w:r>
      <w:r w:rsidR="00960A25" w:rsidRPr="00284F16">
        <w:rPr>
          <w:highlight w:val="yellow"/>
        </w:rPr>
        <w:fldChar w:fldCharType="separate"/>
      </w:r>
      <w:r w:rsidR="00960A25" w:rsidRPr="00284F16">
        <w:rPr>
          <w:highlight w:val="yellow"/>
        </w:rPr>
        <w:t>5.2</w:t>
      </w:r>
      <w:r w:rsidR="00960A25" w:rsidRPr="00284F16">
        <w:rPr>
          <w:highlight w:val="yellow"/>
        </w:rPr>
        <w:fldChar w:fldCharType="end"/>
      </w:r>
      <w:r w:rsidR="00960A25" w:rsidRPr="00284F16">
        <w:rPr>
          <w:highlight w:val="yellow"/>
        </w:rPr>
        <w:t xml:space="preserve">) и </w:t>
      </w:r>
      <w:r w:rsidR="00960A25" w:rsidRPr="00284F16">
        <w:rPr>
          <w:highlight w:val="yellow"/>
          <w:lang w:val="en-US"/>
        </w:rPr>
        <w:t>REST</w:t>
      </w:r>
      <w:r w:rsidR="00960A25" w:rsidRPr="00284F16">
        <w:rPr>
          <w:highlight w:val="yellow"/>
        </w:rPr>
        <w:t xml:space="preserve"> (п. </w:t>
      </w:r>
      <w:r w:rsidR="00960A25" w:rsidRPr="00284F16">
        <w:rPr>
          <w:highlight w:val="yellow"/>
        </w:rPr>
        <w:fldChar w:fldCharType="begin"/>
      </w:r>
      <w:r w:rsidR="00960A25" w:rsidRPr="00284F16">
        <w:rPr>
          <w:highlight w:val="yellow"/>
        </w:rPr>
        <w:instrText xml:space="preserve"> REF _Ref92976335 \r \h </w:instrText>
      </w:r>
      <w:r w:rsidR="00960A25" w:rsidRPr="00284F16">
        <w:rPr>
          <w:highlight w:val="yellow"/>
        </w:rPr>
      </w:r>
      <w:r w:rsidR="00284F16">
        <w:rPr>
          <w:highlight w:val="yellow"/>
        </w:rPr>
        <w:instrText xml:space="preserve"> \* MERGEFORMAT </w:instrText>
      </w:r>
      <w:r w:rsidR="00960A25" w:rsidRPr="00284F16">
        <w:rPr>
          <w:highlight w:val="yellow"/>
        </w:rPr>
        <w:fldChar w:fldCharType="separate"/>
      </w:r>
      <w:r w:rsidR="00960A25" w:rsidRPr="00284F16">
        <w:rPr>
          <w:highlight w:val="yellow"/>
        </w:rPr>
        <w:t>5.3</w:t>
      </w:r>
      <w:r w:rsidR="00960A25" w:rsidRPr="00284F16">
        <w:rPr>
          <w:highlight w:val="yellow"/>
        </w:rPr>
        <w:fldChar w:fldCharType="end"/>
      </w:r>
      <w:r w:rsidR="00960A25" w:rsidRPr="00284F16">
        <w:rPr>
          <w:highlight w:val="yellow"/>
        </w:rPr>
        <w:t xml:space="preserve">) </w:t>
      </w:r>
      <w:r w:rsidR="00960A25" w:rsidRPr="00284F16">
        <w:rPr>
          <w:highlight w:val="yellow"/>
          <w:lang w:val="en-US"/>
        </w:rPr>
        <w:t>web</w:t>
      </w:r>
      <w:r w:rsidR="00960A25" w:rsidRPr="00284F16">
        <w:rPr>
          <w:highlight w:val="yellow"/>
        </w:rPr>
        <w:t>-сервисов</w:t>
      </w:r>
      <w:r w:rsidRPr="00284F16">
        <w:rPr>
          <w:highlight w:val="yellow"/>
        </w:rPr>
        <w:t>.</w:t>
      </w:r>
    </w:p>
    <w:p w14:paraId="7831DED9" w14:textId="77777777" w:rsidR="00F26F1F" w:rsidRPr="00D54D8F" w:rsidRDefault="00A02730" w:rsidP="00D54D8F">
      <w:pPr>
        <w:pStyle w:val="phnormal"/>
      </w:pPr>
      <w:r w:rsidRPr="00D54D8F">
        <w:t>Взаимодействие с интеграционными сервисами ВИМИС «Акушерство, гинекология и неонатология» производится через подсистему интеграции прикладных подсистем ЕГИСЗ (далее – ИПС).</w:t>
      </w:r>
    </w:p>
    <w:p w14:paraId="2C3F330E" w14:textId="77777777" w:rsidR="00F26F1F" w:rsidRPr="00D54D8F" w:rsidRDefault="00A02730" w:rsidP="00D54D8F">
      <w:pPr>
        <w:pStyle w:val="phnormal"/>
      </w:pPr>
      <w:r w:rsidRPr="00AA5797">
        <w:rPr>
          <w:highlight w:val="yellow"/>
        </w:rPr>
        <w:t>Для взаимодействия с интеграционными сервисами ВИМИС «Акушерство, гинекология и неонатология» необходимо выполнение следующих условий:</w:t>
      </w:r>
    </w:p>
    <w:p w14:paraId="0F965C42" w14:textId="150BAFCF" w:rsidR="00F26F1F" w:rsidRPr="00D54D8F" w:rsidRDefault="00A02730" w:rsidP="00B22882">
      <w:pPr>
        <w:pStyle w:val="phlistitemized1"/>
        <w:numPr>
          <w:ilvl w:val="0"/>
          <w:numId w:val="30"/>
        </w:numPr>
      </w:pPr>
      <w:r w:rsidRPr="008D692E">
        <w:rPr>
          <w:highlight w:val="yellow"/>
        </w:rPr>
        <w:lastRenderedPageBreak/>
        <w:t>система-клиент должна быть зарегистрирована в ИПС в соответствии с методическими рекомендациями ИПС</w:t>
      </w:r>
      <w:r w:rsidRPr="00D54D8F">
        <w:t xml:space="preserve"> (</w:t>
      </w:r>
      <w:hyperlink r:id="rId9" w:history="1">
        <w:r w:rsidR="00FB74AD" w:rsidRPr="008D692E">
          <w:rPr>
            <w:rStyle w:val="afff"/>
            <w:highlight w:val="cyan"/>
          </w:rPr>
          <w:t>http</w:t>
        </w:r>
        <w:r w:rsidR="00FB74AD" w:rsidRPr="008D692E">
          <w:rPr>
            <w:rStyle w:val="afff"/>
            <w:highlight w:val="cyan"/>
            <w:lang w:val="en-US"/>
          </w:rPr>
          <w:t>s</w:t>
        </w:r>
        <w:r w:rsidR="00FB74AD" w:rsidRPr="008D692E">
          <w:rPr>
            <w:rStyle w:val="afff"/>
            <w:highlight w:val="cyan"/>
          </w:rPr>
          <w:t>://portal.egisz.rosminzdrav</w:t>
        </w:r>
        <w:r w:rsidR="00FB74AD" w:rsidRPr="008D692E">
          <w:rPr>
            <w:rStyle w:val="afff"/>
            <w:highlight w:val="cyan"/>
          </w:rPr>
          <w:t>.</w:t>
        </w:r>
        <w:r w:rsidR="00FB74AD" w:rsidRPr="008D692E">
          <w:rPr>
            <w:rStyle w:val="afff"/>
            <w:highlight w:val="cyan"/>
          </w:rPr>
          <w:t>ru/materials/11</w:t>
        </w:r>
      </w:hyperlink>
      <w:r w:rsidR="00FB74AD" w:rsidRPr="008D692E">
        <w:rPr>
          <w:highlight w:val="cyan"/>
        </w:rPr>
        <w:t xml:space="preserve">, </w:t>
      </w:r>
      <w:hyperlink r:id="rId10" w:history="1">
        <w:r w:rsidR="00FB74AD" w:rsidRPr="008D692E">
          <w:rPr>
            <w:rStyle w:val="afff"/>
            <w:highlight w:val="cyan"/>
          </w:rPr>
          <w:t>https://portal.egisz.rosminzdrav.ru/mat</w:t>
        </w:r>
        <w:r w:rsidR="00FB74AD" w:rsidRPr="008D692E">
          <w:rPr>
            <w:rStyle w:val="afff"/>
            <w:highlight w:val="cyan"/>
          </w:rPr>
          <w:t>e</w:t>
        </w:r>
        <w:r w:rsidR="00FB74AD" w:rsidRPr="008D692E">
          <w:rPr>
            <w:rStyle w:val="afff"/>
            <w:highlight w:val="cyan"/>
          </w:rPr>
          <w:t>rials/3625</w:t>
        </w:r>
      </w:hyperlink>
      <w:r w:rsidRPr="00D54D8F">
        <w:t>);</w:t>
      </w:r>
    </w:p>
    <w:p w14:paraId="165DFDFC" w14:textId="04258FF0" w:rsidR="00F26F1F" w:rsidRPr="00D54D8F" w:rsidRDefault="00A02730" w:rsidP="00B22882">
      <w:pPr>
        <w:pStyle w:val="phlistitemized1"/>
        <w:numPr>
          <w:ilvl w:val="0"/>
          <w:numId w:val="30"/>
        </w:numPr>
      </w:pPr>
      <w:r w:rsidRPr="00D54D8F">
        <w:t xml:space="preserve">в системе-клиенте должна быть реализована возможность формирования запросов к сервису приема медицинских сведений </w:t>
      </w:r>
      <w:r w:rsidR="005B10F1" w:rsidRPr="00D54D8F">
        <w:t>ВИМИС «АКиНЕО»</w:t>
      </w:r>
      <w:r w:rsidRPr="00D54D8F">
        <w:t xml:space="preserve">, опубликованному в ИПС, в соответствии </w:t>
      </w:r>
      <w:r w:rsidRPr="008D692E">
        <w:rPr>
          <w:highlight w:val="cyan"/>
        </w:rPr>
        <w:t>с</w:t>
      </w:r>
      <w:r w:rsidR="00304E57" w:rsidRPr="008D692E">
        <w:rPr>
          <w:highlight w:val="cyan"/>
        </w:rPr>
        <w:t xml:space="preserve"> п. </w:t>
      </w:r>
      <w:r w:rsidR="00304E57" w:rsidRPr="008D692E">
        <w:rPr>
          <w:highlight w:val="cyan"/>
        </w:rPr>
        <w:fldChar w:fldCharType="begin"/>
      </w:r>
      <w:r w:rsidR="00304E57" w:rsidRPr="008D692E">
        <w:rPr>
          <w:highlight w:val="cyan"/>
        </w:rPr>
        <w:instrText xml:space="preserve"> REF _Ref54199099 \n \h </w:instrText>
      </w:r>
      <w:r w:rsidR="00491298" w:rsidRPr="008D692E">
        <w:rPr>
          <w:highlight w:val="cyan"/>
        </w:rPr>
        <w:instrText xml:space="preserve"> \* MERGEFORMAT </w:instrText>
      </w:r>
      <w:r w:rsidR="00304E57" w:rsidRPr="008D692E">
        <w:rPr>
          <w:highlight w:val="cyan"/>
        </w:rPr>
      </w:r>
      <w:r w:rsidR="00304E57" w:rsidRPr="008D692E">
        <w:rPr>
          <w:highlight w:val="cyan"/>
        </w:rPr>
        <w:fldChar w:fldCharType="separate"/>
      </w:r>
      <w:r w:rsidR="005D4FE5" w:rsidRPr="008D692E">
        <w:rPr>
          <w:highlight w:val="cyan"/>
        </w:rPr>
        <w:t>5.1</w:t>
      </w:r>
      <w:r w:rsidR="00304E57" w:rsidRPr="008D692E">
        <w:rPr>
          <w:highlight w:val="cyan"/>
        </w:rPr>
        <w:fldChar w:fldCharType="end"/>
      </w:r>
      <w:r w:rsidRPr="00D54D8F">
        <w:t>, а также в соответствии с методическими рекомендациями ИПС, в том числе в части подписи запросов электронной цифровой подписью;</w:t>
      </w:r>
    </w:p>
    <w:p w14:paraId="2EE57441" w14:textId="55280D5C" w:rsidR="00F26F1F" w:rsidRPr="00D54D8F" w:rsidRDefault="00A02730" w:rsidP="00B22882">
      <w:pPr>
        <w:pStyle w:val="phlistitemized1"/>
        <w:numPr>
          <w:ilvl w:val="0"/>
          <w:numId w:val="30"/>
        </w:numPr>
      </w:pPr>
      <w:r w:rsidRPr="00D54D8F">
        <w:t xml:space="preserve">в ИПС должен быть опубликован сервис обратного вызова системы-клиента ВИМИС «Акушерство, гинекология и неонатология», реализованный в соответствии с WSDL-описанием приведенным </w:t>
      </w:r>
      <w:r w:rsidRPr="008D692E">
        <w:rPr>
          <w:highlight w:val="cyan"/>
        </w:rPr>
        <w:t>в</w:t>
      </w:r>
      <w:r w:rsidR="00304E57" w:rsidRPr="008D692E">
        <w:rPr>
          <w:highlight w:val="cyan"/>
        </w:rPr>
        <w:t xml:space="preserve"> п. </w:t>
      </w:r>
      <w:r w:rsidR="00304E57" w:rsidRPr="008D692E">
        <w:rPr>
          <w:highlight w:val="cyan"/>
        </w:rPr>
        <w:fldChar w:fldCharType="begin"/>
      </w:r>
      <w:r w:rsidR="00304E57" w:rsidRPr="008D692E">
        <w:rPr>
          <w:highlight w:val="cyan"/>
        </w:rPr>
        <w:instrText xml:space="preserve"> REF _Ref54199141 \n \h </w:instrText>
      </w:r>
      <w:r w:rsidR="00491298" w:rsidRPr="008D692E">
        <w:rPr>
          <w:highlight w:val="cyan"/>
        </w:rPr>
        <w:instrText xml:space="preserve"> \* MERGEFORMAT </w:instrText>
      </w:r>
      <w:r w:rsidR="00304E57" w:rsidRPr="008D692E">
        <w:rPr>
          <w:highlight w:val="cyan"/>
        </w:rPr>
      </w:r>
      <w:r w:rsidR="00304E57" w:rsidRPr="008D692E">
        <w:rPr>
          <w:highlight w:val="cyan"/>
        </w:rPr>
        <w:fldChar w:fldCharType="separate"/>
      </w:r>
      <w:r w:rsidR="005D4FE5" w:rsidRPr="008D692E">
        <w:rPr>
          <w:highlight w:val="cyan"/>
        </w:rPr>
        <w:t>5.1.2</w:t>
      </w:r>
      <w:r w:rsidR="00304E57" w:rsidRPr="008D692E">
        <w:rPr>
          <w:highlight w:val="cyan"/>
        </w:rPr>
        <w:fldChar w:fldCharType="end"/>
      </w:r>
      <w:r w:rsidRPr="00D54D8F">
        <w:t xml:space="preserve">, для организации приема результатов обработки медицинских сведений в </w:t>
      </w:r>
      <w:r w:rsidR="005B10F1" w:rsidRPr="00D54D8F">
        <w:t>ВИМИС «АКиНЕО»</w:t>
      </w:r>
      <w:r w:rsidRPr="00D54D8F">
        <w:t xml:space="preserve"> в асинхронном режиме</w:t>
      </w:r>
      <w:r w:rsidR="005D0FCB">
        <w:t>.</w:t>
      </w:r>
    </w:p>
    <w:p w14:paraId="108F0E11" w14:textId="77777777" w:rsidR="00F26F1F" w:rsidRPr="00D54D8F" w:rsidRDefault="00A02730" w:rsidP="00D54D8F">
      <w:pPr>
        <w:pStyle w:val="phnormal"/>
      </w:pPr>
      <w:r w:rsidRPr="00D54D8F">
        <w:t>Программными средствами системы-клиента должны протоколироваться факты приема и отправки каждого информационного сообщения в рамках взаимодействия информационных систем с указанием уникального идентификатора сообщения в рамках электронного сервиса, направления сообщения, даты, времени и адресата.</w:t>
      </w:r>
    </w:p>
    <w:p w14:paraId="5B1B6277" w14:textId="63CF8107" w:rsidR="00F26F1F" w:rsidRPr="00D54D8F" w:rsidRDefault="00A02730" w:rsidP="00D54D8F">
      <w:pPr>
        <w:pStyle w:val="phnormal"/>
      </w:pPr>
      <w:r w:rsidRPr="00AA5797">
        <w:rPr>
          <w:highlight w:val="yellow"/>
        </w:rPr>
        <w:t>Взаимодействие с сервисом приема сведений ВИМИС «Акушерство, гинекология и неонатология» подробно описано в</w:t>
      </w:r>
      <w:r w:rsidR="00304E57" w:rsidRPr="00AA5797">
        <w:rPr>
          <w:highlight w:val="yellow"/>
        </w:rPr>
        <w:t xml:space="preserve"> п. </w:t>
      </w:r>
      <w:r w:rsidR="00304E57" w:rsidRPr="00AA5797">
        <w:rPr>
          <w:highlight w:val="yellow"/>
        </w:rPr>
        <w:fldChar w:fldCharType="begin"/>
      </w:r>
      <w:r w:rsidR="00304E57" w:rsidRPr="00AA5797">
        <w:rPr>
          <w:highlight w:val="yellow"/>
        </w:rPr>
        <w:instrText xml:space="preserve"> REF _Ref54199099 \n \h </w:instrText>
      </w:r>
      <w:r w:rsidR="00491298" w:rsidRPr="00AA5797">
        <w:rPr>
          <w:highlight w:val="yellow"/>
        </w:rPr>
        <w:instrText xml:space="preserve"> \* MERGEFORMAT </w:instrText>
      </w:r>
      <w:r w:rsidR="00304E57" w:rsidRPr="00AA5797">
        <w:rPr>
          <w:highlight w:val="yellow"/>
        </w:rPr>
      </w:r>
      <w:r w:rsidR="00304E57" w:rsidRPr="00AA5797">
        <w:rPr>
          <w:highlight w:val="yellow"/>
        </w:rPr>
        <w:fldChar w:fldCharType="separate"/>
      </w:r>
      <w:r w:rsidR="005D4FE5" w:rsidRPr="00AA5797">
        <w:rPr>
          <w:highlight w:val="yellow"/>
        </w:rPr>
        <w:t>5.1</w:t>
      </w:r>
      <w:r w:rsidR="00304E57" w:rsidRPr="00AA5797">
        <w:rPr>
          <w:highlight w:val="yellow"/>
        </w:rPr>
        <w:fldChar w:fldCharType="end"/>
      </w:r>
      <w:r w:rsidRPr="00AA5797">
        <w:rPr>
          <w:highlight w:val="yellow"/>
        </w:rPr>
        <w:t>.</w:t>
      </w:r>
    </w:p>
    <w:p w14:paraId="449D433A" w14:textId="77777777" w:rsidR="00F26F1F" w:rsidRPr="00D54D8F" w:rsidRDefault="00A02730" w:rsidP="00D54D8F">
      <w:pPr>
        <w:pStyle w:val="12"/>
      </w:pPr>
      <w:bookmarkStart w:id="15" w:name="_4r3r9xrhk64l" w:colFirst="0" w:colLast="0"/>
      <w:bookmarkStart w:id="16" w:name="_Toc92977254"/>
      <w:bookmarkEnd w:id="15"/>
      <w:r w:rsidRPr="00D54D8F">
        <w:lastRenderedPageBreak/>
        <w:t>Источники справочной информации</w:t>
      </w:r>
      <w:bookmarkEnd w:id="16"/>
    </w:p>
    <w:p w14:paraId="6028D34C" w14:textId="77777777" w:rsidR="00F26F1F" w:rsidRPr="00D54D8F" w:rsidRDefault="00A02730" w:rsidP="00D54D8F">
      <w:pPr>
        <w:pStyle w:val="phnormal"/>
      </w:pPr>
      <w:r w:rsidRPr="00D54D8F">
        <w:t>Для организации информационного взаимодействия с ВИМИС «Акушерство, гинекология и неонатология» используются объекты следующих регистров и реестров справочной информации:</w:t>
      </w:r>
    </w:p>
    <w:p w14:paraId="193EF28A" w14:textId="77777777" w:rsidR="00F26F1F" w:rsidRPr="00D54D8F" w:rsidRDefault="00A02730" w:rsidP="00B22882">
      <w:pPr>
        <w:pStyle w:val="phlistitemized1"/>
        <w:numPr>
          <w:ilvl w:val="0"/>
          <w:numId w:val="31"/>
        </w:numPr>
      </w:pPr>
      <w:r w:rsidRPr="00D54D8F">
        <w:t>Федеральный реестр нормативно-справочной информации в сфере здравоохранения ЕГИСЗ (ФРНСИ,</w:t>
      </w:r>
      <w:hyperlink r:id="rId11">
        <w:r w:rsidRPr="00D54D8F">
          <w:t xml:space="preserve"> </w:t>
        </w:r>
      </w:hyperlink>
      <w:r w:rsidRPr="00D54D8F">
        <w:t>http://nsi.rosminzdrav.ru);</w:t>
      </w:r>
    </w:p>
    <w:p w14:paraId="1EEB4923" w14:textId="77777777" w:rsidR="00F26F1F" w:rsidRPr="00D54D8F" w:rsidRDefault="00A02730" w:rsidP="00B22882">
      <w:pPr>
        <w:pStyle w:val="phlistitemized1"/>
        <w:numPr>
          <w:ilvl w:val="0"/>
          <w:numId w:val="31"/>
        </w:numPr>
      </w:pPr>
      <w:r w:rsidRPr="00D54D8F">
        <w:t>Федеральный реестр медицинских организаций ЕГИСЗ (ФРМО);</w:t>
      </w:r>
    </w:p>
    <w:p w14:paraId="4361959D" w14:textId="77777777" w:rsidR="00F26F1F" w:rsidRPr="00D54D8F" w:rsidRDefault="00A02730" w:rsidP="00B22882">
      <w:pPr>
        <w:pStyle w:val="phlistitemized1"/>
        <w:numPr>
          <w:ilvl w:val="0"/>
          <w:numId w:val="31"/>
        </w:numPr>
      </w:pPr>
      <w:r w:rsidRPr="00D54D8F">
        <w:t>Федеральный регистр медицинских работников ЕГИСЗ (ФРМР);</w:t>
      </w:r>
    </w:p>
    <w:p w14:paraId="11B56FF8" w14:textId="77777777" w:rsidR="00F26F1F" w:rsidRPr="00D54D8F" w:rsidRDefault="00A02730" w:rsidP="00B22882">
      <w:pPr>
        <w:pStyle w:val="phlistitemized1"/>
        <w:numPr>
          <w:ilvl w:val="0"/>
          <w:numId w:val="31"/>
        </w:numPr>
      </w:pPr>
      <w:r w:rsidRPr="00D54D8F">
        <w:t xml:space="preserve">внутренние справочники </w:t>
      </w:r>
      <w:r w:rsidR="005B10F1" w:rsidRPr="00D54D8F">
        <w:t>ВИМИС «АКиНЕО»</w:t>
      </w:r>
      <w:r w:rsidRPr="00D54D8F">
        <w:t>.</w:t>
      </w:r>
    </w:p>
    <w:p w14:paraId="78953EF4" w14:textId="7B5DADE3" w:rsidR="005E1D44" w:rsidRPr="00D54D8F" w:rsidRDefault="005E1D44" w:rsidP="00D54D8F">
      <w:pPr>
        <w:pStyle w:val="phtabletitle"/>
      </w:pPr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5</w:t>
      </w:r>
      <w:r w:rsidRPr="00D54D8F">
        <w:fldChar w:fldCharType="end"/>
      </w:r>
      <w:r w:rsidRPr="00D54D8F">
        <w:t xml:space="preserve"> – Перечень объектов ФРНСИ, используемых в интеграционном взаимодействии с </w:t>
      </w:r>
      <w:r w:rsidR="005B10F1" w:rsidRPr="00D54D8F">
        <w:t>ВИМИС «АКиНЕО»</w:t>
      </w:r>
      <w:r w:rsidR="00A03DB2" w:rsidRPr="00D54D8F">
        <w:rPr>
          <w:rStyle w:val="affff"/>
        </w:rPr>
        <w:footnoteReference w:id="4"/>
      </w:r>
      <w:r w:rsidR="003B23AB" w:rsidRPr="00D54D8F">
        <w:t xml:space="preserve">. Использовать в интеграционном взаимодействии </w:t>
      </w:r>
      <w:r w:rsidR="00066CA2" w:rsidRPr="00D54D8F">
        <w:t>возможно,</w:t>
      </w:r>
      <w:r w:rsidR="003B23AB" w:rsidRPr="00D54D8F">
        <w:t xml:space="preserve"> как предыдущие версии объектов ФРНСИ, так и версии, актуальные на момент публикации данного Протокола.</w:t>
      </w:r>
    </w:p>
    <w:tbl>
      <w:tblPr>
        <w:tblStyle w:val="ac"/>
        <w:tblW w:w="5069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900"/>
        <w:gridCol w:w="3511"/>
        <w:gridCol w:w="4928"/>
      </w:tblGrid>
      <w:tr w:rsidR="00F26F1F" w:rsidRPr="00B6718B" w14:paraId="791A0EAB" w14:textId="77777777" w:rsidTr="006F539F">
        <w:trPr>
          <w:trHeight w:val="668"/>
          <w:tblHeader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09E2" w14:textId="77777777" w:rsidR="00F26F1F" w:rsidRPr="00B6718B" w:rsidRDefault="00A02730" w:rsidP="00D54D8F">
            <w:pPr>
              <w:pStyle w:val="phtablecolcaption"/>
            </w:pPr>
            <w:r w:rsidRPr="00B6718B">
              <w:t>№ п/п</w:t>
            </w: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E4A9" w14:textId="77777777" w:rsidR="00F26F1F" w:rsidRPr="00B6718B" w:rsidRDefault="00A02730" w:rsidP="00D54D8F">
            <w:pPr>
              <w:pStyle w:val="phtablecolcaption"/>
            </w:pPr>
            <w:r w:rsidRPr="00B6718B">
              <w:t>Наименование объекта нормативной справочной информации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2520" w14:textId="77777777" w:rsidR="00F26F1F" w:rsidRPr="00B6718B" w:rsidRDefault="0075505D" w:rsidP="00D54D8F">
            <w:pPr>
              <w:pStyle w:val="phtablecolcaption"/>
            </w:pPr>
            <w:hyperlink r:id="rId12">
              <w:r w:rsidR="00A02730" w:rsidRPr="00B6718B">
                <w:t xml:space="preserve">Идентификатор OID </w:t>
              </w:r>
            </w:hyperlink>
            <w:r w:rsidR="00A02730" w:rsidRPr="00B6718B">
              <w:t xml:space="preserve">объекта нормативной справочной информации </w:t>
            </w:r>
            <w:hyperlink r:id="rId13">
              <w:r w:rsidR="00A02730" w:rsidRPr="00B6718B">
                <w:t>(http://nsi.rosminzdrav.ru)</w:t>
              </w:r>
            </w:hyperlink>
          </w:p>
        </w:tc>
      </w:tr>
      <w:tr w:rsidR="00F26F1F" w:rsidRPr="00B6718B" w14:paraId="5B42BC33" w14:textId="77777777" w:rsidTr="006F539F">
        <w:trPr>
          <w:trHeight w:val="511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B259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1406D3" w14:textId="77777777" w:rsidR="00F26F1F" w:rsidRPr="00B6718B" w:rsidRDefault="00A02730" w:rsidP="00D54D8F">
            <w:pPr>
              <w:pStyle w:val="phtablecellleft"/>
            </w:pPr>
            <w:r w:rsidRPr="00B6718B">
              <w:t>Уровень конфиденциальности медицинского документа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CEA7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1.2.643.5.1.13.13.99.2.285</w:t>
            </w:r>
          </w:p>
        </w:tc>
      </w:tr>
      <w:tr w:rsidR="00F26F1F" w:rsidRPr="00B6718B" w14:paraId="32398CE0" w14:textId="77777777" w:rsidTr="006F539F">
        <w:trPr>
          <w:trHeight w:val="225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E112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942A3" w14:textId="77777777" w:rsidR="00F26F1F" w:rsidRPr="00B6718B" w:rsidRDefault="00A02730" w:rsidP="00D54D8F">
            <w:pPr>
              <w:pStyle w:val="phtablecellleft"/>
            </w:pPr>
            <w:r w:rsidRPr="00B6718B">
              <w:t>Пол пациента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2B8D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1.2.643.5.1.13.13.11.1040</w:t>
            </w:r>
          </w:p>
        </w:tc>
      </w:tr>
      <w:tr w:rsidR="00F26F1F" w:rsidRPr="00B6718B" w14:paraId="09C374D2" w14:textId="77777777" w:rsidTr="006F539F">
        <w:trPr>
          <w:trHeight w:val="163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403E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5386AE" w14:textId="40618AEB" w:rsidR="00F26F1F" w:rsidRPr="00B6718B" w:rsidRDefault="00FC7B02" w:rsidP="00D54D8F">
            <w:pPr>
              <w:pStyle w:val="phtablecellleft"/>
            </w:pPr>
            <w:r w:rsidRPr="00B6718B">
              <w:t>Должности медицинских и фармацевтических работников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9A3A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1.2.643.5.1.13.13.11.1002</w:t>
            </w:r>
          </w:p>
        </w:tc>
      </w:tr>
      <w:tr w:rsidR="00F26F1F" w:rsidRPr="00B6718B" w14:paraId="5DF42C11" w14:textId="77777777" w:rsidTr="006F539F">
        <w:trPr>
          <w:trHeight w:val="145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5649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BF8A1" w14:textId="77777777" w:rsidR="00F26F1F" w:rsidRPr="00B6718B" w:rsidRDefault="00A02730" w:rsidP="00D54D8F">
            <w:pPr>
              <w:pStyle w:val="phtablecellleft"/>
            </w:pPr>
            <w:r w:rsidRPr="00B6718B">
              <w:t>Секции электронных медицинских документов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DE41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1.2.643.5.1.13.13.99.2.197</w:t>
            </w:r>
          </w:p>
        </w:tc>
      </w:tr>
      <w:tr w:rsidR="00F26F1F" w:rsidRPr="00B6718B" w14:paraId="6033D8AA" w14:textId="77777777" w:rsidTr="006F539F">
        <w:trPr>
          <w:trHeight w:val="211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7AD0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B37A52" w14:textId="77777777" w:rsidR="00F26F1F" w:rsidRPr="00B6718B" w:rsidRDefault="00A02730" w:rsidP="00D54D8F">
            <w:pPr>
              <w:pStyle w:val="phtablecellleft"/>
            </w:pPr>
            <w:r w:rsidRPr="00B6718B">
              <w:t>Виды медицинских направлений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5FE7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1.2.643.5.1.13.13.11.1009</w:t>
            </w:r>
          </w:p>
        </w:tc>
      </w:tr>
      <w:tr w:rsidR="00F26F1F" w:rsidRPr="00B6718B" w14:paraId="36094C30" w14:textId="77777777" w:rsidTr="00B6718B">
        <w:trPr>
          <w:trHeight w:val="149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D0FE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5D74F2" w14:textId="77777777" w:rsidR="00F26F1F" w:rsidRPr="00B6718B" w:rsidRDefault="00A02730" w:rsidP="00D54D8F">
            <w:pPr>
              <w:pStyle w:val="phtablecellleft"/>
            </w:pPr>
            <w:r w:rsidRPr="00B6718B">
              <w:t>Типы консультаций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2522" w14:textId="596938CC" w:rsidR="00F26F1F" w:rsidRPr="00B6718B" w:rsidRDefault="00E57BBC" w:rsidP="00D54D8F">
            <w:pPr>
              <w:pStyle w:val="phtablecellleft"/>
              <w:jc w:val="left"/>
            </w:pPr>
            <w:r w:rsidRPr="00B6718B">
              <w:rPr>
                <w:color w:val="000000"/>
              </w:rPr>
              <w:t>1.2.643.5.1.13.13.99.2.797</w:t>
            </w:r>
          </w:p>
        </w:tc>
      </w:tr>
      <w:tr w:rsidR="00F26F1F" w:rsidRPr="00B6718B" w14:paraId="28A4BA6C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A82E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8C9EE9" w14:textId="77777777" w:rsidR="00F26F1F" w:rsidRPr="00B6718B" w:rsidRDefault="00A02730" w:rsidP="00D54D8F">
            <w:pPr>
              <w:pStyle w:val="phtablecellleft"/>
            </w:pPr>
            <w:r w:rsidRPr="00B6718B">
              <w:t>Типы лабораторных исследований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454F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1.2.643.5.1.13.13.99.2.13</w:t>
            </w:r>
          </w:p>
        </w:tc>
      </w:tr>
      <w:tr w:rsidR="00F26F1F" w:rsidRPr="00B6718B" w14:paraId="0944EA50" w14:textId="77777777" w:rsidTr="006F539F">
        <w:trPr>
          <w:trHeight w:val="168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8917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E8189E" w14:textId="77777777" w:rsidR="00F26F1F" w:rsidRPr="00B6718B" w:rsidRDefault="00A02730" w:rsidP="00D54D8F">
            <w:pPr>
              <w:pStyle w:val="phtablecellleft"/>
            </w:pPr>
            <w:r w:rsidRPr="00B6718B">
              <w:t>Федеральный справочник инструментальных диагностических исследований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1009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1.2.643.5.1.13.13.11.1471</w:t>
            </w:r>
          </w:p>
        </w:tc>
      </w:tr>
      <w:tr w:rsidR="00F26F1F" w:rsidRPr="00B6718B" w14:paraId="7575A56B" w14:textId="77777777" w:rsidTr="006F539F">
        <w:trPr>
          <w:trHeight w:val="152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A5A7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28C00C" w14:textId="77777777" w:rsidR="00F26F1F" w:rsidRPr="00B6718B" w:rsidRDefault="00A02730" w:rsidP="00D54D8F">
            <w:pPr>
              <w:pStyle w:val="phtablecellleft"/>
            </w:pPr>
            <w:r w:rsidRPr="00B6718B">
              <w:t>Номенклатура медицинских услуг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7809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1.2.643.5.1.13.13.11.1070</w:t>
            </w:r>
          </w:p>
        </w:tc>
      </w:tr>
      <w:tr w:rsidR="00F26F1F" w:rsidRPr="00B6718B" w14:paraId="63F6A3FE" w14:textId="77777777" w:rsidTr="006F539F">
        <w:trPr>
          <w:trHeight w:val="103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E3E5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EA2ED" w14:textId="20BF905D" w:rsidR="00F26F1F" w:rsidRPr="00B6718B" w:rsidRDefault="00FC7B02" w:rsidP="00D54D8F">
            <w:pPr>
              <w:pStyle w:val="phtablecellleft"/>
            </w:pPr>
            <w:r w:rsidRPr="00B6718B">
              <w:t>Льготные категории населения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5D06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1.2.643.5.1.13.13.99.2.43</w:t>
            </w:r>
          </w:p>
        </w:tc>
      </w:tr>
      <w:tr w:rsidR="00F26F1F" w:rsidRPr="00B6718B" w14:paraId="5B0A0B9E" w14:textId="77777777" w:rsidTr="006F539F">
        <w:trPr>
          <w:trHeight w:val="27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27EF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4EBB70" w14:textId="77777777" w:rsidR="00F26F1F" w:rsidRPr="00B6718B" w:rsidRDefault="00A02730" w:rsidP="00D54D8F">
            <w:pPr>
              <w:pStyle w:val="phtablecellleft"/>
            </w:pPr>
            <w:r w:rsidRPr="00B6718B">
              <w:t>Степень обоснованности диагноза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9B2" w14:textId="2399AC06" w:rsidR="00F26F1F" w:rsidRPr="00B6718B" w:rsidRDefault="00E57BBC" w:rsidP="00D54D8F">
            <w:pPr>
              <w:pStyle w:val="phtablecellleft"/>
              <w:jc w:val="left"/>
            </w:pPr>
            <w:r w:rsidRPr="00B6718B">
              <w:t>1.2.643.5.1.13.13.99.2.795</w:t>
            </w:r>
          </w:p>
        </w:tc>
      </w:tr>
      <w:tr w:rsidR="00F26F1F" w:rsidRPr="00B6718B" w14:paraId="50134FC9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90F4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01B156" w14:textId="77777777" w:rsidR="00F26F1F" w:rsidRPr="00B6718B" w:rsidRDefault="00A02730" w:rsidP="00D54D8F">
            <w:pPr>
              <w:pStyle w:val="phtablecellleft"/>
            </w:pPr>
            <w:r w:rsidRPr="00B6718B">
              <w:t>Виды нозологических единиц диагноза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2221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1.2.643.5.1.13.13.11.1077</w:t>
            </w:r>
          </w:p>
        </w:tc>
      </w:tr>
      <w:tr w:rsidR="00F26F1F" w:rsidRPr="00B6718B" w14:paraId="3BD1EBB1" w14:textId="77777777" w:rsidTr="006F539F">
        <w:trPr>
          <w:trHeight w:val="230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BF58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0146F7" w14:textId="77777777" w:rsidR="00F26F1F" w:rsidRPr="00B6718B" w:rsidRDefault="00A02730" w:rsidP="00D54D8F">
            <w:pPr>
              <w:pStyle w:val="phtablecellleft"/>
            </w:pPr>
            <w:r w:rsidRPr="00B6718B">
              <w:t>Международная статистическая классификация болезней и проблем, связанных со здоровьем (10-й пересмотр)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742F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1.2.643.5.1.13.13.11.1005</w:t>
            </w:r>
          </w:p>
        </w:tc>
      </w:tr>
      <w:tr w:rsidR="00F26F1F" w:rsidRPr="00B6718B" w14:paraId="619E81B3" w14:textId="77777777" w:rsidTr="006F539F">
        <w:trPr>
          <w:trHeight w:val="132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BD1D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2FD3F" w14:textId="77777777" w:rsidR="00F26F1F" w:rsidRPr="00B6718B" w:rsidRDefault="00A02730" w:rsidP="00D54D8F">
            <w:pPr>
              <w:pStyle w:val="phtablecellleft"/>
            </w:pPr>
            <w:r w:rsidRPr="00B6718B">
              <w:t>Характер заболевания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092A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1.2.643.5.1.13.13.11.1049</w:t>
            </w:r>
          </w:p>
        </w:tc>
      </w:tr>
      <w:tr w:rsidR="00F26F1F" w:rsidRPr="00B6718B" w14:paraId="5EE1FD57" w14:textId="77777777" w:rsidTr="006F539F">
        <w:trPr>
          <w:trHeight w:val="56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8A05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D59B10" w14:textId="77777777" w:rsidR="00F26F1F" w:rsidRPr="00B6718B" w:rsidRDefault="00A02730" w:rsidP="00D54D8F">
            <w:pPr>
              <w:pStyle w:val="phtablecellleft"/>
            </w:pPr>
            <w:r w:rsidRPr="00B6718B">
              <w:t>Кодируемые поля CDA документов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85F6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1.2.643.5.1.13.13.99.2.166</w:t>
            </w:r>
          </w:p>
        </w:tc>
      </w:tr>
      <w:tr w:rsidR="00F26F1F" w:rsidRPr="00B6718B" w14:paraId="60305876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DDAE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052557" w14:textId="77777777" w:rsidR="00F26F1F" w:rsidRPr="00B6718B" w:rsidRDefault="00A02730" w:rsidP="00D54D8F">
            <w:pPr>
              <w:pStyle w:val="phtablecellleft"/>
            </w:pPr>
            <w:r w:rsidRPr="00B6718B">
              <w:t>Тип зачатия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5F3C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1.2.643.5.1.13.13.99.2.404</w:t>
            </w:r>
          </w:p>
        </w:tc>
      </w:tr>
      <w:tr w:rsidR="00F26F1F" w:rsidRPr="00B6718B" w14:paraId="49ED7D12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94A3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590F06" w14:textId="77777777" w:rsidR="00F26F1F" w:rsidRPr="00B6718B" w:rsidRDefault="00A02730" w:rsidP="00D54D8F">
            <w:pPr>
              <w:pStyle w:val="phtablecellleft"/>
            </w:pPr>
            <w:r w:rsidRPr="00B6718B">
              <w:t>Положение плода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42E7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1.2.643.5.1.13.13.99.2.552</w:t>
            </w:r>
          </w:p>
        </w:tc>
      </w:tr>
      <w:tr w:rsidR="00F26F1F" w:rsidRPr="00B6718B" w14:paraId="3CAAE53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FDC5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8B4D6C" w14:textId="70120B89" w:rsidR="00F26F1F" w:rsidRPr="00B6718B" w:rsidRDefault="00FC7B02" w:rsidP="00D54D8F">
            <w:pPr>
              <w:pStyle w:val="phtablecellleft"/>
            </w:pPr>
            <w:r w:rsidRPr="00B6718B">
              <w:t>Вид медицинской карты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26C9" w14:textId="7F51791B" w:rsidR="00F26F1F" w:rsidRPr="00B6718B" w:rsidRDefault="00FC7B02" w:rsidP="00D54D8F">
            <w:pPr>
              <w:pStyle w:val="phtablecellleft"/>
              <w:jc w:val="left"/>
            </w:pPr>
            <w:r w:rsidRPr="00B6718B">
              <w:t>1.2.643.5.1.13.13.99.2.682</w:t>
            </w:r>
          </w:p>
        </w:tc>
      </w:tr>
      <w:tr w:rsidR="00F26F1F" w:rsidRPr="00B6718B" w14:paraId="43B7FBC1" w14:textId="77777777" w:rsidTr="006F539F">
        <w:trPr>
          <w:trHeight w:val="233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E339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44A154" w14:textId="77777777" w:rsidR="00F26F1F" w:rsidRPr="00B6718B" w:rsidRDefault="00A02730" w:rsidP="00D54D8F">
            <w:pPr>
              <w:pStyle w:val="phtablecellleft"/>
            </w:pPr>
            <w:r w:rsidRPr="00B6718B">
              <w:t>Федеральный справочник инструментальных диагностических исследований. Методы инструментальных исследований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E005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1.2.643.5.1.13.13.11.1472</w:t>
            </w:r>
          </w:p>
        </w:tc>
      </w:tr>
      <w:tr w:rsidR="00F26F1F" w:rsidRPr="00B6718B" w14:paraId="7191472F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F016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A42EB7" w14:textId="77777777" w:rsidR="00F26F1F" w:rsidRPr="00B6718B" w:rsidRDefault="00A02730" w:rsidP="00D54D8F">
            <w:pPr>
              <w:pStyle w:val="phtablecellleft"/>
            </w:pPr>
            <w:r w:rsidRPr="00B6718B">
              <w:t>Вид случая госпитализации или обращения (первичный, повторный)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218F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1.2.643.5.1.13.13.11.1007</w:t>
            </w:r>
          </w:p>
        </w:tc>
      </w:tr>
      <w:tr w:rsidR="00F26F1F" w:rsidRPr="00B6718B" w14:paraId="69855D12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C6EA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FEE20" w14:textId="77777777" w:rsidR="00F26F1F" w:rsidRPr="00B6718B" w:rsidRDefault="00A02730" w:rsidP="00D54D8F">
            <w:pPr>
              <w:pStyle w:val="phtablecellleft"/>
            </w:pPr>
            <w:r w:rsidRPr="00B6718B">
              <w:t>Место оказания медицинской помощи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9DA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1.2.643.5.1.13.13.11.1008</w:t>
            </w:r>
          </w:p>
        </w:tc>
      </w:tr>
      <w:tr w:rsidR="00F26F1F" w:rsidRPr="00B6718B" w14:paraId="054DCAD5" w14:textId="77777777" w:rsidTr="006F539F">
        <w:trPr>
          <w:trHeight w:val="196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F19E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083DD3" w14:textId="77777777" w:rsidR="00F26F1F" w:rsidRPr="00B6718B" w:rsidRDefault="00A02730" w:rsidP="00D54D8F">
            <w:pPr>
              <w:pStyle w:val="phtablecellleft"/>
            </w:pPr>
            <w:r w:rsidRPr="00B6718B">
              <w:t>Выявленные патологии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9235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1.2.643.5.1.13.13.11.1473</w:t>
            </w:r>
          </w:p>
        </w:tc>
      </w:tr>
      <w:tr w:rsidR="00F26F1F" w:rsidRPr="00B6718B" w14:paraId="2888ADBE" w14:textId="77777777" w:rsidTr="006F539F">
        <w:trPr>
          <w:trHeight w:val="13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FD1C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7CE9B2" w14:textId="77777777" w:rsidR="00F26F1F" w:rsidRPr="00B6718B" w:rsidRDefault="00A02730" w:rsidP="00D54D8F">
            <w:pPr>
              <w:pStyle w:val="phtablecellleft"/>
            </w:pPr>
            <w:r w:rsidRPr="00B6718B">
              <w:t>Условия оказания медицинской помощи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394A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1.2.643.5.1.13.13.99.2.322</w:t>
            </w:r>
          </w:p>
        </w:tc>
      </w:tr>
      <w:tr w:rsidR="00F26F1F" w:rsidRPr="00B6718B" w14:paraId="6AF42223" w14:textId="77777777" w:rsidTr="006F539F">
        <w:trPr>
          <w:trHeight w:val="151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3444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9AD7D7" w14:textId="77777777" w:rsidR="00F26F1F" w:rsidRPr="00B6718B" w:rsidRDefault="00A02730" w:rsidP="00D54D8F">
            <w:pPr>
              <w:pStyle w:val="phtablecellleft"/>
            </w:pPr>
            <w:r w:rsidRPr="00B6718B">
              <w:t>Номенклатура специальностей специалистов, имеющих медицинское и фармацевтическое образование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235B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1.2.643.5.1.13.13.11.1066</w:t>
            </w:r>
          </w:p>
        </w:tc>
      </w:tr>
      <w:tr w:rsidR="00F26F1F" w:rsidRPr="00B6718B" w14:paraId="6C004DEC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484F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BFEC9E" w14:textId="77777777" w:rsidR="00F26F1F" w:rsidRPr="00B6718B" w:rsidRDefault="00A02730" w:rsidP="00D54D8F">
            <w:pPr>
              <w:pStyle w:val="phtablecellleft"/>
            </w:pPr>
            <w:r w:rsidRPr="00B6718B">
              <w:t>Группы инвалидности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5526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1.2.643.5.1.13.13.11.1053</w:t>
            </w:r>
          </w:p>
        </w:tc>
      </w:tr>
      <w:tr w:rsidR="00F26F1F" w:rsidRPr="00B6718B" w14:paraId="39EA771E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3CA3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51441" w14:textId="77777777" w:rsidR="00F26F1F" w:rsidRPr="00B6718B" w:rsidRDefault="00A02730" w:rsidP="00D54D8F">
            <w:pPr>
              <w:pStyle w:val="phtablecellleft"/>
            </w:pPr>
            <w:r w:rsidRPr="00B6718B">
              <w:t>Тип установления инвалидности (впервые, повторно)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CFB0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1.2.643.5.1.13.13.11.1041</w:t>
            </w:r>
          </w:p>
        </w:tc>
      </w:tr>
      <w:tr w:rsidR="00F26F1F" w:rsidRPr="00B6718B" w14:paraId="719226F4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8E1D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A0F508" w14:textId="77777777" w:rsidR="00F26F1F" w:rsidRPr="00B6718B" w:rsidRDefault="00A02730" w:rsidP="00D54D8F">
            <w:pPr>
              <w:pStyle w:val="phtablecellleft"/>
            </w:pPr>
            <w:r w:rsidRPr="00B6718B">
              <w:t>Потенциально-опасные для здоровья социальные факторы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0F8B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1.2.643.5.1.13.13.11.1059</w:t>
            </w:r>
          </w:p>
        </w:tc>
      </w:tr>
      <w:tr w:rsidR="00F26F1F" w:rsidRPr="00B6718B" w14:paraId="6930A279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4838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F83D46" w14:textId="77777777" w:rsidR="00F26F1F" w:rsidRPr="00B6718B" w:rsidRDefault="00A02730" w:rsidP="00D54D8F">
            <w:pPr>
              <w:pStyle w:val="phtablecellleft"/>
            </w:pPr>
            <w:r w:rsidRPr="00B6718B">
              <w:t>Перечень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715C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1.2.643.5.1.13.13.11.1060</w:t>
            </w:r>
          </w:p>
        </w:tc>
      </w:tr>
      <w:tr w:rsidR="00F26F1F" w:rsidRPr="00B6718B" w14:paraId="46445E8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E3D0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914C98" w14:textId="73A00834" w:rsidR="00F26F1F" w:rsidRPr="00B6718B" w:rsidRDefault="00FC7B02" w:rsidP="00D54D8F">
            <w:pPr>
              <w:pStyle w:val="phtablecellleft"/>
            </w:pPr>
            <w:r w:rsidRPr="00B6718B">
              <w:t>Вид места жительства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5F99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1.2.643.5.1.13.13.11.1042</w:t>
            </w:r>
          </w:p>
        </w:tc>
      </w:tr>
      <w:tr w:rsidR="00F26F1F" w:rsidRPr="00B6718B" w14:paraId="0F344BF8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4052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2723E" w14:textId="77777777" w:rsidR="00F26F1F" w:rsidRPr="00B6718B" w:rsidRDefault="00A02730" w:rsidP="00D54D8F">
            <w:pPr>
              <w:pStyle w:val="phtablecellleft"/>
            </w:pPr>
            <w:r w:rsidRPr="00B6718B">
              <w:t>Социальные группы населения в учетной медицинской документации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6FF1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1.2.643.5.1.13.13.11.1038</w:t>
            </w:r>
          </w:p>
        </w:tc>
      </w:tr>
      <w:tr w:rsidR="00F26F1F" w:rsidRPr="00B6718B" w14:paraId="7640E01C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18BF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9454E" w14:textId="77777777" w:rsidR="00F26F1F" w:rsidRPr="00B6718B" w:rsidRDefault="00A02730" w:rsidP="00D54D8F">
            <w:pPr>
              <w:pStyle w:val="phtablecellleft"/>
            </w:pPr>
            <w:r w:rsidRPr="00B6718B">
              <w:t>Привычки и зависимости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D16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1.2.643.5.1.13.13.11.1058</w:t>
            </w:r>
          </w:p>
        </w:tc>
      </w:tr>
      <w:tr w:rsidR="00F26F1F" w:rsidRPr="00B6718B" w14:paraId="7173204D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7813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54BF0" w14:textId="77777777" w:rsidR="00F26F1F" w:rsidRPr="00B6718B" w:rsidRDefault="00A02730" w:rsidP="00D54D8F">
            <w:pPr>
              <w:pStyle w:val="phtablecellleft"/>
            </w:pPr>
            <w:r w:rsidRPr="00B6718B">
              <w:t>Справочник витальных параметров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2AA1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1.2.643.5.1.13.13.99.2.262</w:t>
            </w:r>
          </w:p>
        </w:tc>
      </w:tr>
      <w:tr w:rsidR="00F26F1F" w:rsidRPr="00B6718B" w14:paraId="4BCBA921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C3B0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F12E27" w14:textId="5D67956B" w:rsidR="00F26F1F" w:rsidRPr="00B6718B" w:rsidRDefault="00F91499" w:rsidP="00D54D8F">
            <w:pPr>
              <w:pStyle w:val="phtablecellleft"/>
            </w:pPr>
            <w:r w:rsidRPr="00B6718B">
              <w:t>Сроки постановки на учет по поводу беременности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4157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1.2.643.5.1.13.13.99.2.425</w:t>
            </w:r>
          </w:p>
        </w:tc>
      </w:tr>
      <w:tr w:rsidR="00F26F1F" w:rsidRPr="00B6718B" w14:paraId="6F277B89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03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EEAC2" w14:textId="77777777" w:rsidR="00F26F1F" w:rsidRPr="00B6718B" w:rsidRDefault="00A02730" w:rsidP="00D54D8F">
            <w:pPr>
              <w:pStyle w:val="phtablecellleft"/>
            </w:pPr>
            <w:r w:rsidRPr="00B6718B">
              <w:t>Группы крови для учета сигнальной информации о пациенте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BFB5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1.2.643.5.1.13.13.11.1061</w:t>
            </w:r>
          </w:p>
        </w:tc>
      </w:tr>
      <w:tr w:rsidR="00F26F1F" w:rsidRPr="00B6718B" w14:paraId="7479EC13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2F7A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94D23" w14:textId="77777777" w:rsidR="00F26F1F" w:rsidRPr="00B6718B" w:rsidRDefault="00A02730" w:rsidP="00D54D8F">
            <w:pPr>
              <w:pStyle w:val="phtablecellleft"/>
            </w:pPr>
            <w:r w:rsidRPr="00B6718B">
              <w:t>Исходы беременности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0E30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1.2.643.5.1.13.13.99.2.279</w:t>
            </w:r>
          </w:p>
        </w:tc>
      </w:tr>
      <w:tr w:rsidR="00F26F1F" w:rsidRPr="00B6718B" w14:paraId="6DB7BAAC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8E4A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F96A40" w14:textId="144E1904" w:rsidR="00F26F1F" w:rsidRPr="00B6718B" w:rsidRDefault="00B70E5B" w:rsidP="00D54D8F">
            <w:pPr>
              <w:pStyle w:val="phtablecellleft"/>
            </w:pPr>
            <w:r w:rsidRPr="00B6718B">
              <w:t>ФРМО. Справочник специализированных признаков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EA06" w14:textId="51F85421" w:rsidR="00F26F1F" w:rsidRPr="00B6718B" w:rsidRDefault="00B70E5B" w:rsidP="00D54D8F">
            <w:pPr>
              <w:pStyle w:val="phtablecellleft"/>
              <w:jc w:val="left"/>
            </w:pPr>
            <w:r w:rsidRPr="00B6718B">
              <w:t>1.2.643.5.1.13.13.99.2.332</w:t>
            </w:r>
          </w:p>
        </w:tc>
      </w:tr>
      <w:tr w:rsidR="00F26F1F" w:rsidRPr="00B6718B" w14:paraId="53F7459E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582A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200A84" w14:textId="77777777" w:rsidR="00F26F1F" w:rsidRPr="00B6718B" w:rsidRDefault="00A02730" w:rsidP="00D54D8F">
            <w:pPr>
              <w:pStyle w:val="phtablecellleft"/>
            </w:pPr>
            <w:r w:rsidRPr="00B6718B">
              <w:t>Срочность госпитализации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39D3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1.2.643.5.1.13.13.99.2.256</w:t>
            </w:r>
          </w:p>
        </w:tc>
      </w:tr>
      <w:tr w:rsidR="00F26F1F" w:rsidRPr="00B6718B" w14:paraId="4D97687D" w14:textId="77777777" w:rsidTr="006F539F">
        <w:trPr>
          <w:trHeight w:val="99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99E6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E2CE31" w14:textId="77777777" w:rsidR="00F26F1F" w:rsidRPr="00B6718B" w:rsidRDefault="00A02730" w:rsidP="00D54D8F">
            <w:pPr>
              <w:pStyle w:val="phtablecellleft"/>
            </w:pPr>
            <w:r w:rsidRPr="00B6718B">
              <w:t>Иммунобиологические лекарственные препараты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0C22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1.2.643.5.1.13.13.11.1078</w:t>
            </w:r>
          </w:p>
        </w:tc>
      </w:tr>
      <w:tr w:rsidR="00F26F1F" w:rsidRPr="00B6718B" w14:paraId="6678264B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214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54DF7" w14:textId="77777777" w:rsidR="00F26F1F" w:rsidRPr="00B6718B" w:rsidRDefault="00A02730" w:rsidP="00D54D8F">
            <w:pPr>
              <w:pStyle w:val="phtablecellleft"/>
            </w:pPr>
            <w:r w:rsidRPr="00B6718B">
              <w:t>Степень тяжести состояния пациента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01BA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1.2.643.5.1.13.13.11.1006</w:t>
            </w:r>
          </w:p>
        </w:tc>
      </w:tr>
      <w:tr w:rsidR="00F26F1F" w:rsidRPr="00B6718B" w14:paraId="703533A5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F067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05B24" w14:textId="77777777" w:rsidR="00F26F1F" w:rsidRPr="00B6718B" w:rsidRDefault="00A02730" w:rsidP="00D54D8F">
            <w:pPr>
              <w:pStyle w:val="phtablecellleft"/>
            </w:pPr>
            <w:r w:rsidRPr="00B6718B">
              <w:t>Исходы случаев госпитализации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1EA3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1.2.643.5.1.13.13.99.2.307</w:t>
            </w:r>
          </w:p>
        </w:tc>
      </w:tr>
      <w:tr w:rsidR="00F26F1F" w:rsidRPr="00B6718B" w14:paraId="3D759588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3861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7EA964" w14:textId="69DC24AD" w:rsidR="00F26F1F" w:rsidRPr="00B6718B" w:rsidRDefault="00976498" w:rsidP="00D54D8F">
            <w:pPr>
              <w:pStyle w:val="phtablecellleft"/>
            </w:pPr>
            <w:r w:rsidRPr="00B6718B">
              <w:t>Результаты обращения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5E74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1.2.643.5.1.13.13.11.1046</w:t>
            </w:r>
          </w:p>
        </w:tc>
      </w:tr>
      <w:tr w:rsidR="00F26F1F" w:rsidRPr="00B6718B" w14:paraId="200467B1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52F4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D93E99" w14:textId="77777777" w:rsidR="00F26F1F" w:rsidRPr="00B6718B" w:rsidRDefault="00A02730" w:rsidP="00D54D8F">
            <w:pPr>
              <w:pStyle w:val="phtablecellleft"/>
            </w:pPr>
            <w:r w:rsidRPr="00B6718B">
              <w:t>Тип патологической реакции для сбора аллергоанамнеза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32E6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1.2.643.5.1.13.13.11.1064</w:t>
            </w:r>
          </w:p>
        </w:tc>
      </w:tr>
      <w:tr w:rsidR="00F26F1F" w:rsidRPr="00B6718B" w14:paraId="59856D1C" w14:textId="77777777" w:rsidTr="006F539F">
        <w:trPr>
          <w:trHeight w:val="656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A560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7736EF" w14:textId="77777777" w:rsidR="00F26F1F" w:rsidRPr="00B6718B" w:rsidRDefault="00A02730" w:rsidP="00D54D8F">
            <w:pPr>
              <w:pStyle w:val="phtablecellleft"/>
            </w:pPr>
            <w:r w:rsidRPr="00B6718B">
              <w:t>Действующие вещества лекарственных препаратов для медицинского применения, в том числе необходимых для льготного обеспечения граждан лекарственными средствами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2740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1.2.643.5.1.13.13.11.1367</w:t>
            </w:r>
          </w:p>
        </w:tc>
      </w:tr>
      <w:tr w:rsidR="00F26F1F" w:rsidRPr="00B6718B" w14:paraId="72AC41DA" w14:textId="77777777" w:rsidTr="006F539F">
        <w:trPr>
          <w:trHeight w:val="239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A11D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ACBC7D" w14:textId="77777777" w:rsidR="00F26F1F" w:rsidRPr="00B6718B" w:rsidRDefault="00A02730" w:rsidP="00D54D8F">
            <w:pPr>
              <w:pStyle w:val="phtablecellleft"/>
            </w:pPr>
            <w:r w:rsidRPr="00B6718B">
              <w:t>Основные клинические проявления патологических реакций для сбора аллергоанамнеза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D111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1.2.643.5.1.13.13.11.1063</w:t>
            </w:r>
          </w:p>
        </w:tc>
      </w:tr>
      <w:tr w:rsidR="00F26F1F" w:rsidRPr="00B6718B" w14:paraId="5750735A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4FBD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6AF620" w14:textId="77777777" w:rsidR="00F26F1F" w:rsidRPr="00B6718B" w:rsidRDefault="00A02730" w:rsidP="00D54D8F">
            <w:pPr>
              <w:pStyle w:val="phtablecellleft"/>
            </w:pPr>
            <w:r w:rsidRPr="00B6718B">
              <w:t>Справочник приоритетов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C1D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1.2.643.5.1.13.13.99.2.258</w:t>
            </w:r>
          </w:p>
        </w:tc>
      </w:tr>
      <w:tr w:rsidR="00F26F1F" w:rsidRPr="00B6718B" w14:paraId="7AD58A63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3656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3F57A3" w14:textId="77777777" w:rsidR="00F26F1F" w:rsidRPr="00B6718B" w:rsidRDefault="00A02730" w:rsidP="00D54D8F">
            <w:pPr>
              <w:pStyle w:val="phtablecellleft"/>
            </w:pPr>
            <w:r w:rsidRPr="00B6718B">
              <w:t>Федеральный справочник лабораторных исследований. Справочник лабораторных тестов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CC40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1.2.643.5.1.13.13.11.1080</w:t>
            </w:r>
          </w:p>
        </w:tc>
      </w:tr>
      <w:tr w:rsidR="00F26F1F" w:rsidRPr="00B6718B" w14:paraId="18C229D9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01AE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EC6B05" w14:textId="77777777" w:rsidR="00F26F1F" w:rsidRPr="00B6718B" w:rsidRDefault="00A02730" w:rsidP="00D54D8F">
            <w:pPr>
              <w:pStyle w:val="phtablecellleft"/>
            </w:pPr>
            <w:r w:rsidRPr="00B6718B">
              <w:t>Федеральный справочник лабораторных исследований. Справочник лабораторных материалов и образцов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D90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1.2.643.5.1.13.13.11.1081</w:t>
            </w:r>
          </w:p>
        </w:tc>
      </w:tr>
      <w:tr w:rsidR="00F26F1F" w:rsidRPr="00B6718B" w14:paraId="60A025CC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C579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ABB14A" w14:textId="77777777" w:rsidR="00F26F1F" w:rsidRPr="00B6718B" w:rsidRDefault="00A02730" w:rsidP="00D54D8F">
            <w:pPr>
              <w:pStyle w:val="phtablecellleft"/>
            </w:pPr>
            <w:r w:rsidRPr="00B6718B">
              <w:t>Учетные группы аппаратуры, используемой при операциях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20CD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1.2.643.5.1.13.13.11.1048</w:t>
            </w:r>
          </w:p>
        </w:tc>
      </w:tr>
      <w:tr w:rsidR="00F26F1F" w:rsidRPr="00B6718B" w14:paraId="1674D322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EE54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8209F3" w14:textId="77777777" w:rsidR="00F26F1F" w:rsidRPr="00B6718B" w:rsidRDefault="00A02730" w:rsidP="00D54D8F">
            <w:pPr>
              <w:pStyle w:val="phtablecellleft"/>
            </w:pPr>
            <w:r w:rsidRPr="00B6718B">
              <w:t xml:space="preserve">Виды медицинских изделий, имплантируемых в организм </w:t>
            </w:r>
            <w:r w:rsidRPr="00B6718B">
              <w:lastRenderedPageBreak/>
              <w:t>человека, и иных устройств для пациентов с ограниченными возможностями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6573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lastRenderedPageBreak/>
              <w:t>1.2.643.5.1.13.13.11.1079</w:t>
            </w:r>
          </w:p>
        </w:tc>
      </w:tr>
      <w:tr w:rsidR="00F26F1F" w:rsidRPr="00B6718B" w14:paraId="3DD926B8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77A0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FDF869" w14:textId="77777777" w:rsidR="00F26F1F" w:rsidRPr="00B6718B" w:rsidRDefault="00A02730" w:rsidP="00D54D8F">
            <w:pPr>
              <w:pStyle w:val="phtablecellleft"/>
            </w:pPr>
            <w:r w:rsidRPr="00B6718B">
              <w:t>Предлежание плода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B255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1.2.643.5.1.13.13.99.2.553</w:t>
            </w:r>
          </w:p>
        </w:tc>
      </w:tr>
      <w:tr w:rsidR="00F26F1F" w:rsidRPr="00B6718B" w14:paraId="3EB83FE0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3164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6AD49" w14:textId="77777777" w:rsidR="00F26F1F" w:rsidRPr="00B6718B" w:rsidRDefault="00A02730" w:rsidP="00D54D8F">
            <w:pPr>
              <w:pStyle w:val="phtablecellleft"/>
            </w:pPr>
            <w:r w:rsidRPr="00B6718B">
              <w:t>Виды анестезии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88D5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1.2.643.5.1.13.13.11.1033</w:t>
            </w:r>
          </w:p>
        </w:tc>
      </w:tr>
      <w:tr w:rsidR="00F26F1F" w:rsidRPr="00B6718B" w14:paraId="64543C4B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4ED0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17649F" w14:textId="77777777" w:rsidR="00F26F1F" w:rsidRPr="00B6718B" w:rsidRDefault="00A02730" w:rsidP="00D54D8F">
            <w:pPr>
              <w:pStyle w:val="phtablecellleft"/>
            </w:pPr>
            <w:r w:rsidRPr="00B6718B">
              <w:t>Виды медицинской помощи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E030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1.2.643.5.1.13.13.11.1034</w:t>
            </w:r>
          </w:p>
        </w:tc>
      </w:tr>
      <w:tr w:rsidR="00F26F1F" w:rsidRPr="00B6718B" w14:paraId="78D9F84D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058E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D3D92D" w14:textId="77777777" w:rsidR="00F26F1F" w:rsidRPr="00B6718B" w:rsidRDefault="00A02730" w:rsidP="00D54D8F">
            <w:pPr>
              <w:pStyle w:val="phtablecellleft"/>
            </w:pPr>
            <w:r w:rsidRPr="00B6718B">
              <w:t>Профили медицинской помощи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5CDA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1.2.643.5.1.13.13.11.1119</w:t>
            </w:r>
          </w:p>
        </w:tc>
      </w:tr>
      <w:tr w:rsidR="00F26F1F" w:rsidRPr="00B6718B" w14:paraId="6914BAE0" w14:textId="77777777" w:rsidTr="006F539F">
        <w:trPr>
          <w:trHeight w:val="26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8B65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B9168" w14:textId="77777777" w:rsidR="00F26F1F" w:rsidRPr="00B6718B" w:rsidRDefault="00A02730" w:rsidP="00D54D8F">
            <w:pPr>
              <w:pStyle w:val="phtablecellleft"/>
            </w:pPr>
            <w:r w:rsidRPr="00B6718B">
              <w:t>Номенклатура коечного фонда медицинской организации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3C51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1.2.643.5.1.13.13.11.1069</w:t>
            </w:r>
          </w:p>
        </w:tc>
      </w:tr>
      <w:tr w:rsidR="00F26F1F" w:rsidRPr="00B6718B" w14:paraId="7925745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2034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A5C41" w14:textId="77777777" w:rsidR="00F26F1F" w:rsidRPr="00B6718B" w:rsidRDefault="00A02730" w:rsidP="00D54D8F">
            <w:pPr>
              <w:pStyle w:val="phtablecellleft"/>
            </w:pPr>
            <w:r w:rsidRPr="00B6718B">
              <w:t>Виды медицинских документов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22FF" w14:textId="3D77F5E3" w:rsidR="00F26F1F" w:rsidRPr="00B6718B" w:rsidRDefault="00976498" w:rsidP="00D54D8F">
            <w:pPr>
              <w:pStyle w:val="phtablecellleft"/>
              <w:jc w:val="left"/>
            </w:pPr>
            <w:r w:rsidRPr="00B6718B">
              <w:t>1.2.643.5.1.13.13.11.1522</w:t>
            </w:r>
          </w:p>
        </w:tc>
      </w:tr>
      <w:tr w:rsidR="00F26F1F" w:rsidRPr="00B6718B" w14:paraId="74B02B7D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4A97" w14:textId="77777777" w:rsidR="00F26F1F" w:rsidRPr="00B6718B" w:rsidRDefault="00F26F1F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3E4911" w14:textId="77777777" w:rsidR="00F26F1F" w:rsidRPr="00B6718B" w:rsidRDefault="00A02730" w:rsidP="00D54D8F">
            <w:pPr>
              <w:pStyle w:val="phtablecellleft"/>
            </w:pPr>
            <w:r w:rsidRPr="00B6718B">
              <w:t>Типы мест наступления смерти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D7AF" w14:textId="77777777" w:rsidR="00F26F1F" w:rsidRPr="00B6718B" w:rsidRDefault="00A02730" w:rsidP="00D54D8F">
            <w:pPr>
              <w:pStyle w:val="phtablecellleft"/>
              <w:jc w:val="left"/>
            </w:pPr>
            <w:r w:rsidRPr="00B6718B">
              <w:t>1.2.643.5.1.13.13.99.2.20</w:t>
            </w:r>
          </w:p>
        </w:tc>
      </w:tr>
      <w:tr w:rsidR="00811A2B" w:rsidRPr="00B6718B" w14:paraId="33E14853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D96E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563967" w14:textId="77777777" w:rsidR="00811A2B" w:rsidRPr="00B6718B" w:rsidRDefault="00811A2B" w:rsidP="00811A2B">
            <w:pPr>
              <w:pStyle w:val="phtablecellleft"/>
            </w:pPr>
            <w:r w:rsidRPr="00B6718B">
              <w:t>Род причины смерти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F6EA" w14:textId="77777777" w:rsidR="00811A2B" w:rsidRPr="00B6718B" w:rsidRDefault="00811A2B" w:rsidP="00811A2B">
            <w:pPr>
              <w:pStyle w:val="phtablecellleft"/>
              <w:jc w:val="left"/>
            </w:pPr>
            <w:r w:rsidRPr="00B6718B">
              <w:t>1.2.643.5.1.13.13.99.2.21</w:t>
            </w:r>
          </w:p>
        </w:tc>
      </w:tr>
      <w:tr w:rsidR="00811A2B" w:rsidRPr="00B6718B" w14:paraId="437C5967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96FF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9FAA94" w14:textId="77777777" w:rsidR="00811A2B" w:rsidRPr="00B6718B" w:rsidRDefault="00811A2B" w:rsidP="00811A2B">
            <w:pPr>
              <w:pStyle w:val="phtablecellleft"/>
            </w:pPr>
            <w:r w:rsidRPr="00B6718B">
              <w:t>Связь смерти с беременностью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9FA5" w14:textId="77777777" w:rsidR="00811A2B" w:rsidRPr="00B6718B" w:rsidRDefault="00811A2B" w:rsidP="00811A2B">
            <w:pPr>
              <w:pStyle w:val="phtablecellleft"/>
              <w:jc w:val="left"/>
            </w:pPr>
            <w:r w:rsidRPr="00B6718B">
              <w:t>1.2.643.5.1.13.13.99.2.25</w:t>
            </w:r>
          </w:p>
        </w:tc>
      </w:tr>
      <w:tr w:rsidR="00811A2B" w:rsidRPr="00B6718B" w14:paraId="24BF11E5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A3CE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5ED214" w14:textId="77777777" w:rsidR="00811A2B" w:rsidRPr="00B6718B" w:rsidRDefault="00811A2B" w:rsidP="00811A2B">
            <w:pPr>
              <w:pStyle w:val="phtablecellleft"/>
            </w:pPr>
            <w:r w:rsidRPr="00B6718B">
              <w:t>Документы, удостоверяющие личность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249B" w14:textId="77777777" w:rsidR="00811A2B" w:rsidRPr="00B6718B" w:rsidRDefault="00811A2B" w:rsidP="00811A2B">
            <w:pPr>
              <w:pStyle w:val="phtablecellleft"/>
              <w:jc w:val="left"/>
            </w:pPr>
            <w:r w:rsidRPr="00B6718B">
              <w:t>1.2.643.5.1.13.13.99.2.48</w:t>
            </w:r>
          </w:p>
        </w:tc>
      </w:tr>
      <w:tr w:rsidR="00811A2B" w:rsidRPr="00B6718B" w14:paraId="7F09FD38" w14:textId="77777777" w:rsidTr="006F539F">
        <w:trPr>
          <w:trHeight w:val="24"/>
        </w:trPr>
        <w:tc>
          <w:tcPr>
            <w:tcW w:w="9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38BB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092E42" w14:textId="77777777" w:rsidR="00811A2B" w:rsidRPr="00B6718B" w:rsidRDefault="00811A2B" w:rsidP="00811A2B">
            <w:pPr>
              <w:pStyle w:val="phtablecellleft"/>
            </w:pPr>
            <w:r w:rsidRPr="00B6718B">
              <w:t>Тип места рождения ребёнка</w:t>
            </w:r>
          </w:p>
        </w:tc>
        <w:tc>
          <w:tcPr>
            <w:tcW w:w="2383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06906" w14:textId="77777777" w:rsidR="00811A2B" w:rsidRPr="00B6718B" w:rsidRDefault="00811A2B" w:rsidP="00811A2B">
            <w:pPr>
              <w:pStyle w:val="phtablecellleft"/>
            </w:pPr>
            <w:r w:rsidRPr="00B6718B">
              <w:t>1.2.643.5.1.13.13.99.2.30</w:t>
            </w:r>
          </w:p>
        </w:tc>
      </w:tr>
      <w:tr w:rsidR="00811A2B" w:rsidRPr="00B6718B" w14:paraId="2932376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CA99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342BAA" w14:textId="0C8B5760" w:rsidR="00811A2B" w:rsidRPr="00B6718B" w:rsidRDefault="00811A2B" w:rsidP="00811A2B">
            <w:pPr>
              <w:pStyle w:val="phtablecellleft"/>
            </w:pPr>
            <w:r w:rsidRPr="00B6718B">
              <w:t>ВИМИС. Место наблюдения беременной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2208" w14:textId="1C3C0B55" w:rsidR="00811A2B" w:rsidRPr="00B6718B" w:rsidRDefault="00811A2B" w:rsidP="00811A2B">
            <w:pPr>
              <w:pStyle w:val="phtablecellleft"/>
              <w:rPr>
                <w:vertAlign w:val="superscript"/>
              </w:rPr>
            </w:pPr>
            <w:r w:rsidRPr="00B6718B">
              <w:t>1.2.643.5.1.13.13.99.2.663</w:t>
            </w:r>
          </w:p>
        </w:tc>
      </w:tr>
      <w:tr w:rsidR="00811A2B" w:rsidRPr="00B6718B" w14:paraId="4C1D586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0CC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DD0F1" w14:textId="468B88FB" w:rsidR="00811A2B" w:rsidRPr="00B6718B" w:rsidRDefault="00811A2B" w:rsidP="00811A2B">
            <w:pPr>
              <w:pStyle w:val="phtablecellleft"/>
            </w:pPr>
            <w:r w:rsidRPr="00B6718B">
              <w:t>ВИМИС. Степень риска у беременной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7530" w14:textId="7212DB80" w:rsidR="00811A2B" w:rsidRPr="00B6718B" w:rsidRDefault="00811A2B" w:rsidP="00811A2B">
            <w:pPr>
              <w:pStyle w:val="phtablecellleft"/>
            </w:pPr>
            <w:r w:rsidRPr="00B6718B">
              <w:t>1.2.643.5.1.13.13.99.2.675</w:t>
            </w:r>
          </w:p>
        </w:tc>
      </w:tr>
      <w:tr w:rsidR="00811A2B" w:rsidRPr="00B6718B" w14:paraId="117E3A52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AF6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ADF48" w14:textId="587BA0EE" w:rsidR="00811A2B" w:rsidRPr="00B6718B" w:rsidRDefault="00811A2B" w:rsidP="00811A2B">
            <w:pPr>
              <w:pStyle w:val="phtablecellleft"/>
            </w:pPr>
            <w:r w:rsidRPr="00B6718B">
              <w:t>ВИМИС. Расположение плаценты по отношению к шейке матки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A4AB" w14:textId="19D9A5CD" w:rsidR="00811A2B" w:rsidRPr="00B6718B" w:rsidRDefault="00811A2B" w:rsidP="00811A2B">
            <w:pPr>
              <w:pStyle w:val="phtablecellleft"/>
            </w:pPr>
            <w:r w:rsidRPr="00B6718B">
              <w:t>1.2.643.5.1.13.13.99.2.668</w:t>
            </w:r>
          </w:p>
        </w:tc>
      </w:tr>
      <w:tr w:rsidR="00811A2B" w:rsidRPr="00B6718B" w14:paraId="40DA092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1B8E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7DE02A" w14:textId="4DBA6D0F" w:rsidR="00811A2B" w:rsidRPr="00B6718B" w:rsidRDefault="00811A2B" w:rsidP="00811A2B">
            <w:pPr>
              <w:pStyle w:val="phtablecellleft"/>
            </w:pPr>
            <w:r w:rsidRPr="00B6718B">
              <w:t>ВИМИС. Степень миопии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9355" w14:textId="03F6AC26" w:rsidR="00811A2B" w:rsidRPr="00B6718B" w:rsidRDefault="00811A2B" w:rsidP="00811A2B">
            <w:pPr>
              <w:pStyle w:val="phtablecellleft"/>
            </w:pPr>
            <w:r w:rsidRPr="00B6718B">
              <w:t>1.2.643.5.1.13.13.99.2.674</w:t>
            </w:r>
          </w:p>
        </w:tc>
      </w:tr>
      <w:tr w:rsidR="00811A2B" w:rsidRPr="00B6718B" w14:paraId="1082317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19BC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AAE39C" w14:textId="2936DD29" w:rsidR="00811A2B" w:rsidRPr="00B6718B" w:rsidRDefault="00811A2B" w:rsidP="00811A2B">
            <w:pPr>
              <w:pStyle w:val="phtablecellleft"/>
            </w:pPr>
            <w:r w:rsidRPr="00B6718B">
              <w:t>ВИМИС. Степень сужения таза у беременной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DF38" w14:textId="38CF3FF1" w:rsidR="00811A2B" w:rsidRPr="00B6718B" w:rsidRDefault="00811A2B" w:rsidP="00811A2B">
            <w:pPr>
              <w:pStyle w:val="phtablecellleft"/>
            </w:pPr>
            <w:r w:rsidRPr="00B6718B">
              <w:t>1.2.643.5.1.13.13.99.2.676</w:t>
            </w:r>
          </w:p>
        </w:tc>
      </w:tr>
      <w:tr w:rsidR="00811A2B" w:rsidRPr="00B6718B" w14:paraId="173CD24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8BDB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240CD" w14:textId="05CDC66C" w:rsidR="00811A2B" w:rsidRPr="00B6718B" w:rsidRDefault="00811A2B" w:rsidP="00811A2B">
            <w:pPr>
              <w:pStyle w:val="phtablecellleft"/>
            </w:pPr>
            <w:r w:rsidRPr="00B6718B">
              <w:t>ВИМИС. Степени задержки внутриутробного роста плода (ЗВРП)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D60F" w14:textId="5854EEA7" w:rsidR="00811A2B" w:rsidRPr="00B6718B" w:rsidRDefault="00811A2B" w:rsidP="00811A2B">
            <w:pPr>
              <w:pStyle w:val="phtablecellleft"/>
            </w:pPr>
            <w:r w:rsidRPr="00B6718B">
              <w:t>1.2.643.5.1.13.13.99.2.673</w:t>
            </w:r>
          </w:p>
        </w:tc>
      </w:tr>
      <w:tr w:rsidR="00811A2B" w:rsidRPr="00B6718B" w14:paraId="3857A374" w14:textId="77777777" w:rsidTr="006F539F">
        <w:trPr>
          <w:trHeight w:val="485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D4E7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8790BE" w14:textId="5D32A6DA" w:rsidR="00811A2B" w:rsidRPr="00B6718B" w:rsidRDefault="00811A2B" w:rsidP="00811A2B">
            <w:pPr>
              <w:pStyle w:val="phtablecellleft"/>
            </w:pPr>
            <w:r w:rsidRPr="00B6718B">
              <w:t>ВИМИС. Количество околоплодных вод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6F04" w14:textId="7B37ED2F" w:rsidR="00811A2B" w:rsidRPr="00B6718B" w:rsidRDefault="00811A2B" w:rsidP="00811A2B">
            <w:pPr>
              <w:pStyle w:val="phtablecellleft"/>
            </w:pPr>
            <w:r w:rsidRPr="00B6718B">
              <w:t>1.2.643.5.1.13.13.99.2.662</w:t>
            </w:r>
          </w:p>
        </w:tc>
      </w:tr>
      <w:tr w:rsidR="00811A2B" w:rsidRPr="00B6718B" w14:paraId="1F4CF692" w14:textId="77777777" w:rsidTr="006F539F">
        <w:trPr>
          <w:trHeight w:val="485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43B2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43C48E" w14:textId="55CB2CA7" w:rsidR="00811A2B" w:rsidRPr="00B6718B" w:rsidRDefault="00811A2B" w:rsidP="00811A2B">
            <w:pPr>
              <w:pStyle w:val="phtablecellleft"/>
            </w:pPr>
            <w:r w:rsidRPr="00B6718B">
              <w:t>ВИМИС. Форма таза у беременной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3A9A" w14:textId="063125A8" w:rsidR="00811A2B" w:rsidRPr="00B6718B" w:rsidRDefault="00811A2B" w:rsidP="00811A2B">
            <w:pPr>
              <w:pStyle w:val="phtablecellleft"/>
            </w:pPr>
            <w:r w:rsidRPr="00B6718B">
              <w:t>1.2.643.5.1.13.13.99.2.680</w:t>
            </w:r>
          </w:p>
        </w:tc>
      </w:tr>
      <w:tr w:rsidR="00811A2B" w:rsidRPr="00B6718B" w14:paraId="5D7E2C6B" w14:textId="77777777" w:rsidTr="006F539F">
        <w:trPr>
          <w:trHeight w:val="98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590F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334599" w14:textId="2B931BD0" w:rsidR="00811A2B" w:rsidRPr="00B6718B" w:rsidRDefault="00811A2B" w:rsidP="00811A2B">
            <w:pPr>
              <w:pStyle w:val="phtablecellleft"/>
            </w:pPr>
            <w:r w:rsidRPr="00B6718B">
              <w:t>Характер течения заболевания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04C7" w14:textId="459EB83A" w:rsidR="00811A2B" w:rsidRPr="00B6718B" w:rsidRDefault="00811A2B" w:rsidP="00811A2B">
            <w:pPr>
              <w:pStyle w:val="phtablecellleft"/>
            </w:pPr>
            <w:r w:rsidRPr="00B6718B">
              <w:t>1.2.643.5.1.13.13.11.1062</w:t>
            </w:r>
          </w:p>
        </w:tc>
      </w:tr>
      <w:tr w:rsidR="00811A2B" w:rsidRPr="00B6718B" w14:paraId="3AD0812D" w14:textId="77777777" w:rsidTr="006F539F">
        <w:trPr>
          <w:trHeight w:val="485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F4E3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9783" w14:textId="750E75B7" w:rsidR="00811A2B" w:rsidRPr="00B6718B" w:rsidRDefault="00811A2B" w:rsidP="00811A2B">
            <w:pPr>
              <w:pStyle w:val="phtablecellleft"/>
            </w:pPr>
            <w:r w:rsidRPr="00B6718B">
              <w:t>ВИМИС. Степень тяжести анемии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3768" w14:textId="46C6D5DB" w:rsidR="00811A2B" w:rsidRPr="00B6718B" w:rsidRDefault="00811A2B" w:rsidP="00811A2B">
            <w:pPr>
              <w:pStyle w:val="phtablecellleft"/>
            </w:pPr>
            <w:r w:rsidRPr="00B6718B">
              <w:t>1.2.643.5.1.13.13.99.2.677</w:t>
            </w:r>
          </w:p>
        </w:tc>
      </w:tr>
      <w:tr w:rsidR="00811A2B" w:rsidRPr="00B6718B" w14:paraId="55E44D5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6081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9B27CE" w14:textId="55070D72" w:rsidR="00811A2B" w:rsidRPr="00B6718B" w:rsidRDefault="00811A2B" w:rsidP="00811A2B">
            <w:pPr>
              <w:pStyle w:val="phtablecellleft"/>
            </w:pPr>
            <w:r w:rsidRPr="00B6718B">
              <w:t>ВИМИС. Резус-фактор плода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D5E4" w14:textId="0A9BB4EB" w:rsidR="00811A2B" w:rsidRPr="00B6718B" w:rsidRDefault="00811A2B" w:rsidP="00811A2B">
            <w:pPr>
              <w:pStyle w:val="phtablecellleft"/>
            </w:pPr>
            <w:r w:rsidRPr="00B6718B">
              <w:t>1.2.643.5.1.13.13.99.2.670</w:t>
            </w:r>
          </w:p>
        </w:tc>
      </w:tr>
      <w:tr w:rsidR="00811A2B" w:rsidRPr="00B6718B" w14:paraId="4D61B161" w14:textId="6D4CA636" w:rsidTr="006F539F">
        <w:trPr>
          <w:trHeight w:val="225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ECD3" w14:textId="6220B182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830AC" w14:textId="1278616F" w:rsidR="00811A2B" w:rsidRPr="00B6718B" w:rsidRDefault="00811A2B" w:rsidP="00811A2B">
            <w:pPr>
              <w:pStyle w:val="phtablecellleft"/>
            </w:pPr>
            <w:r w:rsidRPr="00B6718B">
              <w:t>Статус выполнения медицинской услуги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FE0B" w14:textId="2F3E8C6F" w:rsidR="00811A2B" w:rsidRPr="00B6718B" w:rsidRDefault="00811A2B" w:rsidP="00811A2B">
            <w:pPr>
              <w:pStyle w:val="phtablecellleft"/>
            </w:pPr>
            <w:r w:rsidRPr="00B6718B">
              <w:t>1.2.643.5.1.13.13.99.2.350</w:t>
            </w:r>
          </w:p>
        </w:tc>
      </w:tr>
      <w:tr w:rsidR="00811A2B" w:rsidRPr="00B6718B" w14:paraId="47FA40B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B7B9" w14:textId="77777777" w:rsidR="00811A2B" w:rsidRPr="00B6718B" w:rsidRDefault="00811A2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3AF3BE" w14:textId="0D9E3F24" w:rsidR="00811A2B" w:rsidRPr="00B6718B" w:rsidRDefault="00811A2B" w:rsidP="00811A2B">
            <w:pPr>
              <w:pStyle w:val="phtablecellleft"/>
            </w:pPr>
            <w:r w:rsidRPr="00B6718B">
              <w:t>ВИМИС. Вид вскармливания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C16D" w14:textId="0AE90021" w:rsidR="00811A2B" w:rsidRPr="00B6718B" w:rsidRDefault="00811A2B" w:rsidP="00811A2B">
            <w:pPr>
              <w:pStyle w:val="phtablecellleft"/>
            </w:pPr>
            <w:r w:rsidRPr="00B6718B">
              <w:t>1.2.643.5.1.13.13.99.2.681</w:t>
            </w:r>
          </w:p>
        </w:tc>
      </w:tr>
      <w:tr w:rsidR="006B7B1B" w:rsidRPr="00B6718B" w14:paraId="20858AFC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C321" w14:textId="77777777" w:rsidR="006B7B1B" w:rsidRPr="00B6718B" w:rsidRDefault="006B7B1B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BE7A" w14:textId="22B2E5C5" w:rsidR="006B7B1B" w:rsidRPr="00B6718B" w:rsidRDefault="006B7B1B" w:rsidP="006B7B1B">
            <w:pPr>
              <w:pStyle w:val="phtablecellleft"/>
            </w:pPr>
            <w:r w:rsidRPr="00B6718B">
              <w:t>Тип родственной связи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0F7" w14:textId="442571E9" w:rsidR="006B7B1B" w:rsidRPr="00B6718B" w:rsidRDefault="006B7B1B" w:rsidP="006B7B1B">
            <w:pPr>
              <w:pStyle w:val="phtablecellleft"/>
            </w:pPr>
            <w:r w:rsidRPr="00B6718B">
              <w:t>1.2.643.5.1.13.13.11.1021</w:t>
            </w:r>
          </w:p>
        </w:tc>
      </w:tr>
      <w:tr w:rsidR="00095636" w:rsidRPr="00B6718B" w14:paraId="57638FA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64AB" w14:textId="77777777" w:rsidR="00095636" w:rsidRPr="00B6718B" w:rsidRDefault="00095636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B0BD" w14:textId="7AA6B94A" w:rsidR="00095636" w:rsidRPr="00B6718B" w:rsidRDefault="00095636" w:rsidP="00095636">
            <w:pPr>
              <w:pStyle w:val="phtablecellleft"/>
            </w:pPr>
            <w:r w:rsidRPr="00B6718B">
              <w:t>Виды полиса ОМС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1A79" w14:textId="3DC115C0" w:rsidR="00095636" w:rsidRPr="00B6718B" w:rsidRDefault="00032DE5" w:rsidP="00095636">
            <w:pPr>
              <w:pStyle w:val="phtablecellleft"/>
            </w:pPr>
            <w:r w:rsidRPr="00032DE5">
              <w:t>1.2.643.5.1.13.13.11.1035</w:t>
            </w:r>
          </w:p>
        </w:tc>
      </w:tr>
      <w:tr w:rsidR="00095636" w:rsidRPr="00B6718B" w14:paraId="1108BF3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7D93" w14:textId="77777777" w:rsidR="00095636" w:rsidRPr="00B6718B" w:rsidRDefault="00095636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5DA7" w14:textId="538C891D" w:rsidR="00095636" w:rsidRPr="00B6718B" w:rsidRDefault="00095636" w:rsidP="00095636">
            <w:pPr>
              <w:pStyle w:val="phtablecellleft"/>
            </w:pPr>
            <w:r w:rsidRPr="00B6718B">
              <w:t>Источники оплаты медицинской помощи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7CB4" w14:textId="5175071C" w:rsidR="00095636" w:rsidRPr="00B6718B" w:rsidRDefault="00095636" w:rsidP="00095636">
            <w:pPr>
              <w:pStyle w:val="phtablecellleft"/>
            </w:pPr>
            <w:r w:rsidRPr="00B6718B">
              <w:t>1.2.643.5.1.13.13.11.1039</w:t>
            </w:r>
          </w:p>
        </w:tc>
      </w:tr>
      <w:tr w:rsidR="00095636" w:rsidRPr="00B6718B" w14:paraId="1C557E5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3FCF" w14:textId="77777777" w:rsidR="00095636" w:rsidRPr="00B6718B" w:rsidRDefault="00095636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B081" w14:textId="71B7719A" w:rsidR="00095636" w:rsidRPr="00B6718B" w:rsidRDefault="00095636" w:rsidP="00095636">
            <w:pPr>
              <w:pStyle w:val="phtablecellleft"/>
            </w:pPr>
            <w:r w:rsidRPr="00B6718B">
              <w:t>Единицы измерения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2991" w14:textId="258E032E" w:rsidR="00095636" w:rsidRPr="00B6718B" w:rsidRDefault="00095636" w:rsidP="00095636">
            <w:pPr>
              <w:pStyle w:val="phtablecellleft"/>
            </w:pPr>
            <w:r w:rsidRPr="00B6718B">
              <w:t>1.2.643.5.1.13.13.11.1358</w:t>
            </w:r>
          </w:p>
        </w:tc>
      </w:tr>
      <w:tr w:rsidR="00095636" w:rsidRPr="00B6718B" w14:paraId="6D5E8FE2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204A" w14:textId="77777777" w:rsidR="00095636" w:rsidRPr="00B6718B" w:rsidRDefault="00095636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9DE9" w14:textId="4FA64FEB" w:rsidR="00095636" w:rsidRPr="00B6718B" w:rsidRDefault="00095636" w:rsidP="00095636">
            <w:pPr>
              <w:pStyle w:val="phtablecellleft"/>
            </w:pPr>
            <w:r w:rsidRPr="00B6718B">
              <w:t xml:space="preserve"> Группы хирургических операций, проводимых в стационаре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C41F" w14:textId="3A54BF91" w:rsidR="00095636" w:rsidRPr="00B6718B" w:rsidRDefault="00095636" w:rsidP="00095636">
            <w:pPr>
              <w:pStyle w:val="phtablecellleft"/>
            </w:pPr>
            <w:r w:rsidRPr="00B6718B">
              <w:t>1.2.643.5.1.13.13.11.1359</w:t>
            </w:r>
          </w:p>
        </w:tc>
      </w:tr>
      <w:tr w:rsidR="00095636" w:rsidRPr="00B6718B" w14:paraId="13E4FDB8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021C" w14:textId="77777777" w:rsidR="00095636" w:rsidRPr="00B6718B" w:rsidRDefault="00095636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EE06" w14:textId="4F1D53A5" w:rsidR="00095636" w:rsidRPr="00B6718B" w:rsidRDefault="00095636" w:rsidP="00095636">
            <w:pPr>
              <w:pStyle w:val="phtablecellleft"/>
            </w:pPr>
            <w:r w:rsidRPr="00B6718B">
              <w:t>Исходы госпитализации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2DC7" w14:textId="331EB72F" w:rsidR="00095636" w:rsidRPr="00B6718B" w:rsidRDefault="00095636" w:rsidP="00095636">
            <w:pPr>
              <w:pStyle w:val="phtablecellleft"/>
            </w:pPr>
            <w:r w:rsidRPr="00B6718B">
              <w:t>1.2.643.5.1.13.13.11.1470</w:t>
            </w:r>
          </w:p>
        </w:tc>
      </w:tr>
      <w:tr w:rsidR="00305218" w:rsidRPr="00B6718B" w14:paraId="416CD40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4E26" w14:textId="77777777" w:rsidR="00305218" w:rsidRPr="00B6718B" w:rsidRDefault="00305218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9F93E" w14:textId="27221CB8" w:rsidR="00305218" w:rsidRPr="00B6718B" w:rsidRDefault="00305218" w:rsidP="00305218">
            <w:pPr>
              <w:pStyle w:val="phtablecellleft"/>
            </w:pPr>
            <w:r w:rsidRPr="00B6718B">
              <w:t>Алфавитный указатель к Международной статистической классификации болезней и проблем, связанных со здоровьем (10-й пересмотр, том 3)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2BBFDF" w14:textId="62B49349" w:rsidR="00305218" w:rsidRPr="00B6718B" w:rsidRDefault="00305218" w:rsidP="00305218">
            <w:pPr>
              <w:pStyle w:val="phtablecellleft"/>
            </w:pPr>
            <w:r w:rsidRPr="00B6718B">
              <w:t>1.2.643.5.1.13.13.11.1489</w:t>
            </w:r>
          </w:p>
        </w:tc>
      </w:tr>
      <w:tr w:rsidR="003D79F0" w:rsidRPr="00B6718B" w14:paraId="470EB4D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12BB" w14:textId="77777777" w:rsidR="003D79F0" w:rsidRPr="00B6718B" w:rsidRDefault="003D79F0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3A1E" w14:textId="5047BCC4" w:rsidR="003D79F0" w:rsidRPr="00B6718B" w:rsidRDefault="003D79F0" w:rsidP="003D79F0">
            <w:pPr>
              <w:pStyle w:val="phtablecellleft"/>
            </w:pPr>
            <w:r w:rsidRPr="00B6718B">
              <w:t>Тип адреса пациента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74D9" w14:textId="6B218AA9" w:rsidR="003D79F0" w:rsidRPr="00B6718B" w:rsidRDefault="003D79F0" w:rsidP="003D79F0">
            <w:pPr>
              <w:pStyle w:val="phtablecellleft"/>
            </w:pPr>
            <w:r w:rsidRPr="00B6718B">
              <w:t>1.2.643.5.1.13.13.11.1504</w:t>
            </w:r>
          </w:p>
        </w:tc>
      </w:tr>
      <w:tr w:rsidR="005E1F3D" w:rsidRPr="00B6718B" w14:paraId="7B50FEE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18CF" w14:textId="77777777" w:rsidR="005E1F3D" w:rsidRPr="00B6718B" w:rsidRDefault="005E1F3D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9BD5" w14:textId="32811FD7" w:rsidR="005E1F3D" w:rsidRPr="00B6718B" w:rsidRDefault="005E1F3D" w:rsidP="005E1F3D">
            <w:pPr>
              <w:pStyle w:val="phtablecellleft"/>
            </w:pPr>
            <w:r w:rsidRPr="00B6718B">
              <w:t>Перечень клинических шкал и опросников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2408" w14:textId="1EAF52B3" w:rsidR="005E1F3D" w:rsidRPr="00B6718B" w:rsidRDefault="005E1F3D" w:rsidP="005E1F3D">
            <w:pPr>
              <w:pStyle w:val="phtablecellleft"/>
            </w:pPr>
            <w:r w:rsidRPr="00B6718B">
              <w:t>1.2.643.5.1.13.13.11.1514</w:t>
            </w:r>
          </w:p>
        </w:tc>
      </w:tr>
      <w:tr w:rsidR="006B3154" w:rsidRPr="00B6718B" w14:paraId="65B9CD5C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204D" w14:textId="77777777" w:rsidR="006B3154" w:rsidRPr="00B6718B" w:rsidRDefault="006B3154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F08D" w14:textId="646BFD73" w:rsidR="006B3154" w:rsidRPr="00B6718B" w:rsidRDefault="006B3154" w:rsidP="006B3154">
            <w:pPr>
              <w:pStyle w:val="phtablecellleft"/>
            </w:pPr>
            <w:r w:rsidRPr="00B6718B">
              <w:t>Параметры клинических шкал и опросников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5578" w14:textId="1DE72402" w:rsidR="006B3154" w:rsidRPr="00B6718B" w:rsidRDefault="006B3154" w:rsidP="006B3154">
            <w:pPr>
              <w:pStyle w:val="phtablecellleft"/>
            </w:pPr>
            <w:r w:rsidRPr="00B6718B">
              <w:t>1.2.643.5.1.13.13.11.1515</w:t>
            </w:r>
          </w:p>
        </w:tc>
      </w:tr>
      <w:tr w:rsidR="006B3154" w:rsidRPr="00B6718B" w14:paraId="190C32A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A92F" w14:textId="77777777" w:rsidR="006B3154" w:rsidRPr="00B6718B" w:rsidRDefault="006B3154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7393" w14:textId="475D2489" w:rsidR="006B3154" w:rsidRPr="00B6718B" w:rsidRDefault="006B3154" w:rsidP="006B3154">
            <w:pPr>
              <w:pStyle w:val="phtablecellleft"/>
            </w:pPr>
            <w:r w:rsidRPr="00B6718B">
              <w:t>Интерпретация результатов оценки по клиническим шкалам и опросникам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9FDA" w14:textId="5B4F845E" w:rsidR="006B3154" w:rsidRPr="00B6718B" w:rsidRDefault="006B3154" w:rsidP="006B3154">
            <w:pPr>
              <w:pStyle w:val="phtablecellleft"/>
            </w:pPr>
            <w:r w:rsidRPr="00B6718B">
              <w:t>1.2.643.5.1.13.13.11.1516</w:t>
            </w:r>
          </w:p>
        </w:tc>
      </w:tr>
      <w:tr w:rsidR="000A624D" w:rsidRPr="00B6718B" w14:paraId="3F619F4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4253" w14:textId="77777777" w:rsidR="000A624D" w:rsidRPr="00B6718B" w:rsidRDefault="000A624D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2738" w14:textId="3CB318BD" w:rsidR="000A624D" w:rsidRPr="00B6718B" w:rsidRDefault="000A624D" w:rsidP="000A624D">
            <w:pPr>
              <w:pStyle w:val="phtablecellleft"/>
            </w:pPr>
            <w:r w:rsidRPr="00B6718B">
              <w:t>Формы оказания медицинской помощи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6A9C" w14:textId="3DC8E001" w:rsidR="000A624D" w:rsidRPr="00B6718B" w:rsidRDefault="000A624D" w:rsidP="000A624D">
            <w:pPr>
              <w:pStyle w:val="phtablecellleft"/>
            </w:pPr>
            <w:r w:rsidRPr="00B6718B">
              <w:t>1.2.643.5.1.13.13.11.1551</w:t>
            </w:r>
          </w:p>
        </w:tc>
      </w:tr>
      <w:tr w:rsidR="000A624D" w:rsidRPr="00B6718B" w14:paraId="7EDEF17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24EB" w14:textId="77777777" w:rsidR="000A624D" w:rsidRPr="00B6718B" w:rsidRDefault="000A624D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1553" w14:textId="00123CC5" w:rsidR="000A624D" w:rsidRPr="00B6718B" w:rsidRDefault="000A624D" w:rsidP="000A624D">
            <w:pPr>
              <w:pStyle w:val="phtablecellleft"/>
            </w:pPr>
            <w:r w:rsidRPr="00B6718B">
              <w:t xml:space="preserve"> Субъекты Российской Федерации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F5B5" w14:textId="56B20318" w:rsidR="000A624D" w:rsidRPr="00B6718B" w:rsidRDefault="000A624D" w:rsidP="000A624D">
            <w:pPr>
              <w:pStyle w:val="phtablecellleft"/>
            </w:pPr>
            <w:r w:rsidRPr="00B6718B">
              <w:t>1.2.643.5.1.13.13.99.2.206</w:t>
            </w:r>
          </w:p>
        </w:tc>
      </w:tr>
      <w:tr w:rsidR="000A624D" w:rsidRPr="00B6718B" w14:paraId="3CAD4B1C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929F" w14:textId="77777777" w:rsidR="000A624D" w:rsidRPr="00B6718B" w:rsidRDefault="000A624D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9954" w14:textId="53F5E7BD" w:rsidR="000A624D" w:rsidRPr="00B6718B" w:rsidRDefault="000A624D" w:rsidP="000A624D">
            <w:pPr>
              <w:pStyle w:val="phtablecellleft"/>
            </w:pPr>
            <w:r w:rsidRPr="00B6718B">
              <w:t xml:space="preserve">Роли сотрудников при подписании медицинских документов, в том числе в электронном виде 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14DE" w14:textId="1BC81388" w:rsidR="000A624D" w:rsidRPr="00B6718B" w:rsidRDefault="000A624D" w:rsidP="000A624D">
            <w:pPr>
              <w:pStyle w:val="phtablecellleft"/>
            </w:pPr>
            <w:r w:rsidRPr="00B6718B">
              <w:t>1.2.643.5.1.13.13.99.2.368</w:t>
            </w:r>
          </w:p>
        </w:tc>
      </w:tr>
      <w:tr w:rsidR="000A624D" w:rsidRPr="00B6718B" w14:paraId="53393D0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CBCE" w14:textId="77777777" w:rsidR="000A624D" w:rsidRPr="00B6718B" w:rsidRDefault="000A624D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4638" w14:textId="011C36EA" w:rsidR="000A624D" w:rsidRPr="00B6718B" w:rsidRDefault="000A624D" w:rsidP="000A624D">
            <w:pPr>
              <w:pStyle w:val="phtablecellleft"/>
            </w:pPr>
            <w:r w:rsidRPr="00B6718B">
              <w:t>Статусы выполнения программы вакцинации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CEE1" w14:textId="32736BA0" w:rsidR="000A624D" w:rsidRPr="00B6718B" w:rsidRDefault="000A624D" w:rsidP="000A624D">
            <w:pPr>
              <w:pStyle w:val="phtablecellleft"/>
            </w:pPr>
            <w:r w:rsidRPr="00B6718B">
              <w:t>1.2.643.5.1.13.13.99.2.531</w:t>
            </w:r>
          </w:p>
        </w:tc>
      </w:tr>
      <w:tr w:rsidR="008B3B63" w:rsidRPr="00B6718B" w14:paraId="0905587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D25D" w14:textId="77777777" w:rsidR="008B3B63" w:rsidRPr="00B6718B" w:rsidRDefault="008B3B63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1CC4" w14:textId="468FC4D6" w:rsidR="008B3B63" w:rsidRPr="00B6718B" w:rsidRDefault="008B3B63" w:rsidP="008B3B63">
            <w:pPr>
              <w:pStyle w:val="phtablecellleft"/>
            </w:pPr>
            <w:r w:rsidRPr="00B6718B">
              <w:t>Тип телемедицинской консультации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6E7B" w14:textId="147F1D09" w:rsidR="008B3B63" w:rsidRPr="00B6718B" w:rsidRDefault="008B3B63" w:rsidP="008B3B63">
            <w:pPr>
              <w:pStyle w:val="phtablecellleft"/>
            </w:pPr>
            <w:r w:rsidRPr="00B6718B">
              <w:t>1.2.643.5.1.13.13.99.2.555</w:t>
            </w:r>
          </w:p>
        </w:tc>
      </w:tr>
      <w:tr w:rsidR="008B3B63" w:rsidRPr="00B6718B" w14:paraId="3B665DE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AB31" w14:textId="77777777" w:rsidR="008B3B63" w:rsidRPr="00B6718B" w:rsidRDefault="008B3B63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4C5F" w14:textId="10EBE93D" w:rsidR="008B3B63" w:rsidRPr="00B6718B" w:rsidRDefault="008B3B63" w:rsidP="008B3B63">
            <w:pPr>
              <w:pStyle w:val="phtablecellleft"/>
            </w:pPr>
            <w:r w:rsidRPr="00B6718B">
              <w:t>ВИМИС. Дополнительные методы обследования пациента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9C9F" w14:textId="455F7358" w:rsidR="008B3B63" w:rsidRPr="00B6718B" w:rsidRDefault="008B3B63" w:rsidP="008B3B63">
            <w:pPr>
              <w:pStyle w:val="phtablecellleft"/>
            </w:pPr>
            <w:r w:rsidRPr="00B6718B">
              <w:t>1.2.643.5.1.13.13.99.2.575</w:t>
            </w:r>
          </w:p>
        </w:tc>
      </w:tr>
      <w:tr w:rsidR="008B3B63" w:rsidRPr="00B6718B" w14:paraId="3E877B0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07A2" w14:textId="77777777" w:rsidR="008B3B63" w:rsidRPr="00B6718B" w:rsidRDefault="008B3B63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AADD" w14:textId="064362F2" w:rsidR="008B3B63" w:rsidRPr="00B6718B" w:rsidRDefault="008B3B63" w:rsidP="008B3B63">
            <w:pPr>
              <w:pStyle w:val="phtablecellleft"/>
            </w:pPr>
            <w:r w:rsidRPr="00B6718B">
              <w:t>ВИМИС. Типы структурированных медицинских сведений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D866" w14:textId="623784A6" w:rsidR="008B3B63" w:rsidRPr="00B6718B" w:rsidRDefault="008B3B63" w:rsidP="008B3B63">
            <w:pPr>
              <w:pStyle w:val="phtablecellleft"/>
            </w:pPr>
            <w:r w:rsidRPr="00B6718B">
              <w:t>1.2.643.5.1.13.13.99.2.592</w:t>
            </w:r>
          </w:p>
        </w:tc>
      </w:tr>
      <w:tr w:rsidR="008B3B63" w:rsidRPr="00B6718B" w14:paraId="537E38F9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957D" w14:textId="77777777" w:rsidR="008B3B63" w:rsidRPr="00B6718B" w:rsidRDefault="008B3B63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CF1F" w14:textId="68D32F41" w:rsidR="008B3B63" w:rsidRPr="00B6718B" w:rsidRDefault="008B3B63" w:rsidP="008B3B63">
            <w:pPr>
              <w:pStyle w:val="phtablecellleft"/>
            </w:pPr>
            <w:r w:rsidRPr="00B6718B">
              <w:t>ВИМИС. Соответствие размеров плода сроку беременности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DBFC" w14:textId="08C8AD28" w:rsidR="008B3B63" w:rsidRPr="00B6718B" w:rsidRDefault="008B3B63" w:rsidP="008B3B63">
            <w:pPr>
              <w:pStyle w:val="phtablecellleft"/>
            </w:pPr>
            <w:r w:rsidRPr="00B6718B">
              <w:t>1.2.643.5.1.13.13.99.2.671</w:t>
            </w:r>
          </w:p>
        </w:tc>
      </w:tr>
      <w:tr w:rsidR="008B3B63" w:rsidRPr="00B6718B" w14:paraId="2D529748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2297" w14:textId="77777777" w:rsidR="008B3B63" w:rsidRPr="00B6718B" w:rsidRDefault="008B3B63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C110" w14:textId="6EFBB37D" w:rsidR="008B3B63" w:rsidRPr="00B6718B" w:rsidRDefault="008B3B63" w:rsidP="008B3B63">
            <w:pPr>
              <w:pStyle w:val="phtablecellleft"/>
            </w:pPr>
            <w:r w:rsidRPr="00B6718B">
              <w:t>Типы документированных событий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6438" w14:textId="4921BA85" w:rsidR="008B3B63" w:rsidRPr="00B6718B" w:rsidRDefault="008B3B63" w:rsidP="008B3B63">
            <w:pPr>
              <w:pStyle w:val="phtablecellleft"/>
            </w:pPr>
            <w:r w:rsidRPr="00B6718B">
              <w:t>1.2.643.5.1.13.13.99.2.726</w:t>
            </w:r>
          </w:p>
        </w:tc>
      </w:tr>
      <w:tr w:rsidR="003563A1" w:rsidRPr="00B6718B" w14:paraId="0590695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0A7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F7F44F" w14:textId="6D5DCA2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Родственные и иные связи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645151" w14:textId="4221652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1.2.643.5.1.13.13.99.2.14</w:t>
            </w:r>
          </w:p>
        </w:tc>
      </w:tr>
      <w:tr w:rsidR="003563A1" w:rsidRPr="00B6718B" w14:paraId="4313EEE2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3067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10BC8F" w14:textId="1632767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Способ получения биопсийного (операционного) материала для прижизненного патолого-анатомического исследования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1E64F5" w14:textId="28F873C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1.2.643.5.1.13.13.99.2.33</w:t>
            </w:r>
          </w:p>
        </w:tc>
      </w:tr>
      <w:tr w:rsidR="003563A1" w:rsidRPr="00B6718B" w14:paraId="3AE0A6D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CBB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9FC60" w14:textId="5E7E4F0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ФРМО. Справочник отделений и кабинетов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83B5C2" w14:textId="2EAA2F5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1.2.643.5.1.13.13.99.2.115</w:t>
            </w:r>
          </w:p>
        </w:tc>
      </w:tr>
      <w:tr w:rsidR="003563A1" w:rsidRPr="00B6718B" w14:paraId="7C5F5E9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C51F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518CB" w14:textId="51E7AD4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РР. Локализации отдаленных метастазов (при IV стадии заболевания)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74F81E" w14:textId="3FEF098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1.2.643.5.1.13.13.99.2.127</w:t>
            </w:r>
          </w:p>
        </w:tc>
      </w:tr>
      <w:tr w:rsidR="003563A1" w:rsidRPr="00B6718B" w14:paraId="0361716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0F89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AC02FE" w14:textId="504D7B9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РР. Методы подтверждения диагноза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FB8671" w14:textId="478B8A9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1.2.643.5.1.13.13.99.2.128</w:t>
            </w:r>
          </w:p>
        </w:tc>
      </w:tr>
      <w:tr w:rsidR="003563A1" w:rsidRPr="00B6718B" w14:paraId="75616D2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1AB1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D5C46D" w14:textId="4F501C1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РР. Виды лучевой терапии, применяющиеся при лечении злокачественных новообразований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DD786B" w14:textId="4F53884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1.2.643.5.1.13.13.99.2.133</w:t>
            </w:r>
          </w:p>
        </w:tc>
      </w:tr>
      <w:tr w:rsidR="003563A1" w:rsidRPr="00B6718B" w14:paraId="0B030A3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EA9D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99425A" w14:textId="529F324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РР. Методы лучевой терапии, применяющиеся при лечении злокачественных новообразований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93752D" w14:textId="4057BF2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1.2.643.5.1.13.13.99.2.134</w:t>
            </w:r>
          </w:p>
        </w:tc>
      </w:tr>
      <w:tr w:rsidR="003563A1" w:rsidRPr="00B6718B" w14:paraId="36B1AA0B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2196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36F26" w14:textId="014C34D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РР. Виды первично-множественных опухолей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5C0828" w14:textId="6393425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1.2.643.5.1.13.13.99.2.141</w:t>
            </w:r>
          </w:p>
        </w:tc>
      </w:tr>
      <w:tr w:rsidR="003563A1" w:rsidRPr="00B6718B" w14:paraId="0CEBCBA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16F1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CF00C8" w14:textId="2364EC9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РР. Стороны поражения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5DBB6B" w14:textId="71D4E16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1.2.643.5.1.13.13.99.2.143</w:t>
            </w:r>
          </w:p>
        </w:tc>
      </w:tr>
      <w:tr w:rsidR="003563A1" w:rsidRPr="00B6718B" w14:paraId="17169966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F44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211A1" w14:textId="0ED8EF8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РР. Клинические группы больных злокачественными новообразованиями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7B23BC" w14:textId="3369310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1.2.643.5.1.13.13.99.2.146</w:t>
            </w:r>
          </w:p>
        </w:tc>
      </w:tr>
      <w:tr w:rsidR="003563A1" w:rsidRPr="00B6718B" w14:paraId="429E720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182E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2A6BB" w14:textId="5C50E44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Трансплантология. Группа крови и резус-фактор доноров, реципиентов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031DE3" w14:textId="2651CFD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1.2.643.5.1.13.13.99.2.234</w:t>
            </w:r>
          </w:p>
        </w:tc>
      </w:tr>
      <w:tr w:rsidR="003563A1" w:rsidRPr="00B6718B" w14:paraId="5A67F58C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FAAA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052539" w14:textId="2B9FE58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Трансплантология. Типы родственной связи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71D0E6" w14:textId="3034D47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1.2.643.5.1.13.13.99.2.240</w:t>
            </w:r>
          </w:p>
        </w:tc>
      </w:tr>
      <w:tr w:rsidR="003563A1" w:rsidRPr="00B6718B" w14:paraId="08F5436B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EE93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245AC4" w14:textId="75C6C49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Осложнения при гемотрансфузии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BAD11E" w14:textId="657006D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1.2.643.5.1.13.13.99.2.255</w:t>
            </w:r>
          </w:p>
        </w:tc>
      </w:tr>
      <w:tr w:rsidR="003563A1" w:rsidRPr="00B6718B" w14:paraId="2047349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1957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6104A8" w14:textId="15C3D61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Справочник кодов интерпретации результатов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FC8A02" w14:textId="14F9756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1.2.643.5.1.13.13.99.2.257</w:t>
            </w:r>
          </w:p>
        </w:tc>
      </w:tr>
      <w:tr w:rsidR="003563A1" w:rsidRPr="00B6718B" w14:paraId="3198448E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36E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1E22EA" w14:textId="411A58C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Документы, удостоверяющие полномочия законного представителя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2E484B" w14:textId="2ACC61A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1.2.643.5.1.13.13.99.2.313</w:t>
            </w:r>
          </w:p>
        </w:tc>
      </w:tr>
      <w:tr w:rsidR="003563A1" w:rsidRPr="00B6718B" w14:paraId="5D215BE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A24E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E73259" w14:textId="7DCBD0B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Классификатор стандартных диет, применяемых в лечебно-профилактических организациях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835A06" w14:textId="0F13A08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1.2.643.5.1.13.13.99.2.316</w:t>
            </w:r>
          </w:p>
        </w:tc>
      </w:tr>
      <w:tr w:rsidR="003563A1" w:rsidRPr="00B6718B" w14:paraId="354A39E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01A3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DBBE0E" w14:textId="7F031C8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Срок, на который установлена степень утраты профессиональной трудоспособности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16F1E2" w14:textId="356B83E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1.2.643.5.1.13.13.99.2.325</w:t>
            </w:r>
          </w:p>
        </w:tc>
      </w:tr>
      <w:tr w:rsidR="003563A1" w:rsidRPr="00B6718B" w14:paraId="63FDA2F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163B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6ACD2B" w14:textId="78AFE26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Симптомы при подозрении на злокачественное новообразование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4DCEA7" w14:textId="0E8D46B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1.2.643.5.1.13.13.99.2.355</w:t>
            </w:r>
          </w:p>
        </w:tc>
      </w:tr>
      <w:tr w:rsidR="003563A1" w:rsidRPr="00B6718B" w14:paraId="56290999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2CA8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FADD7B" w14:textId="5CDE7E1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Факторы риска развития злокачественного новообразования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0F9738" w14:textId="5E975D1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1.2.643.5.1.13.13.99.2.356</w:t>
            </w:r>
          </w:p>
        </w:tc>
      </w:tr>
      <w:tr w:rsidR="003563A1" w:rsidRPr="00B6718B" w14:paraId="530EA7B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6527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4C83AE" w14:textId="6FDB326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Срок, на который установлена инвалидность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468A1" w14:textId="4729FE6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1.2.643.5.1.13.13.99.2.358</w:t>
            </w:r>
          </w:p>
        </w:tc>
      </w:tr>
      <w:tr w:rsidR="003563A1" w:rsidRPr="00B6718B" w14:paraId="43B7AA4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0CA4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8BFC84" w14:textId="31116C7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Способы родоразрешения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63476A" w14:textId="047BE4A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1.2.643.5.1.13.13.99.2.437</w:t>
            </w:r>
          </w:p>
        </w:tc>
      </w:tr>
      <w:tr w:rsidR="003563A1" w:rsidRPr="00B6718B" w14:paraId="41098741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B6BC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6E47CD" w14:textId="1FFFD46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Классификатор осложнений операции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566E7" w14:textId="348539C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1.2.643.5.1.13.13.99.2.449</w:t>
            </w:r>
          </w:p>
        </w:tc>
      </w:tr>
      <w:tr w:rsidR="003563A1" w:rsidRPr="00B6718B" w14:paraId="5BBC6376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B29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D1202" w14:textId="7607765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Изделия медицинского назначения и медицинской техники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B8AC72" w14:textId="1754C88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1.2.643.5.1.13.13.99.2.452</w:t>
            </w:r>
          </w:p>
        </w:tc>
      </w:tr>
      <w:tr w:rsidR="003563A1" w:rsidRPr="00B6718B" w14:paraId="4397876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7BBC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D7BB47" w14:textId="2A9D5E2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Классификатор состояний новорожденного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3886C8" w14:textId="72329F3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1.2.643.5.1.13.13.99.2.459</w:t>
            </w:r>
          </w:p>
        </w:tc>
      </w:tr>
      <w:tr w:rsidR="003563A1" w:rsidRPr="00B6718B" w14:paraId="7D46C23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053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7AC35" w14:textId="1B13DE8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Классификатор осложнений, возникших за время госпитализации больного с острым нарушением мозгового кровообращения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561A96" w14:textId="644C7BC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1.2.643.5.1.13.13.99.2.479</w:t>
            </w:r>
          </w:p>
        </w:tc>
      </w:tr>
      <w:tr w:rsidR="003563A1" w:rsidRPr="00B6718B" w14:paraId="4FC091B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63AB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1D46B3" w14:textId="6535EEA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Классификация острой сердечной недостаточности по Киллип (Killip)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2E27FA" w14:textId="6111DA6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1.2.643.5.1.13.13.99.2.481</w:t>
            </w:r>
          </w:p>
        </w:tc>
      </w:tr>
      <w:tr w:rsidR="003563A1" w:rsidRPr="00B6718B" w14:paraId="6C919927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EE0C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36056C" w14:textId="04F3A74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Классификатор порядкового номера ребенка у беременной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7AC983" w14:textId="1265728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1.2.643.5.1.13.13.99.2.493</w:t>
            </w:r>
          </w:p>
        </w:tc>
      </w:tr>
      <w:tr w:rsidR="003563A1" w:rsidRPr="00B6718B" w14:paraId="6DE00A4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62F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BA192A" w14:textId="58E6E10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Типы инвалидности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6410A9" w14:textId="2C52E64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1.2.643.5.1.13.13.99.2.530</w:t>
            </w:r>
          </w:p>
        </w:tc>
      </w:tr>
      <w:tr w:rsidR="003563A1" w:rsidRPr="00B6718B" w14:paraId="59E792E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E1F7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7A5F6" w14:textId="03587EB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Льготные категории граждан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B6910E" w14:textId="75012AC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1.2.643.5.1.13.13.99.2.541</w:t>
            </w:r>
          </w:p>
        </w:tc>
      </w:tr>
      <w:tr w:rsidR="003563A1" w:rsidRPr="00B6718B" w14:paraId="6293D821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EF46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BA1DFA" w14:textId="48D33CB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TNM. Стадирование злокачественных опухолей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1CFFF3" w14:textId="6ACDB85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1.2.643.5.1.13.13.99.2.546</w:t>
            </w:r>
          </w:p>
        </w:tc>
      </w:tr>
      <w:tr w:rsidR="003563A1" w:rsidRPr="00B6718B" w14:paraId="3228CE6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556F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F56F4C" w14:textId="712686D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TNM. Описание категорий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BB86A3" w14:textId="6E11171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1.2.643.5.1.13.13.99.2.547</w:t>
            </w:r>
          </w:p>
        </w:tc>
      </w:tr>
      <w:tr w:rsidR="003563A1" w:rsidRPr="00B6718B" w14:paraId="2AEAE6B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AE7D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6CDB49" w14:textId="20B0A85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Виды хирургического лечения злокачественных новообразований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254C3F" w14:textId="34373F1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1.2.643.5.1.13.13.99.2.574</w:t>
            </w:r>
          </w:p>
        </w:tc>
      </w:tr>
      <w:tr w:rsidR="003563A1" w:rsidRPr="00B6718B" w14:paraId="67DF2912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FF8A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233FA7" w14:textId="467B35C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Общее состояние пациента - индекс Карновского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4DC082" w14:textId="7FCA315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1.2.643.5.1.13.13.99.2.576</w:t>
            </w:r>
          </w:p>
        </w:tc>
      </w:tr>
      <w:tr w:rsidR="003563A1" w:rsidRPr="00B6718B" w14:paraId="5B4EF819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7C51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91508" w14:textId="0AD4871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Объем лечения злокачественного новообразования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89312" w14:textId="1650449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1.2.643.5.1.13.13.99.2.578</w:t>
            </w:r>
          </w:p>
        </w:tc>
      </w:tr>
      <w:tr w:rsidR="003563A1" w:rsidRPr="00B6718B" w14:paraId="45EA0836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B9C2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335025" w14:textId="2063512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Состояние опухолевого процесса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968145" w14:textId="1D2C52C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1.2.643.5.1.13.13.99.2.583</w:t>
            </w:r>
          </w:p>
        </w:tc>
      </w:tr>
      <w:tr w:rsidR="003563A1" w:rsidRPr="00B6718B" w14:paraId="5942110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D8C8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E5057" w14:textId="486F81F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Общее состояние пациента - шкала ECOG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CF1B8" w14:textId="78D8CD7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1.2.643.5.1.13.13.99.2.585</w:t>
            </w:r>
          </w:p>
        </w:tc>
      </w:tr>
      <w:tr w:rsidR="003563A1" w:rsidRPr="00B6718B" w14:paraId="140D0AB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57E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59D82A" w14:textId="30505DE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Узлы СМНН. ЕСКЛП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C69349" w14:textId="162F159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1.2.643.5.1.13.13.99.2.611</w:t>
            </w:r>
          </w:p>
        </w:tc>
      </w:tr>
      <w:tr w:rsidR="003563A1" w:rsidRPr="00B6718B" w14:paraId="6B438467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2AD3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7CA87" w14:textId="275C6EA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Допуск к вакцинации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0169C5" w14:textId="200D5E2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1.2.643.5.1.13.13.99.2.616</w:t>
            </w:r>
          </w:p>
        </w:tc>
      </w:tr>
      <w:tr w:rsidR="003563A1" w:rsidRPr="00B6718B" w14:paraId="3A46136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5B7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304AAE" w14:textId="3BE29A9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Реакции на ввод вакцины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ADD160" w14:textId="7F51A68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1.2.643.5.1.13.13.99.2.619</w:t>
            </w:r>
          </w:p>
        </w:tc>
      </w:tr>
      <w:tr w:rsidR="003563A1" w:rsidRPr="00B6718B" w14:paraId="718A4A2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89B1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92524" w14:textId="7A6ED67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Реестр страховых медицинских организаций (ФОМС)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2A7BF" w14:textId="0927A26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1.2.643.5.1.13.2.1.1.635</w:t>
            </w:r>
          </w:p>
        </w:tc>
      </w:tr>
      <w:tr w:rsidR="003563A1" w:rsidRPr="00B6718B" w14:paraId="14D8E8C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4D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7D1D17" w14:textId="508D076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ФРМО. Типы врачебных участков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D1C756" w14:textId="4D62D68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1.2.643.5.1.13.13.99.2.639</w:t>
            </w:r>
          </w:p>
        </w:tc>
      </w:tr>
      <w:tr w:rsidR="003563A1" w:rsidRPr="00B6718B" w14:paraId="2A44B29B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555B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E58010" w14:textId="63CD1BD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Схемы противоопухолевой лекарственной терапии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6ED742" w14:textId="4EB2BBC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1.2.643.5.1.13.13.99.2.647</w:t>
            </w:r>
          </w:p>
        </w:tc>
      </w:tr>
      <w:tr w:rsidR="003563A1" w:rsidRPr="00B6718B" w14:paraId="3BF85A2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9D8E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9D21BD" w14:textId="39DBDBD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Причины отмены лекарственных средств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23F845" w14:textId="428D0F8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1.2.643.5.1.13.13.99.2.656</w:t>
            </w:r>
          </w:p>
        </w:tc>
      </w:tr>
      <w:tr w:rsidR="003563A1" w:rsidRPr="00B6718B" w14:paraId="3562D939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F736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66AE2E" w14:textId="3898D09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Тип генетического материала, используемого при вспомогательных репродуктивных технологиях (ВРТ)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4F334" w14:textId="5987B71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1.2.643.5.1.13.13.99.2.678</w:t>
            </w:r>
          </w:p>
        </w:tc>
      </w:tr>
      <w:tr w:rsidR="003563A1" w:rsidRPr="00B6718B" w14:paraId="7A9F3338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368D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1D86B4" w14:textId="468856C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Способ выявления заболевания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58C2C" w14:textId="7775230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1.2.643.5.1.13.13.99.2.688</w:t>
            </w:r>
          </w:p>
        </w:tc>
      </w:tr>
      <w:tr w:rsidR="003563A1" w:rsidRPr="00B6718B" w14:paraId="7DCE7F01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F73C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25976E" w14:textId="63CE63A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Кратность острого нарушения мозгового кровообращения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2F409D" w14:textId="7FD1742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1.2.643.5.1.13.13.99.2.711</w:t>
            </w:r>
          </w:p>
        </w:tc>
      </w:tr>
      <w:tr w:rsidR="003563A1" w:rsidRPr="00B6718B" w14:paraId="2D533671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3D8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A34651" w14:textId="2161D36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Время от появления первых клинических симптомов острого нарушения мозгового кровообращения или от момента, когда пациента последний раз видели здоровым, до начала лечения (осмотра)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CD8423" w14:textId="40F740E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1.2.643.5.1.13.13.99.2.712</w:t>
            </w:r>
          </w:p>
        </w:tc>
      </w:tr>
      <w:tr w:rsidR="003563A1" w:rsidRPr="00B6718B" w14:paraId="33C3580B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4D1D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0736FD" w14:textId="6882944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Объем и расположение внутримозговой гематомы относительно намета мозжечка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D55FA7" w14:textId="747F028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1.2.643.5.1.13.13.99.2.715</w:t>
            </w:r>
          </w:p>
        </w:tc>
      </w:tr>
      <w:tr w:rsidR="003563A1" w:rsidRPr="00B6718B" w14:paraId="6B01225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77AF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9D5EAD" w14:textId="4791626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Типы медицинских карт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45CE1E" w14:textId="2F79672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1.2.643.5.1.13.13.99.2.723</w:t>
            </w:r>
          </w:p>
        </w:tc>
      </w:tr>
      <w:tr w:rsidR="003563A1" w:rsidRPr="00B6718B" w14:paraId="0CD51C02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8FAC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E48863" w14:textId="5F76490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Типы документов оснований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0FBB5" w14:textId="57DCB54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1.2.643.5.1.13.13.99.2.724</w:t>
            </w:r>
          </w:p>
        </w:tc>
      </w:tr>
      <w:tr w:rsidR="003563A1" w:rsidRPr="00B6718B" w14:paraId="232244C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369E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C2696" w14:textId="4922A0C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Виды острого коронарного синдрома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412482" w14:textId="507E0F0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1.2.643.5.1.13.13.99.2.727</w:t>
            </w:r>
          </w:p>
        </w:tc>
      </w:tr>
      <w:tr w:rsidR="003563A1" w:rsidRPr="00B6718B" w14:paraId="623D9DD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417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F96525" w14:textId="0F12CC7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Стадии хронической сердечной недостаточности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A9EEDF" w14:textId="5F39E98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1.2.643.5.1.13.13.99.2.728</w:t>
            </w:r>
          </w:p>
        </w:tc>
      </w:tr>
      <w:tr w:rsidR="003563A1" w:rsidRPr="00B6718B" w14:paraId="5E07BC9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A0EA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73205B" w14:textId="4BC1087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Функциональные классы хронической сердечной недостаточности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ACF38A" w14:textId="476F3D1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1.2.643.5.1.13.13.99.2.729</w:t>
            </w:r>
          </w:p>
        </w:tc>
      </w:tr>
      <w:tr w:rsidR="003563A1" w:rsidRPr="00B6718B" w14:paraId="5D48489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C347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DF5861" w14:textId="118840A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Характеристики пульсации на артериях нижних конечностей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4E560F" w14:textId="332411B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1.2.643.5.1.13.13.99.2.730</w:t>
            </w:r>
          </w:p>
        </w:tc>
      </w:tr>
      <w:tr w:rsidR="003563A1" w:rsidRPr="00B6718B" w14:paraId="4E9D73C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1CE7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5FA568" w14:textId="09C8804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Виды инфаркта миокарда на основании последующих изменений на ЭКГ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59584E" w14:textId="6BEE2C1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1.2.643.5.1.13.13.99.2.731</w:t>
            </w:r>
          </w:p>
        </w:tc>
      </w:tr>
      <w:tr w:rsidR="003563A1" w:rsidRPr="00B6718B" w14:paraId="49CA2997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E2DB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5E9033" w14:textId="2B1E315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Типы инфаркта миокарда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CEC78C" w14:textId="4057BF6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1.2.643.5.1.13.13.99.2.735</w:t>
            </w:r>
          </w:p>
        </w:tc>
      </w:tr>
      <w:tr w:rsidR="003563A1" w:rsidRPr="00B6718B" w14:paraId="33EB216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56A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CA30FD" w14:textId="0157BD3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 xml:space="preserve">ВИМИС. Категории риска неблагоприятного исхода при </w:t>
            </w:r>
            <w:r w:rsidRPr="00B6718B">
              <w:rPr>
                <w:color w:val="000000"/>
              </w:rPr>
              <w:lastRenderedPageBreak/>
              <w:t>остром коронарном синдроме без подъема сегмента ST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C60CEF" w14:textId="1E02FA8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lastRenderedPageBreak/>
              <w:t>1.2.643.5.1.13.13.99.2.736</w:t>
            </w:r>
          </w:p>
        </w:tc>
      </w:tr>
      <w:tr w:rsidR="003563A1" w:rsidRPr="00B6718B" w14:paraId="640B6B3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B6B9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7C188" w14:textId="7351666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Виды отеков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84E94" w14:textId="14D1871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1.2.643.5.1.13.13.99.2.738</w:t>
            </w:r>
          </w:p>
        </w:tc>
      </w:tr>
      <w:tr w:rsidR="003563A1" w:rsidRPr="00B6718B" w14:paraId="22CA849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FD8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93A28C" w14:textId="4537881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Виды инфаркта миокарда на основании наличия инфаркта миокарда в анамнезе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CF966C" w14:textId="7E6CD04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1.2.643.5.1.13.13.99.2.739</w:t>
            </w:r>
          </w:p>
        </w:tc>
      </w:tr>
      <w:tr w:rsidR="003563A1" w:rsidRPr="00B6718B" w14:paraId="5D297708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D9D7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AAFB67" w14:textId="2F7FA35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Побочные дыхательные шумы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7B6049" w14:textId="4EAA0F3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1.2.643.5.1.13.13.99.2.740</w:t>
            </w:r>
          </w:p>
        </w:tc>
      </w:tr>
      <w:tr w:rsidR="003563A1" w:rsidRPr="00B6718B" w14:paraId="5003200B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55AF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8BE402" w14:textId="6D162C7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Фазы хронического миелолейкоза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B6D481" w14:textId="06B56EC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1.2.643.5.1.13.13.99.2.760</w:t>
            </w:r>
          </w:p>
        </w:tc>
      </w:tr>
      <w:tr w:rsidR="003563A1" w:rsidRPr="00B6718B" w14:paraId="5A65A4C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3544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95416E" w14:textId="7967D17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Формы бластного криза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FBD6A0" w14:textId="1EDC724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1.2.643.5.1.13.13.99.2.761</w:t>
            </w:r>
          </w:p>
        </w:tc>
      </w:tr>
      <w:tr w:rsidR="003563A1" w:rsidRPr="00B6718B" w14:paraId="33A6A46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0218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151B" w14:textId="0A195E9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Результат выезда выездной бригады акушерского дистанционного консультативного центра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268419" w14:textId="0A4FB62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1.2.643.5.1.13.13.99.2.767</w:t>
            </w:r>
          </w:p>
        </w:tc>
      </w:tr>
      <w:tr w:rsidR="003563A1" w:rsidRPr="00B6718B" w14:paraId="1C27A1F1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C2EE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CEE5F2" w14:textId="2F0BDF7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Респираторная поддержка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86BAD" w14:textId="7587D3C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1.2.643.5.1.13.13.99.2.768</w:t>
            </w:r>
          </w:p>
        </w:tc>
      </w:tr>
      <w:tr w:rsidR="003563A1" w:rsidRPr="00B6718B" w14:paraId="52F252E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6914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D7E587" w14:textId="76D38DE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Эфферентные методы лечения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8D4DE7" w14:textId="2CF8657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1.2.643.5.1.13.13.99.2.769</w:t>
            </w:r>
          </w:p>
        </w:tc>
      </w:tr>
      <w:tr w:rsidR="003563A1" w:rsidRPr="00B6718B" w14:paraId="7BBEB937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069E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8DD71B" w14:textId="505A1C4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Источник медицинской информации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81FC74" w14:textId="2BFC1F5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1.2.643.5.1.13.13.99.2.770</w:t>
            </w:r>
          </w:p>
        </w:tc>
      </w:tr>
      <w:tr w:rsidR="003563A1" w:rsidRPr="00B6718B" w14:paraId="42EC3DD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735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596391" w14:textId="024B525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ВИМИC. Категория пациентки при критическом акушерском состоянии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D636D" w14:textId="1EA3294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1.2.643.5.1.13.13.99.2.775</w:t>
            </w:r>
          </w:p>
        </w:tc>
      </w:tr>
      <w:tr w:rsidR="003563A1" w:rsidRPr="00B6718B" w14:paraId="60A01B3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4002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0078B2" w14:textId="74744A4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 xml:space="preserve">ВИМИС. Характер места пребывания пациентки с критическим акушерским состоянием в медицинской организации 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233B21" w14:textId="2C53B9A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1.2.643.5.1.13.13.99.2.776</w:t>
            </w:r>
          </w:p>
        </w:tc>
      </w:tr>
      <w:tr w:rsidR="003563A1" w:rsidRPr="00B6718B" w14:paraId="322F7BEE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9F43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2AB378" w14:textId="23060660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Тип искусственной вентиляции легких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3CC3F" w14:textId="392F480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1.2.643.5.1.13.13.99.2.779</w:t>
            </w:r>
          </w:p>
        </w:tc>
      </w:tr>
      <w:tr w:rsidR="003563A1" w:rsidRPr="00B6718B" w14:paraId="236A17F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3AA4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8095F8" w14:textId="65EADC0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Тип консилиума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06369D" w14:textId="7E07EE2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1.2.643.5.1.13.13.99.2.780</w:t>
            </w:r>
          </w:p>
        </w:tc>
      </w:tr>
      <w:tr w:rsidR="003563A1" w:rsidRPr="00B6718B" w14:paraId="27E3583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9DB9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7D9C1F" w14:textId="11493B4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Характеристики противоопухолевой лекарственной терапии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DB29E7" w14:textId="41748B5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1.2.643.5.1.13.13.99.2.781</w:t>
            </w:r>
          </w:p>
        </w:tc>
      </w:tr>
      <w:tr w:rsidR="003563A1" w:rsidRPr="00B6718B" w14:paraId="4031C592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809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A5FDD" w14:textId="2F12029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Циклы противоопухолевой лекарственной терапии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CC7F06" w14:textId="60FB067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1.2.643.5.1.13.13.99.2.782</w:t>
            </w:r>
          </w:p>
        </w:tc>
      </w:tr>
      <w:tr w:rsidR="003563A1" w:rsidRPr="00B6718B" w14:paraId="31B0520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5B5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3CF93C" w14:textId="1934F83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Область воздействия лучевой терапии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323F39" w14:textId="2023847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1.2.643.5.1.13.13.99.2.783</w:t>
            </w:r>
          </w:p>
        </w:tc>
      </w:tr>
      <w:tr w:rsidR="003563A1" w:rsidRPr="00B6718B" w14:paraId="157DD3A8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056D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04FE7C" w14:textId="0D9E8AD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Поводы обращения при онкологических заболеваниях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A3DDB8" w14:textId="16408B3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1.2.643.5.1.13.13.99.2.784</w:t>
            </w:r>
          </w:p>
        </w:tc>
      </w:tr>
      <w:tr w:rsidR="003563A1" w:rsidRPr="00B6718B" w14:paraId="10BF8F2C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988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40DA8B" w14:textId="45293FD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Медицинские процедуры и манипуляции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0CD121" w14:textId="5A827E1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1.2.643.5.1.13.13.99.2.785</w:t>
            </w:r>
          </w:p>
        </w:tc>
      </w:tr>
      <w:tr w:rsidR="003563A1" w:rsidRPr="00B6718B" w14:paraId="6F63BE9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3698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0F341F" w14:textId="5B2CC6B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Противопоказания или отказы от методов лечения и диагностики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4F4702" w14:textId="5FCF824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1.2.643.5.1.13.13.99.2.786</w:t>
            </w:r>
          </w:p>
        </w:tc>
      </w:tr>
      <w:tr w:rsidR="003563A1" w:rsidRPr="00B6718B" w14:paraId="1B0E9DF2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714A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CAFF39" w14:textId="36C632B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Международная классификация злокачественных новообразований у детей (3 издание)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DF14B" w14:textId="6C955F0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1.2.643.5.1.13.13.99.2.809</w:t>
            </w:r>
          </w:p>
        </w:tc>
      </w:tr>
      <w:tr w:rsidR="003563A1" w:rsidRPr="00B6718B" w14:paraId="1988228E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FC4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53B51C" w14:textId="396BEF6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Федеральный справочник хирургических операций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57EF68" w14:textId="7CCD1EE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1.2.643.5.1.13.13.99.2.812</w:t>
            </w:r>
          </w:p>
        </w:tc>
      </w:tr>
      <w:tr w:rsidR="003563A1" w:rsidRPr="00B6718B" w14:paraId="41D8999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56CA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E83582" w14:textId="6427A33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Декретированные группы населения в рамках национального календаря профилактических прививок и календаря профилактических прививок по эпидемическим показаниям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59A9EC" w14:textId="5FAD556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1.2.643.5.1.13.13.99.2.817</w:t>
            </w:r>
          </w:p>
        </w:tc>
      </w:tr>
      <w:tr w:rsidR="003563A1" w:rsidRPr="00B6718B" w14:paraId="23E9A0F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8A4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C77AA" w14:textId="17B2949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Противопоказания к применению вакцин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F79A5C" w14:textId="38FAE02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1.2.643.5.1.13.13.99.2.823</w:t>
            </w:r>
          </w:p>
        </w:tc>
      </w:tr>
      <w:tr w:rsidR="003563A1" w:rsidRPr="00B6718B" w14:paraId="08F85CF7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68D6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2BC6C" w14:textId="0B75678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Иммунизация в рамках национального календаря профилактических прививок и календаря профилактических прививок по эпидемическим показаниям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135D8B" w14:textId="32122E9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1.2.643.5.1.13.13.99.2.824</w:t>
            </w:r>
          </w:p>
        </w:tc>
      </w:tr>
      <w:tr w:rsidR="003563A1" w:rsidRPr="00B6718B" w14:paraId="73C9340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1D7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5D23E2" w14:textId="7E93252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Общее состояние пациента – индекс Ланского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3678E7" w14:textId="6E06685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1.2.643.5.1.13.13.99.2.851</w:t>
            </w:r>
          </w:p>
        </w:tc>
      </w:tr>
      <w:tr w:rsidR="003563A1" w:rsidRPr="00B6718B" w14:paraId="0FBB22C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98A2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353939" w14:textId="06DDE3F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Результат применения программ вспомогательных репродуктивных технологий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E10649" w14:textId="097E64A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1.2.643.5.1.13.13.99.2.869</w:t>
            </w:r>
          </w:p>
        </w:tc>
      </w:tr>
      <w:tr w:rsidR="003563A1" w:rsidRPr="00B6718B" w14:paraId="364E90D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A9F9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27719" w14:textId="50E814D0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Методы оплодотворения ооцита при применении программы вспомогательных репродуктивных технологий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FB20D" w14:textId="7273479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1.2.643.5.1.13.13.99.2.870</w:t>
            </w:r>
          </w:p>
        </w:tc>
      </w:tr>
      <w:tr w:rsidR="003563A1" w:rsidRPr="00B6718B" w14:paraId="3F3CB4E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36BD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F8E34D" w14:textId="4B8EC93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Ограничения для ЭКО и переноса эмбрионов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34D785" w14:textId="3FC94C8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1.2.643.5.1.13.13.99.2.871</w:t>
            </w:r>
          </w:p>
        </w:tc>
      </w:tr>
      <w:tr w:rsidR="003563A1" w:rsidRPr="00B6718B" w14:paraId="7FC7C7C1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B70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7A38BD" w14:textId="28895D7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Виды фибрилляции предсердий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DF9E46" w14:textId="38D44FB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1.2.643.5.1.13.13.99.2.872</w:t>
            </w:r>
          </w:p>
        </w:tc>
      </w:tr>
      <w:tr w:rsidR="003563A1" w:rsidRPr="00B6718B" w14:paraId="0F2F32A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3FA2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6101E4" w14:textId="4402E80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Стадии эмбриологического этапа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927213" w14:textId="3E8B8E5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1.2.643.5.1.13.13.99.2.873</w:t>
            </w:r>
          </w:p>
        </w:tc>
      </w:tr>
      <w:tr w:rsidR="003563A1" w:rsidRPr="00B6718B" w14:paraId="5090DF9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D0EF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D2C20" w14:textId="0AE04B8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Оценка эмбрионов на стадии бластоцисты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32B685" w14:textId="59BDCB5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1.2.643.5.1.13.13.99.2.874</w:t>
            </w:r>
          </w:p>
        </w:tc>
      </w:tr>
      <w:tr w:rsidR="003563A1" w:rsidRPr="00B6718B" w14:paraId="04F044E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699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2863E7" w14:textId="612F826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Виды противоопухолевой лекарственной терапии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8D688B" w14:textId="76AA9E8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1.2.643.5.1.13.13.99.2.875</w:t>
            </w:r>
          </w:p>
        </w:tc>
      </w:tr>
      <w:tr w:rsidR="003563A1" w:rsidRPr="00B6718B" w14:paraId="5756455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6846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9FF48F" w14:textId="0A909D9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Показания к применению программ вспомогательных репродуктивных технологий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75F574" w14:textId="68F9E60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1.2.643.5.1.13.13.99.2.876</w:t>
            </w:r>
          </w:p>
        </w:tc>
      </w:tr>
      <w:tr w:rsidR="003563A1" w:rsidRPr="00B6718B" w14:paraId="2B834DF2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2C5F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A310B4" w14:textId="55FB2570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Степень мейотической зрелости ооцитов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C49B36" w14:textId="1ED813A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1.2.643.5.1.13.13.99.2.877</w:t>
            </w:r>
          </w:p>
        </w:tc>
      </w:tr>
      <w:tr w:rsidR="003563A1" w:rsidRPr="00B6718B" w14:paraId="5FA26FA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02E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45FE0E" w14:textId="6277B37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Описание ооцитов и эмбрионов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304A63" w14:textId="252C60A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1.2.643.5.1.13.13.99.2.878</w:t>
            </w:r>
          </w:p>
        </w:tc>
      </w:tr>
      <w:tr w:rsidR="003563A1" w:rsidRPr="00B6718B" w14:paraId="3EFA797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987A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37F79" w14:textId="3284B5A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Оценка эмбрионов на стадии компактизации (морула)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E283D" w14:textId="28393FA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1.2.643.5.1.13.13.99.2.879</w:t>
            </w:r>
          </w:p>
        </w:tc>
      </w:tr>
      <w:tr w:rsidR="003563A1" w:rsidRPr="00B6718B" w14:paraId="43D9361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754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86AF22" w14:textId="374BB2C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Оценка эмбрионов на стадии дробления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F987BE" w14:textId="6E1720B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1.2.643.5.1.13.13.99.2.880</w:t>
            </w:r>
          </w:p>
        </w:tc>
      </w:tr>
      <w:tr w:rsidR="003563A1" w:rsidRPr="00B6718B" w14:paraId="1C14E1EE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DA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A0C474" w14:textId="084FCA5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Формы фибрилляции предсердий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9D5D65" w14:textId="7811C01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1.2.643.5.1.13.13.99.2.883</w:t>
            </w:r>
          </w:p>
        </w:tc>
      </w:tr>
      <w:tr w:rsidR="003563A1" w:rsidRPr="00B6718B" w14:paraId="6DE2239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331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AFD138" w14:textId="5C025E4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 xml:space="preserve">Перечень обследований, необходимых для выполнения </w:t>
            </w:r>
            <w:r w:rsidRPr="00B6718B">
              <w:rPr>
                <w:color w:val="000000"/>
              </w:rPr>
              <w:lastRenderedPageBreak/>
              <w:t>программы вспомогательных репродуктивных технологий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FA141B" w14:textId="61E7F82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lastRenderedPageBreak/>
              <w:t>1.2.643.5.1.13.13.99.2.884</w:t>
            </w:r>
          </w:p>
        </w:tc>
      </w:tr>
      <w:tr w:rsidR="003563A1" w:rsidRPr="00B6718B" w14:paraId="481A229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D87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2BC55E" w14:textId="1B27BDA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Функциональные классы стабильной стенокардии напряжения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3F57D9" w14:textId="5EA335B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1.2.643.5.1.13.13.99.2.886</w:t>
            </w:r>
          </w:p>
        </w:tc>
      </w:tr>
      <w:tr w:rsidR="003563A1" w:rsidRPr="00B6718B" w14:paraId="42D4FFD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869F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124917" w14:textId="3651627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Клиническая классификация стабильной ишемической болезни сердца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8AF48F" w14:textId="6B3C0C2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1.2.643.5.1.13.13.99.2.887</w:t>
            </w:r>
          </w:p>
        </w:tc>
      </w:tr>
      <w:tr w:rsidR="003563A1" w:rsidRPr="00B6718B" w14:paraId="19A899E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D366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82AB2C" w14:textId="79AC387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Интерпретация предтестовой вероятности ИБС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ED9CE3" w14:textId="5EFE517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1.2.643.5.1.13.13.99.2.888</w:t>
            </w:r>
          </w:p>
        </w:tc>
      </w:tr>
      <w:tr w:rsidR="003563A1" w:rsidRPr="00B6718B" w14:paraId="06047701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891B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ACC360" w14:textId="5D8748C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Стадии хронической болезни почек и клинический план действий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D0095F" w14:textId="29FF9CE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1.2.643.5.1.13.13.99.2.889</w:t>
            </w:r>
          </w:p>
        </w:tc>
      </w:tr>
      <w:tr w:rsidR="003563A1" w:rsidRPr="00B6718B" w14:paraId="60C0481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0DA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565A32" w14:textId="4E336D5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ВИМИC. Методы селекции сперматозоидов при применении вспомогательных репродуктивных технологий методом ИКСИ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EEF55" w14:textId="25F65C2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1.2.643.5.1.13.13.99.2.890</w:t>
            </w:r>
          </w:p>
        </w:tc>
      </w:tr>
      <w:tr w:rsidR="003563A1" w:rsidRPr="00B6718B" w14:paraId="3AD9E93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E39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BCAD6F" w14:textId="773A0AD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Итог эмбриологического этапа программы вспомогательных репродуктивных технологий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566128" w14:textId="08BE258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1.2.643.5.1.13.13.99.2.891</w:t>
            </w:r>
          </w:p>
        </w:tc>
      </w:tr>
      <w:tr w:rsidR="003563A1" w:rsidRPr="00B6718B" w14:paraId="6E4975E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9B5B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B5D5DE" w14:textId="01B1B29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Этапы выполнения программы вспомогательных репродуктивных технологий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DA5706" w14:textId="191CED7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1.2.643.5.1.13.13.99.2.892</w:t>
            </w:r>
          </w:p>
        </w:tc>
      </w:tr>
      <w:tr w:rsidR="003563A1" w:rsidRPr="00B6718B" w14:paraId="42CB102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9210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1933A0" w14:textId="05CF11A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Типы протоколов вспомогательных репродуктивных технологий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DE435D" w14:textId="73E5043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1.2.643.5.1.13.13.99.2.893</w:t>
            </w:r>
          </w:p>
        </w:tc>
      </w:tr>
      <w:tr w:rsidR="003563A1" w:rsidRPr="00B6718B" w14:paraId="1411533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0841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444A8D" w14:textId="33DF95F0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Стратификация риска осложнений и неблагоприятных исходов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CF21E" w14:textId="2387D7A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1.2.643.5.1.13.13.99.2.898</w:t>
            </w:r>
          </w:p>
        </w:tc>
      </w:tr>
      <w:tr w:rsidR="003563A1" w:rsidRPr="00B6718B" w14:paraId="14A1CB0D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81E1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2D7C38" w14:textId="2D68F5B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Способы купирования приступа фибрилляции предсердий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031DF9" w14:textId="2EA825D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1.2.643.5.1.13.13.99.2.899</w:t>
            </w:r>
          </w:p>
        </w:tc>
      </w:tr>
      <w:tr w:rsidR="003563A1" w:rsidRPr="00B6718B" w14:paraId="6C25F3B7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34A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0E8EE3" w14:textId="03C1265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Виды хронической сердечной недостаточности по фракции выброса левого желудочка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8C6C5C" w14:textId="23E9958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1.2.643.5.1.13.13.99.2.900</w:t>
            </w:r>
          </w:p>
        </w:tc>
      </w:tr>
      <w:tr w:rsidR="003563A1" w:rsidRPr="00B6718B" w14:paraId="79BF9F0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9BB6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93BB5" w14:textId="531A2A6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Классификация опухолей гемопоэтической и лимфоидной тканей (ВОЗ 2017)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F45723" w14:textId="2DDA2490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1.2.643.5.1.13.13.99.2.901</w:t>
            </w:r>
          </w:p>
        </w:tc>
      </w:tr>
      <w:tr w:rsidR="003563A1" w:rsidRPr="00B6718B" w14:paraId="17AD8487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83B1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7D0753" w14:textId="24B96C0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ВИМИC. Этапы операции кесарева сечения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8ED5D1" w14:textId="7872E9F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1.2.643.5.1.13.13.99.2.910</w:t>
            </w:r>
          </w:p>
        </w:tc>
      </w:tr>
      <w:tr w:rsidR="003563A1" w:rsidRPr="00B6718B" w14:paraId="4A0D6BF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DB19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FF46CC" w14:textId="6B8782B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ВИМИC. Тип разреза матки при кесаревом сечении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4BA533" w14:textId="48AFD2B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1.2.643.5.1.13.13.99.2.911</w:t>
            </w:r>
          </w:p>
        </w:tc>
      </w:tr>
      <w:tr w:rsidR="003563A1" w:rsidRPr="00B6718B" w14:paraId="3D9530E9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E0A3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AC699" w14:textId="1C32D38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ВИМИC. Типы хирургических швов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81BF4F" w14:textId="64E8B15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1.2.643.5.1.13.13.99.2.912</w:t>
            </w:r>
          </w:p>
        </w:tc>
      </w:tr>
      <w:tr w:rsidR="003563A1" w:rsidRPr="00B6718B" w14:paraId="2E6F9102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341C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15EB5D" w14:textId="4DE90AC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ВИМИC. Вид кожного разреза при кесаревом сечении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F33CC8" w14:textId="004F9E3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1.2.643.5.1.13.13.99.2.913</w:t>
            </w:r>
          </w:p>
        </w:tc>
      </w:tr>
      <w:tr w:rsidR="003563A1" w:rsidRPr="00B6718B" w14:paraId="40825EF6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D717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BA4D44" w14:textId="097615C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Значения клинических параметров, оцениваемых при родоразрешении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32795" w14:textId="122E2CB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1.2.643.5.1.13.13.99.2.915</w:t>
            </w:r>
          </w:p>
        </w:tc>
      </w:tr>
      <w:tr w:rsidR="003563A1" w:rsidRPr="00B6718B" w14:paraId="29CE06B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E96B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E496D8" w14:textId="1075496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ВИМИС. Оценка гемодинамического профиля при острой сердечной недостаточности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7BC8AA" w14:textId="7E8DA71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1.2.643.5.1.13.13.99.2.919</w:t>
            </w:r>
          </w:p>
        </w:tc>
      </w:tr>
      <w:tr w:rsidR="003563A1" w:rsidRPr="00B6718B" w14:paraId="0E55C839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5B1D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2B44D2" w14:textId="1B509F3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Виды полиса обязательного медицинского страхования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FC0B9A" w14:textId="7EF918D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1.2.643.5.1.13.13.11.1035</w:t>
            </w:r>
          </w:p>
        </w:tc>
      </w:tr>
      <w:tr w:rsidR="003563A1" w:rsidRPr="00B6718B" w14:paraId="19C4F1B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EBCE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D9010B" w14:textId="353B90E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Причины прекращения диспансерного наблюдения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0A0094" w14:textId="4931E360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1.2.643.5.1.13.13.11.1045</w:t>
            </w:r>
          </w:p>
        </w:tc>
      </w:tr>
      <w:tr w:rsidR="003563A1" w:rsidRPr="00B6718B" w14:paraId="29A9397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3CBF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792C7F" w14:textId="19ECB95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Федеральный справочник лабораторных исследований. Группы лабораторных исследований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ACFE6C" w14:textId="298EDB7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1.2.643.5.1.13.13.11.1117</w:t>
            </w:r>
          </w:p>
        </w:tc>
      </w:tr>
      <w:tr w:rsidR="003563A1" w:rsidRPr="00B6718B" w14:paraId="014C37F1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82D2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1A8948" w14:textId="6885C85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Компоненты крови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116493" w14:textId="6F64356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1.2.643.5.1.13.13.11.1386</w:t>
            </w:r>
          </w:p>
        </w:tc>
      </w:tr>
      <w:tr w:rsidR="003563A1" w:rsidRPr="00B6718B" w14:paraId="600DCDC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D88A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2049F" w14:textId="7260C0C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Реестр медицинских организаций Российской Федерации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180894" w14:textId="04D0538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 xml:space="preserve"> 1.2.643.5.1.13.13.11.1461</w:t>
            </w:r>
          </w:p>
        </w:tc>
      </w:tr>
      <w:tr w:rsidR="003563A1" w:rsidRPr="00B6718B" w14:paraId="42A0DDD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94F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38FE3" w14:textId="4722508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Пути введения лекарственных препаратов, в том числе для льготного обеспечения граждан лекарственными средствами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F3B62F" w14:textId="0A77C14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1.2.643.5.1.13.13.11.1468</w:t>
            </w:r>
          </w:p>
        </w:tc>
      </w:tr>
      <w:tr w:rsidR="003563A1" w:rsidRPr="00B6718B" w14:paraId="3F336616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BCB2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D5D8BA" w14:textId="2F3F8FA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Анатомические локализации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805CC" w14:textId="3476A3A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1.2.643.5.1.13.13.11.1477</w:t>
            </w:r>
          </w:p>
        </w:tc>
      </w:tr>
      <w:tr w:rsidR="003563A1" w:rsidRPr="00B6718B" w14:paraId="6D7CB3BC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20F3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5CE4A3" w14:textId="4670268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Осложнения лечения онкологических заболеваний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BC43AA" w14:textId="578347C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1.2.643.5.1.13.13.11.1485</w:t>
            </w:r>
          </w:p>
        </w:tc>
      </w:tr>
      <w:tr w:rsidR="003563A1" w:rsidRPr="00B6718B" w14:paraId="4C05C7A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3179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5EEAAA" w14:textId="6266BB9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Международная классификация болезней – Онкология (3 издание). Морфологические коды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5D5154" w14:textId="1A36B50C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1.2.643.5.1.13.13.11.1486</w:t>
            </w:r>
          </w:p>
        </w:tc>
      </w:tr>
      <w:tr w:rsidR="003563A1" w:rsidRPr="00B6718B" w14:paraId="6BD9A9FB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233D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C9407" w14:textId="3FCC3B24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Международная классификация болезней – Онкология (3 издание). Топографические коды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7CB93" w14:textId="1905AD3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1.2.643.5.1.13.13.11.1487</w:t>
            </w:r>
          </w:p>
        </w:tc>
      </w:tr>
      <w:tr w:rsidR="003563A1" w:rsidRPr="00B6718B" w14:paraId="0669E702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D2F1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EB2C68" w14:textId="09D4033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Пути поступления пациента на госпитализацию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138F37" w14:textId="258BE05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1.2.643.5.1.13.13.11.1496</w:t>
            </w:r>
          </w:p>
        </w:tc>
      </w:tr>
      <w:tr w:rsidR="003563A1" w:rsidRPr="00B6718B" w14:paraId="1A2F7FE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E9C8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485E04" w14:textId="022B675F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Уровни образования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4BC0C7" w14:textId="5629463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1.2.643.5.1.13.13.11.1498</w:t>
            </w:r>
          </w:p>
        </w:tc>
      </w:tr>
      <w:tr w:rsidR="003563A1" w:rsidRPr="00B6718B" w14:paraId="30AB5DD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03E2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E0C0B3" w14:textId="0878316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Срочность оперативного вмешательства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4D9DCC" w14:textId="060C49D0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1.2.643.5.1.13.13.11.1503</w:t>
            </w:r>
          </w:p>
        </w:tc>
      </w:tr>
      <w:tr w:rsidR="003563A1" w:rsidRPr="00B6718B" w14:paraId="3EB9706F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07C8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606057" w14:textId="20785AA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Цели проведения врачебной комиссии (консилиума врачей)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5CDDE6" w14:textId="443B557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1.2.643.5.1.13.13.11.1506</w:t>
            </w:r>
          </w:p>
        </w:tc>
      </w:tr>
      <w:tr w:rsidR="003563A1" w:rsidRPr="00B6718B" w14:paraId="7A45BF62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2EC9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EB468" w14:textId="334AC66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Виды острых нарушений мозгового кровообращения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BB619" w14:textId="56A9D67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1.2.643.5.1.13.13.11.1511</w:t>
            </w:r>
          </w:p>
        </w:tc>
      </w:tr>
      <w:tr w:rsidR="003563A1" w:rsidRPr="00B6718B" w14:paraId="4E9D13F5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1ECA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625E5" w14:textId="4C94D7B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Методы лечения онкологических заболеваний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A874FD" w14:textId="05253EF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1.2.643.5.1.13.13.11.1518</w:t>
            </w:r>
          </w:p>
        </w:tc>
      </w:tr>
      <w:tr w:rsidR="003563A1" w:rsidRPr="00B6718B" w14:paraId="11A86E5C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7631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AA2DFD" w14:textId="00ED19E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Оценка тонов сердца пациента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B303DF" w14:textId="230808D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1.2.643.5.1.13.13.11.1523</w:t>
            </w:r>
          </w:p>
        </w:tc>
      </w:tr>
      <w:tr w:rsidR="003563A1" w:rsidRPr="00B6718B" w14:paraId="0BC46E3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8C14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7087C6" w14:textId="0647E9F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Оценка сознания пациента бригадой скорой медицинской помощи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158CB9" w14:textId="0FE851A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1.2.643.5.1.13.13.11.1531</w:t>
            </w:r>
          </w:p>
        </w:tc>
      </w:tr>
      <w:tr w:rsidR="003563A1" w:rsidRPr="00B6718B" w14:paraId="02F78A8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5275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F90C7F" w14:textId="5E909751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Оценка кожных покровов пациента бригадой скорой медицинской помощи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61549A" w14:textId="6C09F05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1.2.643.5.1.13.13.11.1533</w:t>
            </w:r>
          </w:p>
        </w:tc>
      </w:tr>
      <w:tr w:rsidR="003563A1" w:rsidRPr="00B6718B" w14:paraId="22D75AF0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9316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CA87B" w14:textId="5456A0D5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Оценка дыхания пациента бригадой скорой медицинской помощи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386069" w14:textId="1A64FA33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1.2.643.5.1.13.13.11.1534</w:t>
            </w:r>
          </w:p>
        </w:tc>
      </w:tr>
      <w:tr w:rsidR="003563A1" w:rsidRPr="00B6718B" w14:paraId="4764513A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64E8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D3E934" w14:textId="2EDF42CE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Оценка шумов сердца пациента бригадой скорой медицинской помощи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A65053" w14:textId="4612AF3A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1.2.643.5.1.13.13.11.1536</w:t>
            </w:r>
          </w:p>
        </w:tc>
      </w:tr>
      <w:tr w:rsidR="003563A1" w:rsidRPr="00B6718B" w14:paraId="50B48AE4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E613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635619" w14:textId="55D92E7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Оценка пульса пациента бригадой скорой медицинской помощи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AC5D7" w14:textId="07D888BD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1.2.643.5.1.13.13.11.1537</w:t>
            </w:r>
          </w:p>
        </w:tc>
      </w:tr>
      <w:tr w:rsidR="003563A1" w:rsidRPr="00B6718B" w14:paraId="68EEA6D1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391A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385FFB" w14:textId="190277A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Описание языка пациента бригадой скорой медицинской помощи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C6E93E" w14:textId="0EB515F7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1.2.643.5.1.13.13.11.1538</w:t>
            </w:r>
          </w:p>
        </w:tc>
      </w:tr>
      <w:tr w:rsidR="003563A1" w:rsidRPr="00B6718B" w14:paraId="00C74999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A214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90A04B" w14:textId="54186578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Описание живота пациента бригадой скорой медицинской помощи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264F1" w14:textId="46F98409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1.2.643.5.1.13.13.11.1539</w:t>
            </w:r>
          </w:p>
        </w:tc>
      </w:tr>
      <w:tr w:rsidR="003563A1" w:rsidRPr="00B6718B" w14:paraId="53877283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101A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F9A503" w14:textId="6D4B2622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Оценка размеров печени пациента бригадой скорой медицинской помощи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C5B4E" w14:textId="7702D08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1.2.643.5.1.13.13.11.1540</w:t>
            </w:r>
          </w:p>
        </w:tc>
      </w:tr>
      <w:tr w:rsidR="003563A1" w:rsidRPr="00B6718B" w14:paraId="78975D08" w14:textId="77777777" w:rsidTr="006F539F">
        <w:trPr>
          <w:trHeight w:val="24"/>
        </w:trPr>
        <w:tc>
          <w:tcPr>
            <w:tcW w:w="9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E7C1" w14:textId="77777777" w:rsidR="003563A1" w:rsidRPr="00B6718B" w:rsidRDefault="003563A1" w:rsidP="007C7481">
            <w:pPr>
              <w:pStyle w:val="phtableorderlist1"/>
              <w:rPr>
                <w:rFonts w:cs="Arial"/>
              </w:rPr>
            </w:pPr>
          </w:p>
        </w:tc>
        <w:tc>
          <w:tcPr>
            <w:tcW w:w="16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079A9F" w14:textId="42068D5B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Этапы медицинской реабилитации</w:t>
            </w:r>
          </w:p>
        </w:tc>
        <w:tc>
          <w:tcPr>
            <w:tcW w:w="2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C3B8DB" w14:textId="1069AC76" w:rsidR="003563A1" w:rsidRPr="00B6718B" w:rsidRDefault="003563A1" w:rsidP="003563A1">
            <w:pPr>
              <w:pStyle w:val="phtablecellleft"/>
            </w:pPr>
            <w:r w:rsidRPr="00B6718B">
              <w:rPr>
                <w:color w:val="000000"/>
              </w:rPr>
              <w:t>1.2.643.5.1.13.13.11.1548</w:t>
            </w:r>
          </w:p>
        </w:tc>
      </w:tr>
    </w:tbl>
    <w:p w14:paraId="1606334A" w14:textId="77777777" w:rsidR="00B71E82" w:rsidRPr="00D54D8F" w:rsidRDefault="00B71E82" w:rsidP="00D54D8F">
      <w:pPr>
        <w:pStyle w:val="phnormal"/>
      </w:pPr>
    </w:p>
    <w:p w14:paraId="06EA6717" w14:textId="5D3D00E4" w:rsidR="00B71E82" w:rsidRPr="00D54D8F" w:rsidRDefault="00B71E82" w:rsidP="00D54D8F">
      <w:pPr>
        <w:pStyle w:val="phtabletitle"/>
      </w:pPr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6</w:t>
      </w:r>
      <w:r w:rsidRPr="00D54D8F">
        <w:fldChar w:fldCharType="end"/>
      </w:r>
      <w:r w:rsidRPr="00D54D8F">
        <w:t xml:space="preserve"> – Справочник «Секции </w:t>
      </w:r>
      <w:r w:rsidR="00E96E43">
        <w:t>СЭМД beta-версии</w:t>
      </w:r>
      <w:r w:rsidRPr="00D54D8F">
        <w:t>» (код – «vimis1»</w:t>
      </w:r>
      <w:r w:rsidRPr="00D54D8F">
        <w:rPr>
          <w:vertAlign w:val="superscript"/>
        </w:rPr>
        <w:footnoteReference w:id="5"/>
      </w:r>
      <w:r w:rsidRPr="00D54D8F">
        <w:t>)</w:t>
      </w:r>
    </w:p>
    <w:tbl>
      <w:tblPr>
        <w:tblStyle w:val="a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34"/>
        <w:gridCol w:w="4791"/>
        <w:gridCol w:w="4573"/>
      </w:tblGrid>
      <w:tr w:rsidR="00F26F1F" w:rsidRPr="00D54D8F" w14:paraId="0810B7D2" w14:textId="77777777" w:rsidTr="001D7DE3">
        <w:trPr>
          <w:trHeight w:val="304"/>
          <w:tblHeader/>
        </w:trPr>
        <w:tc>
          <w:tcPr>
            <w:tcW w:w="4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A296" w14:textId="77777777" w:rsidR="00F26F1F" w:rsidRPr="00D54D8F" w:rsidRDefault="00A02730" w:rsidP="00D54D8F">
            <w:pPr>
              <w:pStyle w:val="phtablecolcaption"/>
            </w:pPr>
            <w:r w:rsidRPr="00D54D8F">
              <w:t>№ п/п</w:t>
            </w:r>
          </w:p>
        </w:tc>
        <w:tc>
          <w:tcPr>
            <w:tcW w:w="234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4E67" w14:textId="77777777" w:rsidR="00F26F1F" w:rsidRPr="00D54D8F" w:rsidRDefault="00A02730" w:rsidP="00D54D8F">
            <w:pPr>
              <w:pStyle w:val="phtablecolcaption"/>
            </w:pPr>
            <w:r w:rsidRPr="00D54D8F">
              <w:t>Код записи справочника</w:t>
            </w:r>
          </w:p>
        </w:tc>
        <w:tc>
          <w:tcPr>
            <w:tcW w:w="2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8D34" w14:textId="77777777" w:rsidR="00F26F1F" w:rsidRPr="00D54D8F" w:rsidRDefault="00A02730" w:rsidP="00D54D8F">
            <w:pPr>
              <w:pStyle w:val="phtablecolcaption"/>
            </w:pPr>
            <w:r w:rsidRPr="00D54D8F">
              <w:t>Значение записи справочника</w:t>
            </w:r>
          </w:p>
        </w:tc>
      </w:tr>
      <w:tr w:rsidR="00F26F1F" w:rsidRPr="00D54D8F" w14:paraId="529341A0" w14:textId="77777777" w:rsidTr="001D7DE3">
        <w:trPr>
          <w:trHeight w:val="16"/>
        </w:trPr>
        <w:tc>
          <w:tcPr>
            <w:tcW w:w="4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5077" w14:textId="77777777" w:rsidR="00F26F1F" w:rsidRPr="00D54D8F" w:rsidRDefault="00F26F1F" w:rsidP="00B22882">
            <w:pPr>
              <w:pStyle w:val="phtableorderlist1"/>
              <w:numPr>
                <w:ilvl w:val="0"/>
                <w:numId w:val="55"/>
              </w:numPr>
            </w:pPr>
          </w:p>
        </w:tc>
        <w:tc>
          <w:tcPr>
            <w:tcW w:w="234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D15B" w14:textId="77777777" w:rsidR="00F26F1F" w:rsidRPr="00D54D8F" w:rsidRDefault="00A02730" w:rsidP="00D54D8F">
            <w:pPr>
              <w:pStyle w:val="phtablecellleft"/>
            </w:pPr>
            <w:r w:rsidRPr="00D54D8F">
              <w:t>vimisReferenceDocs</w:t>
            </w:r>
          </w:p>
        </w:tc>
        <w:tc>
          <w:tcPr>
            <w:tcW w:w="2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5EA9" w14:textId="77777777" w:rsidR="00F26F1F" w:rsidRPr="00D54D8F" w:rsidRDefault="00A02730" w:rsidP="00D54D8F">
            <w:pPr>
              <w:pStyle w:val="phtablecellleft"/>
            </w:pPr>
            <w:r w:rsidRPr="00D54D8F">
              <w:t>Связанные документы</w:t>
            </w:r>
          </w:p>
        </w:tc>
      </w:tr>
      <w:tr w:rsidR="00F26F1F" w:rsidRPr="00D54D8F" w14:paraId="60F872C8" w14:textId="77777777" w:rsidTr="001D7DE3">
        <w:trPr>
          <w:trHeight w:val="16"/>
        </w:trPr>
        <w:tc>
          <w:tcPr>
            <w:tcW w:w="4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74DB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234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FEAD" w14:textId="77777777" w:rsidR="00F26F1F" w:rsidRPr="00D54D8F" w:rsidRDefault="00A02730" w:rsidP="00D54D8F">
            <w:pPr>
              <w:pStyle w:val="phtablecellleft"/>
            </w:pPr>
            <w:r w:rsidRPr="00D54D8F">
              <w:t>vimisMedicalCard</w:t>
            </w:r>
          </w:p>
        </w:tc>
        <w:tc>
          <w:tcPr>
            <w:tcW w:w="2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1C45" w14:textId="77777777" w:rsidR="00F26F1F" w:rsidRPr="00D54D8F" w:rsidRDefault="00A02730" w:rsidP="00D54D8F">
            <w:pPr>
              <w:pStyle w:val="phtablecellleft"/>
            </w:pPr>
            <w:r w:rsidRPr="00D54D8F">
              <w:t>Медицинские карты пациента</w:t>
            </w:r>
          </w:p>
        </w:tc>
      </w:tr>
      <w:tr w:rsidR="00F26F1F" w:rsidRPr="00D54D8F" w14:paraId="1C3B7822" w14:textId="77777777" w:rsidTr="001D7DE3">
        <w:trPr>
          <w:trHeight w:val="38"/>
        </w:trPr>
        <w:tc>
          <w:tcPr>
            <w:tcW w:w="4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5C44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234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6EF9" w14:textId="77777777" w:rsidR="00F26F1F" w:rsidRPr="00D54D8F" w:rsidRDefault="00A02730" w:rsidP="00D54D8F">
            <w:pPr>
              <w:pStyle w:val="phtablecellleft"/>
            </w:pPr>
            <w:r w:rsidRPr="00D54D8F">
              <w:t>vimisInformation</w:t>
            </w:r>
          </w:p>
        </w:tc>
        <w:tc>
          <w:tcPr>
            <w:tcW w:w="2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313A" w14:textId="77777777" w:rsidR="00F26F1F" w:rsidRPr="00D54D8F" w:rsidRDefault="00A02730" w:rsidP="00D54D8F">
            <w:pPr>
              <w:pStyle w:val="phtablecellleft"/>
            </w:pPr>
            <w:r w:rsidRPr="00D54D8F">
              <w:t>Дополнительные данные протокола инструментального исследования</w:t>
            </w:r>
          </w:p>
        </w:tc>
      </w:tr>
      <w:tr w:rsidR="00F26F1F" w:rsidRPr="00D54D8F" w14:paraId="7494A306" w14:textId="77777777" w:rsidTr="001D7DE3">
        <w:trPr>
          <w:trHeight w:val="331"/>
        </w:trPr>
        <w:tc>
          <w:tcPr>
            <w:tcW w:w="4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D57C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234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B06B" w14:textId="77777777" w:rsidR="00F26F1F" w:rsidRPr="00D54D8F" w:rsidRDefault="00A02730" w:rsidP="00D54D8F">
            <w:pPr>
              <w:pStyle w:val="phtablecellleft"/>
            </w:pPr>
            <w:r w:rsidRPr="00D54D8F">
              <w:t>vimisEpicrisisDepartments</w:t>
            </w:r>
          </w:p>
        </w:tc>
        <w:tc>
          <w:tcPr>
            <w:tcW w:w="2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BF74" w14:textId="77777777" w:rsidR="00F26F1F" w:rsidRPr="00D54D8F" w:rsidRDefault="00A02730" w:rsidP="00D54D8F">
            <w:pPr>
              <w:pStyle w:val="phtablecellleft"/>
            </w:pPr>
            <w:r w:rsidRPr="00D54D8F">
              <w:t>Перемещения пациента в медицинской организации в рамках текущей госпитализации</w:t>
            </w:r>
          </w:p>
        </w:tc>
      </w:tr>
      <w:tr w:rsidR="00F26F1F" w:rsidRPr="00D54D8F" w14:paraId="646E848A" w14:textId="77777777" w:rsidTr="001D7DE3">
        <w:trPr>
          <w:trHeight w:val="45"/>
        </w:trPr>
        <w:tc>
          <w:tcPr>
            <w:tcW w:w="4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0DE0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234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4050B" w14:textId="77777777" w:rsidR="00F26F1F" w:rsidRPr="00D54D8F" w:rsidRDefault="00A02730" w:rsidP="00D54D8F">
            <w:pPr>
              <w:pStyle w:val="phtablecellleft"/>
            </w:pPr>
            <w:r w:rsidRPr="00D54D8F">
              <w:t>DiagnosisAKINEO</w:t>
            </w:r>
          </w:p>
        </w:tc>
        <w:tc>
          <w:tcPr>
            <w:tcW w:w="2242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25974" w14:textId="77777777" w:rsidR="00F26F1F" w:rsidRPr="00D54D8F" w:rsidRDefault="00A02730" w:rsidP="00D54D8F">
            <w:pPr>
              <w:pStyle w:val="phtablecellleft"/>
            </w:pPr>
            <w:r w:rsidRPr="00D54D8F">
              <w:t>Уточнение диагноза состояния беременности</w:t>
            </w:r>
          </w:p>
        </w:tc>
      </w:tr>
    </w:tbl>
    <w:p w14:paraId="4BC188CC" w14:textId="77777777" w:rsidR="00F26F1F" w:rsidRPr="00D54D8F" w:rsidRDefault="00F26F1F" w:rsidP="00D54D8F">
      <w:pPr>
        <w:pStyle w:val="phnormal"/>
      </w:pPr>
    </w:p>
    <w:p w14:paraId="5AA9D765" w14:textId="34E2D858" w:rsidR="00B71E82" w:rsidRPr="00D54D8F" w:rsidRDefault="00B71E82" w:rsidP="00D54D8F">
      <w:pPr>
        <w:pStyle w:val="phtabletitle"/>
      </w:pPr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7</w:t>
      </w:r>
      <w:r w:rsidRPr="00D54D8F">
        <w:fldChar w:fldCharType="end"/>
      </w:r>
      <w:r w:rsidRPr="00D54D8F">
        <w:t xml:space="preserve"> – Справочник «Поля </w:t>
      </w:r>
      <w:r w:rsidR="00E96E43">
        <w:t>СЭМД beta-версии</w:t>
      </w:r>
      <w:r w:rsidRPr="00D54D8F">
        <w:t>» (код - «vimis5»</w:t>
      </w:r>
      <w:r w:rsidRPr="00D54D8F">
        <w:rPr>
          <w:vertAlign w:val="superscript"/>
        </w:rPr>
        <w:footnoteReference w:id="6"/>
      </w:r>
      <w:r w:rsidRPr="00D54D8F">
        <w:t>)</w:t>
      </w:r>
    </w:p>
    <w:tbl>
      <w:tblPr>
        <w:tblStyle w:val="ae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85"/>
        <w:gridCol w:w="1018"/>
        <w:gridCol w:w="8195"/>
      </w:tblGrid>
      <w:tr w:rsidR="00F26F1F" w:rsidRPr="00D54D8F" w14:paraId="6A07D00E" w14:textId="77777777" w:rsidTr="001D7DE3">
        <w:trPr>
          <w:tblHeader/>
        </w:trPr>
        <w:tc>
          <w:tcPr>
            <w:tcW w:w="4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1D00" w14:textId="77777777" w:rsidR="00F26F1F" w:rsidRPr="00D54D8F" w:rsidRDefault="00A02730" w:rsidP="00D54D8F">
            <w:pPr>
              <w:pStyle w:val="phtablecolcaption"/>
            </w:pPr>
            <w:r w:rsidRPr="00D54D8F">
              <w:t>№ п/п</w:t>
            </w:r>
          </w:p>
        </w:tc>
        <w:tc>
          <w:tcPr>
            <w:tcW w:w="4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64A4" w14:textId="77777777" w:rsidR="00F26F1F" w:rsidRPr="00D54D8F" w:rsidRDefault="00A02730" w:rsidP="00D54D8F">
            <w:pPr>
              <w:pStyle w:val="phtablecolcaption"/>
            </w:pPr>
            <w:r w:rsidRPr="00D54D8F">
              <w:t>Код</w:t>
            </w:r>
          </w:p>
        </w:tc>
        <w:tc>
          <w:tcPr>
            <w:tcW w:w="40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A0AC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</w:t>
            </w:r>
          </w:p>
        </w:tc>
      </w:tr>
      <w:tr w:rsidR="00F26F1F" w:rsidRPr="00D54D8F" w14:paraId="3E26B327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5A6BE" w14:textId="77777777" w:rsidR="00F26F1F" w:rsidRPr="00D54D8F" w:rsidRDefault="00F26F1F" w:rsidP="00B22882">
            <w:pPr>
              <w:pStyle w:val="phtableorderlist1"/>
              <w:numPr>
                <w:ilvl w:val="0"/>
                <w:numId w:val="9"/>
              </w:numPr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A91F3" w14:textId="77777777" w:rsidR="00F26F1F" w:rsidRPr="00D54D8F" w:rsidRDefault="00A02730" w:rsidP="00D54D8F">
            <w:pPr>
              <w:pStyle w:val="phtablecellleft"/>
            </w:pPr>
            <w:r w:rsidRPr="00D54D8F">
              <w:t>101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E09B2" w14:textId="77777777" w:rsidR="00F26F1F" w:rsidRPr="00D54D8F" w:rsidRDefault="00A02730" w:rsidP="00D54D8F">
            <w:pPr>
              <w:pStyle w:val="phtablecellleft"/>
            </w:pPr>
            <w:r w:rsidRPr="00D54D8F">
              <w:t>Аудиологический скрининг</w:t>
            </w:r>
          </w:p>
        </w:tc>
      </w:tr>
      <w:tr w:rsidR="00F26F1F" w:rsidRPr="00D54D8F" w14:paraId="16C3CB66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3AF91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33AB3" w14:textId="77777777" w:rsidR="00F26F1F" w:rsidRPr="00D54D8F" w:rsidRDefault="00A02730" w:rsidP="00D54D8F">
            <w:pPr>
              <w:pStyle w:val="phtablecellleft"/>
            </w:pPr>
            <w:r w:rsidRPr="00D54D8F">
              <w:t>102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FA397" w14:textId="77777777" w:rsidR="00F26F1F" w:rsidRPr="00D54D8F" w:rsidRDefault="00A02730" w:rsidP="00D54D8F">
            <w:pPr>
              <w:pStyle w:val="phtablecellleft"/>
            </w:pPr>
            <w:r w:rsidRPr="00D54D8F">
              <w:t>Кардиологический скрининг</w:t>
            </w:r>
          </w:p>
        </w:tc>
      </w:tr>
      <w:tr w:rsidR="00F26F1F" w:rsidRPr="00D54D8F" w14:paraId="19F5EECF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EBF20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71BDE" w14:textId="77777777" w:rsidR="00F26F1F" w:rsidRPr="00D54D8F" w:rsidRDefault="00A02730" w:rsidP="00D54D8F">
            <w:pPr>
              <w:pStyle w:val="phtablecellleft"/>
            </w:pPr>
            <w:r w:rsidRPr="00D54D8F">
              <w:t>103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50D8F" w14:textId="77777777" w:rsidR="00F26F1F" w:rsidRPr="00D54D8F" w:rsidRDefault="00A02730" w:rsidP="00D54D8F">
            <w:pPr>
              <w:pStyle w:val="phtablecellleft"/>
            </w:pPr>
            <w:r w:rsidRPr="00D54D8F">
              <w:t>Масса при выписке</w:t>
            </w:r>
          </w:p>
        </w:tc>
      </w:tr>
      <w:tr w:rsidR="00F26F1F" w:rsidRPr="00D54D8F" w14:paraId="03F2510F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73619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307B6" w14:textId="77777777" w:rsidR="00F26F1F" w:rsidRPr="00D54D8F" w:rsidRDefault="00A02730" w:rsidP="00D54D8F">
            <w:pPr>
              <w:pStyle w:val="phtablecellleft"/>
            </w:pPr>
            <w:r w:rsidRPr="00D54D8F">
              <w:t>104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BDEE3" w14:textId="77777777" w:rsidR="00F26F1F" w:rsidRPr="00D54D8F" w:rsidRDefault="00A02730" w:rsidP="00D54D8F">
            <w:pPr>
              <w:pStyle w:val="phtablecellleft"/>
            </w:pPr>
            <w:r w:rsidRPr="00D54D8F">
              <w:t>Неонатальный скрининг</w:t>
            </w:r>
          </w:p>
        </w:tc>
      </w:tr>
      <w:tr w:rsidR="00F26F1F" w:rsidRPr="00D54D8F" w14:paraId="2D69F2C0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BAA82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91139" w14:textId="77777777" w:rsidR="00F26F1F" w:rsidRPr="00D54D8F" w:rsidRDefault="00A02730" w:rsidP="00D54D8F">
            <w:pPr>
              <w:pStyle w:val="phtablecellleft"/>
            </w:pPr>
            <w:r w:rsidRPr="00D54D8F">
              <w:t>111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682EF" w14:textId="77777777" w:rsidR="00F26F1F" w:rsidRPr="00D54D8F" w:rsidRDefault="00A02730" w:rsidP="00D54D8F">
            <w:pPr>
              <w:pStyle w:val="phtablecellleft"/>
            </w:pPr>
            <w:r w:rsidRPr="00D54D8F">
              <w:t>Длительность периода бесплодия</w:t>
            </w:r>
          </w:p>
        </w:tc>
      </w:tr>
      <w:tr w:rsidR="00F26F1F" w:rsidRPr="00D54D8F" w14:paraId="07268CDD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2871E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65BCC" w14:textId="77777777" w:rsidR="00F26F1F" w:rsidRPr="00D54D8F" w:rsidRDefault="00A02730" w:rsidP="00D54D8F">
            <w:pPr>
              <w:pStyle w:val="phtablecellleft"/>
            </w:pPr>
            <w:r w:rsidRPr="00D54D8F">
              <w:t>112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C690A" w14:textId="77777777" w:rsidR="00F26F1F" w:rsidRPr="00D54D8F" w:rsidRDefault="00A02730" w:rsidP="00D54D8F">
            <w:pPr>
              <w:pStyle w:val="phtablecellleft"/>
            </w:pPr>
            <w:r w:rsidRPr="00D54D8F">
              <w:t>Количество предыдущих беременностей</w:t>
            </w:r>
          </w:p>
        </w:tc>
      </w:tr>
      <w:tr w:rsidR="00F26F1F" w:rsidRPr="00D54D8F" w14:paraId="151A029D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67EF4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11FEC" w14:textId="77777777" w:rsidR="00F26F1F" w:rsidRPr="00D54D8F" w:rsidRDefault="00A02730" w:rsidP="00D54D8F">
            <w:pPr>
              <w:pStyle w:val="phtablecellleft"/>
            </w:pPr>
            <w:r w:rsidRPr="00D54D8F">
              <w:t>114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26CF0" w14:textId="77777777" w:rsidR="00F26F1F" w:rsidRPr="00D54D8F" w:rsidRDefault="00A02730" w:rsidP="00D54D8F">
            <w:pPr>
              <w:pStyle w:val="phtablecellleft"/>
            </w:pPr>
            <w:r w:rsidRPr="00D54D8F">
              <w:t>Масса тела беременной до беременности</w:t>
            </w:r>
          </w:p>
        </w:tc>
      </w:tr>
      <w:tr w:rsidR="00F26F1F" w:rsidRPr="00D54D8F" w14:paraId="546917ED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6D47D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2A875" w14:textId="77777777" w:rsidR="00F26F1F" w:rsidRPr="00D54D8F" w:rsidRDefault="00A02730" w:rsidP="00D54D8F">
            <w:pPr>
              <w:pStyle w:val="phtablecellleft"/>
            </w:pPr>
            <w:r w:rsidRPr="00D54D8F">
              <w:t>116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583AC" w14:textId="77777777" w:rsidR="00F26F1F" w:rsidRPr="00D54D8F" w:rsidRDefault="00A02730" w:rsidP="00D54D8F">
            <w:pPr>
              <w:pStyle w:val="phtablecellleft"/>
            </w:pPr>
            <w:r w:rsidRPr="00D54D8F">
              <w:t>Наличие перенесенных ранее заболеваний экстрагенитальных</w:t>
            </w:r>
          </w:p>
        </w:tc>
      </w:tr>
      <w:tr w:rsidR="00F26F1F" w:rsidRPr="00D54D8F" w14:paraId="3528059A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B9D53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F5636" w14:textId="77777777" w:rsidR="00F26F1F" w:rsidRPr="00D54D8F" w:rsidRDefault="00A02730" w:rsidP="00D54D8F">
            <w:pPr>
              <w:pStyle w:val="phtablecellleft"/>
            </w:pPr>
            <w:r w:rsidRPr="00D54D8F">
              <w:t>120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B4662" w14:textId="77777777" w:rsidR="00F26F1F" w:rsidRPr="00D54D8F" w:rsidRDefault="00A02730" w:rsidP="00D54D8F">
            <w:pPr>
              <w:pStyle w:val="phtablecellleft"/>
            </w:pPr>
            <w:r w:rsidRPr="00D54D8F">
              <w:t>Первый день последней менструации</w:t>
            </w:r>
          </w:p>
        </w:tc>
      </w:tr>
      <w:tr w:rsidR="00F26F1F" w:rsidRPr="00D54D8F" w14:paraId="3DE2C9B1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BC347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F6EEE" w14:textId="77777777" w:rsidR="00F26F1F" w:rsidRPr="00D54D8F" w:rsidRDefault="00A02730" w:rsidP="00D54D8F">
            <w:pPr>
              <w:pStyle w:val="phtablecellleft"/>
            </w:pPr>
            <w:r w:rsidRPr="00D54D8F">
              <w:t>121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F8F21" w14:textId="77777777" w:rsidR="00F26F1F" w:rsidRPr="00D54D8F" w:rsidRDefault="00A02730" w:rsidP="00D54D8F">
            <w:pPr>
              <w:pStyle w:val="phtablecellleft"/>
            </w:pPr>
            <w:r w:rsidRPr="00D54D8F">
              <w:t>Перенесенные гинекологические заболевания</w:t>
            </w:r>
          </w:p>
        </w:tc>
      </w:tr>
      <w:tr w:rsidR="00F26F1F" w:rsidRPr="00D54D8F" w14:paraId="46D36248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069EF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CDF79" w14:textId="77777777" w:rsidR="00F26F1F" w:rsidRPr="00D54D8F" w:rsidRDefault="00A02730" w:rsidP="00D54D8F">
            <w:pPr>
              <w:pStyle w:val="phtablecellleft"/>
            </w:pPr>
            <w:r w:rsidRPr="00D54D8F">
              <w:t>122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60324" w14:textId="77777777" w:rsidR="00F26F1F" w:rsidRPr="00D54D8F" w:rsidRDefault="00A02730" w:rsidP="00D54D8F">
            <w:pPr>
              <w:pStyle w:val="phtablecellleft"/>
            </w:pPr>
            <w:r w:rsidRPr="00D54D8F">
              <w:t>Перенесенные ранее заболевания экстрагенитальные</w:t>
            </w:r>
          </w:p>
        </w:tc>
      </w:tr>
      <w:tr w:rsidR="00F26F1F" w:rsidRPr="00D54D8F" w14:paraId="5D342305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2EB11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0CE9B" w14:textId="77777777" w:rsidR="00F26F1F" w:rsidRPr="00D54D8F" w:rsidRDefault="00A02730" w:rsidP="00D54D8F">
            <w:pPr>
              <w:pStyle w:val="phtablecellleft"/>
            </w:pPr>
            <w:r w:rsidRPr="00D54D8F">
              <w:t>125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2EB92" w14:textId="77777777" w:rsidR="00F26F1F" w:rsidRPr="00D54D8F" w:rsidRDefault="00A02730" w:rsidP="00D54D8F">
            <w:pPr>
              <w:pStyle w:val="phtablecellleft"/>
            </w:pPr>
            <w:r w:rsidRPr="00D54D8F">
              <w:t>Суррогатное материнство</w:t>
            </w:r>
          </w:p>
        </w:tc>
      </w:tr>
      <w:tr w:rsidR="00F26F1F" w:rsidRPr="00D54D8F" w14:paraId="1B8D9969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04EA2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57232" w14:textId="77777777" w:rsidR="00F26F1F" w:rsidRPr="00D54D8F" w:rsidRDefault="00A02730" w:rsidP="00D54D8F">
            <w:pPr>
              <w:pStyle w:val="phtablecellleft"/>
            </w:pPr>
            <w:r w:rsidRPr="00D54D8F">
              <w:t>126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ABDBB" w14:textId="77777777" w:rsidR="00F26F1F" w:rsidRPr="00D54D8F" w:rsidRDefault="00A02730" w:rsidP="00D54D8F">
            <w:pPr>
              <w:pStyle w:val="phtablecellleft"/>
            </w:pPr>
            <w:r w:rsidRPr="00D54D8F">
              <w:t>Текущая беременность по счёту</w:t>
            </w:r>
          </w:p>
        </w:tc>
      </w:tr>
      <w:tr w:rsidR="00F26F1F" w:rsidRPr="00D54D8F" w14:paraId="3ED75B40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D81E1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C977D" w14:textId="77777777" w:rsidR="00F26F1F" w:rsidRPr="00D54D8F" w:rsidRDefault="00A02730" w:rsidP="00D54D8F">
            <w:pPr>
              <w:pStyle w:val="phtablecellleft"/>
            </w:pPr>
            <w:r w:rsidRPr="00D54D8F">
              <w:t>130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C6EE6" w14:textId="77777777" w:rsidR="00F26F1F" w:rsidRPr="00D54D8F" w:rsidRDefault="00A02730" w:rsidP="00D54D8F">
            <w:pPr>
              <w:pStyle w:val="phtablecellleft"/>
            </w:pPr>
            <w:r w:rsidRPr="00D54D8F">
              <w:t>Группа крови и резус принадлежность (мать)</w:t>
            </w:r>
          </w:p>
        </w:tc>
      </w:tr>
      <w:tr w:rsidR="00F26F1F" w:rsidRPr="00D54D8F" w14:paraId="7F6E2BF0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47D17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FC934" w14:textId="77777777" w:rsidR="00F26F1F" w:rsidRPr="00D54D8F" w:rsidRDefault="00A02730" w:rsidP="00D54D8F">
            <w:pPr>
              <w:pStyle w:val="phtablecellleft"/>
            </w:pPr>
            <w:r w:rsidRPr="00D54D8F">
              <w:t>131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68E4E" w14:textId="77777777" w:rsidR="00F26F1F" w:rsidRPr="00D54D8F" w:rsidRDefault="00A02730" w:rsidP="00D54D8F">
            <w:pPr>
              <w:pStyle w:val="phtablecellleft"/>
            </w:pPr>
            <w:r w:rsidRPr="00D54D8F">
              <w:t>Группа крови и резус принадлежность (отец)</w:t>
            </w:r>
          </w:p>
        </w:tc>
      </w:tr>
      <w:tr w:rsidR="00F26F1F" w:rsidRPr="00D54D8F" w14:paraId="135ED87A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33798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8ABF2" w14:textId="77777777" w:rsidR="00F26F1F" w:rsidRPr="00D54D8F" w:rsidRDefault="00A02730" w:rsidP="00D54D8F">
            <w:pPr>
              <w:pStyle w:val="phtablecellleft"/>
            </w:pPr>
            <w:r w:rsidRPr="00D54D8F">
              <w:t>134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921B4" w14:textId="77777777" w:rsidR="00F26F1F" w:rsidRPr="00D54D8F" w:rsidRDefault="00A02730" w:rsidP="00D54D8F">
            <w:pPr>
              <w:pStyle w:val="phtablecellleft"/>
            </w:pPr>
            <w:r w:rsidRPr="00D54D8F">
              <w:t>Совместное пребывание родильницы и новорожденного</w:t>
            </w:r>
          </w:p>
        </w:tc>
      </w:tr>
      <w:tr w:rsidR="00F26F1F" w:rsidRPr="00D54D8F" w14:paraId="1C80969C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36AE1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81A2B" w14:textId="77777777" w:rsidR="00F26F1F" w:rsidRPr="00D54D8F" w:rsidRDefault="00A02730" w:rsidP="00D54D8F">
            <w:pPr>
              <w:pStyle w:val="phtablecellleft"/>
            </w:pPr>
            <w:r w:rsidRPr="00D54D8F">
              <w:t>135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0DB0F" w14:textId="77777777" w:rsidR="00F26F1F" w:rsidRPr="00D54D8F" w:rsidRDefault="00A02730" w:rsidP="00D54D8F">
            <w:pPr>
              <w:pStyle w:val="phtablecellleft"/>
            </w:pPr>
            <w:r w:rsidRPr="00D54D8F">
              <w:t>Раннее прикладывание новорожденного к груди</w:t>
            </w:r>
          </w:p>
        </w:tc>
      </w:tr>
      <w:tr w:rsidR="00F26F1F" w:rsidRPr="00D54D8F" w14:paraId="2B0CEE08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E8F14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3B2C8" w14:textId="77777777" w:rsidR="00F26F1F" w:rsidRPr="00D54D8F" w:rsidRDefault="00A02730" w:rsidP="00D54D8F">
            <w:pPr>
              <w:pStyle w:val="phtablecellleft"/>
            </w:pPr>
            <w:r w:rsidRPr="00D54D8F">
              <w:t>136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E6532" w14:textId="77777777" w:rsidR="00F26F1F" w:rsidRPr="00D54D8F" w:rsidRDefault="00A02730" w:rsidP="00D54D8F">
            <w:pPr>
              <w:pStyle w:val="phtablecellleft"/>
            </w:pPr>
            <w:r w:rsidRPr="00D54D8F">
              <w:t>Длина цервикального канала (цервикометрия)</w:t>
            </w:r>
          </w:p>
        </w:tc>
      </w:tr>
      <w:tr w:rsidR="00F26F1F" w:rsidRPr="00D54D8F" w14:paraId="5B18F29D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9F09C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081E3" w14:textId="77777777" w:rsidR="00F26F1F" w:rsidRPr="00D54D8F" w:rsidRDefault="00A02730" w:rsidP="00D54D8F">
            <w:pPr>
              <w:pStyle w:val="phtablecellleft"/>
            </w:pPr>
            <w:r w:rsidRPr="00D54D8F">
              <w:t>138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3CCEB" w14:textId="77777777" w:rsidR="00F26F1F" w:rsidRPr="00D54D8F" w:rsidRDefault="00A02730" w:rsidP="00D54D8F">
            <w:pPr>
              <w:pStyle w:val="phtablecellleft"/>
            </w:pPr>
            <w:r w:rsidRPr="00D54D8F">
              <w:t>Сердцебиение плода</w:t>
            </w:r>
          </w:p>
        </w:tc>
      </w:tr>
      <w:tr w:rsidR="00F26F1F" w:rsidRPr="00D54D8F" w14:paraId="71F20BA9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0676C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C8AC6" w14:textId="77777777" w:rsidR="00F26F1F" w:rsidRPr="00D54D8F" w:rsidRDefault="00A02730" w:rsidP="00D54D8F">
            <w:pPr>
              <w:pStyle w:val="phtablecellleft"/>
            </w:pPr>
            <w:r w:rsidRPr="00D54D8F">
              <w:t>139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4C764" w14:textId="77777777" w:rsidR="00F26F1F" w:rsidRPr="00D54D8F" w:rsidRDefault="00A02730" w:rsidP="00D54D8F">
            <w:pPr>
              <w:pStyle w:val="phtablecellleft"/>
            </w:pPr>
            <w:r w:rsidRPr="00D54D8F">
              <w:t>Наличие врожденных пороков развития</w:t>
            </w:r>
          </w:p>
        </w:tc>
      </w:tr>
      <w:tr w:rsidR="00F26F1F" w:rsidRPr="00D54D8F" w14:paraId="553186A9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64568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1A018" w14:textId="77777777" w:rsidR="00F26F1F" w:rsidRPr="00D54D8F" w:rsidRDefault="00A02730" w:rsidP="00D54D8F">
            <w:pPr>
              <w:pStyle w:val="phtablecellleft"/>
            </w:pPr>
            <w:r w:rsidRPr="00D54D8F">
              <w:t>140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76F31" w14:textId="77777777" w:rsidR="00F26F1F" w:rsidRPr="00D54D8F" w:rsidRDefault="00A02730" w:rsidP="00D54D8F">
            <w:pPr>
              <w:pStyle w:val="phtablecellleft"/>
            </w:pPr>
            <w:r w:rsidRPr="00D54D8F">
              <w:t>Наличие подозрения на хромосомные аберрации</w:t>
            </w:r>
          </w:p>
        </w:tc>
      </w:tr>
      <w:tr w:rsidR="00F26F1F" w:rsidRPr="00D54D8F" w14:paraId="54E9CC1B" w14:textId="77777777" w:rsidTr="001D7DE3">
        <w:tc>
          <w:tcPr>
            <w:tcW w:w="483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D3F4F" w14:textId="77777777" w:rsidR="00F26F1F" w:rsidRPr="00D54D8F" w:rsidRDefault="00F26F1F" w:rsidP="007C7481">
            <w:pPr>
              <w:pStyle w:val="phtableorderlist1"/>
            </w:pPr>
          </w:p>
        </w:tc>
        <w:tc>
          <w:tcPr>
            <w:tcW w:w="499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2806E" w14:textId="77777777" w:rsidR="00F26F1F" w:rsidRPr="00D54D8F" w:rsidRDefault="00A02730" w:rsidP="00D54D8F">
            <w:pPr>
              <w:pStyle w:val="phtablecellleft"/>
            </w:pPr>
            <w:r w:rsidRPr="00D54D8F">
              <w:t>142</w:t>
            </w:r>
          </w:p>
        </w:tc>
        <w:tc>
          <w:tcPr>
            <w:tcW w:w="4018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5E7C9" w14:textId="77777777" w:rsidR="00F26F1F" w:rsidRPr="00D54D8F" w:rsidRDefault="00A02730" w:rsidP="00D54D8F">
            <w:pPr>
              <w:pStyle w:val="phtablecellleft"/>
            </w:pPr>
            <w:r w:rsidRPr="00D54D8F">
              <w:t>Наличие перенесенных ранее заболеваний гинекологических</w:t>
            </w:r>
          </w:p>
        </w:tc>
      </w:tr>
    </w:tbl>
    <w:p w14:paraId="28480997" w14:textId="77777777" w:rsidR="00B71E82" w:rsidRPr="00D54D8F" w:rsidRDefault="00B71E82" w:rsidP="00D54D8F">
      <w:pPr>
        <w:pStyle w:val="phnormal"/>
      </w:pPr>
    </w:p>
    <w:p w14:paraId="0B4A7F6F" w14:textId="58FB752A" w:rsidR="00F26F1F" w:rsidRPr="00D54D8F" w:rsidRDefault="00A02730" w:rsidP="00D54D8F">
      <w:pPr>
        <w:pStyle w:val="12"/>
      </w:pPr>
      <w:bookmarkStart w:id="17" w:name="_Toc72759139"/>
      <w:bookmarkStart w:id="18" w:name="_Toc72759156"/>
      <w:bookmarkStart w:id="19" w:name="_Toc72759182"/>
      <w:bookmarkStart w:id="20" w:name="_Toc72759183"/>
      <w:bookmarkStart w:id="21" w:name="_Toc72759196"/>
      <w:bookmarkStart w:id="22" w:name="_Toc72759197"/>
      <w:bookmarkStart w:id="23" w:name="_Toc72759213"/>
      <w:bookmarkStart w:id="24" w:name="_Toc72759214"/>
      <w:bookmarkStart w:id="25" w:name="_Toc72759233"/>
      <w:bookmarkStart w:id="26" w:name="_Toc72759234"/>
      <w:bookmarkStart w:id="27" w:name="_Toc72759247"/>
      <w:bookmarkStart w:id="28" w:name="_Toc72759248"/>
      <w:bookmarkStart w:id="29" w:name="_Toc72759289"/>
      <w:bookmarkStart w:id="30" w:name="_Toc72759290"/>
      <w:bookmarkStart w:id="31" w:name="_Toc72759303"/>
      <w:bookmarkStart w:id="32" w:name="_Toc72759304"/>
      <w:bookmarkStart w:id="33" w:name="_Toc72759317"/>
      <w:bookmarkStart w:id="34" w:name="_Toc72759318"/>
      <w:bookmarkStart w:id="35" w:name="_Toc72759331"/>
      <w:bookmarkStart w:id="36" w:name="_Toc72759332"/>
      <w:bookmarkStart w:id="37" w:name="_Toc72759342"/>
      <w:bookmarkStart w:id="38" w:name="_Toc72759343"/>
      <w:bookmarkStart w:id="39" w:name="_Toc72759368"/>
      <w:bookmarkStart w:id="40" w:name="_Toc72759369"/>
      <w:bookmarkStart w:id="41" w:name="_Toc72759385"/>
      <w:bookmarkStart w:id="42" w:name="_Toc72759386"/>
      <w:bookmarkStart w:id="43" w:name="_Toc72759437"/>
      <w:bookmarkStart w:id="44" w:name="_Toc72759438"/>
      <w:bookmarkStart w:id="45" w:name="_uddlpl6d3qff" w:colFirst="0" w:colLast="0"/>
      <w:bookmarkStart w:id="46" w:name="_Ref54198082"/>
      <w:bookmarkStart w:id="47" w:name="_Toc92977255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D54D8F">
        <w:lastRenderedPageBreak/>
        <w:t>Рамки взаимодействия информационных систем и условия определения триггерных точек</w:t>
      </w:r>
      <w:bookmarkEnd w:id="46"/>
      <w:bookmarkEnd w:id="47"/>
    </w:p>
    <w:p w14:paraId="44077A73" w14:textId="3B0B09A9" w:rsidR="00F26F1F" w:rsidRDefault="00A02730" w:rsidP="00D54D8F">
      <w:pPr>
        <w:pStyle w:val="phnormal"/>
      </w:pPr>
      <w:r w:rsidRPr="008723A0">
        <w:rPr>
          <w:highlight w:val="yellow"/>
        </w:rPr>
        <w:t xml:space="preserve">Информационное взаимодействие ГИС СЗ/МИС МО </w:t>
      </w:r>
      <w:r w:rsidR="008875B0" w:rsidRPr="008723A0">
        <w:rPr>
          <w:highlight w:val="yellow"/>
        </w:rPr>
        <w:t>с</w:t>
      </w:r>
      <w:r w:rsidRPr="008723A0">
        <w:rPr>
          <w:highlight w:val="yellow"/>
        </w:rPr>
        <w:t xml:space="preserve"> ВИМИС </w:t>
      </w:r>
      <w:r w:rsidR="008A7817" w:rsidRPr="008723A0">
        <w:rPr>
          <w:highlight w:val="yellow"/>
        </w:rPr>
        <w:t>«АКиНЕО»</w:t>
      </w:r>
      <w:r w:rsidRPr="008723A0">
        <w:rPr>
          <w:highlight w:val="yellow"/>
        </w:rPr>
        <w:t xml:space="preserve"> начинается с фиксации факта события, соответствующего критериям возникновения необходимости передачи информации в ВИМИС </w:t>
      </w:r>
      <w:r w:rsidR="008A7817" w:rsidRPr="008723A0">
        <w:rPr>
          <w:highlight w:val="yellow"/>
        </w:rPr>
        <w:t>«АКиНЕО»</w:t>
      </w:r>
      <w:r w:rsidR="00363976" w:rsidRPr="008723A0">
        <w:rPr>
          <w:highlight w:val="yellow"/>
        </w:rPr>
        <w:t xml:space="preserve"> – триггерной точки</w:t>
      </w:r>
      <w:r w:rsidR="00363976">
        <w:t xml:space="preserve"> (</w:t>
      </w:r>
      <w:r w:rsidR="00363976">
        <w:fldChar w:fldCharType="begin"/>
      </w:r>
      <w:r w:rsidR="00363976">
        <w:instrText xml:space="preserve"> REF _Ref54201850 \h </w:instrText>
      </w:r>
      <w:r w:rsidR="00363976">
        <w:fldChar w:fldCharType="separate"/>
      </w:r>
      <w:r w:rsidR="00363976" w:rsidRPr="00D54D8F">
        <w:t>Таблица </w:t>
      </w:r>
      <w:r w:rsidR="00363976" w:rsidRPr="00D54D8F">
        <w:rPr>
          <w:noProof/>
        </w:rPr>
        <w:t>2</w:t>
      </w:r>
      <w:r w:rsidR="00363976">
        <w:fldChar w:fldCharType="end"/>
      </w:r>
      <w:r w:rsidR="00363976">
        <w:t>)</w:t>
      </w:r>
      <w:r w:rsidRPr="00D54D8F">
        <w:t>.</w:t>
      </w:r>
      <w:r w:rsidR="00C840FA">
        <w:t xml:space="preserve"> </w:t>
      </w:r>
      <w:r w:rsidR="00320250">
        <w:t>Подробное описание триггерных точек, условий передачи СЭМД/</w:t>
      </w:r>
      <w:r w:rsidR="00E96E43">
        <w:t>СЭМД beta-версии</w:t>
      </w:r>
      <w:r w:rsidR="00320250">
        <w:t>, а также перечень передаваемых СЭМД/</w:t>
      </w:r>
      <w:r w:rsidR="00E96E43">
        <w:t>СЭМД beta-версии</w:t>
      </w:r>
      <w:r w:rsidR="00320250">
        <w:t xml:space="preserve"> представлены в пп. </w:t>
      </w:r>
      <w:r w:rsidR="00320250">
        <w:fldChar w:fldCharType="begin"/>
      </w:r>
      <w:r w:rsidR="00320250">
        <w:instrText xml:space="preserve"> REF _Ref54201779 \n \h </w:instrText>
      </w:r>
      <w:r w:rsidR="00320250">
        <w:fldChar w:fldCharType="separate"/>
      </w:r>
      <w:r w:rsidR="00320250">
        <w:t>4.1</w:t>
      </w:r>
      <w:r w:rsidR="00320250">
        <w:fldChar w:fldCharType="end"/>
      </w:r>
      <w:r w:rsidR="00320250">
        <w:t xml:space="preserve"> </w:t>
      </w:r>
      <w:r w:rsidR="00320250" w:rsidRPr="00D54D8F">
        <w:t>–</w:t>
      </w:r>
      <w:r w:rsidR="00320250">
        <w:t xml:space="preserve"> </w:t>
      </w:r>
      <w:r w:rsidR="00320250">
        <w:fldChar w:fldCharType="begin"/>
      </w:r>
      <w:r w:rsidR="00320250">
        <w:instrText xml:space="preserve"> REF _Ref81408442 \n \h </w:instrText>
      </w:r>
      <w:r w:rsidR="00320250">
        <w:fldChar w:fldCharType="separate"/>
      </w:r>
      <w:r w:rsidR="00320250">
        <w:t>4.8</w:t>
      </w:r>
      <w:r w:rsidR="00320250">
        <w:fldChar w:fldCharType="end"/>
      </w:r>
      <w:r w:rsidR="00320250">
        <w:t>.</w:t>
      </w:r>
    </w:p>
    <w:p w14:paraId="3DEF48D4" w14:textId="38BC0E32" w:rsidR="00320250" w:rsidRDefault="00320250" w:rsidP="00D54D8F">
      <w:pPr>
        <w:pStyle w:val="phnormal"/>
      </w:pPr>
      <w:r w:rsidRPr="00320250">
        <w:t>В целях</w:t>
      </w:r>
      <w:r>
        <w:t xml:space="preserve"> </w:t>
      </w:r>
      <w:r w:rsidR="00F76D37">
        <w:t xml:space="preserve">упрощения </w:t>
      </w:r>
      <w:r>
        <w:t xml:space="preserve">выявления всех </w:t>
      </w:r>
      <w:r w:rsidRPr="00320250">
        <w:t xml:space="preserve">триггерных точек </w:t>
      </w:r>
      <w:r>
        <w:t xml:space="preserve">и </w:t>
      </w:r>
      <w:r w:rsidR="00F76D37">
        <w:t xml:space="preserve">ускорения </w:t>
      </w:r>
      <w:r w:rsidRPr="00320250">
        <w:t xml:space="preserve">передачи информации в ВИМИС «АКиНЕО», </w:t>
      </w:r>
      <w:r>
        <w:t>при первичном выявлении некоторых триггерных точек</w:t>
      </w:r>
      <w:r w:rsidR="00F76D37" w:rsidRPr="00F76D37">
        <w:t xml:space="preserve"> </w:t>
      </w:r>
      <w:r w:rsidR="00F76D37">
        <w:t>по пациенту</w:t>
      </w:r>
      <w:r>
        <w:t xml:space="preserve"> и соблюдении</w:t>
      </w:r>
      <w:r w:rsidR="00F76D37">
        <w:t xml:space="preserve"> дополнительных </w:t>
      </w:r>
      <w:r w:rsidRPr="00320250">
        <w:t>услови</w:t>
      </w:r>
      <w:r>
        <w:t>й</w:t>
      </w:r>
      <w:r w:rsidR="00F76D37">
        <w:t xml:space="preserve">, </w:t>
      </w:r>
      <w:r w:rsidRPr="00320250">
        <w:t xml:space="preserve">для </w:t>
      </w:r>
      <w:r w:rsidR="00F76D37" w:rsidRPr="00320250">
        <w:t>указанного пациента</w:t>
      </w:r>
      <w:r w:rsidR="00F76D37">
        <w:t xml:space="preserve"> </w:t>
      </w:r>
      <w:r w:rsidRPr="00320250">
        <w:t xml:space="preserve">в ГИС СЗ/МИС МО должен быть </w:t>
      </w:r>
      <w:r w:rsidR="00F76D37">
        <w:t>установлен</w:t>
      </w:r>
      <w:r w:rsidRPr="00320250">
        <w:t xml:space="preserve"> статус – «Контроль ВИМИС «АКиНЕО»</w:t>
      </w:r>
    </w:p>
    <w:p w14:paraId="3C7BEDE1" w14:textId="4A8604EA" w:rsidR="00BB27D6" w:rsidRDefault="00BB27D6" w:rsidP="00D54D8F">
      <w:pPr>
        <w:pStyle w:val="phnormal"/>
      </w:pPr>
      <w:r>
        <w:t xml:space="preserve">Перечень триггерных точек и условий при выявлении которых </w:t>
      </w:r>
      <w:r w:rsidR="00557DFB">
        <w:t>должен</w:t>
      </w:r>
      <w:r w:rsidR="00F76D37">
        <w:t xml:space="preserve"> быть</w:t>
      </w:r>
      <w:r>
        <w:t xml:space="preserve"> установлен статус </w:t>
      </w:r>
      <w:r w:rsidRPr="00D54D8F">
        <w:t>«Контроль ВИМИС «АКиНЕО»</w:t>
      </w:r>
      <w:r>
        <w:t>, а также его длительность представлены в таблице</w:t>
      </w:r>
      <w:r w:rsidR="009F0AE9">
        <w:t xml:space="preserve"> (</w:t>
      </w:r>
      <w:r w:rsidR="009F0AE9">
        <w:fldChar w:fldCharType="begin"/>
      </w:r>
      <w:r w:rsidR="009F0AE9">
        <w:instrText xml:space="preserve"> REF _Ref81413142 \h </w:instrText>
      </w:r>
      <w:r w:rsidR="009F0AE9">
        <w:fldChar w:fldCharType="separate"/>
      </w:r>
      <w:r w:rsidR="009F0AE9" w:rsidRPr="00D54D8F">
        <w:t xml:space="preserve">Таблица </w:t>
      </w:r>
      <w:r w:rsidR="009F0AE9">
        <w:rPr>
          <w:noProof/>
        </w:rPr>
        <w:t>8</w:t>
      </w:r>
      <w:r w:rsidR="009F0AE9">
        <w:fldChar w:fldCharType="end"/>
      </w:r>
      <w:r w:rsidR="009F0AE9">
        <w:t>)</w:t>
      </w:r>
      <w:r>
        <w:t>.</w:t>
      </w:r>
    </w:p>
    <w:p w14:paraId="12776598" w14:textId="77777777" w:rsidR="0099479B" w:rsidRDefault="0099479B" w:rsidP="00D54D8F">
      <w:pPr>
        <w:pStyle w:val="phnormal"/>
      </w:pPr>
    </w:p>
    <w:p w14:paraId="733BAC0C" w14:textId="30CD68D3" w:rsidR="00BE39E8" w:rsidRPr="00D54D8F" w:rsidRDefault="00BE39E8" w:rsidP="00BE39E8">
      <w:pPr>
        <w:pStyle w:val="phtabletitle"/>
      </w:pPr>
      <w:bookmarkStart w:id="48" w:name="_Ref81413142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8</w:t>
      </w:r>
      <w:r w:rsidRPr="00D54D8F">
        <w:fldChar w:fldCharType="end"/>
      </w:r>
      <w:bookmarkEnd w:id="48"/>
      <w:r w:rsidRPr="00D54D8F">
        <w:t xml:space="preserve"> – </w:t>
      </w:r>
      <w:r>
        <w:t>У</w:t>
      </w:r>
      <w:r w:rsidRPr="00BE39E8">
        <w:t>слови</w:t>
      </w:r>
      <w:r>
        <w:t>я</w:t>
      </w:r>
      <w:r w:rsidRPr="00BE39E8">
        <w:t xml:space="preserve"> установление статуса «Контроль ВИМИС «АКиНЕО»</w:t>
      </w:r>
      <w:r>
        <w:t xml:space="preserve"> </w:t>
      </w:r>
      <w:r w:rsidRPr="00320250">
        <w:t>в ГИС СЗ/МИС МО</w:t>
      </w:r>
    </w:p>
    <w:tbl>
      <w:tblPr>
        <w:tblStyle w:val="a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309"/>
        <w:gridCol w:w="1262"/>
        <w:gridCol w:w="2811"/>
        <w:gridCol w:w="1401"/>
        <w:gridCol w:w="1787"/>
        <w:gridCol w:w="1628"/>
      </w:tblGrid>
      <w:tr w:rsidR="00701FC1" w:rsidRPr="00226B2B" w14:paraId="1544C874" w14:textId="77777777" w:rsidTr="005134BB">
        <w:trPr>
          <w:cantSplit/>
          <w:trHeight w:val="304"/>
          <w:tblHeader/>
        </w:trPr>
        <w:tc>
          <w:tcPr>
            <w:tcW w:w="6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8C9D" w14:textId="10A359C2" w:rsidR="00701FC1" w:rsidRPr="00226B2B" w:rsidRDefault="00701FC1" w:rsidP="00E22094">
            <w:pPr>
              <w:pStyle w:val="phtablecolcaption"/>
            </w:pPr>
            <w:r w:rsidRPr="00226B2B">
              <w:t>Код триггерной точки</w:t>
            </w:r>
          </w:p>
        </w:tc>
        <w:tc>
          <w:tcPr>
            <w:tcW w:w="619" w:type="pct"/>
          </w:tcPr>
          <w:p w14:paraId="2CBEFC2E" w14:textId="6991CC25" w:rsidR="00701FC1" w:rsidRPr="00226B2B" w:rsidRDefault="00701FC1" w:rsidP="00E22094">
            <w:pPr>
              <w:pStyle w:val="phtablecolcaption"/>
            </w:pPr>
            <w:r>
              <w:t>№ пункта ПИВ</w:t>
            </w:r>
          </w:p>
        </w:tc>
        <w:tc>
          <w:tcPr>
            <w:tcW w:w="137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6A98" w14:textId="2175515C" w:rsidR="00701FC1" w:rsidRPr="00226B2B" w:rsidRDefault="00701FC1" w:rsidP="00E22094">
            <w:pPr>
              <w:pStyle w:val="phtablecolcaption"/>
            </w:pPr>
            <w:r w:rsidRPr="00226B2B">
              <w:t>Наименование триггерной точки</w:t>
            </w:r>
          </w:p>
        </w:tc>
        <w:tc>
          <w:tcPr>
            <w:tcW w:w="687" w:type="pct"/>
          </w:tcPr>
          <w:p w14:paraId="2B972D79" w14:textId="42CFB6D5" w:rsidR="00701FC1" w:rsidRPr="00226B2B" w:rsidRDefault="00701FC1" w:rsidP="009D4E2E">
            <w:pPr>
              <w:pStyle w:val="phtablecolcaption"/>
            </w:pPr>
            <w:r w:rsidRPr="00226B2B">
              <w:t>Условия передачи СЭМД</w:t>
            </w:r>
          </w:p>
        </w:tc>
        <w:tc>
          <w:tcPr>
            <w:tcW w:w="876" w:type="pct"/>
          </w:tcPr>
          <w:p w14:paraId="61B85625" w14:textId="208D32E3" w:rsidR="00701FC1" w:rsidRPr="00226B2B" w:rsidRDefault="00701FC1" w:rsidP="009D4E2E">
            <w:pPr>
              <w:pStyle w:val="phtablecolcaption"/>
            </w:pPr>
            <w:r w:rsidRPr="00226B2B">
              <w:t>Необходимость установления статуса «Контроль ВИМИС «АКиНЕО»</w:t>
            </w:r>
          </w:p>
        </w:tc>
        <w:tc>
          <w:tcPr>
            <w:tcW w:w="798" w:type="pct"/>
          </w:tcPr>
          <w:p w14:paraId="5E3E40B2" w14:textId="4666719C" w:rsidR="00701FC1" w:rsidRPr="00226B2B" w:rsidRDefault="00701FC1" w:rsidP="00B47E33">
            <w:pPr>
              <w:pStyle w:val="phtablecolcaption"/>
            </w:pPr>
            <w:r w:rsidRPr="00226B2B">
              <w:t>Длительность статуса «Контроль ВИМИС «АКиНЕО»</w:t>
            </w:r>
          </w:p>
        </w:tc>
      </w:tr>
      <w:tr w:rsidR="00701FC1" w:rsidRPr="00226B2B" w14:paraId="7663B26B" w14:textId="77777777" w:rsidTr="005134BB">
        <w:trPr>
          <w:cantSplit/>
          <w:trHeight w:val="457"/>
        </w:trPr>
        <w:tc>
          <w:tcPr>
            <w:tcW w:w="5000" w:type="pct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0A" w14:textId="41032A9A" w:rsidR="00701FC1" w:rsidRPr="00D46838" w:rsidRDefault="00701FC1" w:rsidP="00D46838">
            <w:pPr>
              <w:pStyle w:val="phtablecellleft"/>
              <w:jc w:val="center"/>
              <w:rPr>
                <w:b/>
              </w:rPr>
            </w:pPr>
            <w:r w:rsidRPr="00D46838">
              <w:rPr>
                <w:b/>
              </w:rPr>
              <w:t>Для групп пациентов «Беременные, роженицы и родильницы» и «Пациентки с КАС»</w:t>
            </w:r>
          </w:p>
        </w:tc>
      </w:tr>
      <w:tr w:rsidR="00D46838" w:rsidRPr="00226B2B" w14:paraId="7E4E249B" w14:textId="77777777" w:rsidTr="005134BB">
        <w:trPr>
          <w:cantSplit/>
          <w:trHeight w:val="457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6652" w14:textId="457AAEB0" w:rsidR="00D46838" w:rsidRPr="00226B2B" w:rsidRDefault="00D46838" w:rsidP="00002BB0">
            <w:pPr>
              <w:pStyle w:val="phtablecellleft"/>
              <w:jc w:val="left"/>
            </w:pPr>
            <w:r w:rsidRPr="00226B2B">
              <w:t>1</w:t>
            </w:r>
          </w:p>
        </w:tc>
        <w:tc>
          <w:tcPr>
            <w:tcW w:w="619" w:type="pct"/>
            <w:vMerge w:val="restart"/>
          </w:tcPr>
          <w:p w14:paraId="061FEDC9" w14:textId="7FC0A19B" w:rsidR="00D46838" w:rsidRPr="00226B2B" w:rsidRDefault="00D46838" w:rsidP="00002BB0">
            <w:pPr>
              <w:pStyle w:val="phtablecellleft"/>
              <w:jc w:val="left"/>
            </w:pPr>
            <w:r>
              <w:fldChar w:fldCharType="begin"/>
            </w:r>
            <w:r>
              <w:instrText xml:space="preserve"> REF _Ref91259949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</w:p>
        </w:tc>
        <w:tc>
          <w:tcPr>
            <w:tcW w:w="1378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97A1" w14:textId="35DD4EAC" w:rsidR="00D46838" w:rsidRPr="00226B2B" w:rsidRDefault="00D46838" w:rsidP="00002BB0">
            <w:pPr>
              <w:pStyle w:val="phtablecellleft"/>
              <w:jc w:val="left"/>
            </w:pPr>
            <w:r w:rsidRPr="00226B2B">
              <w:t>Выявление осмотра (консультации) пациента</w:t>
            </w:r>
          </w:p>
        </w:tc>
        <w:tc>
          <w:tcPr>
            <w:tcW w:w="687" w:type="pct"/>
          </w:tcPr>
          <w:p w14:paraId="2DF9E0DE" w14:textId="17C16E74" w:rsidR="00D46838" w:rsidRPr="00226B2B" w:rsidRDefault="00D46838" w:rsidP="00002BB0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876" w:type="pct"/>
          </w:tcPr>
          <w:p w14:paraId="66347545" w14:textId="410E5A7A" w:rsidR="00D46838" w:rsidRPr="00226B2B" w:rsidRDefault="00D46838" w:rsidP="00002BB0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79AD0963" w14:textId="183587F3" w:rsidR="00D46838" w:rsidRPr="00226B2B" w:rsidRDefault="00D46838" w:rsidP="00002BB0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  <w:r w:rsidRPr="00226B2B">
              <w:rPr>
                <w:rStyle w:val="affff"/>
              </w:rPr>
              <w:footnoteReference w:id="7"/>
            </w:r>
          </w:p>
        </w:tc>
      </w:tr>
      <w:tr w:rsidR="00D46838" w:rsidRPr="00226B2B" w14:paraId="0DD4EB6F" w14:textId="77777777" w:rsidTr="005134BB">
        <w:trPr>
          <w:cantSplit/>
          <w:trHeight w:val="4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DBD7" w14:textId="77777777" w:rsidR="00D46838" w:rsidRPr="00226B2B" w:rsidRDefault="00D46838" w:rsidP="00E22094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095A1383" w14:textId="77777777" w:rsidR="00D46838" w:rsidRPr="00226B2B" w:rsidRDefault="00D46838" w:rsidP="00E22094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82D3" w14:textId="11F1EE92" w:rsidR="00D46838" w:rsidRPr="00226B2B" w:rsidRDefault="00D46838" w:rsidP="00E22094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015DA994" w14:textId="42E50350" w:rsidR="00D46838" w:rsidRPr="00226B2B" w:rsidRDefault="00D46838" w:rsidP="00E22094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876" w:type="pct"/>
          </w:tcPr>
          <w:p w14:paraId="013F4CD7" w14:textId="0F71DE1E" w:rsidR="00D46838" w:rsidRPr="00226B2B" w:rsidRDefault="00D46838" w:rsidP="00E22094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74737ED0" w14:textId="4E61F6D8" w:rsidR="00D46838" w:rsidRPr="00226B2B" w:rsidRDefault="00D46838" w:rsidP="00E22094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</w:p>
        </w:tc>
      </w:tr>
      <w:tr w:rsidR="00D46838" w:rsidRPr="00226B2B" w14:paraId="3BCC1A25" w14:textId="77777777" w:rsidTr="005134BB">
        <w:trPr>
          <w:cantSplit/>
          <w:trHeight w:val="457"/>
        </w:trPr>
        <w:tc>
          <w:tcPr>
            <w:tcW w:w="6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AA2" w14:textId="32A59D66" w:rsidR="00D46838" w:rsidRPr="00226B2B" w:rsidRDefault="00D46838" w:rsidP="00D46838">
            <w:pPr>
              <w:pStyle w:val="phtablecellleft"/>
              <w:jc w:val="left"/>
            </w:pPr>
            <w:r w:rsidRPr="00226B2B">
              <w:t>19</w:t>
            </w:r>
          </w:p>
        </w:tc>
        <w:tc>
          <w:tcPr>
            <w:tcW w:w="619" w:type="pct"/>
          </w:tcPr>
          <w:p w14:paraId="44C7E565" w14:textId="4A312A0D" w:rsidR="00D46838" w:rsidRPr="00226B2B" w:rsidRDefault="00D46838" w:rsidP="00D46838">
            <w:pPr>
              <w:pStyle w:val="phtablecellleft"/>
              <w:jc w:val="left"/>
            </w:pPr>
            <w:r>
              <w:fldChar w:fldCharType="begin"/>
            </w:r>
            <w:r>
              <w:instrText xml:space="preserve"> REF _Ref91259968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</w:p>
        </w:tc>
        <w:tc>
          <w:tcPr>
            <w:tcW w:w="137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8D8F" w14:textId="5FAB2C1B" w:rsidR="00D46838" w:rsidRPr="00226B2B" w:rsidRDefault="00D46838" w:rsidP="00D46838">
            <w:pPr>
              <w:pStyle w:val="phtablecellleft"/>
              <w:jc w:val="left"/>
            </w:pPr>
            <w:r w:rsidRPr="00226B2B">
              <w:t>Выявление факта постановки на учет по беременности</w:t>
            </w:r>
          </w:p>
        </w:tc>
        <w:tc>
          <w:tcPr>
            <w:tcW w:w="687" w:type="pct"/>
          </w:tcPr>
          <w:p w14:paraId="05129672" w14:textId="37A632B2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1 и Условие 2</w:t>
            </w:r>
          </w:p>
        </w:tc>
        <w:tc>
          <w:tcPr>
            <w:tcW w:w="876" w:type="pct"/>
          </w:tcPr>
          <w:p w14:paraId="352251AE" w14:textId="643D2CE1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00A457E2" w14:textId="690F1212" w:rsidR="00D46838" w:rsidRPr="00226B2B" w:rsidRDefault="00D46838" w:rsidP="00D46838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</w:p>
        </w:tc>
      </w:tr>
      <w:tr w:rsidR="00D46838" w:rsidRPr="00226B2B" w14:paraId="62A38463" w14:textId="77777777" w:rsidTr="005134BB">
        <w:trPr>
          <w:cantSplit/>
          <w:trHeight w:val="655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9ECF" w14:textId="0BDC0D67" w:rsidR="00D46838" w:rsidRPr="00226B2B" w:rsidRDefault="00D46838" w:rsidP="00D46838">
            <w:pPr>
              <w:pStyle w:val="phtablecellleft"/>
              <w:jc w:val="left"/>
            </w:pPr>
            <w:r w:rsidRPr="00226B2B">
              <w:t>2</w:t>
            </w:r>
          </w:p>
        </w:tc>
        <w:tc>
          <w:tcPr>
            <w:tcW w:w="619" w:type="pct"/>
            <w:vMerge w:val="restart"/>
          </w:tcPr>
          <w:p w14:paraId="0AF6F4BF" w14:textId="5759E093" w:rsidR="00D46838" w:rsidRPr="00226B2B" w:rsidRDefault="00D46838" w:rsidP="00D46838">
            <w:pPr>
              <w:pStyle w:val="phtablecellleft"/>
              <w:jc w:val="left"/>
            </w:pPr>
            <w:r>
              <w:fldChar w:fldCharType="begin"/>
            </w:r>
            <w:r>
              <w:instrText xml:space="preserve"> REF _Ref91259978 \r \h </w:instrText>
            </w:r>
            <w:r>
              <w:fldChar w:fldCharType="separate"/>
            </w:r>
            <w:r>
              <w:t>4.3</w:t>
            </w:r>
            <w:r>
              <w:fldChar w:fldCharType="end"/>
            </w:r>
          </w:p>
        </w:tc>
        <w:tc>
          <w:tcPr>
            <w:tcW w:w="1378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37BA" w14:textId="43B82883" w:rsidR="00D46838" w:rsidRPr="00226B2B" w:rsidRDefault="00D46838" w:rsidP="00D46838">
            <w:pPr>
              <w:pStyle w:val="phtablecellleft"/>
              <w:jc w:val="left"/>
            </w:pPr>
            <w:r w:rsidRPr="00226B2B">
              <w:t>Выявление диагностических исследований</w:t>
            </w:r>
          </w:p>
        </w:tc>
        <w:tc>
          <w:tcPr>
            <w:tcW w:w="687" w:type="pct"/>
          </w:tcPr>
          <w:p w14:paraId="1C639970" w14:textId="2CC94A57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876" w:type="pct"/>
          </w:tcPr>
          <w:p w14:paraId="34022060" w14:textId="0DCC82F0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49371EC0" w14:textId="3607523E" w:rsidR="00D46838" w:rsidRPr="00226B2B" w:rsidRDefault="00D46838" w:rsidP="00D46838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</w:p>
        </w:tc>
      </w:tr>
      <w:tr w:rsidR="00D46838" w:rsidRPr="00226B2B" w14:paraId="3D67BF6C" w14:textId="77777777" w:rsidTr="005134BB">
        <w:trPr>
          <w:cantSplit/>
          <w:trHeight w:val="363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A502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167761AD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2919" w14:textId="3F17FDFB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11958917" w14:textId="4135ACA5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876" w:type="pct"/>
          </w:tcPr>
          <w:p w14:paraId="30B8E523" w14:textId="0B073B01" w:rsidR="00D46838" w:rsidRPr="00226B2B" w:rsidRDefault="00D46838" w:rsidP="00D46838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798" w:type="pct"/>
          </w:tcPr>
          <w:p w14:paraId="403B48E1" w14:textId="69D8CB98" w:rsidR="00D46838" w:rsidRPr="00226B2B" w:rsidRDefault="00D46838" w:rsidP="00D46838">
            <w:pPr>
              <w:pStyle w:val="phtablecellleft"/>
              <w:jc w:val="center"/>
            </w:pPr>
            <w:r w:rsidRPr="00226B2B">
              <w:t>–</w:t>
            </w:r>
          </w:p>
        </w:tc>
      </w:tr>
      <w:tr w:rsidR="00D46838" w:rsidRPr="00226B2B" w14:paraId="56A06AD6" w14:textId="77777777" w:rsidTr="005134BB">
        <w:trPr>
          <w:cantSplit/>
          <w:trHeight w:val="557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061A" w14:textId="46910547" w:rsidR="00D46838" w:rsidRPr="00226B2B" w:rsidRDefault="00D46838" w:rsidP="00D46838">
            <w:pPr>
              <w:pStyle w:val="phtablecellleft"/>
              <w:jc w:val="left"/>
            </w:pPr>
            <w:r w:rsidRPr="00226B2B">
              <w:t>3</w:t>
            </w:r>
          </w:p>
        </w:tc>
        <w:tc>
          <w:tcPr>
            <w:tcW w:w="619" w:type="pct"/>
            <w:vMerge w:val="restart"/>
          </w:tcPr>
          <w:p w14:paraId="57FA792E" w14:textId="3079A708" w:rsidR="00D46838" w:rsidRPr="00226B2B" w:rsidRDefault="00D46838" w:rsidP="00D46838">
            <w:pPr>
              <w:pStyle w:val="phtablecellleft"/>
              <w:jc w:val="left"/>
            </w:pPr>
            <w:r>
              <w:fldChar w:fldCharType="begin"/>
            </w:r>
            <w:r>
              <w:instrText xml:space="preserve"> REF _Ref91259986 \r \h </w:instrText>
            </w:r>
            <w:r>
              <w:fldChar w:fldCharType="separate"/>
            </w:r>
            <w:r>
              <w:t>4.4</w:t>
            </w:r>
            <w:r>
              <w:fldChar w:fldCharType="end"/>
            </w:r>
          </w:p>
        </w:tc>
        <w:tc>
          <w:tcPr>
            <w:tcW w:w="1378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E7F6" w14:textId="7CEAD501" w:rsidR="00D46838" w:rsidRPr="00226B2B" w:rsidRDefault="00D46838" w:rsidP="00D46838">
            <w:pPr>
              <w:pStyle w:val="phtablecellleft"/>
              <w:jc w:val="left"/>
            </w:pPr>
            <w:r w:rsidRPr="00226B2B">
              <w:t>Выявление направления на оказания медицинских услуг</w:t>
            </w:r>
          </w:p>
        </w:tc>
        <w:tc>
          <w:tcPr>
            <w:tcW w:w="687" w:type="pct"/>
          </w:tcPr>
          <w:p w14:paraId="7F37C45F" w14:textId="79E03830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876" w:type="pct"/>
          </w:tcPr>
          <w:p w14:paraId="197561F5" w14:textId="29D87DCE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473BA7C7" w14:textId="715EFEC1" w:rsidR="00D46838" w:rsidRPr="00226B2B" w:rsidRDefault="00D46838" w:rsidP="00D46838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</w:p>
        </w:tc>
      </w:tr>
      <w:tr w:rsidR="00D46838" w:rsidRPr="00226B2B" w14:paraId="688D2910" w14:textId="77777777" w:rsidTr="005134B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5217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25017F96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0470" w14:textId="3F07B041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79170C7C" w14:textId="646037C9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876" w:type="pct"/>
          </w:tcPr>
          <w:p w14:paraId="0446DC0C" w14:textId="5A48F5A8" w:rsidR="00D46838" w:rsidRPr="00226B2B" w:rsidRDefault="00D46838" w:rsidP="00D46838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798" w:type="pct"/>
          </w:tcPr>
          <w:p w14:paraId="2D747A86" w14:textId="3C050D7E" w:rsidR="00D46838" w:rsidRPr="00226B2B" w:rsidRDefault="00D46838" w:rsidP="00D46838">
            <w:pPr>
              <w:pStyle w:val="phtablecellleft"/>
              <w:jc w:val="center"/>
            </w:pPr>
            <w:r w:rsidRPr="00226B2B">
              <w:t>–</w:t>
            </w:r>
          </w:p>
        </w:tc>
      </w:tr>
      <w:tr w:rsidR="00D46838" w:rsidRPr="00226B2B" w14:paraId="4F5F19A3" w14:textId="77777777" w:rsidTr="005134BB">
        <w:trPr>
          <w:cantSplit/>
          <w:trHeight w:val="557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63CF" w14:textId="67A214DD" w:rsidR="00D46838" w:rsidRPr="00226B2B" w:rsidRDefault="00D46838" w:rsidP="00D46838">
            <w:pPr>
              <w:pStyle w:val="phtablecellleft"/>
              <w:jc w:val="left"/>
            </w:pPr>
            <w:r w:rsidRPr="00226B2B">
              <w:t>5</w:t>
            </w:r>
          </w:p>
        </w:tc>
        <w:tc>
          <w:tcPr>
            <w:tcW w:w="619" w:type="pct"/>
            <w:vMerge w:val="restart"/>
          </w:tcPr>
          <w:p w14:paraId="1DB31C6F" w14:textId="569D60E9" w:rsidR="00D46838" w:rsidRPr="00226B2B" w:rsidRDefault="00D46838" w:rsidP="00D46838">
            <w:pPr>
              <w:pStyle w:val="phtablecellleft"/>
              <w:jc w:val="left"/>
            </w:pPr>
            <w:r>
              <w:fldChar w:fldCharType="begin"/>
            </w:r>
            <w:r>
              <w:instrText xml:space="preserve"> REF _Ref91259993 \r \h </w:instrText>
            </w:r>
            <w:r>
              <w:fldChar w:fldCharType="separate"/>
            </w:r>
            <w:r>
              <w:t>4.5</w:t>
            </w:r>
            <w:r>
              <w:fldChar w:fldCharType="end"/>
            </w:r>
          </w:p>
        </w:tc>
        <w:tc>
          <w:tcPr>
            <w:tcW w:w="1378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B4EC" w14:textId="45886C64" w:rsidR="00D46838" w:rsidRPr="00226B2B" w:rsidRDefault="00D46838" w:rsidP="00D46838">
            <w:pPr>
              <w:pStyle w:val="phtablecellleft"/>
              <w:jc w:val="left"/>
            </w:pPr>
            <w:r w:rsidRPr="00226B2B">
              <w:t>Выявление госпитализации (получение пациентом медицинской помощи в условиях стационара (дневного стационара))</w:t>
            </w:r>
          </w:p>
        </w:tc>
        <w:tc>
          <w:tcPr>
            <w:tcW w:w="687" w:type="pct"/>
          </w:tcPr>
          <w:p w14:paraId="754C8877" w14:textId="008DD409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876" w:type="pct"/>
          </w:tcPr>
          <w:p w14:paraId="141C290E" w14:textId="5C0C14DD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175FC040" w14:textId="568959F2" w:rsidR="00D46838" w:rsidRPr="00226B2B" w:rsidRDefault="00D46838" w:rsidP="00D46838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</w:p>
        </w:tc>
      </w:tr>
      <w:tr w:rsidR="00D46838" w:rsidRPr="00226B2B" w14:paraId="53A4F205" w14:textId="77777777" w:rsidTr="005134B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1EFC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449B3AA8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80B0" w14:textId="7B569B92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66C7C34A" w14:textId="6E4C8149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876" w:type="pct"/>
          </w:tcPr>
          <w:p w14:paraId="189BE8B1" w14:textId="0808CEB3" w:rsidR="00D46838" w:rsidRPr="00226B2B" w:rsidRDefault="00D46838" w:rsidP="00D46838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798" w:type="pct"/>
          </w:tcPr>
          <w:p w14:paraId="303A9CFA" w14:textId="54EE6232" w:rsidR="00D46838" w:rsidRPr="00226B2B" w:rsidRDefault="00D46838" w:rsidP="00D46838">
            <w:pPr>
              <w:pStyle w:val="phtablecellleft"/>
              <w:jc w:val="center"/>
            </w:pPr>
            <w:r w:rsidRPr="00226B2B">
              <w:t>–</w:t>
            </w:r>
          </w:p>
        </w:tc>
      </w:tr>
      <w:tr w:rsidR="00D46838" w:rsidRPr="00226B2B" w14:paraId="7177646E" w14:textId="77777777" w:rsidTr="005134BB">
        <w:trPr>
          <w:cantSplit/>
          <w:trHeight w:val="557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113F" w14:textId="78FA46B7" w:rsidR="00D46838" w:rsidRPr="00226B2B" w:rsidRDefault="00D46838" w:rsidP="00D46838">
            <w:pPr>
              <w:pStyle w:val="phtablecellleft"/>
              <w:jc w:val="left"/>
            </w:pPr>
            <w:r w:rsidRPr="00226B2B">
              <w:t>8</w:t>
            </w:r>
          </w:p>
        </w:tc>
        <w:tc>
          <w:tcPr>
            <w:tcW w:w="619" w:type="pct"/>
            <w:vMerge w:val="restart"/>
          </w:tcPr>
          <w:p w14:paraId="5ACE7219" w14:textId="023BE3D1" w:rsidR="00D46838" w:rsidRPr="00226B2B" w:rsidRDefault="00D46838" w:rsidP="00D46838">
            <w:pPr>
              <w:pStyle w:val="phtablecellleft"/>
              <w:jc w:val="left"/>
            </w:pPr>
            <w:r>
              <w:fldChar w:fldCharType="begin"/>
            </w:r>
            <w:r>
              <w:instrText xml:space="preserve"> REF _Ref91259999 \r \h </w:instrText>
            </w:r>
            <w:r>
              <w:fldChar w:fldCharType="separate"/>
            </w:r>
            <w:r>
              <w:t>4.6</w:t>
            </w:r>
            <w:r>
              <w:fldChar w:fldCharType="end"/>
            </w:r>
          </w:p>
        </w:tc>
        <w:tc>
          <w:tcPr>
            <w:tcW w:w="1378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61C6" w14:textId="12261A5F" w:rsidR="00D46838" w:rsidRPr="00226B2B" w:rsidRDefault="00D46838" w:rsidP="00D46838">
            <w:pPr>
              <w:pStyle w:val="phtablecellleft"/>
              <w:jc w:val="left"/>
            </w:pPr>
            <w:r w:rsidRPr="00226B2B">
              <w:t>Выявление факта завершения беременности</w:t>
            </w:r>
          </w:p>
        </w:tc>
        <w:tc>
          <w:tcPr>
            <w:tcW w:w="687" w:type="pct"/>
          </w:tcPr>
          <w:p w14:paraId="7A2FB222" w14:textId="45226809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876" w:type="pct"/>
          </w:tcPr>
          <w:p w14:paraId="12D1ADF4" w14:textId="7196180E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110B16D3" w14:textId="3D927E21" w:rsidR="00D46838" w:rsidRPr="00226B2B" w:rsidRDefault="00D46838" w:rsidP="00D46838">
            <w:pPr>
              <w:pStyle w:val="phtablecellleft"/>
              <w:jc w:val="left"/>
            </w:pPr>
            <w:r w:rsidRPr="00226B2B">
              <w:t>42 дня с даты рождения ребенка</w:t>
            </w:r>
            <w:bookmarkStart w:id="49" w:name="_Ref81411658"/>
            <w:r w:rsidRPr="00226B2B">
              <w:rPr>
                <w:rStyle w:val="affff"/>
              </w:rPr>
              <w:footnoteReference w:id="8"/>
            </w:r>
            <w:bookmarkEnd w:id="49"/>
          </w:p>
        </w:tc>
      </w:tr>
      <w:tr w:rsidR="00D46838" w:rsidRPr="00226B2B" w14:paraId="7FABC7E8" w14:textId="77777777" w:rsidTr="005134B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36E" w14:textId="580EF99E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2A1D3403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3490" w14:textId="3CFBFCC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56525B97" w14:textId="1DB8BBD4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876" w:type="pct"/>
          </w:tcPr>
          <w:p w14:paraId="3090A38C" w14:textId="412AF4F6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3992A8F0" w14:textId="77777777" w:rsidR="00D46838" w:rsidRDefault="00D46838" w:rsidP="00D46838">
            <w:pPr>
              <w:pStyle w:val="phtablecellleft"/>
              <w:jc w:val="left"/>
              <w:rPr>
                <w:ins w:id="50" w:author="Taras Goynik" w:date="2021-12-24T11:47:00Z"/>
              </w:rPr>
            </w:pPr>
            <w:r w:rsidRPr="00226B2B">
              <w:t>42 дня с даты прерывания беременности</w:t>
            </w:r>
          </w:p>
          <w:p w14:paraId="37DEF6B8" w14:textId="1D574F87" w:rsidR="00D46838" w:rsidRPr="00226B2B" w:rsidRDefault="00D46838" w:rsidP="00D46838">
            <w:pPr>
              <w:pStyle w:val="phtablecellleft"/>
              <w:jc w:val="left"/>
            </w:pPr>
          </w:p>
        </w:tc>
      </w:tr>
      <w:tr w:rsidR="00D46838" w:rsidRPr="00226B2B" w14:paraId="166C2A40" w14:textId="77777777" w:rsidTr="005134B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D8D1" w14:textId="5BA545B6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5373F995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96E0" w14:textId="3D612923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691BFE1E" w14:textId="785E5E5B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3</w:t>
            </w:r>
          </w:p>
        </w:tc>
        <w:tc>
          <w:tcPr>
            <w:tcW w:w="876" w:type="pct"/>
          </w:tcPr>
          <w:p w14:paraId="71F0B091" w14:textId="1E4DBF36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39B2AB8E" w14:textId="29873A00" w:rsidR="00D46838" w:rsidRPr="00226B2B" w:rsidRDefault="00D46838" w:rsidP="00D46838">
            <w:pPr>
              <w:pStyle w:val="phtablecellleft"/>
              <w:jc w:val="left"/>
            </w:pPr>
            <w:r w:rsidRPr="00226B2B">
              <w:t>42 дня с даты рождения ребенка</w:t>
            </w:r>
          </w:p>
        </w:tc>
      </w:tr>
      <w:tr w:rsidR="00D46838" w:rsidRPr="00226B2B" w14:paraId="5C398C64" w14:textId="77777777" w:rsidTr="005134B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1A43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1C768B2A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282" w14:textId="233AA91D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065CB1F2" w14:textId="5F3B45B7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4</w:t>
            </w:r>
          </w:p>
        </w:tc>
        <w:tc>
          <w:tcPr>
            <w:tcW w:w="876" w:type="pct"/>
          </w:tcPr>
          <w:p w14:paraId="2D234930" w14:textId="26BAAF37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3DBB79B9" w14:textId="111E6966" w:rsidR="00D46838" w:rsidRPr="00226B2B" w:rsidRDefault="00D46838" w:rsidP="00D46838">
            <w:pPr>
              <w:pStyle w:val="phtablecellleft"/>
              <w:jc w:val="left"/>
            </w:pPr>
            <w:r w:rsidRPr="00226B2B">
              <w:t>42 дня с даты прерывания беременности</w:t>
            </w:r>
          </w:p>
        </w:tc>
      </w:tr>
      <w:tr w:rsidR="00D46838" w:rsidRPr="00226B2B" w14:paraId="6AA2717D" w14:textId="77777777" w:rsidTr="005134BB">
        <w:trPr>
          <w:cantSplit/>
          <w:trHeight w:val="557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D4AA" w14:textId="3D428A04" w:rsidR="00D46838" w:rsidRPr="00226B2B" w:rsidRDefault="00D46838" w:rsidP="00D46838">
            <w:pPr>
              <w:pStyle w:val="phtablecellleft"/>
              <w:jc w:val="left"/>
            </w:pPr>
            <w:r w:rsidRPr="00226B2B">
              <w:t>15</w:t>
            </w:r>
          </w:p>
        </w:tc>
        <w:tc>
          <w:tcPr>
            <w:tcW w:w="619" w:type="pct"/>
            <w:vMerge w:val="restart"/>
          </w:tcPr>
          <w:p w14:paraId="567DDB12" w14:textId="2209979A" w:rsidR="00D46838" w:rsidRPr="00226B2B" w:rsidRDefault="00D46838" w:rsidP="00D46838">
            <w:pPr>
              <w:pStyle w:val="phtablecellleft"/>
              <w:jc w:val="left"/>
            </w:pPr>
            <w:r>
              <w:fldChar w:fldCharType="begin"/>
            </w:r>
            <w:r>
              <w:instrText xml:space="preserve"> REF _Ref81383310 \r \h </w:instrText>
            </w:r>
            <w:r>
              <w:fldChar w:fldCharType="separate"/>
            </w:r>
            <w:r>
              <w:t>4.7</w:t>
            </w:r>
            <w:r>
              <w:fldChar w:fldCharType="end"/>
            </w:r>
          </w:p>
        </w:tc>
        <w:tc>
          <w:tcPr>
            <w:tcW w:w="1378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64EF" w14:textId="0AC584A1" w:rsidR="00D46838" w:rsidRPr="00226B2B" w:rsidRDefault="00D46838" w:rsidP="00D46838">
            <w:pPr>
              <w:pStyle w:val="phtablecellleft"/>
              <w:jc w:val="left"/>
            </w:pPr>
            <w:r w:rsidRPr="00226B2B">
              <w:t>Выявление факта смерти пациента</w:t>
            </w:r>
          </w:p>
        </w:tc>
        <w:tc>
          <w:tcPr>
            <w:tcW w:w="687" w:type="pct"/>
          </w:tcPr>
          <w:p w14:paraId="76FB034E" w14:textId="2039121C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876" w:type="pct"/>
          </w:tcPr>
          <w:p w14:paraId="16BAC96A" w14:textId="3971E68A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16CDA793" w14:textId="5B4C7E96" w:rsidR="00D46838" w:rsidRPr="00226B2B" w:rsidRDefault="00D46838" w:rsidP="00D46838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наличии, после отправки СЭМД</w:t>
            </w:r>
          </w:p>
        </w:tc>
      </w:tr>
      <w:tr w:rsidR="00D46838" w:rsidRPr="00226B2B" w14:paraId="7D1907B7" w14:textId="77777777" w:rsidTr="005134B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5DDC" w14:textId="38498EDB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77A462EC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8A47" w14:textId="354A1F6D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1AA498F7" w14:textId="48788AEC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876" w:type="pct"/>
          </w:tcPr>
          <w:p w14:paraId="378D0709" w14:textId="753BD2A7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3853ACCD" w14:textId="60967732" w:rsidR="00D46838" w:rsidRPr="00226B2B" w:rsidRDefault="00D46838" w:rsidP="00D46838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наличии, после отправки СЭМД</w:t>
            </w:r>
          </w:p>
        </w:tc>
      </w:tr>
      <w:tr w:rsidR="00D46838" w:rsidRPr="00226B2B" w14:paraId="54D36D9B" w14:textId="77777777" w:rsidTr="005134B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576B" w14:textId="0B3A7040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150F7786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5C11" w14:textId="7873FF20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059EDADC" w14:textId="537655E7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3</w:t>
            </w:r>
          </w:p>
        </w:tc>
        <w:tc>
          <w:tcPr>
            <w:tcW w:w="876" w:type="pct"/>
          </w:tcPr>
          <w:p w14:paraId="3A3EE5DD" w14:textId="485B1232" w:rsidR="00D46838" w:rsidRPr="00226B2B" w:rsidRDefault="00D46838" w:rsidP="00D46838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798" w:type="pct"/>
          </w:tcPr>
          <w:p w14:paraId="1A05351E" w14:textId="6EC8037E" w:rsidR="00D46838" w:rsidRPr="00226B2B" w:rsidRDefault="00D46838" w:rsidP="00D46838">
            <w:pPr>
              <w:pStyle w:val="phtablecellleft"/>
              <w:jc w:val="center"/>
            </w:pPr>
            <w:r w:rsidRPr="00226B2B">
              <w:t>–</w:t>
            </w:r>
          </w:p>
        </w:tc>
      </w:tr>
      <w:tr w:rsidR="00D46838" w:rsidRPr="00226B2B" w14:paraId="279623D4" w14:textId="77777777" w:rsidTr="005134BB">
        <w:trPr>
          <w:cantSplit/>
          <w:trHeight w:val="38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A164" w14:textId="3B38F4BD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0FDBF085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A023" w14:textId="0D68FDC4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4CAB4BE3" w14:textId="7DCA5468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4</w:t>
            </w:r>
          </w:p>
        </w:tc>
        <w:tc>
          <w:tcPr>
            <w:tcW w:w="876" w:type="pct"/>
          </w:tcPr>
          <w:p w14:paraId="628B0FE4" w14:textId="32528CAC" w:rsidR="00D46838" w:rsidRPr="00226B2B" w:rsidRDefault="00D46838" w:rsidP="00D46838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798" w:type="pct"/>
          </w:tcPr>
          <w:p w14:paraId="1F5F56EA" w14:textId="23EB822B" w:rsidR="00D46838" w:rsidRPr="00226B2B" w:rsidRDefault="00D46838" w:rsidP="00D46838">
            <w:pPr>
              <w:pStyle w:val="phtablecellleft"/>
              <w:jc w:val="center"/>
            </w:pPr>
            <w:r w:rsidRPr="00226B2B">
              <w:t>–</w:t>
            </w:r>
          </w:p>
        </w:tc>
      </w:tr>
      <w:tr w:rsidR="00D46838" w:rsidRPr="00226B2B" w14:paraId="7FE29922" w14:textId="77777777" w:rsidTr="008B7482">
        <w:trPr>
          <w:cantSplit/>
          <w:trHeight w:val="49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1D95" w14:textId="78ABDE13" w:rsidR="00D46838" w:rsidRPr="00226B2B" w:rsidRDefault="00D46838" w:rsidP="00D46838">
            <w:pPr>
              <w:pStyle w:val="phtablecellleft"/>
              <w:jc w:val="left"/>
            </w:pPr>
            <w:r w:rsidRPr="00226B2B">
              <w:lastRenderedPageBreak/>
              <w:t>20</w:t>
            </w:r>
          </w:p>
        </w:tc>
        <w:tc>
          <w:tcPr>
            <w:tcW w:w="619" w:type="pct"/>
            <w:vMerge w:val="restart"/>
          </w:tcPr>
          <w:p w14:paraId="3032FCC9" w14:textId="37F9C71D" w:rsidR="00D46838" w:rsidRPr="00226B2B" w:rsidRDefault="00D46838" w:rsidP="00D46838">
            <w:pPr>
              <w:pStyle w:val="phtablecellleft"/>
              <w:jc w:val="left"/>
            </w:pPr>
            <w:r>
              <w:fldChar w:fldCharType="begin"/>
            </w:r>
            <w:r>
              <w:instrText xml:space="preserve"> REF _Ref81906920 \r \h </w:instrText>
            </w:r>
            <w:r w:rsidR="008B7482">
              <w:instrText xml:space="preserve"> \* MERGEFORMAT </w:instrText>
            </w:r>
            <w:r>
              <w:fldChar w:fldCharType="separate"/>
            </w:r>
            <w:r>
              <w:t>4.8</w:t>
            </w:r>
            <w:r>
              <w:fldChar w:fldCharType="end"/>
            </w:r>
          </w:p>
        </w:tc>
        <w:tc>
          <w:tcPr>
            <w:tcW w:w="1378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48E6" w14:textId="03A6C728" w:rsidR="00D46838" w:rsidRPr="00226B2B" w:rsidRDefault="00D46838" w:rsidP="00D46838">
            <w:pPr>
              <w:pStyle w:val="phtablecellleft"/>
              <w:jc w:val="left"/>
            </w:pPr>
            <w:r w:rsidRPr="00226B2B">
              <w:t>Выявление извещения о критическом акушерском состоянии</w:t>
            </w:r>
          </w:p>
        </w:tc>
        <w:tc>
          <w:tcPr>
            <w:tcW w:w="687" w:type="pct"/>
          </w:tcPr>
          <w:p w14:paraId="777C6BAE" w14:textId="0D3A60CC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876" w:type="pct"/>
          </w:tcPr>
          <w:p w14:paraId="7B3BE107" w14:textId="566EED0B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  <w:shd w:val="clear" w:color="auto" w:fill="auto"/>
          </w:tcPr>
          <w:p w14:paraId="65E79240" w14:textId="74B54D08" w:rsidR="00D46838" w:rsidRPr="00226B2B" w:rsidRDefault="00D46838" w:rsidP="00D46838">
            <w:pPr>
              <w:pStyle w:val="phtablecellleft"/>
              <w:jc w:val="left"/>
            </w:pPr>
            <w:r w:rsidRPr="00226B2B">
              <w:t>До завершения случая КАС</w:t>
            </w:r>
            <w:r>
              <w:t xml:space="preserve">, но не позднее чем </w:t>
            </w:r>
            <w:r w:rsidRPr="006A681C">
              <w:t>42 дня с даты рождения ребенка</w:t>
            </w:r>
            <w:r w:rsidRPr="00252451">
              <w:rPr>
                <w:vertAlign w:val="superscript"/>
              </w:rPr>
              <w:fldChar w:fldCharType="begin"/>
            </w:r>
            <w:r w:rsidRPr="00252451">
              <w:rPr>
                <w:vertAlign w:val="superscript"/>
              </w:rPr>
              <w:instrText xml:space="preserve"> NOTEREF _Ref81411658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252451">
              <w:rPr>
                <w:vertAlign w:val="superscript"/>
              </w:rPr>
            </w:r>
            <w:r w:rsidRPr="00252451">
              <w:rPr>
                <w:vertAlign w:val="superscript"/>
              </w:rPr>
              <w:fldChar w:fldCharType="separate"/>
            </w:r>
            <w:r w:rsidRPr="00252451">
              <w:rPr>
                <w:vertAlign w:val="superscript"/>
              </w:rPr>
              <w:t>8</w:t>
            </w:r>
            <w:r w:rsidRPr="00252451">
              <w:rPr>
                <w:vertAlign w:val="superscript"/>
              </w:rPr>
              <w:fldChar w:fldCharType="end"/>
            </w:r>
            <w:r w:rsidRPr="006A681C">
              <w:t xml:space="preserve"> / даты прерывания беременности</w:t>
            </w:r>
          </w:p>
        </w:tc>
      </w:tr>
      <w:tr w:rsidR="00D46838" w:rsidRPr="00226B2B" w14:paraId="0E58D27C" w14:textId="77777777" w:rsidTr="008B7482">
        <w:trPr>
          <w:cantSplit/>
          <w:trHeight w:val="331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0B29" w14:textId="45C1B75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56526FC5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520E" w14:textId="2F1867CA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0FE1B955" w14:textId="13A0200B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876" w:type="pct"/>
          </w:tcPr>
          <w:p w14:paraId="618FA7FA" w14:textId="7888A293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  <w:shd w:val="clear" w:color="auto" w:fill="auto"/>
          </w:tcPr>
          <w:p w14:paraId="78451C3A" w14:textId="795D0728" w:rsidR="00D46838" w:rsidRPr="00226B2B" w:rsidRDefault="00D46838" w:rsidP="00D46838">
            <w:pPr>
              <w:pStyle w:val="phtablecellleft"/>
              <w:jc w:val="left"/>
            </w:pPr>
            <w:r w:rsidRPr="00226B2B">
              <w:t>До завершения случая КАС</w:t>
            </w:r>
            <w:r>
              <w:t xml:space="preserve">, но не позднее чем </w:t>
            </w:r>
            <w:r w:rsidRPr="006A681C">
              <w:t>42 дня с даты рождения ребенка</w:t>
            </w:r>
            <w:r w:rsidRPr="00252451">
              <w:rPr>
                <w:vertAlign w:val="superscript"/>
              </w:rPr>
              <w:fldChar w:fldCharType="begin"/>
            </w:r>
            <w:r w:rsidRPr="00252451">
              <w:rPr>
                <w:vertAlign w:val="superscript"/>
              </w:rPr>
              <w:instrText xml:space="preserve"> NOTEREF _Ref81411658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252451">
              <w:rPr>
                <w:vertAlign w:val="superscript"/>
              </w:rPr>
            </w:r>
            <w:r w:rsidRPr="00252451">
              <w:rPr>
                <w:vertAlign w:val="superscript"/>
              </w:rPr>
              <w:fldChar w:fldCharType="separate"/>
            </w:r>
            <w:r w:rsidRPr="00252451">
              <w:rPr>
                <w:vertAlign w:val="superscript"/>
              </w:rPr>
              <w:t>8</w:t>
            </w:r>
            <w:r w:rsidRPr="00252451">
              <w:rPr>
                <w:vertAlign w:val="superscript"/>
              </w:rPr>
              <w:fldChar w:fldCharType="end"/>
            </w:r>
            <w:r w:rsidRPr="006A681C">
              <w:t xml:space="preserve"> / даты прерывания беременности</w:t>
            </w:r>
          </w:p>
        </w:tc>
      </w:tr>
      <w:tr w:rsidR="00D46838" w:rsidRPr="00226B2B" w14:paraId="3C7B556A" w14:textId="77777777" w:rsidTr="008B7482">
        <w:trPr>
          <w:cantSplit/>
          <w:trHeight w:val="45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4674" w14:textId="05AB6DB5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3B1E2539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926C71" w14:textId="3396CC08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19570E2F" w14:textId="00FA06BD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3</w:t>
            </w:r>
          </w:p>
        </w:tc>
        <w:tc>
          <w:tcPr>
            <w:tcW w:w="876" w:type="pct"/>
          </w:tcPr>
          <w:p w14:paraId="3BC7E08A" w14:textId="77AF1A43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  <w:shd w:val="clear" w:color="auto" w:fill="auto"/>
          </w:tcPr>
          <w:p w14:paraId="46D38AA9" w14:textId="00E890DB" w:rsidR="00D46838" w:rsidRPr="00226B2B" w:rsidRDefault="00D46838" w:rsidP="00D46838">
            <w:pPr>
              <w:pStyle w:val="phtablecellleft"/>
              <w:jc w:val="left"/>
            </w:pPr>
            <w:r w:rsidRPr="00226B2B">
              <w:t>До завершения случая КАС</w:t>
            </w:r>
            <w:r>
              <w:t xml:space="preserve">, но не позднее чем </w:t>
            </w:r>
            <w:r w:rsidRPr="006A681C">
              <w:t>42 дня с даты рождения ребенка</w:t>
            </w:r>
            <w:r w:rsidRPr="00252451">
              <w:rPr>
                <w:vertAlign w:val="superscript"/>
              </w:rPr>
              <w:fldChar w:fldCharType="begin"/>
            </w:r>
            <w:r w:rsidRPr="00252451">
              <w:rPr>
                <w:vertAlign w:val="superscript"/>
              </w:rPr>
              <w:instrText xml:space="preserve"> NOTEREF _Ref81411658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252451">
              <w:rPr>
                <w:vertAlign w:val="superscript"/>
              </w:rPr>
            </w:r>
            <w:r w:rsidRPr="00252451">
              <w:rPr>
                <w:vertAlign w:val="superscript"/>
              </w:rPr>
              <w:fldChar w:fldCharType="separate"/>
            </w:r>
            <w:r w:rsidRPr="00252451">
              <w:rPr>
                <w:vertAlign w:val="superscript"/>
              </w:rPr>
              <w:t>8</w:t>
            </w:r>
            <w:r w:rsidRPr="00252451">
              <w:rPr>
                <w:vertAlign w:val="superscript"/>
              </w:rPr>
              <w:fldChar w:fldCharType="end"/>
            </w:r>
            <w:r w:rsidRPr="006A681C">
              <w:t xml:space="preserve"> / даты прерывания беременности</w:t>
            </w:r>
          </w:p>
        </w:tc>
      </w:tr>
      <w:tr w:rsidR="00D46838" w:rsidRPr="00226B2B" w14:paraId="24906286" w14:textId="77777777" w:rsidTr="005134BB">
        <w:trPr>
          <w:cantSplit/>
          <w:trHeight w:val="16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BF07" w14:textId="476459FF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672B1CFA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8A4B3B" w14:textId="0E86DF24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0674EF87" w14:textId="12E131BE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4</w:t>
            </w:r>
          </w:p>
        </w:tc>
        <w:tc>
          <w:tcPr>
            <w:tcW w:w="876" w:type="pct"/>
          </w:tcPr>
          <w:p w14:paraId="4F15C065" w14:textId="6D751BF7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11E54B8F" w14:textId="74437E0F" w:rsidR="00D46838" w:rsidRPr="00226B2B" w:rsidRDefault="00D46838" w:rsidP="00D46838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наличии, после отправки СЭМД</w:t>
            </w:r>
          </w:p>
        </w:tc>
      </w:tr>
      <w:tr w:rsidR="00D46838" w:rsidRPr="00226B2B" w14:paraId="6DBAC8CF" w14:textId="77777777" w:rsidTr="005134BB">
        <w:trPr>
          <w:cantSplit/>
          <w:trHeight w:val="16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5810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2E30E14A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985552" w14:textId="7C0385CC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700E2020" w14:textId="11009ED6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5</w:t>
            </w:r>
          </w:p>
        </w:tc>
        <w:tc>
          <w:tcPr>
            <w:tcW w:w="876" w:type="pct"/>
          </w:tcPr>
          <w:p w14:paraId="68F356D8" w14:textId="708730FC" w:rsidR="00D46838" w:rsidRPr="00226B2B" w:rsidRDefault="00D46838" w:rsidP="00D4683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5A5799F9" w14:textId="5DC30750" w:rsidR="00D46838" w:rsidRPr="00226B2B" w:rsidRDefault="00D46838" w:rsidP="00D46838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наличии, после отправки СЭМД</w:t>
            </w:r>
          </w:p>
        </w:tc>
      </w:tr>
      <w:tr w:rsidR="000D5978" w:rsidRPr="00226B2B" w14:paraId="766ED419" w14:textId="77777777" w:rsidTr="005134BB">
        <w:trPr>
          <w:cantSplit/>
          <w:trHeight w:val="16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B6CA" w14:textId="77777777" w:rsidR="000D5978" w:rsidRPr="00226B2B" w:rsidRDefault="000D5978" w:rsidP="000D597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394BEBA4" w14:textId="77777777" w:rsidR="000D5978" w:rsidRPr="00226B2B" w:rsidRDefault="000D5978" w:rsidP="000D597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A5447E" w14:textId="243FA93A" w:rsidR="000D5978" w:rsidRPr="00226B2B" w:rsidRDefault="000D5978" w:rsidP="000D597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504158D5" w14:textId="64E45245" w:rsidR="000D5978" w:rsidRPr="00226B2B" w:rsidRDefault="000D5978" w:rsidP="000D5978">
            <w:pPr>
              <w:pStyle w:val="phtablecellleft"/>
              <w:jc w:val="left"/>
            </w:pPr>
            <w:r w:rsidRPr="00226B2B">
              <w:t>Условие 6</w:t>
            </w:r>
          </w:p>
        </w:tc>
        <w:tc>
          <w:tcPr>
            <w:tcW w:w="876" w:type="pct"/>
          </w:tcPr>
          <w:p w14:paraId="75F9D305" w14:textId="2265BA50" w:rsidR="000D5978" w:rsidRPr="00226B2B" w:rsidRDefault="000D5978" w:rsidP="000D5978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798" w:type="pct"/>
          </w:tcPr>
          <w:p w14:paraId="0C215963" w14:textId="18903DFD" w:rsidR="000D5978" w:rsidRPr="00226B2B" w:rsidRDefault="000D5978" w:rsidP="000D5978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наличии, после отправки СЭМД</w:t>
            </w:r>
          </w:p>
        </w:tc>
      </w:tr>
      <w:tr w:rsidR="00D46838" w:rsidRPr="00226B2B" w14:paraId="011EFF3D" w14:textId="77777777" w:rsidTr="005134BB">
        <w:trPr>
          <w:cantSplit/>
          <w:trHeight w:val="16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8BE6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60BC5C0C" w14:textId="77777777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42B305" w14:textId="309BB6B0" w:rsidR="00D46838" w:rsidRPr="00226B2B" w:rsidRDefault="00D46838" w:rsidP="00D46838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78DAB70E" w14:textId="7F20A0B4" w:rsidR="00D46838" w:rsidRPr="00226B2B" w:rsidRDefault="00D46838" w:rsidP="00D46838">
            <w:pPr>
              <w:pStyle w:val="phtablecellleft"/>
              <w:jc w:val="left"/>
            </w:pPr>
            <w:r w:rsidRPr="00226B2B">
              <w:t>Условие 7</w:t>
            </w:r>
          </w:p>
        </w:tc>
        <w:tc>
          <w:tcPr>
            <w:tcW w:w="876" w:type="pct"/>
          </w:tcPr>
          <w:p w14:paraId="79AD982E" w14:textId="0C9BD133" w:rsidR="00D46838" w:rsidRPr="00226B2B" w:rsidRDefault="00D46838" w:rsidP="00D46838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798" w:type="pct"/>
          </w:tcPr>
          <w:p w14:paraId="13B425E8" w14:textId="50B53DA9" w:rsidR="00D46838" w:rsidRPr="00226B2B" w:rsidRDefault="00D46838" w:rsidP="00D46838">
            <w:pPr>
              <w:pStyle w:val="phtablecellleft"/>
              <w:jc w:val="left"/>
            </w:pPr>
            <w:r w:rsidRPr="00226B2B">
              <w:t>–</w:t>
            </w:r>
          </w:p>
        </w:tc>
      </w:tr>
      <w:tr w:rsidR="004A140E" w:rsidRPr="00226B2B" w14:paraId="15E9F269" w14:textId="77777777" w:rsidTr="005134BB">
        <w:trPr>
          <w:cantSplit/>
          <w:trHeight w:val="16"/>
        </w:trPr>
        <w:tc>
          <w:tcPr>
            <w:tcW w:w="6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75C9" w14:textId="0B16971B" w:rsidR="004A140E" w:rsidRPr="00226B2B" w:rsidRDefault="00786786" w:rsidP="004A140E">
            <w:pPr>
              <w:pStyle w:val="phtablecellleft"/>
              <w:jc w:val="left"/>
            </w:pPr>
            <w:r>
              <w:t>28</w:t>
            </w:r>
          </w:p>
        </w:tc>
        <w:tc>
          <w:tcPr>
            <w:tcW w:w="619" w:type="pct"/>
          </w:tcPr>
          <w:p w14:paraId="2F248061" w14:textId="5B23DF72" w:rsidR="004A140E" w:rsidRPr="00226B2B" w:rsidRDefault="004A140E" w:rsidP="004A140E">
            <w:pPr>
              <w:pStyle w:val="phtablecellleft"/>
              <w:jc w:val="left"/>
            </w:pPr>
            <w:r>
              <w:fldChar w:fldCharType="begin"/>
            </w:r>
            <w:r>
              <w:instrText xml:space="preserve"> REF _Ref91260087 \r \h </w:instrText>
            </w:r>
            <w:r>
              <w:fldChar w:fldCharType="separate"/>
            </w:r>
            <w:r>
              <w:t>4.9</w:t>
            </w:r>
            <w:r>
              <w:fldChar w:fldCharType="end"/>
            </w:r>
          </w:p>
        </w:tc>
        <w:tc>
          <w:tcPr>
            <w:tcW w:w="1378" w:type="pct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5DD358" w14:textId="17818415" w:rsidR="004A140E" w:rsidRPr="00226B2B" w:rsidRDefault="004A140E" w:rsidP="004A140E">
            <w:pPr>
              <w:pStyle w:val="phtablecellleft"/>
              <w:jc w:val="left"/>
            </w:pPr>
            <w:r w:rsidRPr="00D46838">
              <w:t>Выявление заключения по результатам расчета индивидуального риска беременной</w:t>
            </w:r>
          </w:p>
        </w:tc>
        <w:tc>
          <w:tcPr>
            <w:tcW w:w="687" w:type="pct"/>
          </w:tcPr>
          <w:p w14:paraId="7881A318" w14:textId="46643A9D" w:rsidR="004A140E" w:rsidRPr="00226B2B" w:rsidRDefault="004A140E" w:rsidP="004A140E">
            <w:pPr>
              <w:pStyle w:val="phtablecellleft"/>
              <w:jc w:val="left"/>
            </w:pPr>
            <w:r w:rsidRPr="00226B2B">
              <w:t xml:space="preserve">Условие </w:t>
            </w:r>
            <w:r>
              <w:t>1</w:t>
            </w:r>
          </w:p>
        </w:tc>
        <w:tc>
          <w:tcPr>
            <w:tcW w:w="876" w:type="pct"/>
          </w:tcPr>
          <w:p w14:paraId="205ABE8A" w14:textId="5414B84E" w:rsidR="004A140E" w:rsidRPr="00226B2B" w:rsidRDefault="004A140E" w:rsidP="004A140E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798" w:type="pct"/>
          </w:tcPr>
          <w:p w14:paraId="544C807C" w14:textId="39EF6553" w:rsidR="004A140E" w:rsidRPr="00226B2B" w:rsidRDefault="004A140E" w:rsidP="004A140E">
            <w:pPr>
              <w:pStyle w:val="phtablecellleft"/>
              <w:jc w:val="left"/>
            </w:pPr>
            <w:r w:rsidRPr="00226B2B">
              <w:t>–</w:t>
            </w:r>
          </w:p>
        </w:tc>
      </w:tr>
      <w:tr w:rsidR="004A140E" w:rsidRPr="00226B2B" w14:paraId="5F024EC5" w14:textId="77777777" w:rsidTr="005134BB">
        <w:trPr>
          <w:cantSplit/>
          <w:trHeight w:val="16"/>
        </w:trPr>
        <w:tc>
          <w:tcPr>
            <w:tcW w:w="6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EBA8" w14:textId="7A737505" w:rsidR="004A140E" w:rsidRPr="00226B2B" w:rsidRDefault="00786786" w:rsidP="004A140E">
            <w:pPr>
              <w:pStyle w:val="phtablecellleft"/>
              <w:jc w:val="left"/>
            </w:pPr>
            <w:r>
              <w:t>17</w:t>
            </w:r>
          </w:p>
        </w:tc>
        <w:tc>
          <w:tcPr>
            <w:tcW w:w="619" w:type="pct"/>
          </w:tcPr>
          <w:p w14:paraId="5A0E78C0" w14:textId="57BFA745" w:rsidR="004A140E" w:rsidRPr="004A140E" w:rsidRDefault="004A140E" w:rsidP="004A140E">
            <w:pPr>
              <w:pStyle w:val="phtablecellleft"/>
              <w:jc w:val="left"/>
              <w:rPr>
                <w:lang w:val="en-US"/>
              </w:rPr>
            </w:pPr>
            <w:r>
              <w:fldChar w:fldCharType="begin"/>
            </w:r>
            <w:r>
              <w:instrText xml:space="preserve"> REF _Ref91490223 \r \h </w:instrText>
            </w:r>
            <w:r>
              <w:fldChar w:fldCharType="separate"/>
            </w:r>
            <w:r>
              <w:t>4.10</w:t>
            </w:r>
            <w:r>
              <w:fldChar w:fldCharType="end"/>
            </w:r>
          </w:p>
        </w:tc>
        <w:tc>
          <w:tcPr>
            <w:tcW w:w="1378" w:type="pct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B4D17" w14:textId="67C6E5EF" w:rsidR="004A140E" w:rsidRPr="00226B2B" w:rsidRDefault="004A140E" w:rsidP="004A140E">
            <w:pPr>
              <w:pStyle w:val="phtablecellleft"/>
              <w:jc w:val="left"/>
            </w:pPr>
            <w:r w:rsidRPr="00013F28">
              <w:t xml:space="preserve">Выявление </w:t>
            </w:r>
            <w:r>
              <w:t>иммунизации</w:t>
            </w:r>
          </w:p>
        </w:tc>
        <w:tc>
          <w:tcPr>
            <w:tcW w:w="687" w:type="pct"/>
          </w:tcPr>
          <w:p w14:paraId="1609686A" w14:textId="663002D0" w:rsidR="004A140E" w:rsidRPr="00226B2B" w:rsidRDefault="004A140E" w:rsidP="004A140E">
            <w:pPr>
              <w:pStyle w:val="phtablecellleft"/>
              <w:jc w:val="left"/>
            </w:pPr>
            <w:r w:rsidRPr="00226B2B">
              <w:t xml:space="preserve">Условие </w:t>
            </w:r>
            <w:r>
              <w:t>1</w:t>
            </w:r>
          </w:p>
        </w:tc>
        <w:tc>
          <w:tcPr>
            <w:tcW w:w="876" w:type="pct"/>
          </w:tcPr>
          <w:p w14:paraId="01F76422" w14:textId="5AE8D6ED" w:rsidR="004A140E" w:rsidRPr="00226B2B" w:rsidRDefault="004A140E" w:rsidP="004A140E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798" w:type="pct"/>
          </w:tcPr>
          <w:p w14:paraId="0AC9139E" w14:textId="318A3B7C" w:rsidR="004A140E" w:rsidRPr="00226B2B" w:rsidRDefault="004A140E" w:rsidP="004A140E">
            <w:pPr>
              <w:pStyle w:val="phtablecellleft"/>
              <w:jc w:val="left"/>
            </w:pPr>
            <w:r w:rsidRPr="00226B2B">
              <w:t>–</w:t>
            </w:r>
          </w:p>
        </w:tc>
      </w:tr>
      <w:tr w:rsidR="001D7DE3" w:rsidRPr="00226B2B" w14:paraId="17492C7B" w14:textId="77777777" w:rsidTr="005134BB">
        <w:trPr>
          <w:cantSplit/>
          <w:trHeight w:val="16"/>
        </w:trPr>
        <w:tc>
          <w:tcPr>
            <w:tcW w:w="5000" w:type="pct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8F6D" w14:textId="1103786C" w:rsidR="001D7DE3" w:rsidRPr="00226B2B" w:rsidRDefault="001D7DE3" w:rsidP="001D7DE3">
            <w:pPr>
              <w:pStyle w:val="phtablecellleft"/>
              <w:jc w:val="left"/>
            </w:pPr>
            <w:r w:rsidRPr="00D46838">
              <w:rPr>
                <w:b/>
              </w:rPr>
              <w:t>Для груп</w:t>
            </w:r>
            <w:r w:rsidR="002E49F5">
              <w:rPr>
                <w:b/>
              </w:rPr>
              <w:t>п</w:t>
            </w:r>
            <w:r w:rsidR="0012016A">
              <w:rPr>
                <w:b/>
              </w:rPr>
              <w:t>ы</w:t>
            </w:r>
            <w:r w:rsidRPr="00D46838">
              <w:rPr>
                <w:b/>
              </w:rPr>
              <w:t xml:space="preserve"> пациентов «</w:t>
            </w:r>
            <w:r w:rsidR="0012016A" w:rsidRPr="0012016A">
              <w:rPr>
                <w:b/>
              </w:rPr>
              <w:t>Пациентки, получающие медицинскую помощь в рамках применения ВРТ</w:t>
            </w:r>
            <w:r w:rsidRPr="00D46838">
              <w:rPr>
                <w:b/>
              </w:rPr>
              <w:t>»</w:t>
            </w:r>
          </w:p>
        </w:tc>
      </w:tr>
      <w:tr w:rsidR="002E49F5" w:rsidRPr="00226B2B" w14:paraId="76429C58" w14:textId="77777777" w:rsidTr="005134BB">
        <w:trPr>
          <w:cantSplit/>
          <w:trHeight w:val="16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47B1" w14:textId="37A9C865" w:rsidR="002E49F5" w:rsidRPr="00226B2B" w:rsidRDefault="002E49F5" w:rsidP="002E49F5">
            <w:pPr>
              <w:pStyle w:val="phtablecellleft"/>
              <w:jc w:val="left"/>
            </w:pPr>
            <w:r>
              <w:t>26</w:t>
            </w:r>
          </w:p>
        </w:tc>
        <w:tc>
          <w:tcPr>
            <w:tcW w:w="619" w:type="pct"/>
            <w:vMerge w:val="restart"/>
          </w:tcPr>
          <w:p w14:paraId="56F12A3D" w14:textId="5D70ED51" w:rsidR="002E49F5" w:rsidRPr="00226B2B" w:rsidRDefault="002E49F5" w:rsidP="002E49F5">
            <w:pPr>
              <w:pStyle w:val="phtablecellleft"/>
              <w:jc w:val="left"/>
            </w:pPr>
            <w:r>
              <w:fldChar w:fldCharType="begin"/>
            </w:r>
            <w:r>
              <w:instrText xml:space="preserve"> REF _Ref91491255 \r \h </w:instrText>
            </w:r>
            <w:r>
              <w:fldChar w:fldCharType="separate"/>
            </w:r>
            <w:r>
              <w:t>4.11</w:t>
            </w:r>
            <w:r>
              <w:fldChar w:fldCharType="end"/>
            </w:r>
          </w:p>
        </w:tc>
        <w:tc>
          <w:tcPr>
            <w:tcW w:w="1378" w:type="pct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EE574C" w14:textId="7DC4D62B" w:rsidR="002E49F5" w:rsidRPr="00226B2B" w:rsidRDefault="002E49F5" w:rsidP="002E49F5">
            <w:pPr>
              <w:pStyle w:val="phtablecellleft"/>
              <w:jc w:val="left"/>
            </w:pPr>
            <w:r w:rsidRPr="002E49F5">
              <w:t>Выявление факта подготовки к применению вспомогательных репродуктивных технологий</w:t>
            </w:r>
          </w:p>
        </w:tc>
        <w:tc>
          <w:tcPr>
            <w:tcW w:w="687" w:type="pct"/>
          </w:tcPr>
          <w:p w14:paraId="5E980973" w14:textId="45AB0E67" w:rsidR="002E49F5" w:rsidRPr="00226B2B" w:rsidRDefault="002E49F5" w:rsidP="002E49F5">
            <w:pPr>
              <w:pStyle w:val="phtablecellleft"/>
              <w:jc w:val="left"/>
            </w:pPr>
            <w:r w:rsidRPr="00226B2B">
              <w:t xml:space="preserve">Условие </w:t>
            </w:r>
            <w:r>
              <w:t>1</w:t>
            </w:r>
          </w:p>
        </w:tc>
        <w:tc>
          <w:tcPr>
            <w:tcW w:w="876" w:type="pct"/>
          </w:tcPr>
          <w:p w14:paraId="09AF70F3" w14:textId="48B1E936" w:rsidR="002E49F5" w:rsidRPr="00226B2B" w:rsidRDefault="002E49F5" w:rsidP="002E49F5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2A8CCA88" w14:textId="29C42D88" w:rsidR="002E49F5" w:rsidRPr="00226B2B" w:rsidRDefault="005134BB" w:rsidP="002E49F5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</w:t>
            </w:r>
            <w:r>
              <w:t>, п</w:t>
            </w:r>
            <w:r w:rsidRPr="005134BB">
              <w:t>о факту завершения программы ВРТ</w:t>
            </w:r>
          </w:p>
        </w:tc>
      </w:tr>
      <w:tr w:rsidR="005134BB" w:rsidRPr="00226B2B" w14:paraId="6B30FF5C" w14:textId="77777777" w:rsidTr="005134BB">
        <w:trPr>
          <w:cantSplit/>
          <w:trHeight w:val="16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12CF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2E8F72A1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2D65C0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78A559BA" w14:textId="467E933E" w:rsidR="005134BB" w:rsidRPr="00226B2B" w:rsidRDefault="005134BB" w:rsidP="005134BB">
            <w:pPr>
              <w:pStyle w:val="phtablecellleft"/>
              <w:jc w:val="left"/>
            </w:pPr>
            <w:r w:rsidRPr="00226B2B">
              <w:t xml:space="preserve">Условие </w:t>
            </w:r>
            <w:r>
              <w:t>2</w:t>
            </w:r>
          </w:p>
        </w:tc>
        <w:tc>
          <w:tcPr>
            <w:tcW w:w="876" w:type="pct"/>
          </w:tcPr>
          <w:p w14:paraId="7A7032BF" w14:textId="4E67FE70" w:rsidR="005134BB" w:rsidRPr="00226B2B" w:rsidRDefault="005134BB" w:rsidP="005134BB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798" w:type="pct"/>
          </w:tcPr>
          <w:p w14:paraId="3D57C518" w14:textId="2967810E" w:rsidR="005134BB" w:rsidRPr="00226B2B" w:rsidRDefault="005134BB" w:rsidP="005134BB">
            <w:pPr>
              <w:pStyle w:val="phtablecellleft"/>
              <w:jc w:val="left"/>
            </w:pPr>
            <w:r w:rsidRPr="00226B2B">
              <w:t>–</w:t>
            </w:r>
          </w:p>
        </w:tc>
      </w:tr>
      <w:tr w:rsidR="005134BB" w:rsidRPr="00226B2B" w14:paraId="4E334A81" w14:textId="77777777" w:rsidTr="005134BB">
        <w:trPr>
          <w:cantSplit/>
          <w:trHeight w:val="16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7248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08F92394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9C23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3C30CD79" w14:textId="358B7344" w:rsidR="005134BB" w:rsidRPr="00226B2B" w:rsidRDefault="005134BB" w:rsidP="005134BB">
            <w:pPr>
              <w:pStyle w:val="phtablecellleft"/>
              <w:jc w:val="left"/>
            </w:pPr>
            <w:r w:rsidRPr="00226B2B">
              <w:t xml:space="preserve">Условие </w:t>
            </w:r>
            <w:r>
              <w:t>3</w:t>
            </w:r>
          </w:p>
        </w:tc>
        <w:tc>
          <w:tcPr>
            <w:tcW w:w="876" w:type="pct"/>
          </w:tcPr>
          <w:p w14:paraId="37475DDE" w14:textId="799B2309" w:rsidR="005134BB" w:rsidRPr="00226B2B" w:rsidRDefault="005134BB" w:rsidP="005134BB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47E8EF5B" w14:textId="153428B4" w:rsidR="005134BB" w:rsidRPr="00226B2B" w:rsidRDefault="005134BB" w:rsidP="005134BB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</w:t>
            </w:r>
            <w:r>
              <w:t>, п</w:t>
            </w:r>
            <w:r w:rsidRPr="005134BB">
              <w:t>о факту завершения программы ВРТ</w:t>
            </w:r>
          </w:p>
        </w:tc>
      </w:tr>
      <w:tr w:rsidR="005134BB" w:rsidRPr="00226B2B" w14:paraId="55FF18E0" w14:textId="77777777" w:rsidTr="005134BB">
        <w:trPr>
          <w:cantSplit/>
          <w:trHeight w:val="16"/>
        </w:trPr>
        <w:tc>
          <w:tcPr>
            <w:tcW w:w="6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3914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619" w:type="pct"/>
            <w:vMerge w:val="restart"/>
          </w:tcPr>
          <w:p w14:paraId="2FAC7561" w14:textId="038E72F7" w:rsidR="005134BB" w:rsidRPr="00226B2B" w:rsidRDefault="005134BB" w:rsidP="005134BB">
            <w:pPr>
              <w:pStyle w:val="phtablecellleft"/>
              <w:jc w:val="left"/>
            </w:pPr>
            <w:r>
              <w:fldChar w:fldCharType="begin"/>
            </w:r>
            <w:r>
              <w:instrText xml:space="preserve"> REF _Ref91492668 \r \h </w:instrText>
            </w:r>
            <w:r>
              <w:fldChar w:fldCharType="separate"/>
            </w:r>
            <w:r>
              <w:t>4.12</w:t>
            </w:r>
            <w:r>
              <w:fldChar w:fldCharType="end"/>
            </w:r>
          </w:p>
        </w:tc>
        <w:tc>
          <w:tcPr>
            <w:tcW w:w="1378" w:type="pct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1FDE29" w14:textId="5E9513D7" w:rsidR="005134BB" w:rsidRPr="00226B2B" w:rsidRDefault="005134BB" w:rsidP="005134BB">
            <w:pPr>
              <w:pStyle w:val="phtablecellleft"/>
              <w:jc w:val="left"/>
            </w:pPr>
            <w:r w:rsidRPr="005134BB">
              <w:t>Выявление факта применения вспомогательных репродуктивных технологий</w:t>
            </w:r>
          </w:p>
        </w:tc>
        <w:tc>
          <w:tcPr>
            <w:tcW w:w="687" w:type="pct"/>
          </w:tcPr>
          <w:p w14:paraId="0F9A8F28" w14:textId="2B0A7712" w:rsidR="005134BB" w:rsidRPr="00226B2B" w:rsidRDefault="005134BB" w:rsidP="005134BB">
            <w:pPr>
              <w:pStyle w:val="phtablecellleft"/>
              <w:jc w:val="left"/>
            </w:pPr>
            <w:r w:rsidRPr="00226B2B">
              <w:t xml:space="preserve">Условие </w:t>
            </w:r>
            <w:r>
              <w:t>1</w:t>
            </w:r>
          </w:p>
        </w:tc>
        <w:tc>
          <w:tcPr>
            <w:tcW w:w="876" w:type="pct"/>
          </w:tcPr>
          <w:p w14:paraId="3772B737" w14:textId="0EC0663E" w:rsidR="005134BB" w:rsidRPr="00226B2B" w:rsidRDefault="005134BB" w:rsidP="005134BB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46EB8FF9" w14:textId="061F0509" w:rsidR="005134BB" w:rsidRPr="00226B2B" w:rsidRDefault="005134BB" w:rsidP="005134BB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</w:t>
            </w:r>
            <w:r>
              <w:t>, п</w:t>
            </w:r>
            <w:r w:rsidRPr="005134BB">
              <w:t>о факту завершения программы ВРТ</w:t>
            </w:r>
          </w:p>
        </w:tc>
      </w:tr>
      <w:tr w:rsidR="005134BB" w:rsidRPr="00226B2B" w14:paraId="31B8AE21" w14:textId="77777777" w:rsidTr="005134BB">
        <w:trPr>
          <w:cantSplit/>
          <w:trHeight w:val="16"/>
        </w:trPr>
        <w:tc>
          <w:tcPr>
            <w:tcW w:w="6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2E2E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0A375B27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B0A2BD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7B5FEFA5" w14:textId="4B86C1AF" w:rsidR="005134BB" w:rsidRPr="00226B2B" w:rsidRDefault="005134BB" w:rsidP="005134BB">
            <w:pPr>
              <w:pStyle w:val="phtablecellleft"/>
              <w:jc w:val="left"/>
            </w:pPr>
            <w:r w:rsidRPr="00226B2B">
              <w:t xml:space="preserve">Условие </w:t>
            </w:r>
            <w:r>
              <w:t>2</w:t>
            </w:r>
          </w:p>
        </w:tc>
        <w:tc>
          <w:tcPr>
            <w:tcW w:w="876" w:type="pct"/>
          </w:tcPr>
          <w:p w14:paraId="2A79759E" w14:textId="69B381A2" w:rsidR="005134BB" w:rsidRPr="00226B2B" w:rsidRDefault="005134BB" w:rsidP="005134BB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798" w:type="pct"/>
          </w:tcPr>
          <w:p w14:paraId="10A1FECD" w14:textId="4A2F5B50" w:rsidR="005134BB" w:rsidRPr="00226B2B" w:rsidRDefault="005134BB" w:rsidP="005134BB">
            <w:pPr>
              <w:pStyle w:val="phtablecellleft"/>
              <w:jc w:val="left"/>
            </w:pPr>
            <w:r w:rsidRPr="00226B2B">
              <w:t>–</w:t>
            </w:r>
          </w:p>
        </w:tc>
      </w:tr>
      <w:tr w:rsidR="005134BB" w:rsidRPr="00226B2B" w14:paraId="3557EBCF" w14:textId="77777777" w:rsidTr="005134BB">
        <w:trPr>
          <w:cantSplit/>
          <w:trHeight w:val="16"/>
        </w:trPr>
        <w:tc>
          <w:tcPr>
            <w:tcW w:w="6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7D1F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619" w:type="pct"/>
            <w:vMerge/>
          </w:tcPr>
          <w:p w14:paraId="649A083E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1378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3B27A4" w14:textId="77777777" w:rsidR="005134BB" w:rsidRPr="00226B2B" w:rsidRDefault="005134BB" w:rsidP="005134BB">
            <w:pPr>
              <w:pStyle w:val="phtablecellleft"/>
              <w:jc w:val="left"/>
            </w:pPr>
          </w:p>
        </w:tc>
        <w:tc>
          <w:tcPr>
            <w:tcW w:w="687" w:type="pct"/>
          </w:tcPr>
          <w:p w14:paraId="6C6C6E61" w14:textId="0BC12FBE" w:rsidR="005134BB" w:rsidRPr="00226B2B" w:rsidRDefault="005134BB" w:rsidP="005134BB">
            <w:pPr>
              <w:pStyle w:val="phtablecellleft"/>
              <w:jc w:val="left"/>
            </w:pPr>
            <w:r w:rsidRPr="00226B2B">
              <w:t xml:space="preserve">Условие </w:t>
            </w:r>
            <w:r>
              <w:t>3</w:t>
            </w:r>
          </w:p>
        </w:tc>
        <w:tc>
          <w:tcPr>
            <w:tcW w:w="876" w:type="pct"/>
          </w:tcPr>
          <w:p w14:paraId="16D37B19" w14:textId="2FC6A294" w:rsidR="005134BB" w:rsidRPr="00226B2B" w:rsidRDefault="005134BB" w:rsidP="005134BB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798" w:type="pct"/>
          </w:tcPr>
          <w:p w14:paraId="4A262B4C" w14:textId="7257CFC5" w:rsidR="005134BB" w:rsidRPr="00226B2B" w:rsidRDefault="005134BB" w:rsidP="005134BB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</w:t>
            </w:r>
            <w:r>
              <w:t>, п</w:t>
            </w:r>
            <w:r w:rsidRPr="005134BB">
              <w:t>о факту завершения программы ВРТ</w:t>
            </w:r>
          </w:p>
        </w:tc>
      </w:tr>
    </w:tbl>
    <w:p w14:paraId="5FE1D86D" w14:textId="58CB41A2" w:rsidR="00F26F1F" w:rsidRPr="00D54D8F" w:rsidRDefault="00F26F1F" w:rsidP="00D54D8F">
      <w:pPr>
        <w:pStyle w:val="phnormal"/>
      </w:pPr>
    </w:p>
    <w:p w14:paraId="7638A423" w14:textId="57C0DE32" w:rsidR="00F26F1F" w:rsidRPr="00D54D8F" w:rsidRDefault="00A02730" w:rsidP="00D54D8F">
      <w:pPr>
        <w:pStyle w:val="phnormal"/>
      </w:pPr>
      <w:r w:rsidRPr="008723A0">
        <w:rPr>
          <w:highlight w:val="yellow"/>
        </w:rPr>
        <w:t xml:space="preserve">После установки для пациента в ГИС СЗ/МИС МО статуса «Контроль ВИМИС </w:t>
      </w:r>
      <w:r w:rsidR="008A7817" w:rsidRPr="008723A0">
        <w:rPr>
          <w:highlight w:val="yellow"/>
        </w:rPr>
        <w:t>«АКиНЕО</w:t>
      </w:r>
      <w:r w:rsidRPr="008723A0">
        <w:rPr>
          <w:highlight w:val="yellow"/>
        </w:rPr>
        <w:t xml:space="preserve">» все электронные медицинские документы при соблюдении условий определения триггерных точек должны передаваться из ГИС СЗ/МИС МО в ВИМИС «АКиНЕО» в виде </w:t>
      </w:r>
      <w:r w:rsidR="00E96E43" w:rsidRPr="008723A0">
        <w:rPr>
          <w:highlight w:val="yellow"/>
        </w:rPr>
        <w:t>СЭМД beta-версии</w:t>
      </w:r>
      <w:r w:rsidRPr="008723A0">
        <w:rPr>
          <w:highlight w:val="yellow"/>
        </w:rPr>
        <w:t xml:space="preserve"> (</w:t>
      </w:r>
      <w:r w:rsidR="00235FAF" w:rsidRPr="008723A0">
        <w:rPr>
          <w:highlight w:val="yellow"/>
        </w:rPr>
        <w:fldChar w:fldCharType="begin"/>
      </w:r>
      <w:r w:rsidR="00235FAF" w:rsidRPr="008723A0">
        <w:rPr>
          <w:highlight w:val="yellow"/>
        </w:rPr>
        <w:instrText xml:space="preserve"> REF _Ref54201711 \h </w:instrText>
      </w:r>
      <w:r w:rsidR="00491298" w:rsidRPr="008723A0">
        <w:rPr>
          <w:highlight w:val="yellow"/>
        </w:rPr>
        <w:instrText xml:space="preserve"> \* MERGEFORMAT </w:instrText>
      </w:r>
      <w:r w:rsidR="00235FAF" w:rsidRPr="008723A0">
        <w:rPr>
          <w:highlight w:val="yellow"/>
        </w:rPr>
      </w:r>
      <w:r w:rsidR="00235FAF" w:rsidRPr="008723A0">
        <w:rPr>
          <w:highlight w:val="yellow"/>
        </w:rPr>
        <w:fldChar w:fldCharType="separate"/>
      </w:r>
      <w:r w:rsidR="005D4FE5" w:rsidRPr="008723A0">
        <w:rPr>
          <w:highlight w:val="yellow"/>
        </w:rPr>
        <w:t>Таблица </w:t>
      </w:r>
      <w:r w:rsidR="005D4FE5" w:rsidRPr="008723A0">
        <w:rPr>
          <w:noProof/>
          <w:highlight w:val="yellow"/>
        </w:rPr>
        <w:t>3</w:t>
      </w:r>
      <w:r w:rsidR="00235FAF" w:rsidRPr="008723A0">
        <w:rPr>
          <w:highlight w:val="yellow"/>
        </w:rPr>
        <w:fldChar w:fldCharType="end"/>
      </w:r>
      <w:r w:rsidRPr="008723A0">
        <w:rPr>
          <w:highlight w:val="yellow"/>
        </w:rPr>
        <w:t>) и СЭМД (</w:t>
      </w:r>
      <w:r w:rsidR="00235FAF" w:rsidRPr="008723A0">
        <w:rPr>
          <w:highlight w:val="yellow"/>
        </w:rPr>
        <w:fldChar w:fldCharType="begin"/>
      </w:r>
      <w:r w:rsidR="00235FAF" w:rsidRPr="008723A0">
        <w:rPr>
          <w:highlight w:val="yellow"/>
        </w:rPr>
        <w:instrText xml:space="preserve"> REF _Ref54201717 \h </w:instrText>
      </w:r>
      <w:r w:rsidR="00491298" w:rsidRPr="008723A0">
        <w:rPr>
          <w:highlight w:val="yellow"/>
        </w:rPr>
        <w:instrText xml:space="preserve"> \* MERGEFORMAT </w:instrText>
      </w:r>
      <w:r w:rsidR="00235FAF" w:rsidRPr="008723A0">
        <w:rPr>
          <w:highlight w:val="yellow"/>
        </w:rPr>
      </w:r>
      <w:r w:rsidR="00235FAF" w:rsidRPr="008723A0">
        <w:rPr>
          <w:highlight w:val="yellow"/>
        </w:rPr>
        <w:fldChar w:fldCharType="separate"/>
      </w:r>
      <w:r w:rsidR="005D4FE5" w:rsidRPr="008723A0">
        <w:rPr>
          <w:highlight w:val="yellow"/>
        </w:rPr>
        <w:t>Таблица </w:t>
      </w:r>
      <w:r w:rsidR="005D4FE5" w:rsidRPr="008723A0">
        <w:rPr>
          <w:noProof/>
          <w:highlight w:val="yellow"/>
        </w:rPr>
        <w:t>4</w:t>
      </w:r>
      <w:r w:rsidR="00235FAF" w:rsidRPr="008723A0">
        <w:rPr>
          <w:highlight w:val="yellow"/>
        </w:rPr>
        <w:fldChar w:fldCharType="end"/>
      </w:r>
      <w:r w:rsidRPr="008723A0">
        <w:rPr>
          <w:highlight w:val="yellow"/>
        </w:rPr>
        <w:t>).</w:t>
      </w:r>
    </w:p>
    <w:p w14:paraId="75FDCB0C" w14:textId="771A7192" w:rsidR="00F26F1F" w:rsidRPr="00D54D8F" w:rsidRDefault="00A02730" w:rsidP="00D54D8F">
      <w:pPr>
        <w:pStyle w:val="phnormal"/>
      </w:pPr>
      <w:r w:rsidRPr="00D54D8F">
        <w:t xml:space="preserve">После передачи из ГИС СЗ/МИС МО результирующей информации о течении и завершении беременности, родов и состоянии новорожденного или по истечении расчетного срока действия отметки «Контроль ВИМИС </w:t>
      </w:r>
      <w:r w:rsidR="008A7817" w:rsidRPr="00D54D8F">
        <w:t>«АКиНЕО</w:t>
      </w:r>
      <w:r w:rsidRPr="00D54D8F">
        <w:t xml:space="preserve">» информационное </w:t>
      </w:r>
      <w:r w:rsidRPr="00D54D8F">
        <w:lastRenderedPageBreak/>
        <w:t xml:space="preserve">взаимодействие ГИС СЗ/МИС МО – ВИМИС «АКиНЕО» </w:t>
      </w:r>
      <w:r w:rsidRPr="008723A0">
        <w:rPr>
          <w:highlight w:val="yellow"/>
        </w:rPr>
        <w:t>завершается</w:t>
      </w:r>
      <w:r w:rsidRPr="00D54D8F">
        <w:t xml:space="preserve">, и статус пациента </w:t>
      </w:r>
      <w:r w:rsidR="008464B0" w:rsidRPr="00D54D8F">
        <w:t>«Контроль ВИМИС «АКиНЕО»</w:t>
      </w:r>
      <w:r w:rsidR="008464B0">
        <w:t xml:space="preserve"> </w:t>
      </w:r>
      <w:r w:rsidRPr="00D54D8F">
        <w:t xml:space="preserve">в ГИС СЗ/МИС </w:t>
      </w:r>
      <w:r w:rsidR="004E7DB9" w:rsidRPr="00D54D8F">
        <w:t xml:space="preserve">МО </w:t>
      </w:r>
      <w:r w:rsidR="004E7DB9" w:rsidRPr="009D1E29">
        <w:rPr>
          <w:highlight w:val="yellow"/>
        </w:rPr>
        <w:t>снимается</w:t>
      </w:r>
      <w:r w:rsidRPr="00D54D8F">
        <w:t>.</w:t>
      </w:r>
    </w:p>
    <w:p w14:paraId="246380C6" w14:textId="3A7F1950" w:rsidR="00F26F1F" w:rsidRDefault="00A02730" w:rsidP="00D54D8F">
      <w:pPr>
        <w:pStyle w:val="phnormal"/>
      </w:pPr>
      <w:r w:rsidRPr="009D1E29">
        <w:rPr>
          <w:highlight w:val="yellow"/>
        </w:rPr>
        <w:t>При повторном</w:t>
      </w:r>
      <w:r w:rsidRPr="00D54D8F">
        <w:t xml:space="preserve"> выявлении в ГИС СЗ/МИС МО любого из </w:t>
      </w:r>
      <w:r w:rsidR="00BE39E8">
        <w:t>условий установлени</w:t>
      </w:r>
      <w:r w:rsidR="005F1D33">
        <w:t>я</w:t>
      </w:r>
      <w:r w:rsidR="00BE39E8">
        <w:t xml:space="preserve"> статуса </w:t>
      </w:r>
      <w:r w:rsidR="00BE39E8" w:rsidRPr="00D54D8F">
        <w:t>«Контроль ВИМИС «АКиНЕО»</w:t>
      </w:r>
      <w:r w:rsidRPr="00D54D8F">
        <w:t xml:space="preserve"> </w:t>
      </w:r>
      <w:r w:rsidR="00BE39E8">
        <w:t>(</w:t>
      </w:r>
      <w:r w:rsidR="004C19D7">
        <w:fldChar w:fldCharType="begin"/>
      </w:r>
      <w:r w:rsidR="004C19D7">
        <w:instrText xml:space="preserve"> REF _Ref81413142 \h </w:instrText>
      </w:r>
      <w:r w:rsidR="004C19D7">
        <w:fldChar w:fldCharType="separate"/>
      </w:r>
      <w:r w:rsidR="004C19D7" w:rsidRPr="00D54D8F">
        <w:t xml:space="preserve">Таблица </w:t>
      </w:r>
      <w:r w:rsidR="004C19D7">
        <w:rPr>
          <w:noProof/>
        </w:rPr>
        <w:t>8</w:t>
      </w:r>
      <w:r w:rsidR="004C19D7">
        <w:fldChar w:fldCharType="end"/>
      </w:r>
      <w:r w:rsidR="00BE39E8">
        <w:t>)</w:t>
      </w:r>
      <w:r w:rsidRPr="00D54D8F">
        <w:t xml:space="preserve">, относящегося к новому случаю беременности, в карте пациентки </w:t>
      </w:r>
      <w:r w:rsidRPr="009D1E29">
        <w:rPr>
          <w:highlight w:val="yellow"/>
        </w:rPr>
        <w:t>вновь должен быть</w:t>
      </w:r>
      <w:r w:rsidRPr="00D54D8F">
        <w:t xml:space="preserve"> отмечен статус – «Контроль ВИМИС </w:t>
      </w:r>
      <w:r w:rsidR="008A7817" w:rsidRPr="00D54D8F">
        <w:t>«АКиНЕО</w:t>
      </w:r>
      <w:r w:rsidRPr="00D54D8F">
        <w:t>».</w:t>
      </w:r>
    </w:p>
    <w:p w14:paraId="5E18AFF6" w14:textId="65AF5D2F" w:rsidR="00672905" w:rsidRPr="008723A0" w:rsidRDefault="00672905" w:rsidP="00672905">
      <w:pPr>
        <w:pStyle w:val="phnormal"/>
        <w:rPr>
          <w:highlight w:val="yellow"/>
        </w:rPr>
      </w:pPr>
      <w:r w:rsidRPr="008723A0">
        <w:rPr>
          <w:highlight w:val="yellow"/>
        </w:rPr>
        <w:t xml:space="preserve">В тех случаях, когда после формирования и передачи информации в ВИМИС «АКиНЕО» в исходных данных были внесены изменения или дополнения, ГИС СЗ/МИС МО формирует и передает ВИМИС «АКиНЕО» обновленную версию </w:t>
      </w:r>
      <w:r w:rsidR="00E96E43" w:rsidRPr="008723A0">
        <w:rPr>
          <w:highlight w:val="yellow"/>
        </w:rPr>
        <w:t>СЭМД beta-версии</w:t>
      </w:r>
      <w:r w:rsidRPr="008723A0">
        <w:rPr>
          <w:highlight w:val="yellow"/>
        </w:rPr>
        <w:t xml:space="preserve"> с указанием:</w:t>
      </w:r>
    </w:p>
    <w:p w14:paraId="7423579E" w14:textId="77777777" w:rsidR="00672905" w:rsidRPr="008723A0" w:rsidRDefault="00672905" w:rsidP="00B22882">
      <w:pPr>
        <w:pStyle w:val="affff0"/>
        <w:numPr>
          <w:ilvl w:val="0"/>
          <w:numId w:val="24"/>
        </w:numPr>
        <w:rPr>
          <w:highlight w:val="yellow"/>
        </w:rPr>
      </w:pPr>
      <w:r w:rsidRPr="008723A0">
        <w:rPr>
          <w:highlight w:val="yellow"/>
        </w:rPr>
        <w:t>уникального идентификатора набора версий первого документа;</w:t>
      </w:r>
    </w:p>
    <w:p w14:paraId="0AE52DC8" w14:textId="77777777" w:rsidR="00672905" w:rsidRPr="008723A0" w:rsidRDefault="00672905" w:rsidP="00B22882">
      <w:pPr>
        <w:pStyle w:val="affff0"/>
        <w:numPr>
          <w:ilvl w:val="0"/>
          <w:numId w:val="24"/>
        </w:numPr>
        <w:rPr>
          <w:highlight w:val="yellow"/>
        </w:rPr>
      </w:pPr>
      <w:r w:rsidRPr="008723A0">
        <w:rPr>
          <w:highlight w:val="yellow"/>
        </w:rPr>
        <w:t>следующего номера версии документа;</w:t>
      </w:r>
    </w:p>
    <w:p w14:paraId="17DA9A0E" w14:textId="77777777" w:rsidR="00A93813" w:rsidRPr="008723A0" w:rsidRDefault="00672905" w:rsidP="00B22882">
      <w:pPr>
        <w:pStyle w:val="affff0"/>
        <w:numPr>
          <w:ilvl w:val="0"/>
          <w:numId w:val="24"/>
        </w:numPr>
        <w:rPr>
          <w:highlight w:val="yellow"/>
        </w:rPr>
      </w:pPr>
      <w:r w:rsidRPr="008723A0">
        <w:rPr>
          <w:highlight w:val="yellow"/>
        </w:rPr>
        <w:t>уникального идентификатора документа новой версии.</w:t>
      </w:r>
      <w:bookmarkStart w:id="51" w:name="_Ref54201779"/>
    </w:p>
    <w:p w14:paraId="184FF7AF" w14:textId="3854C5D5" w:rsidR="00F26F1F" w:rsidRPr="00D54D8F" w:rsidRDefault="00A93813" w:rsidP="00A93813">
      <w:pPr>
        <w:pStyle w:val="21"/>
      </w:pPr>
      <w:r>
        <w:br w:type="column"/>
      </w:r>
      <w:bookmarkStart w:id="52" w:name="_Ref91259949"/>
      <w:bookmarkStart w:id="53" w:name="_Toc92977256"/>
      <w:r w:rsidR="00A02730" w:rsidRPr="00D54D8F">
        <w:lastRenderedPageBreak/>
        <w:t>Выявление осмотра (консультации) пациента</w:t>
      </w:r>
      <w:bookmarkEnd w:id="51"/>
      <w:bookmarkEnd w:id="52"/>
      <w:bookmarkEnd w:id="53"/>
    </w:p>
    <w:p w14:paraId="7DDEBDAE" w14:textId="6BC4D223" w:rsidR="00872B28" w:rsidRDefault="00A02730" w:rsidP="00D54D8F">
      <w:pPr>
        <w:pStyle w:val="phlistitemizedtitle"/>
      </w:pPr>
      <w:r w:rsidRPr="00D54D8F">
        <w:t xml:space="preserve">В ГИС СЗ/МИС МО фиксируется факт события – проведение осмотра (консультации) </w:t>
      </w:r>
      <w:r w:rsidR="00872B28" w:rsidRPr="00D54D8F">
        <w:t>пациента</w:t>
      </w:r>
      <w:r w:rsidR="00872B28">
        <w:t xml:space="preserve"> в амбулаторных условиях.</w:t>
      </w:r>
      <w:r w:rsidRPr="00D54D8F">
        <w:t xml:space="preserve"> Возникает необходимость передачи информации в ВИМИС </w:t>
      </w:r>
      <w:r w:rsidR="008A7817" w:rsidRPr="00D54D8F">
        <w:t>«АКиНЕО»</w:t>
      </w:r>
      <w:r w:rsidRPr="00D54D8F">
        <w:t>.</w:t>
      </w:r>
    </w:p>
    <w:p w14:paraId="098046D5" w14:textId="1AA58D20" w:rsidR="00275473" w:rsidRDefault="001F08AB" w:rsidP="001F08AB">
      <w:pPr>
        <w:pStyle w:val="phlistitemizedtitle"/>
      </w:pPr>
      <w:r w:rsidRPr="008E43DE">
        <w:rPr>
          <w:highlight w:val="yellow"/>
        </w:rPr>
        <w:t xml:space="preserve">В случае соблюдения </w:t>
      </w:r>
      <w:r w:rsidR="00A31E0E" w:rsidRPr="008E43DE">
        <w:rPr>
          <w:highlight w:val="yellow"/>
        </w:rPr>
        <w:t xml:space="preserve">хотя бы одного </w:t>
      </w:r>
      <w:r w:rsidRPr="008E43DE">
        <w:rPr>
          <w:highlight w:val="yellow"/>
        </w:rPr>
        <w:t>из условий</w:t>
      </w:r>
      <w:r>
        <w:t xml:space="preserve">, </w:t>
      </w:r>
      <w:r w:rsidR="00746031">
        <w:t>представленных</w:t>
      </w:r>
      <w:r w:rsidRPr="00D54D8F">
        <w:t xml:space="preserve"> в </w:t>
      </w:r>
      <w:r w:rsidR="00FC4AA2">
        <w:t>таблице (</w:t>
      </w:r>
      <w:r w:rsidR="00746031">
        <w:fldChar w:fldCharType="begin"/>
      </w:r>
      <w:r w:rsidR="00746031">
        <w:instrText xml:space="preserve"> REF _Ref81500388 \h </w:instrText>
      </w:r>
      <w:r w:rsidR="00746031">
        <w:fldChar w:fldCharType="separate"/>
      </w:r>
      <w:r w:rsidR="00746031" w:rsidRPr="00D54D8F">
        <w:t>Таблиц</w:t>
      </w:r>
      <w:r w:rsidR="00FC4AA2">
        <w:t>а</w:t>
      </w:r>
      <w:r w:rsidR="00746031" w:rsidRPr="00D54D8F">
        <w:t xml:space="preserve"> </w:t>
      </w:r>
      <w:r w:rsidR="00746031">
        <w:rPr>
          <w:noProof/>
        </w:rPr>
        <w:t>9</w:t>
      </w:r>
      <w:r w:rsidR="00746031">
        <w:fldChar w:fldCharType="end"/>
      </w:r>
      <w:r w:rsidR="00FC4AA2">
        <w:t>)</w:t>
      </w:r>
      <w:r w:rsidR="009A2D76">
        <w:t>,</w:t>
      </w:r>
      <w:r w:rsidR="00746031">
        <w:t xml:space="preserve"> </w:t>
      </w:r>
      <w:r w:rsidRPr="00D54D8F">
        <w:t xml:space="preserve">ГИС СЗ/МИС МО </w:t>
      </w:r>
      <w:r w:rsidRPr="008E43DE">
        <w:rPr>
          <w:highlight w:val="yellow"/>
        </w:rPr>
        <w:t xml:space="preserve">формирует </w:t>
      </w:r>
      <w:r w:rsidR="00B8402E" w:rsidRPr="008E43DE">
        <w:rPr>
          <w:highlight w:val="yellow"/>
        </w:rPr>
        <w:t>СЭМД/</w:t>
      </w:r>
      <w:r w:rsidR="00E96E43" w:rsidRPr="008E43DE">
        <w:rPr>
          <w:highlight w:val="yellow"/>
        </w:rPr>
        <w:t>СЭМД beta-версии</w:t>
      </w:r>
      <w:r w:rsidRPr="008E43DE">
        <w:rPr>
          <w:highlight w:val="yellow"/>
        </w:rPr>
        <w:t xml:space="preserve"> для передачи в ВИМИС «АКиНЕО» </w:t>
      </w:r>
      <w:r w:rsidRPr="008E43DE">
        <w:rPr>
          <w:b/>
          <w:highlight w:val="yellow"/>
        </w:rPr>
        <w:t>с указанием номера триггерной точки, равной значению «1»</w:t>
      </w:r>
      <w:r w:rsidR="00275473" w:rsidRPr="008E43DE">
        <w:rPr>
          <w:highlight w:val="yellow"/>
        </w:rPr>
        <w:t>.</w:t>
      </w:r>
    </w:p>
    <w:p w14:paraId="78BE8B03" w14:textId="632C3A2A" w:rsidR="001F08AB" w:rsidRPr="001F08AB" w:rsidRDefault="00746031" w:rsidP="001F08AB">
      <w:pPr>
        <w:pStyle w:val="phlistitemizedtitle"/>
      </w:pPr>
      <w:r w:rsidRPr="00746031">
        <w:t xml:space="preserve">Перечень передаваемых </w:t>
      </w:r>
      <w:r w:rsidR="00B8402E">
        <w:t>СЭМД/</w:t>
      </w:r>
      <w:r w:rsidR="00E96E43">
        <w:t>СЭМД beta-версии</w:t>
      </w:r>
      <w:r w:rsidRPr="00746031">
        <w:t xml:space="preserve"> и ключевые указания по их формированию</w:t>
      </w:r>
      <w:r>
        <w:t xml:space="preserve"> зависят от условий, которые были соблюдены</w:t>
      </w:r>
      <w:r w:rsidR="00216DAB">
        <w:t xml:space="preserve"> </w:t>
      </w:r>
      <w:r w:rsidR="00C7696C">
        <w:t>(</w:t>
      </w:r>
      <w:r w:rsidR="00C7696C">
        <w:fldChar w:fldCharType="begin"/>
      </w:r>
      <w:r w:rsidR="00C7696C">
        <w:instrText xml:space="preserve"> REF _Ref81500388 \h </w:instrText>
      </w:r>
      <w:r w:rsidR="00C7696C">
        <w:fldChar w:fldCharType="separate"/>
      </w:r>
      <w:r w:rsidR="00C7696C" w:rsidRPr="00D54D8F">
        <w:t>Таблиц</w:t>
      </w:r>
      <w:r w:rsidR="00C7696C">
        <w:t>а</w:t>
      </w:r>
      <w:r w:rsidR="00C7696C" w:rsidRPr="00D54D8F">
        <w:t xml:space="preserve"> </w:t>
      </w:r>
      <w:r w:rsidR="00C7696C">
        <w:rPr>
          <w:noProof/>
        </w:rPr>
        <w:t>9</w:t>
      </w:r>
      <w:r w:rsidR="00C7696C">
        <w:fldChar w:fldCharType="end"/>
      </w:r>
      <w:r w:rsidR="00C7696C">
        <w:t>)</w:t>
      </w:r>
      <w:r>
        <w:t>.</w:t>
      </w:r>
    </w:p>
    <w:p w14:paraId="3B4EAF08" w14:textId="77777777" w:rsidR="001F08AB" w:rsidRDefault="001F08AB" w:rsidP="00D61151">
      <w:pPr>
        <w:pStyle w:val="phlistitemized1"/>
      </w:pPr>
    </w:p>
    <w:p w14:paraId="476B5FBF" w14:textId="7DBE027A" w:rsidR="00D61151" w:rsidRDefault="00137881" w:rsidP="00D61151">
      <w:pPr>
        <w:pStyle w:val="phlistitemized1"/>
        <w:rPr>
          <w:lang w:eastAsia="ru-RU"/>
        </w:rPr>
      </w:pPr>
      <w:bookmarkStart w:id="54" w:name="_Ref81500388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9</w:t>
      </w:r>
      <w:r w:rsidRPr="00D54D8F">
        <w:fldChar w:fldCharType="end"/>
      </w:r>
      <w:bookmarkEnd w:id="54"/>
      <w:r w:rsidRPr="00D54D8F">
        <w:t xml:space="preserve"> – </w:t>
      </w:r>
      <w:r>
        <w:t xml:space="preserve">Описание условий </w:t>
      </w:r>
      <w:r w:rsidR="00BB54A2">
        <w:t>передачи СЭМД</w:t>
      </w:r>
      <w:r w:rsidR="00BB54A2" w:rsidRPr="00BB54A2">
        <w:t xml:space="preserve"> </w:t>
      </w:r>
      <w:r w:rsidR="00153757">
        <w:t>по</w:t>
      </w:r>
      <w:r w:rsidR="00BB54A2">
        <w:t xml:space="preserve"> триггерной точк</w:t>
      </w:r>
      <w:r w:rsidR="00153757">
        <w:t>е</w:t>
      </w:r>
      <w:r w:rsidR="00BB54A2">
        <w:t xml:space="preserve"> «</w:t>
      </w:r>
      <w:r w:rsidR="00BB54A2" w:rsidRPr="00D54D8F">
        <w:t>Выявление осмотра (консультации) пациента</w:t>
      </w:r>
      <w:r w:rsidR="00BB54A2">
        <w:t xml:space="preserve">» </w:t>
      </w:r>
      <w:r w:rsidR="00BB54A2" w:rsidRPr="00BB54A2">
        <w:t>и ключевые указания по формированию</w:t>
      </w:r>
      <w:r w:rsidR="00917AF2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3161"/>
        <w:gridCol w:w="5676"/>
      </w:tblGrid>
      <w:tr w:rsidR="00137881" w:rsidRPr="00334EA5" w14:paraId="5D0EF6B1" w14:textId="77777777" w:rsidTr="0024453D">
        <w:trPr>
          <w:tblHeader/>
          <w:jc w:val="center"/>
        </w:trPr>
        <w:tc>
          <w:tcPr>
            <w:tcW w:w="1361" w:type="dxa"/>
            <w:vAlign w:val="center"/>
          </w:tcPr>
          <w:p w14:paraId="3277663C" w14:textId="77777777" w:rsidR="00137881" w:rsidRPr="00334EA5" w:rsidRDefault="00137881" w:rsidP="004F3439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3161" w:type="dxa"/>
            <w:vAlign w:val="center"/>
          </w:tcPr>
          <w:p w14:paraId="2999DEE5" w14:textId="77777777" w:rsidR="00137881" w:rsidRPr="00334EA5" w:rsidRDefault="00137881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5676" w:type="dxa"/>
            <w:vAlign w:val="center"/>
          </w:tcPr>
          <w:p w14:paraId="0F08BB88" w14:textId="77777777" w:rsidR="00137881" w:rsidRPr="00334EA5" w:rsidRDefault="00137881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746031" w:rsidRPr="00334EA5" w14:paraId="32D25743" w14:textId="77777777" w:rsidTr="00D4146C">
        <w:trPr>
          <w:jc w:val="center"/>
        </w:trPr>
        <w:tc>
          <w:tcPr>
            <w:tcW w:w="1361" w:type="dxa"/>
          </w:tcPr>
          <w:p w14:paraId="221ADD89" w14:textId="6858D868" w:rsidR="00746031" w:rsidRPr="00334EA5" w:rsidRDefault="00746031" w:rsidP="004F3439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3161" w:type="dxa"/>
          </w:tcPr>
          <w:p w14:paraId="343BF7D8" w14:textId="4F85B6A6" w:rsidR="00746031" w:rsidRPr="008B7482" w:rsidRDefault="00746031" w:rsidP="00746031">
            <w:pPr>
              <w:pStyle w:val="phlistitemized1"/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на осмотре (консультации) врача-акушера-гинеколога пациенту был установлен диагноз</w:t>
            </w:r>
            <w:r w:rsidRPr="00D40599">
              <w:rPr>
                <w:rFonts w:ascii="Arial" w:hAnsi="Arial"/>
                <w:sz w:val="20"/>
              </w:rPr>
              <w:t xml:space="preserve">, соответствующий любому значению из графы II таблицы (см. </w:t>
            </w:r>
            <w:r w:rsidRPr="001A1ECF">
              <w:rPr>
                <w:sz w:val="20"/>
              </w:rPr>
              <w:fldChar w:fldCharType="begin"/>
            </w:r>
            <w:r w:rsidRPr="001A1ECF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1A1ECF">
              <w:rPr>
                <w:sz w:val="20"/>
              </w:rPr>
            </w:r>
            <w:r w:rsidRPr="001A1ECF">
              <w:rPr>
                <w:sz w:val="20"/>
              </w:rPr>
              <w:fldChar w:fldCharType="separate"/>
            </w:r>
            <w:r w:rsidRPr="001A1ECF">
              <w:rPr>
                <w:rFonts w:ascii="Arial" w:hAnsi="Arial"/>
                <w:sz w:val="20"/>
              </w:rPr>
              <w:t>Таблица 1</w:t>
            </w:r>
            <w:r w:rsidRPr="001A1ECF">
              <w:rPr>
                <w:sz w:val="20"/>
              </w:rPr>
              <w:fldChar w:fldCharType="end"/>
            </w:r>
            <w:r w:rsidRPr="00D40599">
              <w:rPr>
                <w:rFonts w:ascii="Arial" w:hAnsi="Arial"/>
                <w:sz w:val="20"/>
              </w:rPr>
              <w:t>)</w:t>
            </w:r>
            <w:r w:rsidR="00D74911" w:rsidRPr="00645126">
              <w:rPr>
                <w:rFonts w:ascii="Arial" w:hAnsi="Arial"/>
                <w:sz w:val="20"/>
              </w:rPr>
              <w:t xml:space="preserve"> </w:t>
            </w:r>
            <w:r w:rsidR="00D74911" w:rsidRPr="008B7482">
              <w:rPr>
                <w:rFonts w:ascii="Arial" w:hAnsi="Arial"/>
                <w:sz w:val="20"/>
              </w:rPr>
              <w:t>для группы «Беременные, роженицы и родильницы»</w:t>
            </w:r>
            <w:r w:rsidRPr="008B7482">
              <w:rPr>
                <w:rFonts w:ascii="Arial" w:hAnsi="Arial"/>
                <w:sz w:val="20"/>
              </w:rPr>
              <w:t>;</w:t>
            </w:r>
          </w:p>
          <w:p w14:paraId="7BB1A68F" w14:textId="7CBC30F1" w:rsidR="004539B4" w:rsidRPr="00334EA5" w:rsidRDefault="004539B4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8B7482">
              <w:rPr>
                <w:rFonts w:ascii="Arial" w:hAnsi="Arial"/>
                <w:sz w:val="20"/>
              </w:rPr>
              <w:t>+ медицинские сведения пациента НЕ содержат данные о завершении беременности (</w:t>
            </w:r>
            <w:r w:rsidR="0004114D" w:rsidRPr="008B7482">
              <w:rPr>
                <w:rFonts w:ascii="Arial" w:hAnsi="Arial"/>
                <w:sz w:val="20"/>
              </w:rPr>
              <w:t>см.</w:t>
            </w:r>
            <w:r w:rsidR="00863B80" w:rsidRPr="008B7482">
              <w:rPr>
                <w:rFonts w:ascii="Arial" w:hAnsi="Arial"/>
                <w:sz w:val="20"/>
              </w:rPr>
              <w:t xml:space="preserve"> п. </w:t>
            </w:r>
            <w:r w:rsidR="00863B80" w:rsidRPr="008B7482">
              <w:rPr>
                <w:sz w:val="20"/>
              </w:rPr>
              <w:fldChar w:fldCharType="begin"/>
            </w:r>
            <w:r w:rsidR="00863B80" w:rsidRPr="008B7482">
              <w:rPr>
                <w:rFonts w:ascii="Arial" w:hAnsi="Arial"/>
                <w:sz w:val="20"/>
              </w:rPr>
              <w:instrText xml:space="preserve"> REF _Ref91240493 \r \h </w:instrText>
            </w:r>
            <w:r w:rsidR="00D40599" w:rsidRPr="008B7482">
              <w:rPr>
                <w:rFonts w:ascii="Arial" w:hAnsi="Arial"/>
                <w:sz w:val="20"/>
              </w:rPr>
              <w:instrText xml:space="preserve"> \* MERGEFORMAT </w:instrText>
            </w:r>
            <w:r w:rsidR="00863B80" w:rsidRPr="008B7482">
              <w:rPr>
                <w:sz w:val="20"/>
              </w:rPr>
            </w:r>
            <w:r w:rsidR="00863B80" w:rsidRPr="008B7482">
              <w:rPr>
                <w:sz w:val="20"/>
              </w:rPr>
              <w:fldChar w:fldCharType="separate"/>
            </w:r>
            <w:r w:rsidR="00863B80" w:rsidRPr="008B7482">
              <w:rPr>
                <w:rFonts w:ascii="Arial" w:hAnsi="Arial"/>
                <w:sz w:val="20"/>
              </w:rPr>
              <w:t>4.6</w:t>
            </w:r>
            <w:r w:rsidR="00863B80" w:rsidRPr="008B7482">
              <w:rPr>
                <w:sz w:val="20"/>
              </w:rPr>
              <w:fldChar w:fldCharType="end"/>
            </w:r>
            <w:r w:rsidR="00863B80" w:rsidRPr="008B7482">
              <w:rPr>
                <w:rFonts w:ascii="Arial" w:hAnsi="Arial"/>
                <w:sz w:val="20"/>
              </w:rPr>
              <w:t xml:space="preserve">, </w:t>
            </w:r>
            <w:r w:rsidR="00D40599" w:rsidRPr="008B7482">
              <w:rPr>
                <w:sz w:val="20"/>
              </w:rPr>
              <w:fldChar w:fldCharType="begin"/>
            </w:r>
            <w:r w:rsidR="00D40599" w:rsidRPr="008B7482">
              <w:rPr>
                <w:rFonts w:ascii="Arial" w:hAnsi="Arial"/>
                <w:sz w:val="20"/>
              </w:rPr>
              <w:instrText xml:space="preserve"> REF _Ref81576225 \h  \* MERGEFORMAT </w:instrText>
            </w:r>
            <w:r w:rsidR="00D40599" w:rsidRPr="008B7482">
              <w:rPr>
                <w:sz w:val="20"/>
              </w:rPr>
            </w:r>
            <w:r w:rsidR="00D40599" w:rsidRPr="008B7482">
              <w:rPr>
                <w:sz w:val="20"/>
              </w:rPr>
              <w:fldChar w:fldCharType="separate"/>
            </w:r>
            <w:r w:rsidR="00D40599" w:rsidRPr="008B7482">
              <w:rPr>
                <w:rFonts w:ascii="Arial" w:hAnsi="Arial"/>
                <w:sz w:val="20"/>
              </w:rPr>
              <w:t xml:space="preserve">Таблица </w:t>
            </w:r>
            <w:r w:rsidR="00D40599" w:rsidRPr="008B7482">
              <w:rPr>
                <w:rFonts w:ascii="Arial" w:hAnsi="Arial"/>
                <w:noProof/>
                <w:sz w:val="20"/>
              </w:rPr>
              <w:t>14</w:t>
            </w:r>
            <w:r w:rsidR="00D40599" w:rsidRPr="008B7482">
              <w:rPr>
                <w:sz w:val="20"/>
              </w:rPr>
              <w:fldChar w:fldCharType="end"/>
            </w:r>
            <w:r w:rsidR="00D40599" w:rsidRPr="008B7482">
              <w:rPr>
                <w:rFonts w:ascii="Arial" w:hAnsi="Arial"/>
                <w:sz w:val="20"/>
              </w:rPr>
              <w:t>, условия 3 и 4)</w:t>
            </w:r>
          </w:p>
        </w:tc>
        <w:tc>
          <w:tcPr>
            <w:tcW w:w="5676" w:type="dxa"/>
            <w:shd w:val="clear" w:color="auto" w:fill="auto"/>
          </w:tcPr>
          <w:p w14:paraId="708B237A" w14:textId="48999CA2" w:rsidR="00746031" w:rsidRPr="00D4146C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D4146C">
              <w:rPr>
                <w:rFonts w:ascii="Arial" w:hAnsi="Arial"/>
                <w:sz w:val="20"/>
                <w:lang w:eastAsia="ru-RU"/>
              </w:rPr>
              <w:t>1.</w:t>
            </w:r>
            <w:r w:rsidRPr="00D4146C">
              <w:rPr>
                <w:rFonts w:ascii="Arial" w:hAnsi="Arial"/>
                <w:sz w:val="20"/>
                <w:lang w:eastAsia="ru-RU"/>
              </w:rPr>
              <w:tab/>
            </w:r>
            <w:r w:rsidR="00810AA1" w:rsidRPr="00D4146C">
              <w:rPr>
                <w:rFonts w:ascii="Arial" w:hAnsi="Arial"/>
                <w:sz w:val="20"/>
                <w:lang w:eastAsia="ru-RU"/>
              </w:rPr>
              <w:t>СЭМД beta-версии «Прием (осмотр) врача-специалиста» (код «341» по справочнику 1.2.643.5.1.13.13.11.1522)</w:t>
            </w:r>
            <w:r w:rsidRPr="00D4146C">
              <w:rPr>
                <w:rFonts w:ascii="Arial" w:hAnsi="Arial"/>
                <w:sz w:val="20"/>
                <w:lang w:eastAsia="ru-RU"/>
              </w:rPr>
              <w:t xml:space="preserve"> с обязательным заполнением профильных секций акушером-гинекологом;</w:t>
            </w:r>
          </w:p>
          <w:p w14:paraId="4BBF7ACF" w14:textId="2CD3910A" w:rsidR="00746031" w:rsidRPr="00D4146C" w:rsidRDefault="00746031" w:rsidP="00746031">
            <w:pPr>
              <w:pStyle w:val="phlistitemized1"/>
              <w:rPr>
                <w:rFonts w:ascii="Arial" w:hAnsi="Arial"/>
                <w:color w:val="000000" w:themeColor="text1"/>
                <w:sz w:val="20"/>
                <w:lang w:eastAsia="ru-RU"/>
              </w:rPr>
            </w:pPr>
            <w:r w:rsidRPr="00D4146C">
              <w:rPr>
                <w:rFonts w:ascii="Arial" w:hAnsi="Arial"/>
                <w:sz w:val="20"/>
                <w:lang w:eastAsia="ru-RU"/>
              </w:rPr>
              <w:t>2.</w:t>
            </w:r>
            <w:r w:rsidRPr="00D4146C">
              <w:rPr>
                <w:rFonts w:ascii="Arial" w:hAnsi="Arial"/>
                <w:sz w:val="20"/>
                <w:lang w:eastAsia="ru-RU"/>
              </w:rPr>
              <w:tab/>
            </w:r>
            <w:r w:rsidR="001A1ECF"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СЭМД «Направление на консультацию и во вспомогательные кабинеты» (код «57» по справочнику 1.2.643.5.1.13.13.11.1522)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 xml:space="preserve"> – направления, оформленные в рамках осмотра (консультации), по которому был сформирован </w:t>
            </w:r>
            <w:r w:rsidR="00E96E43"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СЭМД beta-версии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 xml:space="preserve"> </w:t>
            </w:r>
            <w:r w:rsidR="001A1ECF"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«Прием (осмотр) врача-специалиста»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 xml:space="preserve"> согласно пункту 1</w:t>
            </w:r>
            <w:r w:rsidR="00696475"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 xml:space="preserve"> данного перечня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;</w:t>
            </w:r>
          </w:p>
          <w:p w14:paraId="0BD743D9" w14:textId="5E56A969" w:rsidR="00746031" w:rsidRPr="00D4146C" w:rsidRDefault="00746031" w:rsidP="00746031">
            <w:pPr>
              <w:pStyle w:val="phlistitemized1"/>
              <w:rPr>
                <w:rFonts w:ascii="Arial" w:hAnsi="Arial"/>
                <w:color w:val="000000" w:themeColor="text1"/>
                <w:sz w:val="20"/>
                <w:lang w:eastAsia="ru-RU"/>
              </w:rPr>
            </w:pP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3.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ab/>
            </w:r>
            <w:r w:rsidR="00E96E43"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СЭМД beta-версии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 xml:space="preserve"> «Протокол инструментального исследования» (код </w:t>
            </w:r>
            <w:r w:rsidR="00E96E43"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СЭМД beta-версии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 xml:space="preserve">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</w:t>
            </w:r>
            <w:r w:rsidR="00E96E43"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СЭМД beta-версии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 xml:space="preserve"> </w:t>
            </w:r>
            <w:r w:rsidR="001A1ECF"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«Прием (осмотр) врача-специалиста»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 xml:space="preserve"> согласно пункту 1 данного раздела;</w:t>
            </w:r>
          </w:p>
          <w:p w14:paraId="694FBB53" w14:textId="11B3EA8B" w:rsidR="00746031" w:rsidRPr="00D4146C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4.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ab/>
              <w:t xml:space="preserve">СЭМД «Протокол лабораторного исследования» – выполненные, но не переданные ранее в ВИМИС «АКиНЕО» протоколы лабораторных исследований в 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lastRenderedPageBreak/>
              <w:t xml:space="preserve">рамках случая оказания медицинской помощи, по которому был сформирован </w:t>
            </w:r>
            <w:r w:rsidR="00E96E43"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СЭМД beta-версии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 xml:space="preserve"> «</w:t>
            </w:r>
            <w:r w:rsidR="001A1ECF"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>«Прием (осмотр) врача-специалиста»</w:t>
            </w:r>
            <w:r w:rsidRPr="00D4146C">
              <w:rPr>
                <w:rFonts w:ascii="Arial" w:hAnsi="Arial"/>
                <w:color w:val="000000" w:themeColor="text1"/>
                <w:sz w:val="20"/>
                <w:lang w:eastAsia="ru-RU"/>
              </w:rPr>
              <w:t xml:space="preserve"> согласно пункту 1 данного раздела.</w:t>
            </w:r>
          </w:p>
        </w:tc>
      </w:tr>
      <w:tr w:rsidR="00746031" w:rsidRPr="00334EA5" w14:paraId="1776E924" w14:textId="77777777" w:rsidTr="0024453D">
        <w:trPr>
          <w:jc w:val="center"/>
        </w:trPr>
        <w:tc>
          <w:tcPr>
            <w:tcW w:w="1361" w:type="dxa"/>
          </w:tcPr>
          <w:p w14:paraId="4A6A85B3" w14:textId="7E16803A" w:rsidR="00746031" w:rsidRPr="00334EA5" w:rsidRDefault="00746031" w:rsidP="004F3439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lastRenderedPageBreak/>
              <w:t>Условие 2</w:t>
            </w:r>
          </w:p>
        </w:tc>
        <w:tc>
          <w:tcPr>
            <w:tcW w:w="3161" w:type="dxa"/>
          </w:tcPr>
          <w:p w14:paraId="7397EE21" w14:textId="2A65324D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>осмотры (консультации) пациента врачами-специалистами (за исключением акушера-гинеколога) были сформированы в рамках оказания медицинской помощи в связи с беременностью</w:t>
            </w:r>
          </w:p>
        </w:tc>
        <w:tc>
          <w:tcPr>
            <w:tcW w:w="5676" w:type="dxa"/>
          </w:tcPr>
          <w:p w14:paraId="5686156D" w14:textId="5BC9C435" w:rsidR="00746031" w:rsidRPr="008B7482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1.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</w:r>
            <w:r w:rsidR="00810AA1" w:rsidRPr="00810AA1">
              <w:rPr>
                <w:rFonts w:ascii="Arial" w:hAnsi="Arial"/>
                <w:sz w:val="20"/>
                <w:lang w:eastAsia="ru-RU"/>
              </w:rPr>
              <w:t>СЭМД beta-версии «Прием (осмотр) врача-специалиста» (код «341» по справочнику 1.2.643.5.1.13.13.11.1522)</w:t>
            </w:r>
            <w:r w:rsidR="0049277C" w:rsidRPr="0049277C">
              <w:rPr>
                <w:rFonts w:ascii="Arial" w:hAnsi="Arial"/>
                <w:sz w:val="20"/>
                <w:lang w:eastAsia="ru-RU"/>
              </w:rPr>
              <w:t xml:space="preserve"> </w:t>
            </w:r>
            <w:r w:rsidRPr="008B7482">
              <w:rPr>
                <w:rFonts w:ascii="Arial" w:hAnsi="Arial"/>
                <w:sz w:val="20"/>
                <w:lang w:eastAsia="ru-RU"/>
              </w:rPr>
              <w:t>в поле «</w:t>
            </w:r>
            <w:r w:rsidR="0049277C" w:rsidRPr="008B7482">
              <w:rPr>
                <w:rFonts w:ascii="Arial" w:hAnsi="Arial"/>
                <w:sz w:val="20"/>
                <w:lang w:eastAsia="ru-RU"/>
              </w:rPr>
              <w:t>Типы документированных событий</w:t>
            </w:r>
            <w:r w:rsidRPr="008B7482">
              <w:rPr>
                <w:rFonts w:ascii="Arial" w:hAnsi="Arial"/>
                <w:sz w:val="20"/>
                <w:lang w:eastAsia="ru-RU"/>
              </w:rPr>
              <w:t xml:space="preserve">» </w:t>
            </w:r>
            <w:r w:rsidR="009028AE" w:rsidRPr="008B7482">
              <w:rPr>
                <w:rFonts w:ascii="Arial" w:hAnsi="Arial"/>
                <w:sz w:val="20"/>
                <w:lang w:eastAsia="ru-RU"/>
              </w:rPr>
              <w:t xml:space="preserve">обязательно следует </w:t>
            </w:r>
            <w:r w:rsidRPr="008B7482">
              <w:rPr>
                <w:rFonts w:ascii="Arial" w:hAnsi="Arial"/>
                <w:sz w:val="20"/>
                <w:lang w:eastAsia="ru-RU"/>
              </w:rPr>
              <w:t xml:space="preserve">указать значение </w:t>
            </w:r>
            <w:r w:rsidR="0049277C" w:rsidRPr="008B7482">
              <w:rPr>
                <w:rFonts w:ascii="Arial" w:hAnsi="Arial"/>
                <w:sz w:val="20"/>
                <w:lang w:eastAsia="ru-RU"/>
              </w:rPr>
              <w:t xml:space="preserve">«Медицинский осмотр в связи с беременностью» </w:t>
            </w:r>
            <w:r w:rsidRPr="008B7482">
              <w:rPr>
                <w:rFonts w:ascii="Arial" w:hAnsi="Arial"/>
                <w:sz w:val="20"/>
                <w:lang w:eastAsia="ru-RU"/>
              </w:rPr>
              <w:t>(</w:t>
            </w:r>
            <w:r w:rsidR="0049277C" w:rsidRPr="008B7482">
              <w:rPr>
                <w:rFonts w:ascii="Arial" w:hAnsi="Arial"/>
                <w:sz w:val="20"/>
                <w:lang w:val="en-US" w:eastAsia="ru-RU"/>
              </w:rPr>
              <w:t>id</w:t>
            </w:r>
            <w:r w:rsidR="0049277C" w:rsidRPr="008B7482">
              <w:rPr>
                <w:rFonts w:ascii="Arial" w:hAnsi="Arial"/>
                <w:sz w:val="20"/>
                <w:lang w:eastAsia="ru-RU"/>
              </w:rPr>
              <w:t xml:space="preserve">=23 </w:t>
            </w:r>
            <w:r w:rsidRPr="008B7482">
              <w:rPr>
                <w:rFonts w:ascii="Arial" w:hAnsi="Arial"/>
                <w:sz w:val="20"/>
                <w:lang w:eastAsia="ru-RU"/>
              </w:rPr>
              <w:t xml:space="preserve">согласно справочнику НСИ OID </w:t>
            </w:r>
            <w:r w:rsidR="0049277C" w:rsidRPr="008B7482">
              <w:rPr>
                <w:rFonts w:ascii="Arial" w:hAnsi="Arial"/>
                <w:sz w:val="20"/>
                <w:lang w:eastAsia="ru-RU"/>
              </w:rPr>
              <w:t>1.2.643.5.1.13.13.99.2.726</w:t>
            </w:r>
            <w:r w:rsidRPr="008B7482">
              <w:rPr>
                <w:rFonts w:ascii="Arial" w:hAnsi="Arial"/>
                <w:sz w:val="20"/>
                <w:lang w:eastAsia="ru-RU"/>
              </w:rPr>
              <w:t xml:space="preserve"> версии не ниже </w:t>
            </w:r>
            <w:r w:rsidR="0049277C" w:rsidRPr="008B7482">
              <w:rPr>
                <w:rFonts w:ascii="Arial" w:hAnsi="Arial"/>
                <w:sz w:val="20"/>
                <w:lang w:eastAsia="ru-RU"/>
              </w:rPr>
              <w:t>2</w:t>
            </w:r>
            <w:r w:rsidRPr="008B7482">
              <w:rPr>
                <w:rFonts w:ascii="Arial" w:hAnsi="Arial"/>
                <w:sz w:val="20"/>
                <w:lang w:eastAsia="ru-RU"/>
              </w:rPr>
              <w:t>.</w:t>
            </w:r>
            <w:r w:rsidR="0049277C" w:rsidRPr="008B7482">
              <w:rPr>
                <w:rFonts w:ascii="Arial" w:hAnsi="Arial"/>
                <w:sz w:val="20"/>
                <w:lang w:eastAsia="ru-RU"/>
              </w:rPr>
              <w:t>7)</w:t>
            </w:r>
            <w:r w:rsidRPr="008B7482">
              <w:rPr>
                <w:rFonts w:ascii="Arial" w:hAnsi="Arial"/>
                <w:sz w:val="20"/>
                <w:lang w:eastAsia="ru-RU"/>
              </w:rPr>
              <w:t>;</w:t>
            </w:r>
          </w:p>
          <w:p w14:paraId="70F0CF63" w14:textId="61762F97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8B7482">
              <w:rPr>
                <w:rFonts w:ascii="Arial" w:hAnsi="Arial"/>
                <w:sz w:val="20"/>
                <w:lang w:eastAsia="ru-RU"/>
              </w:rPr>
              <w:t>2.</w:t>
            </w:r>
            <w:r w:rsidRPr="008B7482">
              <w:rPr>
                <w:rFonts w:ascii="Arial" w:hAnsi="Arial"/>
                <w:sz w:val="20"/>
                <w:lang w:eastAsia="ru-RU"/>
              </w:rPr>
              <w:tab/>
            </w:r>
            <w:r w:rsidR="001A1ECF" w:rsidRPr="008B7482">
              <w:rPr>
                <w:rFonts w:ascii="Arial" w:hAnsi="Arial"/>
                <w:sz w:val="20"/>
                <w:lang w:eastAsia="ru-RU"/>
              </w:rPr>
              <w:t>СЭМД «Направление на консультаци</w:t>
            </w:r>
            <w:r w:rsidR="001A1ECF">
              <w:rPr>
                <w:rFonts w:ascii="Arial" w:hAnsi="Arial"/>
                <w:sz w:val="20"/>
                <w:lang w:eastAsia="ru-RU"/>
              </w:rPr>
              <w:t>ю и во вспомогательные кабинеты» (код «57» по справочнику 1.2.643.5.1.13.13.11.1522)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– направления, оформленные в рамках </w:t>
            </w:r>
            <w:r w:rsidR="00606E7F">
              <w:rPr>
                <w:rFonts w:ascii="Arial" w:hAnsi="Arial"/>
                <w:sz w:val="20"/>
                <w:lang w:eastAsia="ru-RU"/>
              </w:rPr>
              <w:t>приема (осмотра)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, по которому был сформирован </w:t>
            </w:r>
            <w:r w:rsidR="00E96E43"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 w:rsidR="001A1ECF" w:rsidRPr="00810AA1">
              <w:rPr>
                <w:rFonts w:ascii="Arial" w:hAnsi="Arial"/>
                <w:sz w:val="20"/>
                <w:lang w:eastAsia="ru-RU"/>
              </w:rPr>
              <w:t>«Прием (осмотр) врача-специалиста»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согласно пункту 1 данного раздела;</w:t>
            </w:r>
          </w:p>
          <w:p w14:paraId="6150EC2B" w14:textId="53CEC64E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3.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</w:r>
            <w:r w:rsidR="00E96E43"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«Протокол инструментального исследования» (код </w:t>
            </w:r>
            <w:r w:rsidR="00E96E43"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</w:t>
            </w:r>
            <w:r w:rsidR="00E96E43"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 w:rsidR="00606E7F">
              <w:rPr>
                <w:rFonts w:ascii="Arial" w:hAnsi="Arial"/>
                <w:sz w:val="20"/>
                <w:lang w:eastAsia="ru-RU"/>
              </w:rPr>
              <w:t>«Прием (осмотр) врача-специалиста» согласно пункту 1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данного раздела;</w:t>
            </w:r>
          </w:p>
          <w:p w14:paraId="26975A7B" w14:textId="5A6C956A" w:rsidR="00746031" w:rsidRPr="00334EA5" w:rsidRDefault="00746031" w:rsidP="008F3C09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4.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  <w:t xml:space="preserve">СЭМД «Протокол лабораторного исследования»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</w:t>
            </w:r>
            <w:r w:rsidR="00E96E43"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 w:rsidR="00606E7F">
              <w:rPr>
                <w:rFonts w:ascii="Arial" w:hAnsi="Arial"/>
                <w:sz w:val="20"/>
                <w:lang w:eastAsia="ru-RU"/>
              </w:rPr>
              <w:t>«Прием (осмотр) врача-специалиста» согласно пункту 1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данного </w:t>
            </w:r>
            <w:r w:rsidR="008F3C09" w:rsidRPr="00334EA5">
              <w:rPr>
                <w:rFonts w:ascii="Arial" w:hAnsi="Arial"/>
                <w:sz w:val="20"/>
                <w:lang w:eastAsia="ru-RU"/>
              </w:rPr>
              <w:t>перечня</w:t>
            </w:r>
            <w:r w:rsidRPr="00334EA5">
              <w:rPr>
                <w:rFonts w:ascii="Arial" w:hAnsi="Arial"/>
                <w:sz w:val="20"/>
                <w:lang w:eastAsia="ru-RU"/>
              </w:rPr>
              <w:t>.</w:t>
            </w:r>
          </w:p>
        </w:tc>
      </w:tr>
    </w:tbl>
    <w:p w14:paraId="47313AB0" w14:textId="7DFE188C" w:rsidR="008F3C09" w:rsidRDefault="008F3C09" w:rsidP="00D61151">
      <w:pPr>
        <w:pStyle w:val="phlistitemized1"/>
        <w:rPr>
          <w:lang w:eastAsia="ru-RU"/>
        </w:rPr>
      </w:pPr>
    </w:p>
    <w:p w14:paraId="46571AB8" w14:textId="7227BE2F" w:rsidR="0017339B" w:rsidRPr="00D54D8F" w:rsidRDefault="008F3C09" w:rsidP="00915DF2">
      <w:pPr>
        <w:pStyle w:val="21"/>
      </w:pPr>
      <w:r>
        <w:br w:type="column"/>
      </w:r>
      <w:bookmarkStart w:id="55" w:name="_jo1mctdgxcsq" w:colFirst="0" w:colLast="0"/>
      <w:bookmarkStart w:id="56" w:name="_Ref91259968"/>
      <w:bookmarkStart w:id="57" w:name="_Toc92977257"/>
      <w:bookmarkEnd w:id="55"/>
      <w:r w:rsidR="004639DE" w:rsidRPr="004639DE">
        <w:lastRenderedPageBreak/>
        <w:t>Выявление факта постановки на учет по беременности</w:t>
      </w:r>
      <w:bookmarkEnd w:id="56"/>
      <w:bookmarkEnd w:id="57"/>
    </w:p>
    <w:p w14:paraId="4E2469A5" w14:textId="31D0EFA3" w:rsidR="00A93432" w:rsidRDefault="0017339B" w:rsidP="00D54D8F">
      <w:pPr>
        <w:pStyle w:val="phlistitemizedtitle"/>
      </w:pPr>
      <w:r w:rsidRPr="00D54D8F">
        <w:t>В ГИС СЗ/МИС МО фиксируется факт события – проведение осмотра (консультации) пациента</w:t>
      </w:r>
      <w:r w:rsidR="00B42150">
        <w:t xml:space="preserve"> в амбулаторных условиях</w:t>
      </w:r>
      <w:r w:rsidR="00E27AB5" w:rsidRPr="00D54D8F">
        <w:t>, связанного с постановкой на учет по беременности</w:t>
      </w:r>
      <w:r w:rsidRPr="00D54D8F">
        <w:t xml:space="preserve">. Возникает необходимость передачи информации в ВИМИС «АКиНЕО». </w:t>
      </w:r>
    </w:p>
    <w:p w14:paraId="32D01196" w14:textId="23F74B68" w:rsidR="00FC4AA2" w:rsidRDefault="00FC4AA2" w:rsidP="00FC4AA2">
      <w:pPr>
        <w:pStyle w:val="phlistitemizedtitle"/>
      </w:pPr>
      <w:r w:rsidRPr="00D54D8F">
        <w:t xml:space="preserve">В случае </w:t>
      </w:r>
      <w:r w:rsidR="00F6303F" w:rsidRPr="00275473">
        <w:rPr>
          <w:b/>
        </w:rPr>
        <w:t>одновременного</w:t>
      </w:r>
      <w:r w:rsidR="00F6303F">
        <w:t xml:space="preserve"> </w:t>
      </w:r>
      <w:r w:rsidRPr="00D54D8F">
        <w:t>соблюдения 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>
        <w:fldChar w:fldCharType="begin"/>
      </w:r>
      <w:r>
        <w:instrText xml:space="preserve"> REF _Ref81501956 \h </w:instrText>
      </w:r>
      <w:r>
        <w:fldChar w:fldCharType="separate"/>
      </w:r>
      <w:r w:rsidRPr="00D54D8F">
        <w:t xml:space="preserve">Таблица </w:t>
      </w:r>
      <w:r>
        <w:rPr>
          <w:noProof/>
        </w:rPr>
        <w:t>10</w:t>
      </w:r>
      <w:r>
        <w:fldChar w:fldCharType="end"/>
      </w:r>
      <w:r>
        <w:t>)</w:t>
      </w:r>
      <w:r w:rsidR="00AC1600">
        <w:t xml:space="preserve">, </w:t>
      </w:r>
      <w:r w:rsidR="00A64766" w:rsidRPr="00D54D8F">
        <w:t xml:space="preserve">ГИС СЗ/МИС МО формирует </w:t>
      </w:r>
      <w:r w:rsidR="00B8402E">
        <w:t>СЭМД/</w:t>
      </w:r>
      <w:r w:rsidR="00E96E43">
        <w:t>СЭМД beta-версии</w:t>
      </w:r>
      <w:r w:rsidR="00A64766" w:rsidRPr="00D54D8F">
        <w:t xml:space="preserve"> для передачи в ВИМИС «АКиНЕО» </w:t>
      </w:r>
      <w:r w:rsidR="00A64766" w:rsidRPr="00D46838">
        <w:rPr>
          <w:b/>
        </w:rPr>
        <w:t>с указанием номера триггерной точки, равной значению «19»</w:t>
      </w:r>
      <w:r w:rsidR="00A64766">
        <w:t>.</w:t>
      </w:r>
      <w:r>
        <w:t xml:space="preserve"> </w:t>
      </w:r>
      <w:r w:rsidRPr="00746031">
        <w:t>Перечень передаваемых СЭМД и ключевые указания по их формированию</w:t>
      </w:r>
      <w:r>
        <w:t xml:space="preserve"> </w:t>
      </w:r>
      <w:r w:rsidR="00655095">
        <w:t>представлен</w:t>
      </w:r>
      <w:r w:rsidR="00DA305B">
        <w:t>ы</w:t>
      </w:r>
      <w:r w:rsidR="00655095">
        <w:t xml:space="preserve"> </w:t>
      </w:r>
      <w:r w:rsidR="00655095" w:rsidRPr="00D54D8F">
        <w:t>в</w:t>
      </w:r>
      <w:r w:rsidR="00655095">
        <w:t xml:space="preserve"> таблице</w:t>
      </w:r>
      <w:r w:rsidR="00655095" w:rsidRPr="00D54D8F">
        <w:t xml:space="preserve"> </w:t>
      </w:r>
      <w:r w:rsidR="00655095">
        <w:t>(</w:t>
      </w:r>
      <w:r w:rsidR="00655095">
        <w:fldChar w:fldCharType="begin"/>
      </w:r>
      <w:r w:rsidR="00655095">
        <w:instrText xml:space="preserve"> REF _Ref81501956 \h </w:instrText>
      </w:r>
      <w:r w:rsidR="00655095">
        <w:fldChar w:fldCharType="separate"/>
      </w:r>
      <w:r w:rsidR="00655095" w:rsidRPr="00D54D8F">
        <w:t xml:space="preserve">Таблица </w:t>
      </w:r>
      <w:r w:rsidR="00655095">
        <w:rPr>
          <w:noProof/>
        </w:rPr>
        <w:t>10</w:t>
      </w:r>
      <w:r w:rsidR="00655095">
        <w:fldChar w:fldCharType="end"/>
      </w:r>
      <w:r w:rsidR="00655095">
        <w:t>)</w:t>
      </w:r>
      <w:r>
        <w:t>.</w:t>
      </w:r>
    </w:p>
    <w:p w14:paraId="733F65FB" w14:textId="77777777" w:rsidR="00FC4AA2" w:rsidRDefault="00FC4AA2" w:rsidP="00FC4AA2">
      <w:pPr>
        <w:pStyle w:val="phlistitemized1"/>
      </w:pPr>
    </w:p>
    <w:p w14:paraId="62383AC1" w14:textId="64CED399" w:rsidR="00FC4AA2" w:rsidRDefault="00FC4AA2" w:rsidP="00FC4AA2">
      <w:pPr>
        <w:pStyle w:val="phlistitemized1"/>
        <w:rPr>
          <w:lang w:eastAsia="ru-RU"/>
        </w:rPr>
      </w:pPr>
      <w:bookmarkStart w:id="58" w:name="_Ref81501956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10</w:t>
      </w:r>
      <w:r w:rsidRPr="00D54D8F">
        <w:fldChar w:fldCharType="end"/>
      </w:r>
      <w:bookmarkEnd w:id="58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 w:rsidR="00140BD3">
        <w:t>по</w:t>
      </w:r>
      <w:r>
        <w:t xml:space="preserve"> триггерной точк</w:t>
      </w:r>
      <w:r w:rsidR="00140BD3">
        <w:t>е</w:t>
      </w:r>
      <w:r>
        <w:t xml:space="preserve"> «</w:t>
      </w:r>
      <w:r w:rsidR="006C3276" w:rsidRPr="004639DE">
        <w:t>Выявление факта постановки на учет по беременности</w:t>
      </w:r>
      <w:r>
        <w:t xml:space="preserve">» </w:t>
      </w:r>
      <w:r w:rsidRPr="00BB54A2">
        <w:t>и ключевые указания по формированию</w:t>
      </w:r>
      <w:r w:rsidR="009F557A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2957"/>
        <w:gridCol w:w="5912"/>
      </w:tblGrid>
      <w:tr w:rsidR="00FC4AA2" w:rsidRPr="00334EA5" w14:paraId="7866080B" w14:textId="77777777" w:rsidTr="00C94066">
        <w:trPr>
          <w:tblHeader/>
          <w:jc w:val="center"/>
        </w:trPr>
        <w:tc>
          <w:tcPr>
            <w:tcW w:w="1555" w:type="dxa"/>
            <w:vAlign w:val="center"/>
          </w:tcPr>
          <w:p w14:paraId="2232DF99" w14:textId="77777777" w:rsidR="00FC4AA2" w:rsidRPr="00334EA5" w:rsidRDefault="00FC4AA2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14B8B020" w14:textId="77777777" w:rsidR="00FC4AA2" w:rsidRPr="00334EA5" w:rsidRDefault="00FC4AA2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0C49704E" w14:textId="77777777" w:rsidR="00FC4AA2" w:rsidRPr="00334EA5" w:rsidRDefault="00FC4AA2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F6303F" w:rsidRPr="00334EA5" w14:paraId="2A69C4E9" w14:textId="77777777" w:rsidTr="00C94066">
        <w:trPr>
          <w:jc w:val="center"/>
        </w:trPr>
        <w:tc>
          <w:tcPr>
            <w:tcW w:w="1555" w:type="dxa"/>
          </w:tcPr>
          <w:p w14:paraId="7D4F9889" w14:textId="77777777" w:rsidR="00F6303F" w:rsidRPr="00334EA5" w:rsidRDefault="00F6303F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719BBA6D" w14:textId="73A93102" w:rsidR="00F6303F" w:rsidRPr="00334EA5" w:rsidRDefault="00F6303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 xml:space="preserve">на осмотре (консультации) врача-акушера-гинеколога пациенту был установлен диагноз, соответствующий любому значению из графы II таблицы (см. </w:t>
            </w:r>
            <w:r w:rsidRPr="00334EA5">
              <w:rPr>
                <w:sz w:val="20"/>
              </w:rPr>
              <w:fldChar w:fldCharType="begin"/>
            </w:r>
            <w:r w:rsidRPr="00334EA5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334EA5">
              <w:rPr>
                <w:sz w:val="20"/>
              </w:rPr>
            </w:r>
            <w:r w:rsidRPr="00334EA5">
              <w:rPr>
                <w:sz w:val="20"/>
              </w:rPr>
              <w:fldChar w:fldCharType="separate"/>
            </w:r>
            <w:r w:rsidRPr="00334EA5">
              <w:rPr>
                <w:rFonts w:ascii="Arial" w:hAnsi="Arial"/>
                <w:sz w:val="20"/>
              </w:rPr>
              <w:t>Таблица 1</w:t>
            </w:r>
            <w:r w:rsidRPr="00334EA5">
              <w:rPr>
                <w:sz w:val="20"/>
              </w:rPr>
              <w:fldChar w:fldCharType="end"/>
            </w:r>
            <w:r w:rsidRPr="00334EA5">
              <w:rPr>
                <w:rFonts w:ascii="Arial" w:hAnsi="Arial"/>
                <w:sz w:val="20"/>
              </w:rPr>
              <w:t>)</w:t>
            </w:r>
          </w:p>
        </w:tc>
        <w:tc>
          <w:tcPr>
            <w:tcW w:w="8607" w:type="dxa"/>
            <w:vMerge w:val="restart"/>
          </w:tcPr>
          <w:p w14:paraId="6A512AD0" w14:textId="5228D499" w:rsidR="00A64766" w:rsidRPr="00334EA5" w:rsidRDefault="00810AA1" w:rsidP="00B22882">
            <w:pPr>
              <w:pStyle w:val="phlistitemized1"/>
              <w:numPr>
                <w:ilvl w:val="0"/>
                <w:numId w:val="14"/>
              </w:numPr>
              <w:rPr>
                <w:rFonts w:ascii="Arial" w:hAnsi="Arial"/>
                <w:sz w:val="20"/>
              </w:rPr>
            </w:pPr>
            <w:r w:rsidRPr="00810AA1">
              <w:rPr>
                <w:rFonts w:ascii="Arial" w:hAnsi="Arial"/>
                <w:sz w:val="20"/>
              </w:rPr>
              <w:t>СЭМД beta-версии «Прием (осмотр) врача-специалиста» (код «341» по справочнику 1.2.643.5.1.13.13.11.1522)</w:t>
            </w:r>
            <w:r w:rsidR="00A64766" w:rsidRPr="00334EA5">
              <w:rPr>
                <w:rFonts w:ascii="Arial" w:hAnsi="Arial"/>
                <w:sz w:val="20"/>
              </w:rPr>
              <w:t>:</w:t>
            </w:r>
          </w:p>
          <w:p w14:paraId="46E45650" w14:textId="77777777" w:rsidR="00A64766" w:rsidRPr="00334EA5" w:rsidRDefault="00A64766" w:rsidP="00B22882">
            <w:pPr>
              <w:pStyle w:val="phlistitemized1"/>
              <w:numPr>
                <w:ilvl w:val="1"/>
                <w:numId w:val="14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с обязательным заполнением профильных секций акушером-гинекологом;</w:t>
            </w:r>
          </w:p>
          <w:p w14:paraId="40D0125B" w14:textId="77777777" w:rsidR="00A64766" w:rsidRPr="00334EA5" w:rsidRDefault="00A64766" w:rsidP="00B22882">
            <w:pPr>
              <w:pStyle w:val="phlistitemized1"/>
              <w:numPr>
                <w:ilvl w:val="1"/>
                <w:numId w:val="14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с обязательным заполнением поля «дата постановки на учет по беременности».</w:t>
            </w:r>
          </w:p>
          <w:p w14:paraId="095CF7FE" w14:textId="3D98F789" w:rsidR="00A64766" w:rsidRPr="00334EA5" w:rsidRDefault="001A1ECF" w:rsidP="00B22882">
            <w:pPr>
              <w:pStyle w:val="phlistitemized1"/>
              <w:numPr>
                <w:ilvl w:val="0"/>
                <w:numId w:val="14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«Направление на консультацию и во вспомогательные кабинеты» (код «57» по справочнику 1.2.643.5.1.13.13.11.1522)</w:t>
            </w:r>
            <w:r w:rsidR="00A64766" w:rsidRPr="00334EA5">
              <w:rPr>
                <w:rFonts w:ascii="Arial" w:hAnsi="Arial"/>
                <w:sz w:val="20"/>
              </w:rPr>
              <w:t xml:space="preserve"> – направления, оформленные в рамках осмотра (консультации), по которому был сформирован </w:t>
            </w:r>
            <w:r w:rsidR="00E96E43">
              <w:rPr>
                <w:rFonts w:ascii="Arial" w:hAnsi="Arial"/>
                <w:sz w:val="20"/>
              </w:rPr>
              <w:t>СЭМД beta-версии</w:t>
            </w:r>
            <w:r w:rsidR="00A64766" w:rsidRPr="00334EA5">
              <w:rPr>
                <w:rFonts w:ascii="Arial" w:hAnsi="Arial"/>
                <w:sz w:val="20"/>
              </w:rPr>
              <w:t xml:space="preserve"> </w:t>
            </w:r>
            <w:r w:rsidR="00606E7F">
              <w:rPr>
                <w:rFonts w:ascii="Arial" w:hAnsi="Arial"/>
                <w:sz w:val="20"/>
              </w:rPr>
              <w:t>«Прием (осмотр) врача-специалиста» согласно пункту 1</w:t>
            </w:r>
            <w:r w:rsidR="00A64766" w:rsidRPr="00334EA5">
              <w:rPr>
                <w:rFonts w:ascii="Arial" w:hAnsi="Arial"/>
                <w:sz w:val="20"/>
              </w:rPr>
              <w:t xml:space="preserve"> данного раздела;</w:t>
            </w:r>
          </w:p>
          <w:p w14:paraId="4EA270F6" w14:textId="1429DCA7" w:rsidR="00A64766" w:rsidRPr="00334EA5" w:rsidRDefault="00E96E43" w:rsidP="00B22882">
            <w:pPr>
              <w:pStyle w:val="phlistitemized1"/>
              <w:numPr>
                <w:ilvl w:val="0"/>
                <w:numId w:val="14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beta-версии</w:t>
            </w:r>
            <w:r w:rsidR="00A64766" w:rsidRPr="00334EA5">
              <w:rPr>
                <w:rFonts w:ascii="Arial" w:hAnsi="Arial"/>
                <w:sz w:val="20"/>
              </w:rPr>
              <w:t xml:space="preserve"> «Протокол инструментального исследования» (код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A64766" w:rsidRPr="00334EA5">
              <w:rPr>
                <w:rFonts w:ascii="Arial" w:hAnsi="Arial"/>
                <w:sz w:val="20"/>
              </w:rPr>
              <w:t xml:space="preserve"> «SMSV2») – выполненные, но не переданные ранее в ВИМИС «АКиНЕО» протоколы инструментальных исследований в рамках случая оказания медицинской помощи, </w:t>
            </w:r>
            <w:r w:rsidR="00A64766" w:rsidRPr="00334EA5">
              <w:rPr>
                <w:rFonts w:ascii="Arial" w:hAnsi="Arial"/>
                <w:sz w:val="20"/>
              </w:rPr>
              <w:lastRenderedPageBreak/>
              <w:t xml:space="preserve">по которому был сформирован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A64766" w:rsidRPr="00334EA5">
              <w:rPr>
                <w:rFonts w:ascii="Arial" w:hAnsi="Arial"/>
                <w:sz w:val="20"/>
              </w:rPr>
              <w:t xml:space="preserve"> </w:t>
            </w:r>
            <w:r w:rsidR="00606E7F">
              <w:rPr>
                <w:rFonts w:ascii="Arial" w:hAnsi="Arial"/>
                <w:sz w:val="20"/>
              </w:rPr>
              <w:t>«Прием (осмотр) врача-специалиста» согласно пункту 1</w:t>
            </w:r>
            <w:r w:rsidR="00A64766" w:rsidRPr="00334EA5">
              <w:rPr>
                <w:rFonts w:ascii="Arial" w:hAnsi="Arial"/>
                <w:sz w:val="20"/>
              </w:rPr>
              <w:t xml:space="preserve"> данного раздела;</w:t>
            </w:r>
          </w:p>
          <w:p w14:paraId="48D47538" w14:textId="57960F8F" w:rsidR="00A64766" w:rsidRPr="00334EA5" w:rsidRDefault="00A64766" w:rsidP="00B22882">
            <w:pPr>
              <w:pStyle w:val="phlistitemized1"/>
              <w:numPr>
                <w:ilvl w:val="0"/>
                <w:numId w:val="14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 xml:space="preserve">СЭМД «Протокол лабораторного исследования»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</w:t>
            </w:r>
            <w:r w:rsidR="00E96E43">
              <w:rPr>
                <w:rFonts w:ascii="Arial" w:hAnsi="Arial"/>
                <w:sz w:val="20"/>
              </w:rPr>
              <w:t>СЭМД beta-версии</w:t>
            </w:r>
            <w:r w:rsidRPr="00334EA5">
              <w:rPr>
                <w:rFonts w:ascii="Arial" w:hAnsi="Arial"/>
                <w:sz w:val="20"/>
              </w:rPr>
              <w:t xml:space="preserve"> </w:t>
            </w:r>
            <w:r w:rsidR="00606E7F">
              <w:rPr>
                <w:rFonts w:ascii="Arial" w:hAnsi="Arial"/>
                <w:sz w:val="20"/>
              </w:rPr>
              <w:t>«Прием (осмотр) врача-специалиста» согласно пункту 1</w:t>
            </w:r>
            <w:r w:rsidRPr="00334EA5">
              <w:rPr>
                <w:rFonts w:ascii="Arial" w:hAnsi="Arial"/>
                <w:sz w:val="20"/>
              </w:rPr>
              <w:t xml:space="preserve"> данного раздела.</w:t>
            </w:r>
          </w:p>
          <w:p w14:paraId="657090A4" w14:textId="6F124CED" w:rsidR="00F6303F" w:rsidRPr="00334EA5" w:rsidRDefault="00F6303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</w:p>
        </w:tc>
      </w:tr>
      <w:tr w:rsidR="00F6303F" w:rsidRPr="00334EA5" w14:paraId="20B04892" w14:textId="77777777" w:rsidTr="00C94066">
        <w:trPr>
          <w:jc w:val="center"/>
        </w:trPr>
        <w:tc>
          <w:tcPr>
            <w:tcW w:w="1555" w:type="dxa"/>
          </w:tcPr>
          <w:p w14:paraId="36B3F69C" w14:textId="77777777" w:rsidR="00F6303F" w:rsidRPr="00334EA5" w:rsidRDefault="00F6303F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2</w:t>
            </w:r>
          </w:p>
        </w:tc>
        <w:tc>
          <w:tcPr>
            <w:tcW w:w="4394" w:type="dxa"/>
          </w:tcPr>
          <w:p w14:paraId="3108A1F4" w14:textId="6D888639" w:rsidR="00F6303F" w:rsidRPr="00334EA5" w:rsidRDefault="00F6303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>документ содержит дату постановки на учет по беременности, совпадающую с датой проведения осмотра (консультации)</w:t>
            </w:r>
          </w:p>
        </w:tc>
        <w:tc>
          <w:tcPr>
            <w:tcW w:w="8607" w:type="dxa"/>
            <w:vMerge/>
          </w:tcPr>
          <w:p w14:paraId="7ABF8723" w14:textId="32C830F5" w:rsidR="00F6303F" w:rsidRPr="00334EA5" w:rsidRDefault="00F6303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</w:p>
        </w:tc>
      </w:tr>
    </w:tbl>
    <w:p w14:paraId="25DCD073" w14:textId="77777777" w:rsidR="00FC4AA2" w:rsidRDefault="00FC4AA2" w:rsidP="00FC4AA2">
      <w:pPr>
        <w:pStyle w:val="phlistitemized1"/>
        <w:rPr>
          <w:lang w:eastAsia="ru-RU"/>
        </w:rPr>
      </w:pPr>
    </w:p>
    <w:p w14:paraId="2B2622E5" w14:textId="4C9207AE" w:rsidR="00F26F1F" w:rsidRPr="00D54D8F" w:rsidRDefault="004D2D1D" w:rsidP="004D2D1D">
      <w:pPr>
        <w:pStyle w:val="21"/>
      </w:pPr>
      <w:r>
        <w:br w:type="column"/>
      </w:r>
      <w:bookmarkStart w:id="59" w:name="_Ref91259978"/>
      <w:bookmarkStart w:id="60" w:name="_Toc92977258"/>
      <w:r w:rsidR="00A02730" w:rsidRPr="00D54D8F">
        <w:lastRenderedPageBreak/>
        <w:t>Выявление диагностических исследований</w:t>
      </w:r>
      <w:bookmarkEnd w:id="59"/>
      <w:bookmarkEnd w:id="60"/>
    </w:p>
    <w:p w14:paraId="711565DC" w14:textId="296F034C" w:rsidR="00F26F1F" w:rsidRPr="00D54D8F" w:rsidRDefault="00A02730" w:rsidP="00D54D8F">
      <w:pPr>
        <w:pStyle w:val="phnormal"/>
      </w:pPr>
      <w:r w:rsidRPr="00D54D8F">
        <w:t>В ГИС СЗ/МИС МО фиксируется факт события – выполнени</w:t>
      </w:r>
      <w:r w:rsidR="00000721">
        <w:t>е</w:t>
      </w:r>
      <w:r w:rsidRPr="00D54D8F">
        <w:t xml:space="preserve"> следующих методов обследования пациента:</w:t>
      </w:r>
    </w:p>
    <w:p w14:paraId="5CF18B60" w14:textId="77777777" w:rsidR="00F26F1F" w:rsidRPr="00D54D8F" w:rsidRDefault="00A02730" w:rsidP="00B22882">
      <w:pPr>
        <w:pStyle w:val="phlistitemized1"/>
        <w:numPr>
          <w:ilvl w:val="0"/>
          <w:numId w:val="15"/>
        </w:numPr>
      </w:pPr>
      <w:r w:rsidRPr="00D54D8F">
        <w:t>инструментальные исследования;</w:t>
      </w:r>
    </w:p>
    <w:p w14:paraId="397CD5CA" w14:textId="77777777" w:rsidR="00F26F1F" w:rsidRPr="00D54D8F" w:rsidRDefault="00A02730" w:rsidP="00B22882">
      <w:pPr>
        <w:pStyle w:val="phlistitemized1"/>
        <w:numPr>
          <w:ilvl w:val="0"/>
          <w:numId w:val="15"/>
        </w:numPr>
      </w:pPr>
      <w:r w:rsidRPr="00D54D8F">
        <w:t>лабораторные исследования.</w:t>
      </w:r>
    </w:p>
    <w:p w14:paraId="56BCFD75" w14:textId="77777777" w:rsidR="00D56DE0" w:rsidRDefault="00A02730" w:rsidP="00D54D8F">
      <w:pPr>
        <w:pStyle w:val="phnormal"/>
      </w:pPr>
      <w:r w:rsidRPr="00D54D8F">
        <w:t xml:space="preserve">При фиксации в ГИС СЗ/МИС МО факта выполнения </w:t>
      </w:r>
      <w:r w:rsidR="003B2FE6">
        <w:t>ис</w:t>
      </w:r>
      <w:r w:rsidR="003B2FE6" w:rsidRPr="00D54D8F">
        <w:t xml:space="preserve">следования </w:t>
      </w:r>
      <w:r w:rsidRPr="00D54D8F">
        <w:t xml:space="preserve">пациента возникает необходимость передачи информации в </w:t>
      </w:r>
      <w:r w:rsidR="005B10F1" w:rsidRPr="00D54D8F">
        <w:t>ВИМИС «АКиНЕО»</w:t>
      </w:r>
      <w:r w:rsidRPr="00D54D8F">
        <w:t>.</w:t>
      </w:r>
    </w:p>
    <w:p w14:paraId="104B09BC" w14:textId="4E454DDA" w:rsidR="00275473" w:rsidRDefault="00A02730" w:rsidP="00D54D8F">
      <w:pPr>
        <w:pStyle w:val="phnormal"/>
      </w:pPr>
      <w:r w:rsidRPr="00D54D8F">
        <w:t xml:space="preserve"> </w:t>
      </w:r>
      <w:r w:rsidR="00D56DE0" w:rsidRPr="00D54D8F">
        <w:t xml:space="preserve">В случае соблюдения </w:t>
      </w:r>
      <w:r w:rsidR="00A31E0E">
        <w:t xml:space="preserve">хотя бы одного из </w:t>
      </w:r>
      <w:r w:rsidR="00A31E0E" w:rsidRPr="00D54D8F">
        <w:t>условий</w:t>
      </w:r>
      <w:r w:rsidR="006C3276">
        <w:t>, представленных</w:t>
      </w:r>
      <w:r w:rsidR="006C3276" w:rsidRPr="00D54D8F">
        <w:t xml:space="preserve"> в</w:t>
      </w:r>
      <w:r w:rsidR="006C3276">
        <w:t xml:space="preserve"> таблице</w:t>
      </w:r>
      <w:r w:rsidR="006C3276" w:rsidRPr="00D54D8F">
        <w:t xml:space="preserve"> </w:t>
      </w:r>
      <w:r w:rsidR="006C3276">
        <w:t>(</w:t>
      </w:r>
      <w:r w:rsidR="005905D2">
        <w:fldChar w:fldCharType="begin"/>
      </w:r>
      <w:r w:rsidR="005905D2">
        <w:instrText xml:space="preserve"> REF _Ref81503596 \h </w:instrText>
      </w:r>
      <w:r w:rsidR="005905D2">
        <w:fldChar w:fldCharType="separate"/>
      </w:r>
      <w:r w:rsidR="005905D2" w:rsidRPr="00D54D8F">
        <w:t xml:space="preserve">Таблица </w:t>
      </w:r>
      <w:r w:rsidR="005905D2">
        <w:rPr>
          <w:noProof/>
        </w:rPr>
        <w:t>11</w:t>
      </w:r>
      <w:r w:rsidR="005905D2">
        <w:fldChar w:fldCharType="end"/>
      </w:r>
      <w:r w:rsidR="006C3276">
        <w:t>)</w:t>
      </w:r>
      <w:r w:rsidR="005C5D80">
        <w:t>,</w:t>
      </w:r>
      <w:r w:rsidR="006C3276">
        <w:t xml:space="preserve"> </w:t>
      </w:r>
      <w:r w:rsidR="00D56DE0" w:rsidRPr="00D54D8F">
        <w:t xml:space="preserve"> ГИС СЗ/МИС МО формирует </w:t>
      </w:r>
      <w:r w:rsidR="005C5D80">
        <w:t>СЭМД/</w:t>
      </w:r>
      <w:r w:rsidR="00E96E43">
        <w:t>СЭМД beta-версии</w:t>
      </w:r>
      <w:r w:rsidR="00D56DE0" w:rsidRPr="00D54D8F">
        <w:t xml:space="preserve"> для передачи в ВИМИС «АКиНЕО» </w:t>
      </w:r>
      <w:r w:rsidR="00D56DE0" w:rsidRPr="00D46838">
        <w:rPr>
          <w:b/>
        </w:rPr>
        <w:t>с указанием номера триггерной точки,</w:t>
      </w:r>
      <w:r w:rsidR="0035024B" w:rsidRPr="00D46838">
        <w:rPr>
          <w:b/>
        </w:rPr>
        <w:t xml:space="preserve"> равной значению «2»</w:t>
      </w:r>
      <w:r w:rsidR="0035024B">
        <w:t>.</w:t>
      </w:r>
    </w:p>
    <w:p w14:paraId="78AD0B73" w14:textId="0C4270EF" w:rsidR="00DA305B" w:rsidRDefault="0035024B" w:rsidP="00DA305B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 (</w:t>
      </w:r>
      <w:r>
        <w:fldChar w:fldCharType="begin"/>
      </w:r>
      <w:r>
        <w:instrText xml:space="preserve"> REF _Ref81503596 \h </w:instrText>
      </w:r>
      <w:r>
        <w:fldChar w:fldCharType="separate"/>
      </w:r>
      <w:r w:rsidRPr="00D54D8F">
        <w:t xml:space="preserve">Таблица </w:t>
      </w:r>
      <w:r>
        <w:rPr>
          <w:noProof/>
        </w:rPr>
        <w:t>11</w:t>
      </w:r>
      <w:r>
        <w:fldChar w:fldCharType="end"/>
      </w:r>
      <w:r w:rsidR="00DA305B">
        <w:t>).</w:t>
      </w:r>
    </w:p>
    <w:p w14:paraId="4F611FF6" w14:textId="77777777" w:rsidR="00DA305B" w:rsidRDefault="00DA305B" w:rsidP="00D54D8F">
      <w:pPr>
        <w:pStyle w:val="phnormal"/>
      </w:pPr>
    </w:p>
    <w:p w14:paraId="44ED9AD1" w14:textId="42893C67" w:rsidR="00911995" w:rsidRDefault="006C3276" w:rsidP="006C3276">
      <w:pPr>
        <w:pStyle w:val="phlistitemized1"/>
      </w:pPr>
      <w:bookmarkStart w:id="61" w:name="_Ref81503596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11</w:t>
      </w:r>
      <w:r w:rsidRPr="00D54D8F">
        <w:fldChar w:fldCharType="end"/>
      </w:r>
      <w:bookmarkEnd w:id="61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 w:rsidR="004E0CE7">
        <w:t>по</w:t>
      </w:r>
      <w:r>
        <w:t xml:space="preserve"> триггерной точк</w:t>
      </w:r>
      <w:r w:rsidR="004E0CE7">
        <w:t>е</w:t>
      </w:r>
      <w:r>
        <w:t xml:space="preserve"> «</w:t>
      </w:r>
      <w:r w:rsidR="004E0CE7" w:rsidRPr="004E0CE7">
        <w:t>Выявление диагностических исследований</w:t>
      </w:r>
      <w:r>
        <w:t xml:space="preserve">» </w:t>
      </w:r>
      <w:r w:rsidRPr="00BB54A2">
        <w:t>и ключевые указания по</w:t>
      </w:r>
      <w:r w:rsidR="004F31E2">
        <w:t xml:space="preserve"> </w:t>
      </w:r>
      <w:r w:rsidRPr="00BB54A2">
        <w:t>формированию</w:t>
      </w:r>
      <w:r w:rsidR="004F31E2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3111"/>
        <w:gridCol w:w="5747"/>
      </w:tblGrid>
      <w:tr w:rsidR="00911995" w:rsidRPr="00334EA5" w14:paraId="660D3683" w14:textId="77777777" w:rsidTr="00FB319B">
        <w:trPr>
          <w:tblHeader/>
          <w:jc w:val="center"/>
        </w:trPr>
        <w:tc>
          <w:tcPr>
            <w:tcW w:w="1555" w:type="dxa"/>
            <w:vAlign w:val="center"/>
          </w:tcPr>
          <w:p w14:paraId="7CD8FACA" w14:textId="77777777" w:rsidR="00911995" w:rsidRPr="00334EA5" w:rsidRDefault="00911995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2B1A12CB" w14:textId="77777777" w:rsidR="00911995" w:rsidRPr="00334EA5" w:rsidRDefault="00911995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224FAF85" w14:textId="77777777" w:rsidR="00911995" w:rsidRPr="00334EA5" w:rsidRDefault="00911995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911995" w:rsidRPr="00334EA5" w14:paraId="64CB6A88" w14:textId="77777777" w:rsidTr="00FB319B">
        <w:trPr>
          <w:jc w:val="center"/>
        </w:trPr>
        <w:tc>
          <w:tcPr>
            <w:tcW w:w="1555" w:type="dxa"/>
          </w:tcPr>
          <w:p w14:paraId="23F13E72" w14:textId="77777777" w:rsidR="00911995" w:rsidRPr="00334EA5" w:rsidRDefault="00911995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78F562BE" w14:textId="05433CEC" w:rsidR="00911995" w:rsidRPr="00334EA5" w:rsidRDefault="00DE12F1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 xml:space="preserve">в протоколе инструментального исследования указан диагноз, соответствующий любому значению из графы II таблицы (см. </w:t>
            </w:r>
            <w:r w:rsidRPr="00334EA5">
              <w:rPr>
                <w:sz w:val="20"/>
              </w:rPr>
              <w:fldChar w:fldCharType="begin"/>
            </w:r>
            <w:r w:rsidRPr="00334EA5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334EA5">
              <w:rPr>
                <w:sz w:val="20"/>
              </w:rPr>
            </w:r>
            <w:r w:rsidRPr="00334EA5">
              <w:rPr>
                <w:sz w:val="20"/>
              </w:rPr>
              <w:fldChar w:fldCharType="separate"/>
            </w:r>
            <w:r w:rsidRPr="00334EA5">
              <w:rPr>
                <w:rFonts w:ascii="Arial" w:hAnsi="Arial"/>
                <w:sz w:val="20"/>
              </w:rPr>
              <w:t>Таблица 1</w:t>
            </w:r>
            <w:r w:rsidRPr="00334EA5">
              <w:rPr>
                <w:sz w:val="20"/>
              </w:rPr>
              <w:fldChar w:fldCharType="end"/>
            </w:r>
            <w:r w:rsidRPr="00334EA5">
              <w:rPr>
                <w:rFonts w:ascii="Arial" w:hAnsi="Arial"/>
                <w:sz w:val="20"/>
              </w:rPr>
              <w:t>)</w:t>
            </w:r>
          </w:p>
        </w:tc>
        <w:tc>
          <w:tcPr>
            <w:tcW w:w="8607" w:type="dxa"/>
          </w:tcPr>
          <w:p w14:paraId="3483084A" w14:textId="53EF68BE" w:rsidR="009E5073" w:rsidRPr="00334EA5" w:rsidRDefault="00E96E43" w:rsidP="00B22882">
            <w:pPr>
              <w:pStyle w:val="phlistitemized1"/>
              <w:numPr>
                <w:ilvl w:val="0"/>
                <w:numId w:val="16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beta-версии</w:t>
            </w:r>
            <w:r w:rsidR="009E5073" w:rsidRPr="00334EA5">
              <w:rPr>
                <w:rFonts w:ascii="Arial" w:hAnsi="Arial"/>
                <w:sz w:val="20"/>
              </w:rPr>
              <w:t xml:space="preserve"> «Протокол инструментального исследования» (код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9E5073" w:rsidRPr="00334EA5">
              <w:rPr>
                <w:rFonts w:ascii="Arial" w:hAnsi="Arial"/>
                <w:sz w:val="20"/>
              </w:rPr>
              <w:t xml:space="preserve"> «SMSV2»), по которому фиксируется факт события – проведение инструментального исследования и его результатов;</w:t>
            </w:r>
          </w:p>
          <w:p w14:paraId="6DB7803C" w14:textId="2D95C980" w:rsidR="009E5073" w:rsidRPr="00334EA5" w:rsidRDefault="001A1ECF" w:rsidP="00B22882">
            <w:pPr>
              <w:pStyle w:val="phlistitemized1"/>
              <w:numPr>
                <w:ilvl w:val="0"/>
                <w:numId w:val="16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«Направление на консультацию и во вспомогательные кабинеты» (код «57» по справочнику 1.2.643.5.1.13.13.11.1522)</w:t>
            </w:r>
            <w:r w:rsidR="009E5073" w:rsidRPr="00334EA5">
              <w:rPr>
                <w:rFonts w:ascii="Arial" w:hAnsi="Arial"/>
                <w:sz w:val="20"/>
              </w:rPr>
              <w:t xml:space="preserve"> – ранее не переданное в ВИМИС «АКиНЕО» направление на проведение инструментального или лабораторного исследования, по которому зафиксирован факт события.</w:t>
            </w:r>
          </w:p>
          <w:p w14:paraId="0C9FAD63" w14:textId="4C281D9D" w:rsidR="00911995" w:rsidRPr="00334EA5" w:rsidRDefault="00911995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</w:p>
        </w:tc>
      </w:tr>
      <w:tr w:rsidR="00911995" w:rsidRPr="00334EA5" w14:paraId="5E1D135E" w14:textId="77777777" w:rsidTr="00FB319B">
        <w:trPr>
          <w:jc w:val="center"/>
        </w:trPr>
        <w:tc>
          <w:tcPr>
            <w:tcW w:w="1555" w:type="dxa"/>
          </w:tcPr>
          <w:p w14:paraId="6AC2CCC1" w14:textId="77777777" w:rsidR="00911995" w:rsidRPr="00334EA5" w:rsidRDefault="00911995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2</w:t>
            </w:r>
          </w:p>
        </w:tc>
        <w:tc>
          <w:tcPr>
            <w:tcW w:w="4394" w:type="dxa"/>
          </w:tcPr>
          <w:p w14:paraId="4E35F0CA" w14:textId="77F6EDBB" w:rsidR="00911995" w:rsidRPr="00334EA5" w:rsidRDefault="00DE12F1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 xml:space="preserve">факт выполнения лабораторного и/или инструментального исследования зафиксирован по пациенту, для которого </w:t>
            </w:r>
            <w:r w:rsidRPr="00334EA5">
              <w:rPr>
                <w:rFonts w:ascii="Arial" w:hAnsi="Arial"/>
                <w:sz w:val="20"/>
              </w:rPr>
              <w:lastRenderedPageBreak/>
              <w:t xml:space="preserve">установлен статус «Контроль ВИМИС «АКиНЕО» в ГИС СЗ/МИС МО согласно требованиям пункта </w:t>
            </w:r>
            <w:r w:rsidRPr="00334EA5">
              <w:rPr>
                <w:sz w:val="20"/>
              </w:rPr>
              <w:fldChar w:fldCharType="begin"/>
            </w:r>
            <w:r w:rsidRPr="00334EA5">
              <w:rPr>
                <w:rFonts w:ascii="Arial" w:hAnsi="Arial"/>
                <w:sz w:val="20"/>
              </w:rPr>
              <w:instrText xml:space="preserve"> REF _Ref54198082 \n \h </w:instrText>
            </w:r>
            <w:r w:rsidR="00334EA5" w:rsidRPr="00334EA5">
              <w:rPr>
                <w:rFonts w:ascii="Arial" w:hAnsi="Arial"/>
                <w:sz w:val="20"/>
              </w:rPr>
              <w:instrText xml:space="preserve"> \* MERGEFORMAT </w:instrText>
            </w:r>
            <w:r w:rsidRPr="00334EA5">
              <w:rPr>
                <w:sz w:val="20"/>
              </w:rPr>
            </w:r>
            <w:r w:rsidRPr="00334EA5">
              <w:rPr>
                <w:sz w:val="20"/>
              </w:rPr>
              <w:fldChar w:fldCharType="separate"/>
            </w:r>
            <w:r w:rsidRPr="00334EA5">
              <w:rPr>
                <w:rFonts w:ascii="Arial" w:hAnsi="Arial"/>
                <w:sz w:val="20"/>
              </w:rPr>
              <w:t>4</w:t>
            </w:r>
            <w:r w:rsidRPr="00334EA5">
              <w:rPr>
                <w:sz w:val="20"/>
              </w:rPr>
              <w:fldChar w:fldCharType="end"/>
            </w:r>
          </w:p>
        </w:tc>
        <w:tc>
          <w:tcPr>
            <w:tcW w:w="8607" w:type="dxa"/>
          </w:tcPr>
          <w:p w14:paraId="57CA779A" w14:textId="22C3E0E5" w:rsidR="009E5073" w:rsidRPr="00334EA5" w:rsidRDefault="00E96E43" w:rsidP="00B22882">
            <w:pPr>
              <w:pStyle w:val="phlistitemized1"/>
              <w:numPr>
                <w:ilvl w:val="0"/>
                <w:numId w:val="2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СЭМД beta-версии</w:t>
            </w:r>
            <w:r w:rsidR="009E5073" w:rsidRPr="00334EA5">
              <w:rPr>
                <w:rFonts w:ascii="Arial" w:hAnsi="Arial"/>
                <w:sz w:val="20"/>
              </w:rPr>
              <w:t xml:space="preserve"> «Протокол инструментального исследования» (код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9E5073" w:rsidRPr="00334EA5">
              <w:rPr>
                <w:rFonts w:ascii="Arial" w:hAnsi="Arial"/>
                <w:sz w:val="20"/>
              </w:rPr>
              <w:t xml:space="preserve"> «SMSV2»), по которому фиксируется факт события – проведение инструментального исследования и его результатов;</w:t>
            </w:r>
          </w:p>
          <w:p w14:paraId="0D5B2963" w14:textId="62019E83" w:rsidR="009E5073" w:rsidRPr="00334EA5" w:rsidRDefault="009E5073" w:rsidP="00B22882">
            <w:pPr>
              <w:pStyle w:val="phlistitemized1"/>
              <w:numPr>
                <w:ilvl w:val="0"/>
                <w:numId w:val="25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lastRenderedPageBreak/>
              <w:t xml:space="preserve">СЭМД </w:t>
            </w:r>
            <w:r w:rsidR="001A4FD4">
              <w:rPr>
                <w:rFonts w:ascii="Arial" w:hAnsi="Arial"/>
                <w:sz w:val="20"/>
              </w:rPr>
              <w:t>«Протокол лабораторного исследования»</w:t>
            </w:r>
            <w:r w:rsidRPr="00334EA5">
              <w:rPr>
                <w:rFonts w:ascii="Arial" w:hAnsi="Arial"/>
                <w:sz w:val="20"/>
              </w:rPr>
              <w:t>, по которому фиксируется факт события – проведение лабораторного исследования и его результатов</w:t>
            </w:r>
            <w:r w:rsidR="0063059C" w:rsidRPr="00334EA5">
              <w:rPr>
                <w:rFonts w:ascii="Arial" w:hAnsi="Arial"/>
                <w:sz w:val="20"/>
              </w:rPr>
              <w:t xml:space="preserve"> либо </w:t>
            </w:r>
          </w:p>
          <w:p w14:paraId="7D4F77A7" w14:textId="00295FAD" w:rsidR="009E5073" w:rsidRPr="00334EA5" w:rsidRDefault="001A1ECF" w:rsidP="00B22882">
            <w:pPr>
              <w:pStyle w:val="phlistitemized1"/>
              <w:numPr>
                <w:ilvl w:val="0"/>
                <w:numId w:val="25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«Направление на консультацию и во вспомогательные кабинеты» (код «57» по справочнику 1.2.643.5.1.13.13.11.1522)</w:t>
            </w:r>
            <w:r w:rsidR="009E5073" w:rsidRPr="00334EA5">
              <w:rPr>
                <w:rFonts w:ascii="Arial" w:hAnsi="Arial"/>
                <w:sz w:val="20"/>
              </w:rPr>
              <w:t xml:space="preserve"> – ранее не переданное в ВИМИС «АКиНЕО» направление на проведение инструментального или лабораторного исследования, по которому зафиксирован факт события.</w:t>
            </w:r>
          </w:p>
          <w:p w14:paraId="612185F6" w14:textId="6A114218" w:rsidR="00911995" w:rsidRPr="00334EA5" w:rsidRDefault="00911995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</w:p>
        </w:tc>
      </w:tr>
    </w:tbl>
    <w:p w14:paraId="4DCDB56F" w14:textId="63483348" w:rsidR="0029182C" w:rsidRDefault="0029182C" w:rsidP="00D54D8F">
      <w:pPr>
        <w:pStyle w:val="phnormal"/>
      </w:pPr>
    </w:p>
    <w:p w14:paraId="25BC7546" w14:textId="266652BA" w:rsidR="00F26F1F" w:rsidRPr="00D54D8F" w:rsidRDefault="0029182C" w:rsidP="0029182C">
      <w:pPr>
        <w:pStyle w:val="21"/>
      </w:pPr>
      <w:r>
        <w:br w:type="column"/>
      </w:r>
      <w:bookmarkStart w:id="62" w:name="_gg5octezsnfs" w:colFirst="0" w:colLast="0"/>
      <w:bookmarkStart w:id="63" w:name="_Ref91259986"/>
      <w:bookmarkStart w:id="64" w:name="_Toc92977259"/>
      <w:bookmarkEnd w:id="62"/>
      <w:r w:rsidR="00A02730" w:rsidRPr="00D54D8F">
        <w:lastRenderedPageBreak/>
        <w:t>Выявление направления на оказания медицинских услуг</w:t>
      </w:r>
      <w:bookmarkEnd w:id="63"/>
      <w:bookmarkEnd w:id="64"/>
    </w:p>
    <w:p w14:paraId="49EBC72F" w14:textId="4BA27162" w:rsidR="00F26F1F" w:rsidRDefault="00A02730" w:rsidP="00D54D8F">
      <w:pPr>
        <w:pStyle w:val="phnormal"/>
      </w:pPr>
      <w:r w:rsidRPr="00D54D8F">
        <w:t>В ГИС СЗ/МИС МО фиксируется факт события – оформление направления на оказание медицинских услуг.</w:t>
      </w:r>
      <w:r w:rsidR="00E22094" w:rsidRPr="00E22094">
        <w:t xml:space="preserve"> </w:t>
      </w:r>
      <w:r w:rsidR="00E22094" w:rsidRPr="00D54D8F">
        <w:t>При фиксации в ГИС СЗ/МИС МО факта оформления направления на оказание медицинских услуг возникает необходимость передачи информации в ВИМИС «АКиНЕО»</w:t>
      </w:r>
    </w:p>
    <w:p w14:paraId="31E4AB0C" w14:textId="2247136B" w:rsidR="00C873D4" w:rsidRDefault="00C873D4" w:rsidP="00D54D8F">
      <w:pPr>
        <w:pStyle w:val="phnormal"/>
      </w:pPr>
      <w:r w:rsidRPr="00D54D8F">
        <w:t xml:space="preserve">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841D6C">
        <w:fldChar w:fldCharType="begin"/>
      </w:r>
      <w:r w:rsidR="00841D6C">
        <w:instrText xml:space="preserve"> REF _Ref81565280 \h </w:instrText>
      </w:r>
      <w:r w:rsidR="00841D6C">
        <w:fldChar w:fldCharType="separate"/>
      </w:r>
      <w:r w:rsidR="00841D6C" w:rsidRPr="00D54D8F">
        <w:t xml:space="preserve">Таблица </w:t>
      </w:r>
      <w:r w:rsidR="00841D6C">
        <w:rPr>
          <w:noProof/>
        </w:rPr>
        <w:t>12</w:t>
      </w:r>
      <w:r w:rsidR="00841D6C">
        <w:fldChar w:fldCharType="end"/>
      </w:r>
      <w:r>
        <w:t>),</w:t>
      </w:r>
      <w:r w:rsidRPr="00D54D8F">
        <w:t xml:space="preserve"> ГИС СЗ/МИС МО формирует </w:t>
      </w:r>
      <w:r w:rsidR="00E96E43">
        <w:t>СЭМД beta-версии</w:t>
      </w:r>
      <w:r w:rsidRPr="00D54D8F">
        <w:t xml:space="preserve"> для передачи в ВИМИС «АКиНЕО» </w:t>
      </w:r>
      <w:r w:rsidRPr="00D46838">
        <w:rPr>
          <w:b/>
        </w:rPr>
        <w:t>с указанием номера триггерной точки,</w:t>
      </w:r>
      <w:r w:rsidR="009337C0" w:rsidRPr="00D46838">
        <w:rPr>
          <w:b/>
        </w:rPr>
        <w:t xml:space="preserve"> равной значению «3»</w:t>
      </w:r>
      <w:r w:rsidR="009337C0">
        <w:t>.</w:t>
      </w:r>
    </w:p>
    <w:p w14:paraId="0A8967A4" w14:textId="61FBB29C" w:rsidR="009337C0" w:rsidRDefault="009337C0" w:rsidP="00D54D8F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 (</w:t>
      </w:r>
      <w:r>
        <w:fldChar w:fldCharType="begin"/>
      </w:r>
      <w:r>
        <w:instrText xml:space="preserve"> REF _Ref81565280 \h </w:instrText>
      </w:r>
      <w:r>
        <w:fldChar w:fldCharType="separate"/>
      </w:r>
      <w:r w:rsidRPr="00D54D8F">
        <w:t xml:space="preserve">Таблица </w:t>
      </w:r>
      <w:r>
        <w:rPr>
          <w:noProof/>
        </w:rPr>
        <w:t>12</w:t>
      </w:r>
      <w:r>
        <w:fldChar w:fldCharType="end"/>
      </w:r>
      <w:r>
        <w:t>).</w:t>
      </w:r>
    </w:p>
    <w:p w14:paraId="554F5158" w14:textId="77777777" w:rsidR="009A2D76" w:rsidRDefault="009A2D76" w:rsidP="00D54D8F">
      <w:pPr>
        <w:pStyle w:val="phnormal"/>
      </w:pPr>
    </w:p>
    <w:p w14:paraId="227E145B" w14:textId="52D6FD79" w:rsidR="009337C0" w:rsidRDefault="009337C0" w:rsidP="009337C0">
      <w:pPr>
        <w:pStyle w:val="phlistitemized1"/>
      </w:pPr>
      <w:bookmarkStart w:id="65" w:name="_Ref81565280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12</w:t>
      </w:r>
      <w:r w:rsidRPr="00D54D8F">
        <w:fldChar w:fldCharType="end"/>
      </w:r>
      <w:bookmarkEnd w:id="65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 w:rsidR="00444413">
        <w:t>по</w:t>
      </w:r>
      <w:r>
        <w:t xml:space="preserve"> триггерной точк</w:t>
      </w:r>
      <w:r w:rsidR="00444413">
        <w:t>е</w:t>
      </w:r>
      <w:r>
        <w:t xml:space="preserve"> «</w:t>
      </w:r>
      <w:r w:rsidRPr="00D54D8F">
        <w:t>Выявление направления на оказания медицинских услуг</w:t>
      </w:r>
      <w:r>
        <w:t xml:space="preserve">» </w:t>
      </w:r>
      <w:r w:rsidRPr="00BB54A2">
        <w:t>и ключевые указания по формированию</w:t>
      </w:r>
      <w:r w:rsidR="004F31E2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3161"/>
        <w:gridCol w:w="5676"/>
      </w:tblGrid>
      <w:tr w:rsidR="009337C0" w:rsidRPr="007654F0" w14:paraId="15D0338B" w14:textId="77777777" w:rsidTr="00FB319B">
        <w:trPr>
          <w:tblHeader/>
          <w:jc w:val="center"/>
        </w:trPr>
        <w:tc>
          <w:tcPr>
            <w:tcW w:w="1555" w:type="dxa"/>
            <w:vAlign w:val="center"/>
          </w:tcPr>
          <w:p w14:paraId="51F60E66" w14:textId="77777777" w:rsidR="009337C0" w:rsidRPr="007654F0" w:rsidRDefault="009337C0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7654F0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67934135" w14:textId="77777777" w:rsidR="009337C0" w:rsidRPr="007654F0" w:rsidRDefault="009337C0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7654F0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17398C83" w14:textId="77777777" w:rsidR="009337C0" w:rsidRPr="007654F0" w:rsidRDefault="009337C0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7654F0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9337C0" w:rsidRPr="007654F0" w14:paraId="63200868" w14:textId="77777777" w:rsidTr="00FB319B">
        <w:trPr>
          <w:jc w:val="center"/>
        </w:trPr>
        <w:tc>
          <w:tcPr>
            <w:tcW w:w="1555" w:type="dxa"/>
          </w:tcPr>
          <w:p w14:paraId="6F560694" w14:textId="77777777" w:rsidR="009337C0" w:rsidRPr="007654F0" w:rsidRDefault="009337C0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7654F0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5247469D" w14:textId="7602FB18" w:rsidR="009337C0" w:rsidRPr="007654F0" w:rsidRDefault="007F392C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7654F0">
              <w:rPr>
                <w:rFonts w:ascii="Arial" w:hAnsi="Arial"/>
                <w:sz w:val="20"/>
              </w:rPr>
              <w:t xml:space="preserve">в направлении указан диагноз, соответствующий любому значению из графы II таблицы (см. </w:t>
            </w:r>
            <w:r w:rsidRPr="007654F0">
              <w:rPr>
                <w:sz w:val="20"/>
              </w:rPr>
              <w:fldChar w:fldCharType="begin"/>
            </w:r>
            <w:r w:rsidRPr="007654F0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7654F0">
              <w:rPr>
                <w:sz w:val="20"/>
              </w:rPr>
            </w:r>
            <w:r w:rsidRPr="007654F0">
              <w:rPr>
                <w:sz w:val="20"/>
              </w:rPr>
              <w:fldChar w:fldCharType="separate"/>
            </w:r>
            <w:r w:rsidRPr="007654F0">
              <w:rPr>
                <w:rFonts w:ascii="Arial" w:hAnsi="Arial"/>
                <w:sz w:val="20"/>
              </w:rPr>
              <w:t>Таблица 1</w:t>
            </w:r>
            <w:r w:rsidRPr="007654F0">
              <w:rPr>
                <w:sz w:val="20"/>
              </w:rPr>
              <w:fldChar w:fldCharType="end"/>
            </w:r>
            <w:r w:rsidRPr="007654F0">
              <w:rPr>
                <w:rFonts w:ascii="Arial" w:hAnsi="Arial"/>
                <w:sz w:val="20"/>
              </w:rPr>
              <w:t>)</w:t>
            </w:r>
          </w:p>
        </w:tc>
        <w:tc>
          <w:tcPr>
            <w:tcW w:w="8607" w:type="dxa"/>
          </w:tcPr>
          <w:p w14:paraId="4F6B5170" w14:textId="1DB1865F" w:rsidR="009337C0" w:rsidRPr="007654F0" w:rsidRDefault="001A1EC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</w:rPr>
              <w:t>СЭМД «Направление на консультацию и во вспомогательные кабинеты» (код «57» по справочнику  1.2.643.5.1.13.13.11.1522)</w:t>
            </w:r>
            <w:r w:rsidR="000D4F0F" w:rsidRPr="007654F0">
              <w:rPr>
                <w:rFonts w:ascii="Arial" w:hAnsi="Arial"/>
                <w:sz w:val="20"/>
              </w:rPr>
              <w:t xml:space="preserve"> – ранее не переданное по другим триггерным точкам в ВИМИС «АКиНЕО» направление на оказание медицинских услуг, по которому зафиксирован факт события</w:t>
            </w:r>
          </w:p>
        </w:tc>
      </w:tr>
      <w:tr w:rsidR="009337C0" w:rsidRPr="007654F0" w14:paraId="680AF0C8" w14:textId="77777777" w:rsidTr="00FB319B">
        <w:trPr>
          <w:jc w:val="center"/>
        </w:trPr>
        <w:tc>
          <w:tcPr>
            <w:tcW w:w="1555" w:type="dxa"/>
          </w:tcPr>
          <w:p w14:paraId="5EEF6C00" w14:textId="77777777" w:rsidR="009337C0" w:rsidRPr="007654F0" w:rsidRDefault="009337C0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7654F0">
              <w:rPr>
                <w:rFonts w:ascii="Arial" w:hAnsi="Arial"/>
                <w:sz w:val="20"/>
                <w:lang w:eastAsia="ru-RU"/>
              </w:rPr>
              <w:t>Условие 2</w:t>
            </w:r>
          </w:p>
        </w:tc>
        <w:tc>
          <w:tcPr>
            <w:tcW w:w="4394" w:type="dxa"/>
          </w:tcPr>
          <w:p w14:paraId="7F0CB521" w14:textId="6B67B38A" w:rsidR="007F392C" w:rsidRPr="007654F0" w:rsidRDefault="007F392C" w:rsidP="007F392C">
            <w:pPr>
              <w:pStyle w:val="phlistitemized1"/>
              <w:rPr>
                <w:rFonts w:ascii="Arial" w:hAnsi="Arial"/>
                <w:sz w:val="20"/>
              </w:rPr>
            </w:pPr>
            <w:r w:rsidRPr="007654F0">
              <w:rPr>
                <w:rFonts w:ascii="Arial" w:hAnsi="Arial"/>
                <w:sz w:val="20"/>
              </w:rPr>
              <w:t xml:space="preserve">факт оформления направления зафиксирован по пациенту, для которого установлен статус «Контроль ВИМИС «АКиНЕО» в ГИС СЗ/МИС МО согласно требованиям пункта </w:t>
            </w:r>
            <w:r w:rsidRPr="007654F0">
              <w:rPr>
                <w:sz w:val="20"/>
              </w:rPr>
              <w:fldChar w:fldCharType="begin"/>
            </w:r>
            <w:r w:rsidRPr="007654F0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7654F0">
              <w:rPr>
                <w:sz w:val="20"/>
              </w:rPr>
            </w:r>
            <w:r w:rsidRPr="007654F0">
              <w:rPr>
                <w:sz w:val="20"/>
              </w:rPr>
              <w:fldChar w:fldCharType="separate"/>
            </w:r>
            <w:r w:rsidRPr="007654F0">
              <w:rPr>
                <w:rFonts w:ascii="Arial" w:hAnsi="Arial"/>
                <w:sz w:val="20"/>
              </w:rPr>
              <w:t>4</w:t>
            </w:r>
            <w:r w:rsidRPr="007654F0">
              <w:rPr>
                <w:sz w:val="20"/>
              </w:rPr>
              <w:fldChar w:fldCharType="end"/>
            </w:r>
            <w:r w:rsidRPr="007654F0">
              <w:rPr>
                <w:rFonts w:ascii="Arial" w:hAnsi="Arial"/>
                <w:sz w:val="20"/>
              </w:rPr>
              <w:t>.</w:t>
            </w:r>
          </w:p>
          <w:p w14:paraId="220F1D42" w14:textId="02110647" w:rsidR="009337C0" w:rsidRPr="007654F0" w:rsidRDefault="009337C0" w:rsidP="007F392C">
            <w:pPr>
              <w:pStyle w:val="phlistitemized1"/>
              <w:rPr>
                <w:rFonts w:ascii="Arial" w:hAnsi="Arial"/>
                <w:sz w:val="20"/>
              </w:rPr>
            </w:pPr>
          </w:p>
        </w:tc>
        <w:tc>
          <w:tcPr>
            <w:tcW w:w="8607" w:type="dxa"/>
          </w:tcPr>
          <w:p w14:paraId="5F01EDC1" w14:textId="50AB6EB7" w:rsidR="009337C0" w:rsidRPr="007654F0" w:rsidRDefault="001A1EC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</w:rPr>
              <w:t>СЭМД «Направление на консультацию и во вспомогательные кабинеты» (код «57» по справочнику  1.2.643.5.1.13.13.11.1522)</w:t>
            </w:r>
            <w:r w:rsidR="000D4F0F" w:rsidRPr="007654F0">
              <w:rPr>
                <w:rFonts w:ascii="Arial" w:hAnsi="Arial"/>
                <w:sz w:val="20"/>
              </w:rPr>
              <w:t xml:space="preserve"> – ранее не переданное по другим триггерным точкам в ВИМИС «АКиНЕО» направление на оказание медицинских услуг, по которому зафиксирован факт события</w:t>
            </w:r>
          </w:p>
        </w:tc>
      </w:tr>
    </w:tbl>
    <w:p w14:paraId="04CBE214" w14:textId="1A397145" w:rsidR="00F26F1F" w:rsidRPr="00D54D8F" w:rsidRDefault="00FB319B" w:rsidP="0097789C">
      <w:pPr>
        <w:pStyle w:val="21"/>
      </w:pPr>
      <w:bookmarkStart w:id="66" w:name="_mysm94hko2gf" w:colFirst="0" w:colLast="0"/>
      <w:bookmarkEnd w:id="66"/>
      <w:r>
        <w:br w:type="column"/>
      </w:r>
      <w:bookmarkStart w:id="67" w:name="_Ref91259993"/>
      <w:bookmarkStart w:id="68" w:name="_Toc92977260"/>
      <w:r w:rsidR="00A02730" w:rsidRPr="00D54D8F">
        <w:lastRenderedPageBreak/>
        <w:t>Выявление госпитализации (получение пациентом медицинской помощи в условиях стационара (дневного стационара))</w:t>
      </w:r>
      <w:bookmarkEnd w:id="67"/>
      <w:bookmarkEnd w:id="68"/>
    </w:p>
    <w:p w14:paraId="1CACDEF4" w14:textId="6A3ED5F6" w:rsidR="00F26F1F" w:rsidRDefault="00A02730" w:rsidP="00D54D8F">
      <w:pPr>
        <w:pStyle w:val="phnormal"/>
      </w:pPr>
      <w:r w:rsidRPr="00D54D8F">
        <w:t>В ГИС СЗ/МИС МО фиксируется факт события – госпитализаци</w:t>
      </w:r>
      <w:r w:rsidR="00000721">
        <w:t>я</w:t>
      </w:r>
      <w:r w:rsidRPr="00D54D8F">
        <w:t xml:space="preserve"> пациента, то есть</w:t>
      </w:r>
      <w:r w:rsidR="00C574BF">
        <w:t xml:space="preserve"> </w:t>
      </w:r>
      <w:r w:rsidRPr="00D54D8F">
        <w:t>оказани</w:t>
      </w:r>
      <w:r w:rsidR="00000721">
        <w:t>е</w:t>
      </w:r>
      <w:r w:rsidRPr="00D54D8F">
        <w:t xml:space="preserve"> пациенту медицинской помощи в условиях стационара (дневного стационара).</w:t>
      </w:r>
      <w:r w:rsidR="00463D3C">
        <w:t xml:space="preserve"> </w:t>
      </w:r>
      <w:r w:rsidR="00463D3C" w:rsidRPr="00D54D8F">
        <w:t>Возник</w:t>
      </w:r>
      <w:r w:rsidR="00463D3C" w:rsidRPr="008873AB">
        <w:t>ает необходимость передачи информации в ВИМИС «АКиНЕО».</w:t>
      </w:r>
    </w:p>
    <w:p w14:paraId="07A32685" w14:textId="3FB64F48" w:rsidR="00FB319B" w:rsidRDefault="00FB319B" w:rsidP="00D54D8F">
      <w:pPr>
        <w:pStyle w:val="phnormal"/>
      </w:pPr>
      <w:r w:rsidRPr="00D54D8F">
        <w:t xml:space="preserve">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205290">
        <w:fldChar w:fldCharType="begin"/>
      </w:r>
      <w:r w:rsidR="00205290">
        <w:instrText xml:space="preserve"> REF _Ref81575631 \h </w:instrText>
      </w:r>
      <w:r w:rsidR="00205290">
        <w:fldChar w:fldCharType="separate"/>
      </w:r>
      <w:r w:rsidR="00205290" w:rsidRPr="00D54D8F">
        <w:t xml:space="preserve">Таблица </w:t>
      </w:r>
      <w:r w:rsidR="00205290">
        <w:rPr>
          <w:noProof/>
        </w:rPr>
        <w:t>13</w:t>
      </w:r>
      <w:r w:rsidR="00205290">
        <w:fldChar w:fldCharType="end"/>
      </w:r>
      <w:r>
        <w:t xml:space="preserve">), </w:t>
      </w:r>
      <w:r w:rsidR="00BE657E">
        <w:t xml:space="preserve">ГИС СЗ/МИС МО формирует </w:t>
      </w:r>
      <w:r>
        <w:t>СЭМД/</w:t>
      </w:r>
      <w:r w:rsidR="00E96E43">
        <w:t>СЭМД beta-версии</w:t>
      </w:r>
      <w:r w:rsidRPr="00D54D8F">
        <w:t xml:space="preserve"> для передачи в ВИМИС «АКиНЕО» </w:t>
      </w:r>
      <w:r w:rsidRPr="00D46838">
        <w:rPr>
          <w:b/>
        </w:rPr>
        <w:t>с указанием номера триггерной точки, равной значению «5»</w:t>
      </w:r>
      <w:r w:rsidR="00BE657E">
        <w:t>.</w:t>
      </w:r>
    </w:p>
    <w:p w14:paraId="15CD260E" w14:textId="747458C5" w:rsidR="00BE657E" w:rsidRDefault="00BE657E" w:rsidP="00D54D8F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представлен</w:t>
      </w:r>
      <w:r w:rsidR="00412CA1">
        <w:t>ы</w:t>
      </w:r>
      <w:r>
        <w:t xml:space="preserve"> </w:t>
      </w:r>
      <w:r w:rsidRPr="00D54D8F">
        <w:t>в</w:t>
      </w:r>
      <w:r>
        <w:t xml:space="preserve"> таблице (</w:t>
      </w:r>
      <w:r w:rsidR="00C44FED">
        <w:fldChar w:fldCharType="begin"/>
      </w:r>
      <w:r w:rsidR="00C44FED">
        <w:instrText xml:space="preserve"> REF _Ref81575631 \h </w:instrText>
      </w:r>
      <w:r w:rsidR="00C44FED">
        <w:fldChar w:fldCharType="separate"/>
      </w:r>
      <w:r w:rsidR="00C44FED" w:rsidRPr="00D54D8F">
        <w:t xml:space="preserve">Таблица </w:t>
      </w:r>
      <w:r w:rsidR="00C44FED">
        <w:rPr>
          <w:noProof/>
        </w:rPr>
        <w:t>13</w:t>
      </w:r>
      <w:r w:rsidR="00C44FED">
        <w:fldChar w:fldCharType="end"/>
      </w:r>
      <w:r>
        <w:t>).</w:t>
      </w:r>
    </w:p>
    <w:p w14:paraId="2E7E6964" w14:textId="77777777" w:rsidR="00430042" w:rsidRDefault="00430042" w:rsidP="00D54D8F">
      <w:pPr>
        <w:pStyle w:val="phnormal"/>
      </w:pPr>
    </w:p>
    <w:p w14:paraId="3098023D" w14:textId="08BE4CBE" w:rsidR="00867495" w:rsidRDefault="00867495" w:rsidP="00D54D8F">
      <w:pPr>
        <w:pStyle w:val="phnormal"/>
        <w:rPr>
          <w:i/>
        </w:rPr>
      </w:pPr>
      <w:r w:rsidRPr="008873AB">
        <w:rPr>
          <w:b/>
          <w:i/>
        </w:rPr>
        <w:t>Примечание:</w:t>
      </w:r>
      <w:r w:rsidRPr="008873AB">
        <w:rPr>
          <w:i/>
        </w:rPr>
        <w:t xml:space="preserve"> Если в рамках случая госпитализации наступил летальный исход </w:t>
      </w:r>
      <w:r w:rsidR="00E30BD4" w:rsidRPr="008873AB">
        <w:rPr>
          <w:i/>
        </w:rPr>
        <w:t>беременной</w:t>
      </w:r>
      <w:r w:rsidRPr="008873AB">
        <w:rPr>
          <w:i/>
        </w:rPr>
        <w:t xml:space="preserve"> требуется также передать СЭМД согласно требованиям п. </w:t>
      </w:r>
      <w:r w:rsidRPr="008873AB">
        <w:rPr>
          <w:i/>
        </w:rPr>
        <w:fldChar w:fldCharType="begin"/>
      </w:r>
      <w:r w:rsidRPr="008873AB">
        <w:rPr>
          <w:i/>
        </w:rPr>
        <w:instrText xml:space="preserve"> REF _Ref81383310 \n \h  \* MERGEFORMAT </w:instrText>
      </w:r>
      <w:r w:rsidRPr="008873AB">
        <w:rPr>
          <w:i/>
        </w:rPr>
      </w:r>
      <w:r w:rsidRPr="008873AB">
        <w:rPr>
          <w:i/>
        </w:rPr>
        <w:fldChar w:fldCharType="separate"/>
      </w:r>
      <w:r w:rsidRPr="008873AB">
        <w:rPr>
          <w:i/>
        </w:rPr>
        <w:t>4.7</w:t>
      </w:r>
      <w:r w:rsidRPr="008873AB">
        <w:rPr>
          <w:i/>
        </w:rPr>
        <w:fldChar w:fldCharType="end"/>
      </w:r>
    </w:p>
    <w:p w14:paraId="0792BBEA" w14:textId="4CA643B3" w:rsidR="00FB319B" w:rsidRDefault="00FB319B" w:rsidP="00D54D8F">
      <w:pPr>
        <w:pStyle w:val="phnormal"/>
      </w:pPr>
    </w:p>
    <w:p w14:paraId="218012DB" w14:textId="01EF94E2" w:rsidR="00FB319B" w:rsidRPr="00FB319B" w:rsidRDefault="00FB319B" w:rsidP="00D54D8F">
      <w:pPr>
        <w:pStyle w:val="phnormal"/>
      </w:pPr>
      <w:bookmarkStart w:id="69" w:name="_Ref81575631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FB7D47">
        <w:rPr>
          <w:noProof/>
        </w:rPr>
        <w:t>13</w:t>
      </w:r>
      <w:r w:rsidRPr="00D54D8F">
        <w:fldChar w:fldCharType="end"/>
      </w:r>
      <w:bookmarkEnd w:id="69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>
        <w:t>в случае триггерной точки «</w:t>
      </w:r>
      <w:r w:rsidR="00F872C3" w:rsidRPr="00F872C3">
        <w:t>Выявление госпитализации (получение пациентом медицинской помощи в условиях стационара (дневного стационара))</w:t>
      </w:r>
      <w:r>
        <w:t xml:space="preserve">» </w:t>
      </w:r>
      <w:r w:rsidRPr="00BB54A2">
        <w:t>и ключевые указания по формированию</w:t>
      </w:r>
      <w:r w:rsidR="00E1417E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2999"/>
        <w:gridCol w:w="5851"/>
      </w:tblGrid>
      <w:tr w:rsidR="00FB319B" w:rsidRPr="000F0CF5" w14:paraId="22E16D16" w14:textId="77777777" w:rsidTr="00FB319B">
        <w:trPr>
          <w:tblHeader/>
          <w:jc w:val="center"/>
        </w:trPr>
        <w:tc>
          <w:tcPr>
            <w:tcW w:w="1555" w:type="dxa"/>
            <w:vAlign w:val="center"/>
          </w:tcPr>
          <w:p w14:paraId="0C5BD98A" w14:textId="77777777" w:rsidR="00FB319B" w:rsidRPr="000F0CF5" w:rsidRDefault="00FB319B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0F0CF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3AB5473E" w14:textId="77777777" w:rsidR="00FB319B" w:rsidRPr="000F0CF5" w:rsidRDefault="00FB319B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0F0CF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577AF3A2" w14:textId="77777777" w:rsidR="00FB319B" w:rsidRPr="000F0CF5" w:rsidRDefault="00FB319B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0F0CF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412CA1" w:rsidRPr="000F0CF5" w14:paraId="0EEEBFC6" w14:textId="77777777" w:rsidTr="00FB319B">
        <w:trPr>
          <w:jc w:val="center"/>
        </w:trPr>
        <w:tc>
          <w:tcPr>
            <w:tcW w:w="1555" w:type="dxa"/>
          </w:tcPr>
          <w:p w14:paraId="3D22B9A9" w14:textId="77777777" w:rsidR="00412CA1" w:rsidRPr="000F0CF5" w:rsidRDefault="00412CA1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0F0CF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348290C7" w14:textId="77777777" w:rsidR="00412CA1" w:rsidRPr="000F0CF5" w:rsidRDefault="00412CA1" w:rsidP="00FB319B">
            <w:pPr>
              <w:pStyle w:val="phlistitemized1"/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 xml:space="preserve">диагноз пациента любой степени обоснованности и вида нозологических единиц (в том числе сопутствующие заболевания, осложнения, конкурирующие заболевания и т.д.), установленный при госпитализации и/или  в процессе оказания пациенту медицинской помощи в условиях стационара (дневного стационара) соответствует любому из значений графы II таблицы (см. </w:t>
            </w:r>
            <w:r w:rsidRPr="000F0CF5">
              <w:rPr>
                <w:sz w:val="20"/>
              </w:rPr>
              <w:fldChar w:fldCharType="begin"/>
            </w:r>
            <w:r w:rsidRPr="000F0CF5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0F0CF5">
              <w:rPr>
                <w:sz w:val="20"/>
              </w:rPr>
            </w:r>
            <w:r w:rsidRPr="000F0CF5">
              <w:rPr>
                <w:sz w:val="20"/>
              </w:rPr>
              <w:fldChar w:fldCharType="separate"/>
            </w:r>
            <w:r w:rsidRPr="000F0CF5">
              <w:rPr>
                <w:rFonts w:ascii="Arial" w:hAnsi="Arial"/>
                <w:sz w:val="20"/>
              </w:rPr>
              <w:t>Таблица 1</w:t>
            </w:r>
            <w:r w:rsidRPr="000F0CF5">
              <w:rPr>
                <w:sz w:val="20"/>
              </w:rPr>
              <w:fldChar w:fldCharType="end"/>
            </w:r>
            <w:r w:rsidRPr="000F0CF5">
              <w:rPr>
                <w:rFonts w:ascii="Arial" w:hAnsi="Arial"/>
                <w:sz w:val="20"/>
              </w:rPr>
              <w:t>)</w:t>
            </w:r>
          </w:p>
          <w:p w14:paraId="5DB07A5A" w14:textId="77777777" w:rsidR="00412CA1" w:rsidRPr="000F0CF5" w:rsidRDefault="00412CA1" w:rsidP="0009542C">
            <w:pPr>
              <w:pStyle w:val="phlistitemized1"/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lastRenderedPageBreak/>
              <w:t>+</w:t>
            </w:r>
          </w:p>
          <w:p w14:paraId="78396BF9" w14:textId="07478470" w:rsidR="00412CA1" w:rsidRPr="000F0CF5" w:rsidRDefault="00412CA1" w:rsidP="0009542C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0F0CF5">
              <w:rPr>
                <w:rFonts w:ascii="Arial" w:hAnsi="Arial"/>
                <w:sz w:val="20"/>
              </w:rPr>
              <w:t xml:space="preserve">в рамках случая госпитализации не наступило завершение беременности (см. п. </w:t>
            </w:r>
            <w:r w:rsidRPr="000F0CF5">
              <w:rPr>
                <w:sz w:val="20"/>
              </w:rPr>
              <w:fldChar w:fldCharType="begin"/>
            </w:r>
            <w:r w:rsidRPr="000F0CF5">
              <w:rPr>
                <w:rFonts w:ascii="Arial" w:hAnsi="Arial"/>
                <w:sz w:val="20"/>
              </w:rPr>
              <w:instrText xml:space="preserve"> REF _Ref54201674 \n \h  \* MERGEFORMAT </w:instrText>
            </w:r>
            <w:r w:rsidRPr="000F0CF5">
              <w:rPr>
                <w:sz w:val="20"/>
              </w:rPr>
            </w:r>
            <w:r w:rsidRPr="000F0CF5">
              <w:rPr>
                <w:sz w:val="20"/>
              </w:rPr>
              <w:fldChar w:fldCharType="separate"/>
            </w:r>
            <w:r w:rsidRPr="000F0CF5">
              <w:rPr>
                <w:rFonts w:ascii="Arial" w:hAnsi="Arial"/>
                <w:sz w:val="20"/>
              </w:rPr>
              <w:t>4.6</w:t>
            </w:r>
            <w:r w:rsidRPr="000F0CF5">
              <w:rPr>
                <w:sz w:val="20"/>
              </w:rPr>
              <w:fldChar w:fldCharType="end"/>
            </w:r>
            <w:r w:rsidRPr="000F0CF5">
              <w:rPr>
                <w:rFonts w:ascii="Arial" w:hAnsi="Arial"/>
                <w:sz w:val="20"/>
              </w:rPr>
              <w:t>);</w:t>
            </w:r>
          </w:p>
        </w:tc>
        <w:tc>
          <w:tcPr>
            <w:tcW w:w="8607" w:type="dxa"/>
            <w:vMerge w:val="restart"/>
          </w:tcPr>
          <w:p w14:paraId="15A7771F" w14:textId="2C7B95F5" w:rsidR="00412CA1" w:rsidRPr="000F0CF5" w:rsidRDefault="003B3E27" w:rsidP="00B22882">
            <w:pPr>
              <w:pStyle w:val="phlistitemized1"/>
              <w:numPr>
                <w:ilvl w:val="0"/>
                <w:numId w:val="17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СЭМД beta-версии «Выписной эпикриз из стационара по отдельным профилям медицинской помощи» (код «359» по справочнику 1.2.643.5.1.13.13.11.1522)</w:t>
            </w:r>
            <w:r w:rsidR="00412CA1" w:rsidRPr="000F0CF5">
              <w:rPr>
                <w:rFonts w:ascii="Arial" w:hAnsi="Arial"/>
                <w:sz w:val="20"/>
              </w:rPr>
              <w:t xml:space="preserve"> – данный </w:t>
            </w:r>
            <w:r w:rsidR="00E96E43">
              <w:rPr>
                <w:rFonts w:ascii="Arial" w:hAnsi="Arial"/>
                <w:sz w:val="20"/>
              </w:rPr>
              <w:t>СЭМД beta-версии</w:t>
            </w:r>
            <w:r w:rsidR="00412CA1" w:rsidRPr="000F0CF5">
              <w:rPr>
                <w:rFonts w:ascii="Arial" w:hAnsi="Arial"/>
                <w:sz w:val="20"/>
              </w:rPr>
              <w:t xml:space="preserve"> формируется и передается в ВИМИС «АКиНЕО» по факту окончания случая госпитализации и должен содержать единый идентификатор медицинской карты стационарного больного;</w:t>
            </w:r>
          </w:p>
          <w:p w14:paraId="5491B036" w14:textId="48461497" w:rsidR="00412CA1" w:rsidRPr="000F0CF5" w:rsidRDefault="00810AA1" w:rsidP="00B22882">
            <w:pPr>
              <w:pStyle w:val="phlistitemized1"/>
              <w:numPr>
                <w:ilvl w:val="0"/>
                <w:numId w:val="17"/>
              </w:numPr>
              <w:rPr>
                <w:rFonts w:ascii="Arial" w:hAnsi="Arial"/>
                <w:sz w:val="20"/>
              </w:rPr>
            </w:pPr>
            <w:r w:rsidRPr="00810AA1">
              <w:rPr>
                <w:rFonts w:ascii="Arial" w:hAnsi="Arial"/>
                <w:sz w:val="20"/>
              </w:rPr>
              <w:t>СЭМД beta-версии «Прием (осмотр) врача-специалиста» (код «341» по справочнику 1.2.643.5.1.13.13.11.1522)</w:t>
            </w:r>
            <w:r w:rsidR="00412CA1" w:rsidRPr="000F0CF5">
              <w:rPr>
                <w:rFonts w:ascii="Arial" w:hAnsi="Arial"/>
                <w:sz w:val="20"/>
              </w:rPr>
              <w:t xml:space="preserve"> – все осмотры (консультации), проведенные врачами-специалистами, и их результаты при оказании пациенту медицинской помощи в условиях </w:t>
            </w:r>
            <w:r w:rsidR="00412CA1" w:rsidRPr="000F0CF5">
              <w:rPr>
                <w:rFonts w:ascii="Arial" w:hAnsi="Arial"/>
                <w:sz w:val="20"/>
              </w:rPr>
              <w:lastRenderedPageBreak/>
              <w:t>стационара (дневного стационара) с указанием единого идентификатора медицинской карты стационарного больного;</w:t>
            </w:r>
          </w:p>
          <w:p w14:paraId="7421DA2F" w14:textId="3DA84ECF" w:rsidR="00412CA1" w:rsidRPr="000F0CF5" w:rsidRDefault="001A1ECF" w:rsidP="00B22882">
            <w:pPr>
              <w:pStyle w:val="phlistitemized1"/>
              <w:numPr>
                <w:ilvl w:val="0"/>
                <w:numId w:val="17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«Направление на консультацию и во вспомогательные кабинеты» (код «57» по справочнику 1.2.643.5.1.13.13.11.1522)</w:t>
            </w:r>
            <w:r w:rsidR="00412CA1" w:rsidRPr="000F0CF5">
              <w:rPr>
                <w:rFonts w:ascii="Arial" w:hAnsi="Arial"/>
                <w:sz w:val="20"/>
              </w:rPr>
              <w:t xml:space="preserve"> – все направления, оформленные при оказании пациенту медицинской помощи в условиях стационара (дневного стационара), с указанием единого идентификатора медицинской карты стационарного больного;</w:t>
            </w:r>
          </w:p>
          <w:p w14:paraId="51BC43B8" w14:textId="4D34BADE" w:rsidR="00412CA1" w:rsidRPr="000F0CF5" w:rsidRDefault="00E96E43" w:rsidP="00B22882">
            <w:pPr>
              <w:pStyle w:val="phlistitemized1"/>
              <w:numPr>
                <w:ilvl w:val="0"/>
                <w:numId w:val="17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beta-версии</w:t>
            </w:r>
            <w:r w:rsidR="00412CA1" w:rsidRPr="000F0CF5">
              <w:rPr>
                <w:rFonts w:ascii="Arial" w:hAnsi="Arial"/>
                <w:sz w:val="20"/>
              </w:rPr>
              <w:t xml:space="preserve"> «Протокол инструментального исследования» (код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412CA1" w:rsidRPr="000F0CF5">
              <w:rPr>
                <w:rFonts w:ascii="Arial" w:hAnsi="Arial"/>
                <w:sz w:val="20"/>
              </w:rPr>
              <w:t xml:space="preserve"> «SMSV2») – все инструментальные исследования, выполненные пациенту при оказании медицинской помощи в условиях стационара (дневного стационара) и их результаты, с указанием единого идентификатора медицинской карты стационарного больного;</w:t>
            </w:r>
          </w:p>
          <w:p w14:paraId="4DF018A8" w14:textId="51E5AA4D" w:rsidR="00412CA1" w:rsidRPr="000F0CF5" w:rsidRDefault="00412CA1" w:rsidP="00B22882">
            <w:pPr>
              <w:pStyle w:val="phlistitemized1"/>
              <w:numPr>
                <w:ilvl w:val="0"/>
                <w:numId w:val="17"/>
              </w:numPr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 xml:space="preserve">СЭМД </w:t>
            </w:r>
            <w:r w:rsidR="001A4FD4">
              <w:rPr>
                <w:rFonts w:ascii="Arial" w:hAnsi="Arial"/>
                <w:sz w:val="20"/>
              </w:rPr>
              <w:t>«Протокол лабораторного исследования»</w:t>
            </w:r>
            <w:r w:rsidRPr="000F0CF5">
              <w:rPr>
                <w:rFonts w:ascii="Arial" w:hAnsi="Arial"/>
                <w:sz w:val="20"/>
              </w:rPr>
              <w:t xml:space="preserve"> – все лабораторные исследования, выполненные пациенту при оказании медицинской помощи в условиях стационара (дневного стационара) и их результаты с указанием единого идентификатора медицинской карты стационарного больного.</w:t>
            </w:r>
          </w:p>
        </w:tc>
      </w:tr>
      <w:tr w:rsidR="00412CA1" w:rsidRPr="000F0CF5" w14:paraId="3231FA39" w14:textId="77777777" w:rsidTr="00FB319B">
        <w:trPr>
          <w:jc w:val="center"/>
        </w:trPr>
        <w:tc>
          <w:tcPr>
            <w:tcW w:w="1555" w:type="dxa"/>
          </w:tcPr>
          <w:p w14:paraId="783FC121" w14:textId="77777777" w:rsidR="00412CA1" w:rsidRPr="000F0CF5" w:rsidRDefault="00412CA1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0F0CF5">
              <w:rPr>
                <w:rFonts w:ascii="Arial" w:hAnsi="Arial"/>
                <w:sz w:val="20"/>
                <w:lang w:eastAsia="ru-RU"/>
              </w:rPr>
              <w:lastRenderedPageBreak/>
              <w:t>Условие 2</w:t>
            </w:r>
          </w:p>
        </w:tc>
        <w:tc>
          <w:tcPr>
            <w:tcW w:w="4394" w:type="dxa"/>
          </w:tcPr>
          <w:p w14:paraId="556BD642" w14:textId="0CF2C9A2" w:rsidR="00412CA1" w:rsidRPr="000F0CF5" w:rsidRDefault="00412CA1" w:rsidP="00FB319B">
            <w:pPr>
              <w:pStyle w:val="phlistitemized1"/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>факт госпитализации зафиксирован по пациенту, для которого</w:t>
            </w:r>
            <w:r w:rsidR="00C0320B" w:rsidRPr="000F0CF5">
              <w:rPr>
                <w:rFonts w:ascii="Arial" w:hAnsi="Arial"/>
                <w:sz w:val="20"/>
              </w:rPr>
              <w:t xml:space="preserve"> </w:t>
            </w:r>
            <w:r w:rsidRPr="000F0CF5">
              <w:rPr>
                <w:rFonts w:ascii="Arial" w:hAnsi="Arial"/>
                <w:sz w:val="20"/>
              </w:rPr>
              <w:t xml:space="preserve">установлен статус «Контроль ВИМИС «АКиНЕО» в ГИС СЗ/МИС МО согласно требованиям пункта </w:t>
            </w:r>
            <w:r w:rsidRPr="000F0CF5">
              <w:rPr>
                <w:sz w:val="20"/>
              </w:rPr>
              <w:fldChar w:fldCharType="begin"/>
            </w:r>
            <w:r w:rsidRPr="000F0CF5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0F0CF5">
              <w:rPr>
                <w:sz w:val="20"/>
              </w:rPr>
            </w:r>
            <w:r w:rsidRPr="000F0CF5">
              <w:rPr>
                <w:sz w:val="20"/>
              </w:rPr>
              <w:fldChar w:fldCharType="separate"/>
            </w:r>
            <w:r w:rsidRPr="000F0CF5">
              <w:rPr>
                <w:rFonts w:ascii="Arial" w:hAnsi="Arial"/>
                <w:sz w:val="20"/>
              </w:rPr>
              <w:t>4</w:t>
            </w:r>
            <w:r w:rsidRPr="000F0CF5">
              <w:rPr>
                <w:sz w:val="20"/>
              </w:rPr>
              <w:fldChar w:fldCharType="end"/>
            </w:r>
          </w:p>
          <w:p w14:paraId="1060F2DE" w14:textId="77777777" w:rsidR="00412CA1" w:rsidRPr="000F0CF5" w:rsidRDefault="00412CA1" w:rsidP="00FB319B">
            <w:pPr>
              <w:pStyle w:val="phlistitemized1"/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>+</w:t>
            </w:r>
          </w:p>
          <w:p w14:paraId="1355F077" w14:textId="3471E4BD" w:rsidR="00412CA1" w:rsidRPr="000F0CF5" w:rsidRDefault="00412CA1" w:rsidP="00FB319B">
            <w:pPr>
              <w:pStyle w:val="phlistitemized1"/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 xml:space="preserve">в рамках случая госпитализации не наступило завершение беременности (см. п. </w:t>
            </w:r>
            <w:r w:rsidRPr="000F0CF5">
              <w:rPr>
                <w:sz w:val="20"/>
              </w:rPr>
              <w:fldChar w:fldCharType="begin"/>
            </w:r>
            <w:r w:rsidRPr="000F0CF5">
              <w:rPr>
                <w:rFonts w:ascii="Arial" w:hAnsi="Arial"/>
                <w:sz w:val="20"/>
              </w:rPr>
              <w:instrText xml:space="preserve"> REF _Ref54201674 \n \h  \* MERGEFORMAT </w:instrText>
            </w:r>
            <w:r w:rsidRPr="000F0CF5">
              <w:rPr>
                <w:sz w:val="20"/>
              </w:rPr>
            </w:r>
            <w:r w:rsidRPr="000F0CF5">
              <w:rPr>
                <w:sz w:val="20"/>
              </w:rPr>
              <w:fldChar w:fldCharType="separate"/>
            </w:r>
            <w:r w:rsidRPr="000F0CF5">
              <w:rPr>
                <w:rFonts w:ascii="Arial" w:hAnsi="Arial"/>
                <w:sz w:val="20"/>
              </w:rPr>
              <w:t>4.6</w:t>
            </w:r>
            <w:r w:rsidRPr="000F0CF5">
              <w:rPr>
                <w:sz w:val="20"/>
              </w:rPr>
              <w:fldChar w:fldCharType="end"/>
            </w:r>
            <w:r w:rsidRPr="000F0CF5"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8607" w:type="dxa"/>
            <w:vMerge/>
          </w:tcPr>
          <w:p w14:paraId="62F6D40E" w14:textId="7237FD19" w:rsidR="00412CA1" w:rsidRPr="000F0CF5" w:rsidRDefault="00412CA1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</w:p>
        </w:tc>
      </w:tr>
    </w:tbl>
    <w:p w14:paraId="0532CDDD" w14:textId="77777777" w:rsidR="00217921" w:rsidRPr="00217921" w:rsidRDefault="00217921" w:rsidP="00217921">
      <w:bookmarkStart w:id="70" w:name="_cxjngxj2saj2" w:colFirst="0" w:colLast="0"/>
      <w:bookmarkStart w:id="71" w:name="_Ref54201674"/>
      <w:bookmarkEnd w:id="70"/>
    </w:p>
    <w:p w14:paraId="2AFDF0D6" w14:textId="09104CCA" w:rsidR="00F26F1F" w:rsidRPr="00D54D8F" w:rsidRDefault="00217921" w:rsidP="00217921">
      <w:pPr>
        <w:pStyle w:val="21"/>
      </w:pPr>
      <w:r w:rsidRPr="00217921">
        <w:br w:type="column"/>
      </w:r>
      <w:bookmarkStart w:id="72" w:name="_Ref91240471"/>
      <w:bookmarkStart w:id="73" w:name="_Ref91240493"/>
      <w:bookmarkStart w:id="74" w:name="_Ref91259999"/>
      <w:bookmarkStart w:id="75" w:name="_Toc92977261"/>
      <w:r w:rsidR="00A02730" w:rsidRPr="00D54D8F">
        <w:lastRenderedPageBreak/>
        <w:t>Выявление факта завершения беременности</w:t>
      </w:r>
      <w:bookmarkEnd w:id="71"/>
      <w:bookmarkEnd w:id="72"/>
      <w:bookmarkEnd w:id="73"/>
      <w:bookmarkEnd w:id="74"/>
      <w:bookmarkEnd w:id="75"/>
    </w:p>
    <w:p w14:paraId="6B0D09BF" w14:textId="7D807A62" w:rsidR="00F26F1F" w:rsidRPr="00D54D8F" w:rsidRDefault="00A02730" w:rsidP="00D54D8F">
      <w:pPr>
        <w:pStyle w:val="phnormal"/>
      </w:pPr>
      <w:r w:rsidRPr="00D54D8F">
        <w:t xml:space="preserve">В ГИС СЗ/МИС МО фиксируется факт события – </w:t>
      </w:r>
      <w:r w:rsidR="00567B9B">
        <w:t>завершение</w:t>
      </w:r>
      <w:r w:rsidR="00567B9B" w:rsidRPr="00D54D8F">
        <w:t xml:space="preserve"> </w:t>
      </w:r>
      <w:r w:rsidRPr="00D54D8F">
        <w:t>беременности.</w:t>
      </w:r>
    </w:p>
    <w:p w14:paraId="6E62DC8F" w14:textId="0FF2FAFD" w:rsidR="00FC7783" w:rsidRDefault="00A02730" w:rsidP="00D54D8F">
      <w:pPr>
        <w:pStyle w:val="phnormal"/>
      </w:pPr>
      <w:r w:rsidRPr="00D54D8F">
        <w:t xml:space="preserve">Возникает необходимость передачи информации в </w:t>
      </w:r>
      <w:r w:rsidR="005B10F1" w:rsidRPr="00D54D8F">
        <w:t>ВИМИС «АКиНЕО»</w:t>
      </w:r>
      <w:r w:rsidR="00FC7783">
        <w:t>.</w:t>
      </w:r>
    </w:p>
    <w:p w14:paraId="2C7D266A" w14:textId="24C4A051" w:rsidR="00700311" w:rsidRDefault="00700311" w:rsidP="00700311">
      <w:pPr>
        <w:pStyle w:val="phnormal"/>
      </w:pPr>
      <w:r w:rsidRPr="00D54D8F">
        <w:t xml:space="preserve">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B65A55">
        <w:fldChar w:fldCharType="begin"/>
      </w:r>
      <w:r w:rsidR="00B65A55">
        <w:instrText xml:space="preserve"> REF _Ref81576225 \h </w:instrText>
      </w:r>
      <w:r w:rsidR="00B65A55">
        <w:fldChar w:fldCharType="separate"/>
      </w:r>
      <w:r w:rsidR="00B65A55" w:rsidRPr="00D54D8F">
        <w:t xml:space="preserve">Таблица </w:t>
      </w:r>
      <w:r w:rsidR="00B65A55">
        <w:rPr>
          <w:noProof/>
        </w:rPr>
        <w:t>14</w:t>
      </w:r>
      <w:r w:rsidR="00B65A55">
        <w:fldChar w:fldCharType="end"/>
      </w:r>
      <w:r>
        <w:t>), ГИС СЗ/МИС МО формирует СЭМД/</w:t>
      </w:r>
      <w:r w:rsidR="00E96E43">
        <w:t>СЭМД beta-версии</w:t>
      </w:r>
      <w:r w:rsidRPr="00D54D8F">
        <w:t xml:space="preserve"> для передачи в ВИМИС «АКиНЕО» </w:t>
      </w:r>
      <w:r w:rsidRPr="00D46838">
        <w:rPr>
          <w:b/>
        </w:rPr>
        <w:t>с указанием номера триггерной точки, равной значению «</w:t>
      </w:r>
      <w:r w:rsidR="00B65A55" w:rsidRPr="00D46838">
        <w:rPr>
          <w:b/>
        </w:rPr>
        <w:t>8</w:t>
      </w:r>
      <w:r w:rsidRPr="00D46838">
        <w:rPr>
          <w:b/>
        </w:rPr>
        <w:t>»</w:t>
      </w:r>
      <w:r>
        <w:t>.</w:t>
      </w:r>
    </w:p>
    <w:p w14:paraId="58377ECF" w14:textId="41D6EA6F" w:rsidR="00700311" w:rsidRDefault="00401642" w:rsidP="00700311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</w:t>
      </w:r>
      <w:r w:rsidR="00645B88">
        <w:t xml:space="preserve"> </w:t>
      </w:r>
      <w:r w:rsidR="00700311">
        <w:t>(</w:t>
      </w:r>
      <w:r w:rsidR="00153757">
        <w:fldChar w:fldCharType="begin"/>
      </w:r>
      <w:r w:rsidR="00153757">
        <w:instrText xml:space="preserve"> REF _Ref81576225 \h </w:instrText>
      </w:r>
      <w:r w:rsidR="00153757">
        <w:fldChar w:fldCharType="separate"/>
      </w:r>
      <w:r w:rsidR="00153757" w:rsidRPr="00D54D8F">
        <w:t xml:space="preserve">Таблица </w:t>
      </w:r>
      <w:r w:rsidR="00153757">
        <w:rPr>
          <w:noProof/>
        </w:rPr>
        <w:t>14</w:t>
      </w:r>
      <w:r w:rsidR="00153757">
        <w:fldChar w:fldCharType="end"/>
      </w:r>
      <w:r w:rsidR="00700311">
        <w:t>).</w:t>
      </w:r>
    </w:p>
    <w:p w14:paraId="653147B2" w14:textId="77777777" w:rsidR="00700311" w:rsidRDefault="00700311" w:rsidP="00D54D8F">
      <w:pPr>
        <w:pStyle w:val="phnormal"/>
      </w:pPr>
    </w:p>
    <w:p w14:paraId="42C562AE" w14:textId="05A8FCEA" w:rsidR="00463D3C" w:rsidRDefault="00463D3C" w:rsidP="00463D3C">
      <w:pPr>
        <w:pStyle w:val="phnormal"/>
        <w:rPr>
          <w:i/>
        </w:rPr>
      </w:pPr>
      <w:r w:rsidRPr="00BC2129">
        <w:rPr>
          <w:b/>
          <w:i/>
          <w:highlight w:val="yellow"/>
        </w:rPr>
        <w:t>Примечание:</w:t>
      </w:r>
      <w:r w:rsidRPr="00BC2129">
        <w:rPr>
          <w:i/>
          <w:highlight w:val="yellow"/>
        </w:rPr>
        <w:t xml:space="preserve"> Если завершени</w:t>
      </w:r>
      <w:r w:rsidR="00000721" w:rsidRPr="00BC2129">
        <w:rPr>
          <w:i/>
          <w:highlight w:val="yellow"/>
        </w:rPr>
        <w:t>е</w:t>
      </w:r>
      <w:r w:rsidRPr="00BC2129">
        <w:rPr>
          <w:i/>
          <w:highlight w:val="yellow"/>
        </w:rPr>
        <w:t xml:space="preserve"> беременности </w:t>
      </w:r>
      <w:r w:rsidR="00000721" w:rsidRPr="00BC2129">
        <w:rPr>
          <w:i/>
          <w:highlight w:val="yellow"/>
        </w:rPr>
        <w:t xml:space="preserve">наступило </w:t>
      </w:r>
      <w:r w:rsidRPr="00BC2129">
        <w:rPr>
          <w:i/>
          <w:highlight w:val="yellow"/>
        </w:rPr>
        <w:t xml:space="preserve">в рамках </w:t>
      </w:r>
      <w:r w:rsidR="00000721" w:rsidRPr="00BC2129">
        <w:rPr>
          <w:i/>
          <w:highlight w:val="yellow"/>
        </w:rPr>
        <w:t xml:space="preserve">того же </w:t>
      </w:r>
      <w:r w:rsidRPr="00BC2129">
        <w:rPr>
          <w:i/>
          <w:highlight w:val="yellow"/>
        </w:rPr>
        <w:t>случая госпитализации</w:t>
      </w:r>
      <w:r w:rsidR="00000721" w:rsidRPr="00BC2129">
        <w:rPr>
          <w:i/>
          <w:highlight w:val="yellow"/>
        </w:rPr>
        <w:t xml:space="preserve"> при котором наступила </w:t>
      </w:r>
      <w:r w:rsidRPr="00BC2129">
        <w:rPr>
          <w:i/>
          <w:highlight w:val="yellow"/>
        </w:rPr>
        <w:t>смерть беременной/роженицы/родильницы</w:t>
      </w:r>
      <w:r w:rsidR="00000721" w:rsidRPr="00BC2129">
        <w:rPr>
          <w:i/>
          <w:highlight w:val="yellow"/>
        </w:rPr>
        <w:t xml:space="preserve"> и/или</w:t>
      </w:r>
      <w:r w:rsidRPr="00BC2129">
        <w:rPr>
          <w:i/>
          <w:highlight w:val="yellow"/>
        </w:rPr>
        <w:t xml:space="preserve"> смерть новорожденного</w:t>
      </w:r>
      <w:r w:rsidR="00000721" w:rsidRPr="00BC2129">
        <w:rPr>
          <w:i/>
          <w:highlight w:val="yellow"/>
        </w:rPr>
        <w:t>,</w:t>
      </w:r>
      <w:r w:rsidRPr="00BC2129">
        <w:rPr>
          <w:i/>
          <w:highlight w:val="yellow"/>
        </w:rPr>
        <w:t xml:space="preserve"> и/или гибель плода требуется также передать СЭМД согласно требованиям п. </w:t>
      </w:r>
      <w:r w:rsidRPr="00BC2129">
        <w:rPr>
          <w:i/>
          <w:highlight w:val="yellow"/>
        </w:rPr>
        <w:fldChar w:fldCharType="begin"/>
      </w:r>
      <w:r w:rsidRPr="00BC2129">
        <w:rPr>
          <w:i/>
          <w:highlight w:val="yellow"/>
        </w:rPr>
        <w:instrText xml:space="preserve"> REF _Ref81383310 \n \h  \* MERGEFORMAT </w:instrText>
      </w:r>
      <w:r w:rsidRPr="00BC2129">
        <w:rPr>
          <w:i/>
          <w:highlight w:val="yellow"/>
        </w:rPr>
      </w:r>
      <w:r w:rsidRPr="00BC2129">
        <w:rPr>
          <w:i/>
          <w:highlight w:val="yellow"/>
        </w:rPr>
        <w:fldChar w:fldCharType="separate"/>
      </w:r>
      <w:r w:rsidRPr="00BC2129">
        <w:rPr>
          <w:i/>
          <w:highlight w:val="yellow"/>
        </w:rPr>
        <w:t>4.7</w:t>
      </w:r>
      <w:r w:rsidRPr="00BC2129">
        <w:rPr>
          <w:i/>
          <w:highlight w:val="yellow"/>
        </w:rPr>
        <w:fldChar w:fldCharType="end"/>
      </w:r>
    </w:p>
    <w:p w14:paraId="3EFB4758" w14:textId="2E827DF5" w:rsidR="00700311" w:rsidRPr="00700311" w:rsidRDefault="00700311" w:rsidP="00463D3C">
      <w:pPr>
        <w:pStyle w:val="phnormal"/>
      </w:pPr>
    </w:p>
    <w:p w14:paraId="373E9DE4" w14:textId="0FF6709F" w:rsidR="00700311" w:rsidRDefault="00700311" w:rsidP="00700311">
      <w:pPr>
        <w:pStyle w:val="phlistitemized1"/>
      </w:pPr>
      <w:bookmarkStart w:id="76" w:name="_Ref81576225"/>
      <w:bookmarkStart w:id="77" w:name="_Ref91495030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401642">
        <w:rPr>
          <w:noProof/>
        </w:rPr>
        <w:t>14</w:t>
      </w:r>
      <w:r w:rsidRPr="00D54D8F">
        <w:fldChar w:fldCharType="end"/>
      </w:r>
      <w:bookmarkEnd w:id="76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 w:rsidR="00401642">
        <w:t>по</w:t>
      </w:r>
      <w:r>
        <w:t xml:space="preserve"> триггерной точк</w:t>
      </w:r>
      <w:r w:rsidR="00401642">
        <w:t>е</w:t>
      </w:r>
      <w:r>
        <w:t xml:space="preserve"> «</w:t>
      </w:r>
      <w:r w:rsidR="00401642" w:rsidRPr="00D54D8F">
        <w:t>Выявление факта завершения беременности</w:t>
      </w:r>
      <w:r>
        <w:t xml:space="preserve">» </w:t>
      </w:r>
      <w:r w:rsidRPr="00BB54A2">
        <w:t>и ключевые указания по формированию</w:t>
      </w:r>
      <w:r w:rsidR="00A351FE">
        <w:t xml:space="preserve"> СЭМД</w:t>
      </w:r>
      <w:bookmarkEnd w:id="77"/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42"/>
        <w:gridCol w:w="3052"/>
        <w:gridCol w:w="5804"/>
      </w:tblGrid>
      <w:tr w:rsidR="00700311" w:rsidRPr="001840AF" w14:paraId="38868DA8" w14:textId="77777777" w:rsidTr="00FE63A5">
        <w:trPr>
          <w:tblHeader/>
          <w:jc w:val="center"/>
        </w:trPr>
        <w:tc>
          <w:tcPr>
            <w:tcW w:w="1555" w:type="dxa"/>
            <w:vAlign w:val="center"/>
          </w:tcPr>
          <w:p w14:paraId="783C0400" w14:textId="77777777" w:rsidR="00700311" w:rsidRPr="001840AF" w:rsidRDefault="00700311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31725B7A" w14:textId="77777777" w:rsidR="00700311" w:rsidRPr="001840AF" w:rsidRDefault="00700311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0B2C2B52" w14:textId="77777777" w:rsidR="00700311" w:rsidRPr="001840AF" w:rsidRDefault="00700311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700311" w:rsidRPr="001840AF" w14:paraId="6D153142" w14:textId="77777777" w:rsidTr="00FE63A5">
        <w:trPr>
          <w:jc w:val="center"/>
        </w:trPr>
        <w:tc>
          <w:tcPr>
            <w:tcW w:w="1555" w:type="dxa"/>
          </w:tcPr>
          <w:p w14:paraId="1CF52799" w14:textId="77777777" w:rsidR="00700311" w:rsidRPr="001840AF" w:rsidRDefault="00700311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03FCC997" w14:textId="43C66439" w:rsidR="00700311" w:rsidRPr="001840AF" w:rsidRDefault="00665BE7" w:rsidP="00FE63A5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t xml:space="preserve">диагноз пациента любой степени обоснованности и вида нозологических единиц (в том числе сопутствующие заболевания, осложнения, конкурирующие заболевания и т.д.), установленный при госпитализации и/или  в процессе обследования и лечения пациента при оказании пациенту медицинской помощи в условиях стационара (дневного стационара) соответствует любому из значений графы II таблицы </w:t>
            </w:r>
            <w:r w:rsidRPr="001840AF">
              <w:rPr>
                <w:rFonts w:ascii="Arial" w:hAnsi="Arial"/>
                <w:sz w:val="20"/>
                <w:lang w:eastAsia="ru-RU"/>
              </w:rPr>
              <w:lastRenderedPageBreak/>
              <w:t xml:space="preserve">(см. </w:t>
            </w:r>
            <w:r w:rsidRPr="001840AF">
              <w:rPr>
                <w:sz w:val="20"/>
                <w:lang w:eastAsia="ru-RU"/>
              </w:rPr>
              <w:fldChar w:fldCharType="begin"/>
            </w:r>
            <w:r w:rsidRPr="001840AF">
              <w:rPr>
                <w:rFonts w:ascii="Arial" w:hAnsi="Arial"/>
                <w:sz w:val="20"/>
                <w:lang w:eastAsia="ru-RU"/>
              </w:rPr>
              <w:instrText xml:space="preserve"> REF _Ref54201842 \h  \* MERGEFORMAT </w:instrText>
            </w:r>
            <w:r w:rsidRPr="001840AF">
              <w:rPr>
                <w:sz w:val="20"/>
                <w:lang w:eastAsia="ru-RU"/>
              </w:rPr>
            </w:r>
            <w:r w:rsidRPr="001840AF">
              <w:rPr>
                <w:sz w:val="20"/>
                <w:lang w:eastAsia="ru-RU"/>
              </w:rPr>
              <w:fldChar w:fldCharType="separate"/>
            </w:r>
            <w:r w:rsidRPr="001840AF">
              <w:rPr>
                <w:rFonts w:ascii="Arial" w:hAnsi="Arial"/>
                <w:sz w:val="20"/>
                <w:lang w:eastAsia="ru-RU"/>
              </w:rPr>
              <w:t>Таблица 1</w:t>
            </w:r>
            <w:r w:rsidRPr="001840AF">
              <w:rPr>
                <w:sz w:val="20"/>
                <w:lang w:eastAsia="ru-RU"/>
              </w:rPr>
              <w:fldChar w:fldCharType="end"/>
            </w:r>
            <w:r w:rsidRPr="001840AF">
              <w:rPr>
                <w:rFonts w:ascii="Arial" w:hAnsi="Arial"/>
                <w:sz w:val="20"/>
                <w:lang w:eastAsia="ru-RU"/>
              </w:rPr>
              <w:t xml:space="preserve">) + медицинские сведения пациента содержат данные о следующем варианте завершении беременности – </w:t>
            </w:r>
            <w:r w:rsidRPr="001840AF">
              <w:rPr>
                <w:rFonts w:ascii="Arial" w:hAnsi="Arial"/>
                <w:b/>
                <w:sz w:val="20"/>
                <w:lang w:eastAsia="ru-RU"/>
              </w:rPr>
              <w:t>рождение ребенка</w:t>
            </w:r>
            <w:r w:rsidRPr="001840AF">
              <w:rPr>
                <w:rFonts w:ascii="Arial" w:hAnsi="Arial"/>
                <w:sz w:val="20"/>
                <w:lang w:eastAsia="ru-RU"/>
              </w:rPr>
              <w:t xml:space="preserve"> (Живорождение; Мертворождение) </w:t>
            </w:r>
            <w:r w:rsidRPr="001840AF">
              <w:rPr>
                <w:rFonts w:ascii="Arial" w:hAnsi="Arial"/>
                <w:b/>
                <w:sz w:val="20"/>
                <w:lang w:eastAsia="ru-RU"/>
              </w:rPr>
              <w:t>в условиях стационара</w:t>
            </w:r>
            <w:r w:rsidRPr="001840AF">
              <w:rPr>
                <w:rFonts w:ascii="Arial" w:hAnsi="Arial"/>
                <w:sz w:val="20"/>
                <w:lang w:eastAsia="ru-RU"/>
              </w:rPr>
              <w:t>;</w:t>
            </w:r>
          </w:p>
        </w:tc>
        <w:tc>
          <w:tcPr>
            <w:tcW w:w="8607" w:type="dxa"/>
          </w:tcPr>
          <w:p w14:paraId="16FDE083" w14:textId="0B57713A" w:rsidR="00665BE7" w:rsidRDefault="00E96E43" w:rsidP="00B22882">
            <w:pPr>
              <w:pStyle w:val="phlistitemized1"/>
              <w:numPr>
                <w:ilvl w:val="0"/>
                <w:numId w:val="18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«Выписной эпикриз родильного дома» (код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«SMSV17») – данный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формируется и передается в ВИМИС «АКиНЕО» по факту окончания пребывания пациента в стационаре. СЭМД должен содержать единый идентификатор медицинской карты беременной, роженицы и родильницы, получающей медицинскую помощь в стационарных условиях;</w:t>
            </w:r>
          </w:p>
          <w:p w14:paraId="349F6FAD" w14:textId="1A149AEC" w:rsidR="00E33FAC" w:rsidRPr="00E33FAC" w:rsidRDefault="00E33FAC" w:rsidP="00E33FAC">
            <w:pPr>
              <w:pStyle w:val="phlistitemized1"/>
              <w:numPr>
                <w:ilvl w:val="0"/>
                <w:numId w:val="18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beta-версии «Протокол родов» (код «355» по справочнику 1.2.643.5.1.13.13.11.1522) – все данные о течении родов</w:t>
            </w:r>
            <w:r w:rsidRPr="00E33FAC">
              <w:rPr>
                <w:rFonts w:ascii="Arial" w:hAnsi="Arial"/>
                <w:sz w:val="20"/>
              </w:rPr>
              <w:t>;</w:t>
            </w:r>
          </w:p>
          <w:p w14:paraId="249ABC1C" w14:textId="63200790" w:rsidR="00665BE7" w:rsidRPr="001840AF" w:rsidRDefault="00810AA1" w:rsidP="00B22882">
            <w:pPr>
              <w:pStyle w:val="phlistitemized1"/>
              <w:numPr>
                <w:ilvl w:val="0"/>
                <w:numId w:val="18"/>
              </w:numPr>
              <w:rPr>
                <w:rFonts w:ascii="Arial" w:hAnsi="Arial"/>
                <w:sz w:val="20"/>
              </w:rPr>
            </w:pPr>
            <w:r w:rsidRPr="00810AA1">
              <w:rPr>
                <w:rFonts w:ascii="Arial" w:hAnsi="Arial"/>
                <w:sz w:val="20"/>
              </w:rPr>
              <w:t>СЭМД beta-версии «Прием (осмотр) врача-специалиста» (код «341» по справочнику 1.2.643.5.1.13.13.11.1522)</w:t>
            </w:r>
            <w:r w:rsidR="00665BE7" w:rsidRPr="001840AF">
              <w:rPr>
                <w:rFonts w:ascii="Arial" w:hAnsi="Arial"/>
                <w:sz w:val="20"/>
              </w:rPr>
              <w:t xml:space="preserve"> – все осмотры (консультации), проведенные врачами-специалистами, и их результаты при оказании </w:t>
            </w:r>
            <w:r w:rsidR="00665BE7" w:rsidRPr="001840AF">
              <w:rPr>
                <w:rFonts w:ascii="Arial" w:hAnsi="Arial"/>
                <w:sz w:val="20"/>
              </w:rPr>
              <w:lastRenderedPageBreak/>
              <w:t>пациенту медицинской помощи в условиях стационара (дневного стационара) с указанием единого идентификатора медицинской карты стационарного больного;</w:t>
            </w:r>
          </w:p>
          <w:p w14:paraId="5F2F52B0" w14:textId="57F843A3" w:rsidR="00665BE7" w:rsidRPr="001840AF" w:rsidRDefault="001A1ECF" w:rsidP="00B22882">
            <w:pPr>
              <w:pStyle w:val="phlistitemized1"/>
              <w:numPr>
                <w:ilvl w:val="0"/>
                <w:numId w:val="18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«Направление на консультацию и во вспомогательные кабинеты» (код «57» по справочнику 1.2.643.5.1.13.13.11.1522)</w:t>
            </w:r>
            <w:r w:rsidR="00665BE7" w:rsidRPr="001840AF">
              <w:rPr>
                <w:rFonts w:ascii="Arial" w:hAnsi="Arial"/>
                <w:sz w:val="20"/>
              </w:rPr>
              <w:t xml:space="preserve"> – все направления, оформленные при оказании пациенту медицинской помощи в условиях стационара (дневного стационара), с указанием единого идентификатора медицинской карты стационарного больного;</w:t>
            </w:r>
          </w:p>
          <w:p w14:paraId="358425F2" w14:textId="57B9D44A" w:rsidR="00665BE7" w:rsidRPr="001840AF" w:rsidRDefault="00E96E43" w:rsidP="00B22882">
            <w:pPr>
              <w:pStyle w:val="phlistitemized1"/>
              <w:numPr>
                <w:ilvl w:val="0"/>
                <w:numId w:val="18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«Протокол инструментального исследования» (код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«SMSV2») – все инструментальные исследования, выполненные пациенту при оказании медицинской помощи в условиях стационара (дневного стационара) и их результаты, с указанием единого идентификатора медицинской карты стационарного больного;</w:t>
            </w:r>
          </w:p>
          <w:p w14:paraId="13CE5164" w14:textId="38F78934" w:rsidR="00E33FAC" w:rsidRPr="00E33FAC" w:rsidRDefault="00665BE7" w:rsidP="00E33FAC">
            <w:pPr>
              <w:pStyle w:val="phlistitemized1"/>
              <w:numPr>
                <w:ilvl w:val="0"/>
                <w:numId w:val="18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СЭМД </w:t>
            </w:r>
            <w:r w:rsidR="001A4FD4">
              <w:rPr>
                <w:rFonts w:ascii="Arial" w:hAnsi="Arial"/>
                <w:sz w:val="20"/>
              </w:rPr>
              <w:t>«Протокол лабораторного исследования»</w:t>
            </w:r>
            <w:r w:rsidRPr="001840AF">
              <w:rPr>
                <w:rFonts w:ascii="Arial" w:hAnsi="Arial"/>
                <w:sz w:val="20"/>
              </w:rPr>
              <w:t xml:space="preserve"> – все лабораторные исследования, выполненные пациенту при оказании медицинской помощи в условиях стационара (дневного стационара) и их результаты с указанием единого идентификатора медицинской карты стационарного больного.</w:t>
            </w:r>
          </w:p>
        </w:tc>
      </w:tr>
      <w:tr w:rsidR="00700311" w:rsidRPr="001840AF" w14:paraId="756C9160" w14:textId="77777777" w:rsidTr="00FE63A5">
        <w:trPr>
          <w:jc w:val="center"/>
        </w:trPr>
        <w:tc>
          <w:tcPr>
            <w:tcW w:w="1555" w:type="dxa"/>
          </w:tcPr>
          <w:p w14:paraId="610F9933" w14:textId="0052BCF3" w:rsidR="00700311" w:rsidRPr="001840AF" w:rsidRDefault="00401642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lastRenderedPageBreak/>
              <w:t>Условие 2</w:t>
            </w:r>
          </w:p>
        </w:tc>
        <w:tc>
          <w:tcPr>
            <w:tcW w:w="4394" w:type="dxa"/>
          </w:tcPr>
          <w:p w14:paraId="604622D9" w14:textId="2CD5EC22" w:rsidR="00700311" w:rsidRPr="001840AF" w:rsidRDefault="00665BE7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диагноз пациента любой степени обоснованности и вида нозологических единиц (в том числе сопутствующие заболевания, осложнения, конкурирующие заболевания и т.д.), установленный при госпитализации и/или  в процессе обследования и лечения пациента при оказании пациенту </w:t>
            </w:r>
            <w:r w:rsidRPr="001840AF">
              <w:rPr>
                <w:rFonts w:ascii="Arial" w:hAnsi="Arial"/>
                <w:sz w:val="20"/>
              </w:rPr>
              <w:lastRenderedPageBreak/>
              <w:t xml:space="preserve">медицинской помощи в условиях стационара (дневного стационара) соответствует любому из значений графы II таблицы (см.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Таблица 1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 xml:space="preserve">) + медицинские сведения пациента содержат данные о следующем варианте завершении беременности – </w:t>
            </w:r>
            <w:r w:rsidRPr="001840AF">
              <w:rPr>
                <w:rFonts w:ascii="Arial" w:hAnsi="Arial"/>
                <w:b/>
                <w:sz w:val="20"/>
              </w:rPr>
              <w:t>прерывание беременности в условиях стационара</w:t>
            </w:r>
          </w:p>
        </w:tc>
        <w:tc>
          <w:tcPr>
            <w:tcW w:w="8607" w:type="dxa"/>
          </w:tcPr>
          <w:p w14:paraId="4FDDAE73" w14:textId="6DCB09E8" w:rsidR="00665BE7" w:rsidRPr="001840AF" w:rsidRDefault="003B3E27" w:rsidP="00B22882">
            <w:pPr>
              <w:pStyle w:val="phlistitemized1"/>
              <w:numPr>
                <w:ilvl w:val="0"/>
                <w:numId w:val="19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СЭМД beta-версии «Выписной эпикриз из стационара по отдельным профилям медицинской помощи» (код «359» по справочнику 1.2.643.5.1.13.13.11.1522)</w:t>
            </w:r>
            <w:r w:rsidR="00665BE7" w:rsidRPr="001840AF">
              <w:rPr>
                <w:rFonts w:ascii="Arial" w:hAnsi="Arial"/>
                <w:sz w:val="20"/>
              </w:rPr>
              <w:t xml:space="preserve"> – данный </w:t>
            </w:r>
            <w:r w:rsidR="00E96E43"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формируется и передается в ВИМИС «АКиНЕО» по факту окончания случая госпитализации и должен содержать единый идентификатор медицинской карты стационарного больного, а также сведения в секции «Информация о прерывании беременности»;</w:t>
            </w:r>
          </w:p>
          <w:p w14:paraId="067A55BC" w14:textId="2AE7F753" w:rsidR="00665BE7" w:rsidRPr="001840AF" w:rsidRDefault="001E4FC5" w:rsidP="00B22882">
            <w:pPr>
              <w:pStyle w:val="phlistitemized1"/>
              <w:numPr>
                <w:ilvl w:val="0"/>
                <w:numId w:val="19"/>
              </w:numPr>
              <w:rPr>
                <w:rFonts w:ascii="Arial" w:hAnsi="Arial"/>
                <w:sz w:val="20"/>
              </w:rPr>
            </w:pPr>
            <w:r w:rsidRPr="001E4FC5">
              <w:rPr>
                <w:rFonts w:ascii="Arial" w:hAnsi="Arial"/>
                <w:sz w:val="20"/>
              </w:rPr>
              <w:lastRenderedPageBreak/>
              <w:t>СЭМД beta-версии «Прием (осмотр) врача-специалиста» (код «341» по справочнику 1.2.643.5.1.13.13.11.1522)</w:t>
            </w:r>
            <w:r w:rsidR="00665BE7" w:rsidRPr="001840AF">
              <w:rPr>
                <w:rFonts w:ascii="Arial" w:hAnsi="Arial"/>
                <w:sz w:val="20"/>
              </w:rPr>
              <w:t xml:space="preserve"> – все осмотры (консультации), проведенные врачами-специалистами, и их результаты при оказании пациенту медицинской помощи в условиях стационара (дневного стационара) с указанием единого идентификатора медицинской карты стационарного больного;</w:t>
            </w:r>
          </w:p>
          <w:p w14:paraId="1E37CC9D" w14:textId="31E37F18" w:rsidR="00665BE7" w:rsidRPr="001840AF" w:rsidRDefault="001A1ECF" w:rsidP="00B22882">
            <w:pPr>
              <w:pStyle w:val="phlistitemized1"/>
              <w:numPr>
                <w:ilvl w:val="0"/>
                <w:numId w:val="19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«Направление на консультацию и во вспомогательные кабинеты» (код «57» по справочнику 1.2.643.5.1.13.13.11.1522)</w:t>
            </w:r>
            <w:r w:rsidR="00665BE7" w:rsidRPr="001840AF">
              <w:rPr>
                <w:rFonts w:ascii="Arial" w:hAnsi="Arial"/>
                <w:sz w:val="20"/>
              </w:rPr>
              <w:t xml:space="preserve"> – все направления, оформленные при оказании пациенту медицинской помощи в условиях стационара (дневного стационара), с указанием единого идентификатора медицинской карты стационарного больного;</w:t>
            </w:r>
          </w:p>
          <w:p w14:paraId="5DB1692B" w14:textId="55044694" w:rsidR="00665BE7" w:rsidRPr="001840AF" w:rsidRDefault="00E96E43" w:rsidP="00B22882">
            <w:pPr>
              <w:pStyle w:val="phlistitemized1"/>
              <w:numPr>
                <w:ilvl w:val="0"/>
                <w:numId w:val="19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«Протокол инструментального исследования» (код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«SMSV2») – все инструментальные исследования, выполненные пациенту при оказании медицинской помощи в условиях стационара (дневного стационара) и их результаты, с указанием единого идентификатора медицинской карты стационарного больного;</w:t>
            </w:r>
          </w:p>
          <w:p w14:paraId="7DB3CA80" w14:textId="54428631" w:rsidR="00700311" w:rsidRPr="001840AF" w:rsidRDefault="00665BE7" w:rsidP="00B22882">
            <w:pPr>
              <w:pStyle w:val="phlistitemized1"/>
              <w:numPr>
                <w:ilvl w:val="0"/>
                <w:numId w:val="19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СЭМД </w:t>
            </w:r>
            <w:r w:rsidR="001A4FD4">
              <w:rPr>
                <w:rFonts w:ascii="Arial" w:hAnsi="Arial"/>
                <w:sz w:val="20"/>
              </w:rPr>
              <w:t>«Протокол лабораторного исследования»</w:t>
            </w:r>
            <w:r w:rsidRPr="001840AF">
              <w:rPr>
                <w:rFonts w:ascii="Arial" w:hAnsi="Arial"/>
                <w:sz w:val="20"/>
              </w:rPr>
              <w:t xml:space="preserve"> – все лабораторные исследования, выполненные пациенту при оказании медицинской помощи в условиях стационара (дневного стационара) и их результаты с указанием единого идентификатора медицинской карты стационарного больного.</w:t>
            </w:r>
          </w:p>
        </w:tc>
      </w:tr>
      <w:tr w:rsidR="00401642" w:rsidRPr="001840AF" w14:paraId="1A242B59" w14:textId="77777777" w:rsidTr="00FE63A5">
        <w:trPr>
          <w:jc w:val="center"/>
        </w:trPr>
        <w:tc>
          <w:tcPr>
            <w:tcW w:w="1555" w:type="dxa"/>
          </w:tcPr>
          <w:p w14:paraId="6C205C5C" w14:textId="2A997665" w:rsidR="00401642" w:rsidRPr="001840AF" w:rsidRDefault="00401642" w:rsidP="00401642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lastRenderedPageBreak/>
              <w:t>Условие 3</w:t>
            </w:r>
          </w:p>
        </w:tc>
        <w:tc>
          <w:tcPr>
            <w:tcW w:w="4394" w:type="dxa"/>
          </w:tcPr>
          <w:p w14:paraId="30842BF6" w14:textId="3784591F" w:rsidR="00401642" w:rsidRPr="001840AF" w:rsidRDefault="00665BE7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на осмотре (консультации) врача-акушера-гинеколога пациенту был установлен диагноз, соответствующий любому значению из графы II таблицы (см.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Таблица 1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 xml:space="preserve">) + </w:t>
            </w:r>
            <w:r w:rsidRPr="001840AF">
              <w:rPr>
                <w:rFonts w:ascii="Arial" w:hAnsi="Arial"/>
                <w:sz w:val="20"/>
              </w:rPr>
              <w:lastRenderedPageBreak/>
              <w:t xml:space="preserve">медицинские сведения пациента содержат данные о следующем варианте завершении беременности: </w:t>
            </w:r>
            <w:r w:rsidRPr="001840AF">
              <w:rPr>
                <w:rFonts w:ascii="Arial" w:hAnsi="Arial"/>
                <w:b/>
                <w:sz w:val="20"/>
              </w:rPr>
              <w:t>рождение ребенка</w:t>
            </w:r>
            <w:r w:rsidRPr="001840AF">
              <w:rPr>
                <w:rFonts w:ascii="Arial" w:hAnsi="Arial"/>
                <w:sz w:val="20"/>
              </w:rPr>
              <w:t xml:space="preserve"> (Живорождение; Мертворождение) </w:t>
            </w:r>
            <w:r w:rsidRPr="001840AF">
              <w:rPr>
                <w:rFonts w:ascii="Arial" w:hAnsi="Arial"/>
                <w:b/>
                <w:sz w:val="20"/>
              </w:rPr>
              <w:t>вне стационара Субъекта РФ</w:t>
            </w:r>
            <w:r w:rsidRPr="001840AF">
              <w:rPr>
                <w:rFonts w:ascii="Arial" w:hAnsi="Arial"/>
                <w:sz w:val="20"/>
              </w:rPr>
              <w:t xml:space="preserve"> ГИС СЗ/МИС МО (в том числе, в стационаре другого субъекта РФ, за пределами РФ))</w:t>
            </w:r>
          </w:p>
        </w:tc>
        <w:tc>
          <w:tcPr>
            <w:tcW w:w="8607" w:type="dxa"/>
          </w:tcPr>
          <w:p w14:paraId="2E4797F8" w14:textId="5C49411D" w:rsidR="00665BE7" w:rsidRPr="001840AF" w:rsidRDefault="001E4FC5" w:rsidP="00B22882">
            <w:pPr>
              <w:pStyle w:val="phlistitemized1"/>
              <w:numPr>
                <w:ilvl w:val="0"/>
                <w:numId w:val="20"/>
              </w:numPr>
              <w:rPr>
                <w:rFonts w:ascii="Arial" w:hAnsi="Arial"/>
                <w:sz w:val="20"/>
              </w:rPr>
            </w:pPr>
            <w:r w:rsidRPr="001E4FC5">
              <w:rPr>
                <w:rFonts w:ascii="Arial" w:hAnsi="Arial"/>
                <w:sz w:val="20"/>
              </w:rPr>
              <w:lastRenderedPageBreak/>
              <w:t>СЭМД beta-версии «Прием (осмотр) врача-специалиста» (код «341» по справочнику 1.2.643.5.1.13.13.11.1522)</w:t>
            </w:r>
            <w:r w:rsidR="00665BE7" w:rsidRPr="001840AF">
              <w:rPr>
                <w:rFonts w:ascii="Arial" w:hAnsi="Arial"/>
                <w:sz w:val="20"/>
              </w:rPr>
              <w:t>:</w:t>
            </w:r>
          </w:p>
          <w:p w14:paraId="0B9DE109" w14:textId="77777777" w:rsidR="00665BE7" w:rsidRPr="001840AF" w:rsidRDefault="00665BE7" w:rsidP="00B22882">
            <w:pPr>
              <w:pStyle w:val="phlistitemized1"/>
              <w:numPr>
                <w:ilvl w:val="0"/>
                <w:numId w:val="21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 обязательным заполнением профильных секций акушером-гинекологом;</w:t>
            </w:r>
          </w:p>
          <w:p w14:paraId="42CEC4E0" w14:textId="77777777" w:rsidR="00665BE7" w:rsidRPr="001840AF" w:rsidRDefault="00665BE7" w:rsidP="00B22882">
            <w:pPr>
              <w:pStyle w:val="phlistitemized1"/>
              <w:numPr>
                <w:ilvl w:val="0"/>
                <w:numId w:val="21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lastRenderedPageBreak/>
              <w:t>с обязательным заполнением секции «Информация о родах»;</w:t>
            </w:r>
          </w:p>
          <w:p w14:paraId="11639E78" w14:textId="5E5B3124" w:rsidR="00665BE7" w:rsidRPr="001840AF" w:rsidRDefault="001A1ECF" w:rsidP="00B22882">
            <w:pPr>
              <w:pStyle w:val="phlistitemized1"/>
              <w:numPr>
                <w:ilvl w:val="0"/>
                <w:numId w:val="2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«Направление на консультацию и во вспомогательные кабинеты» (код «57» по справочнику 1.2.643.5.1.13.13.11.1522)</w:t>
            </w:r>
            <w:r w:rsidR="00665BE7" w:rsidRPr="001840AF">
              <w:rPr>
                <w:rFonts w:ascii="Arial" w:hAnsi="Arial"/>
                <w:sz w:val="20"/>
              </w:rPr>
              <w:t xml:space="preserve"> – направления, оформленные в рамках осмотра (консультации), по которому был сформирован </w:t>
            </w:r>
            <w:r w:rsidR="00E96E43"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</w:t>
            </w:r>
            <w:r w:rsidR="00606E7F">
              <w:rPr>
                <w:rFonts w:ascii="Arial" w:hAnsi="Arial"/>
                <w:sz w:val="20"/>
              </w:rPr>
              <w:t>«Прием (осмотр) врача-специалиста» согласно пункту 1</w:t>
            </w:r>
            <w:r w:rsidR="00665BE7" w:rsidRPr="001840AF">
              <w:rPr>
                <w:rFonts w:ascii="Arial" w:hAnsi="Arial"/>
                <w:sz w:val="20"/>
              </w:rPr>
              <w:t xml:space="preserve"> данного перечня;</w:t>
            </w:r>
          </w:p>
          <w:p w14:paraId="35C313F2" w14:textId="69F72AE5" w:rsidR="00665BE7" w:rsidRPr="001840AF" w:rsidRDefault="00E96E43" w:rsidP="00B22882">
            <w:pPr>
              <w:pStyle w:val="phlistitemized1"/>
              <w:numPr>
                <w:ilvl w:val="0"/>
                <w:numId w:val="2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«Протокол инструментального исследования» (код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</w:t>
            </w:r>
            <w:r w:rsidR="00606E7F">
              <w:rPr>
                <w:rFonts w:ascii="Arial" w:hAnsi="Arial"/>
                <w:sz w:val="20"/>
              </w:rPr>
              <w:t>«Прием (осмотр) врача-специалиста» согласно пункту 1</w:t>
            </w:r>
            <w:r w:rsidR="00665BE7" w:rsidRPr="001840AF">
              <w:rPr>
                <w:rFonts w:ascii="Arial" w:hAnsi="Arial"/>
                <w:sz w:val="20"/>
              </w:rPr>
              <w:t xml:space="preserve"> данного перечня;</w:t>
            </w:r>
          </w:p>
          <w:p w14:paraId="59973DA1" w14:textId="30ED1C9D" w:rsidR="00401642" w:rsidRPr="001840AF" w:rsidRDefault="00665BE7" w:rsidP="00B22882">
            <w:pPr>
              <w:pStyle w:val="phlistitemized1"/>
              <w:numPr>
                <w:ilvl w:val="0"/>
                <w:numId w:val="20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СЭМД </w:t>
            </w:r>
            <w:r w:rsidR="001A4FD4">
              <w:rPr>
                <w:rFonts w:ascii="Arial" w:hAnsi="Arial"/>
                <w:sz w:val="20"/>
              </w:rPr>
              <w:t>«Протокол лабораторного исследования»</w:t>
            </w:r>
            <w:r w:rsidRPr="001840AF">
              <w:rPr>
                <w:rFonts w:ascii="Arial" w:hAnsi="Arial"/>
                <w:sz w:val="20"/>
              </w:rPr>
              <w:t xml:space="preserve">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</w:t>
            </w:r>
            <w:r w:rsidR="00E96E43">
              <w:rPr>
                <w:rFonts w:ascii="Arial" w:hAnsi="Arial"/>
                <w:sz w:val="20"/>
              </w:rPr>
              <w:t>СЭМД beta-версии</w:t>
            </w:r>
            <w:r w:rsidRPr="001840AF">
              <w:rPr>
                <w:rFonts w:ascii="Arial" w:hAnsi="Arial"/>
                <w:sz w:val="20"/>
              </w:rPr>
              <w:t xml:space="preserve"> </w:t>
            </w:r>
            <w:r w:rsidR="00606E7F">
              <w:rPr>
                <w:rFonts w:ascii="Arial" w:hAnsi="Arial"/>
                <w:sz w:val="20"/>
              </w:rPr>
              <w:t>«Прием (осмотр) врача-специалиста» согласно пункту 1</w:t>
            </w:r>
            <w:r w:rsidRPr="001840AF">
              <w:rPr>
                <w:rFonts w:ascii="Arial" w:hAnsi="Arial"/>
                <w:sz w:val="20"/>
              </w:rPr>
              <w:t xml:space="preserve"> данного перечня.</w:t>
            </w:r>
          </w:p>
        </w:tc>
      </w:tr>
      <w:tr w:rsidR="00401642" w:rsidRPr="001840AF" w14:paraId="6DD3E87A" w14:textId="77777777" w:rsidTr="00FE63A5">
        <w:trPr>
          <w:jc w:val="center"/>
        </w:trPr>
        <w:tc>
          <w:tcPr>
            <w:tcW w:w="1555" w:type="dxa"/>
          </w:tcPr>
          <w:p w14:paraId="41367050" w14:textId="47522FFE" w:rsidR="00401642" w:rsidRPr="001840AF" w:rsidRDefault="00401642" w:rsidP="00401642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lastRenderedPageBreak/>
              <w:t>Условие 4</w:t>
            </w:r>
          </w:p>
        </w:tc>
        <w:tc>
          <w:tcPr>
            <w:tcW w:w="4394" w:type="dxa"/>
          </w:tcPr>
          <w:p w14:paraId="607F876D" w14:textId="4FDCFCBC" w:rsidR="00401642" w:rsidRPr="001840AF" w:rsidRDefault="00665BE7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на осмотре (консультации) врача-акушера-гинеколога пациенту был установлен диагноз, соответствующий любому значению из графы II таблицы (см.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Таблица 1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 xml:space="preserve">) + медицинские сведения пациента содержат данные о следующем варианте завершении беременности: </w:t>
            </w:r>
            <w:r w:rsidRPr="001840AF">
              <w:rPr>
                <w:rFonts w:ascii="Arial" w:hAnsi="Arial"/>
                <w:b/>
                <w:sz w:val="20"/>
              </w:rPr>
              <w:t>прерывание беременности</w:t>
            </w:r>
            <w:r w:rsidRPr="001840AF">
              <w:rPr>
                <w:rFonts w:ascii="Arial" w:hAnsi="Arial"/>
                <w:sz w:val="20"/>
              </w:rPr>
              <w:t xml:space="preserve"> </w:t>
            </w:r>
            <w:r w:rsidRPr="001840AF">
              <w:rPr>
                <w:rFonts w:ascii="Arial" w:hAnsi="Arial"/>
                <w:b/>
                <w:sz w:val="20"/>
              </w:rPr>
              <w:t>в амбулаторных условиях</w:t>
            </w:r>
            <w:r w:rsidRPr="001840AF">
              <w:rPr>
                <w:rFonts w:ascii="Arial" w:hAnsi="Arial"/>
                <w:sz w:val="20"/>
              </w:rPr>
              <w:t xml:space="preserve">, </w:t>
            </w:r>
            <w:r w:rsidRPr="001840AF">
              <w:rPr>
                <w:rFonts w:ascii="Arial" w:hAnsi="Arial"/>
                <w:sz w:val="20"/>
              </w:rPr>
              <w:lastRenderedPageBreak/>
              <w:t xml:space="preserve">либо </w:t>
            </w:r>
            <w:r w:rsidRPr="001840AF">
              <w:rPr>
                <w:rFonts w:ascii="Arial" w:hAnsi="Arial"/>
                <w:b/>
                <w:sz w:val="20"/>
              </w:rPr>
              <w:t>вне стационара Субъекта РФ</w:t>
            </w:r>
            <w:r w:rsidRPr="001840AF">
              <w:rPr>
                <w:rFonts w:ascii="Arial" w:hAnsi="Arial"/>
                <w:sz w:val="20"/>
              </w:rPr>
              <w:t xml:space="preserve"> ГИС СЗ/МИС МО (в том числе, в стационаре другого субъекта РФ, за пределами РФ))</w:t>
            </w:r>
          </w:p>
        </w:tc>
        <w:tc>
          <w:tcPr>
            <w:tcW w:w="8607" w:type="dxa"/>
          </w:tcPr>
          <w:p w14:paraId="1B90FE92" w14:textId="2317AB4A" w:rsidR="00665BE7" w:rsidRPr="001840AF" w:rsidRDefault="001E4FC5" w:rsidP="00B22882">
            <w:pPr>
              <w:pStyle w:val="phlistitemized1"/>
              <w:numPr>
                <w:ilvl w:val="0"/>
                <w:numId w:val="22"/>
              </w:numPr>
              <w:rPr>
                <w:rFonts w:ascii="Arial" w:hAnsi="Arial"/>
                <w:sz w:val="20"/>
              </w:rPr>
            </w:pPr>
            <w:r w:rsidRPr="001E4FC5">
              <w:rPr>
                <w:rFonts w:ascii="Arial" w:hAnsi="Arial"/>
                <w:sz w:val="20"/>
              </w:rPr>
              <w:lastRenderedPageBreak/>
              <w:t>СЭМД beta-версии «Прием (осмотр) врача-специалиста» (код «341» по справочнику 1.2.643.5.1.13.13.11.1522)</w:t>
            </w:r>
            <w:r w:rsidR="00665BE7" w:rsidRPr="001840AF">
              <w:rPr>
                <w:rFonts w:ascii="Arial" w:hAnsi="Arial"/>
                <w:sz w:val="20"/>
              </w:rPr>
              <w:t>:</w:t>
            </w:r>
          </w:p>
          <w:p w14:paraId="2482E562" w14:textId="77777777" w:rsidR="00665BE7" w:rsidRPr="001840AF" w:rsidRDefault="00665BE7" w:rsidP="00B22882">
            <w:pPr>
              <w:pStyle w:val="phlistitemized1"/>
              <w:numPr>
                <w:ilvl w:val="0"/>
                <w:numId w:val="21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 обязательным заполнением профильных секций акушером-гинекологом;</w:t>
            </w:r>
          </w:p>
          <w:p w14:paraId="4CA698DF" w14:textId="77777777" w:rsidR="00665BE7" w:rsidRPr="001840AF" w:rsidRDefault="00665BE7" w:rsidP="00B22882">
            <w:pPr>
              <w:pStyle w:val="phlistitemized1"/>
              <w:numPr>
                <w:ilvl w:val="0"/>
                <w:numId w:val="21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 обязательным заполнением секции «Информация о прерывании беременности»;</w:t>
            </w:r>
          </w:p>
          <w:p w14:paraId="2E438CA9" w14:textId="719E119C" w:rsidR="00665BE7" w:rsidRPr="001840AF" w:rsidRDefault="001A1ECF" w:rsidP="00B22882">
            <w:pPr>
              <w:pStyle w:val="phlistitemized1"/>
              <w:numPr>
                <w:ilvl w:val="0"/>
                <w:numId w:val="22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«Направление на консультацию и во вспомогательные кабинеты» (код «57» по справочнику 1.2.643.5.1.13.13.11.1522)</w:t>
            </w:r>
            <w:r w:rsidR="00665BE7" w:rsidRPr="001840AF">
              <w:rPr>
                <w:rFonts w:ascii="Arial" w:hAnsi="Arial"/>
                <w:sz w:val="20"/>
              </w:rPr>
              <w:t xml:space="preserve"> – направления, оформленные в рамках осмотра (консультации), по которому был сформирован </w:t>
            </w:r>
            <w:r w:rsidR="00E96E43">
              <w:rPr>
                <w:rFonts w:ascii="Arial" w:hAnsi="Arial"/>
                <w:sz w:val="20"/>
              </w:rPr>
              <w:lastRenderedPageBreak/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</w:t>
            </w:r>
            <w:r w:rsidR="00606E7F">
              <w:rPr>
                <w:rFonts w:ascii="Arial" w:hAnsi="Arial"/>
                <w:sz w:val="20"/>
              </w:rPr>
              <w:t>«Прием (осмотр) врача-специалиста» согласно пункту 1</w:t>
            </w:r>
            <w:r w:rsidR="00665BE7" w:rsidRPr="001840AF">
              <w:rPr>
                <w:rFonts w:ascii="Arial" w:hAnsi="Arial"/>
                <w:sz w:val="20"/>
              </w:rPr>
              <w:t xml:space="preserve"> данного перечня;</w:t>
            </w:r>
          </w:p>
          <w:p w14:paraId="70780D94" w14:textId="2A907AC1" w:rsidR="00665BE7" w:rsidRPr="001840AF" w:rsidRDefault="00E96E43" w:rsidP="00B22882">
            <w:pPr>
              <w:pStyle w:val="phlistitemized1"/>
              <w:numPr>
                <w:ilvl w:val="0"/>
                <w:numId w:val="22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«Протокол инструментального исследования» (код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</w:t>
            </w:r>
            <w:r>
              <w:rPr>
                <w:rFonts w:ascii="Arial" w:hAnsi="Arial"/>
                <w:sz w:val="20"/>
              </w:rPr>
              <w:t>СЭМД beta-версии</w:t>
            </w:r>
            <w:r w:rsidR="00665BE7" w:rsidRPr="001840AF">
              <w:rPr>
                <w:rFonts w:ascii="Arial" w:hAnsi="Arial"/>
                <w:sz w:val="20"/>
              </w:rPr>
              <w:t xml:space="preserve"> </w:t>
            </w:r>
            <w:r w:rsidR="00606E7F">
              <w:rPr>
                <w:rFonts w:ascii="Arial" w:hAnsi="Arial"/>
                <w:sz w:val="20"/>
              </w:rPr>
              <w:t>«Прием (осмотр) врача-специалиста» согласно пункту 1</w:t>
            </w:r>
            <w:r w:rsidR="00665BE7" w:rsidRPr="001840AF">
              <w:rPr>
                <w:rFonts w:ascii="Arial" w:hAnsi="Arial"/>
                <w:sz w:val="20"/>
              </w:rPr>
              <w:t xml:space="preserve"> данного перечня;</w:t>
            </w:r>
          </w:p>
          <w:p w14:paraId="177B3CB0" w14:textId="3593EC0E" w:rsidR="00401642" w:rsidRPr="001840AF" w:rsidRDefault="00665BE7" w:rsidP="00B22882">
            <w:pPr>
              <w:pStyle w:val="phlistitemized1"/>
              <w:numPr>
                <w:ilvl w:val="0"/>
                <w:numId w:val="22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СЭМД </w:t>
            </w:r>
            <w:r w:rsidR="001A4FD4">
              <w:rPr>
                <w:rFonts w:ascii="Arial" w:hAnsi="Arial"/>
                <w:sz w:val="20"/>
              </w:rPr>
              <w:t>«Протокол лабораторного исследования»</w:t>
            </w:r>
            <w:r w:rsidRPr="001840AF">
              <w:rPr>
                <w:rFonts w:ascii="Arial" w:hAnsi="Arial"/>
                <w:sz w:val="20"/>
              </w:rPr>
              <w:t xml:space="preserve">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</w:t>
            </w:r>
            <w:r w:rsidR="00E96E43">
              <w:rPr>
                <w:rFonts w:ascii="Arial" w:hAnsi="Arial"/>
                <w:sz w:val="20"/>
              </w:rPr>
              <w:t>СЭМД beta-версии</w:t>
            </w:r>
            <w:r w:rsidRPr="001840AF">
              <w:rPr>
                <w:rFonts w:ascii="Arial" w:hAnsi="Arial"/>
                <w:sz w:val="20"/>
              </w:rPr>
              <w:t xml:space="preserve"> </w:t>
            </w:r>
            <w:r w:rsidR="00606E7F">
              <w:rPr>
                <w:rFonts w:ascii="Arial" w:hAnsi="Arial"/>
                <w:sz w:val="20"/>
              </w:rPr>
              <w:t>«Прием (осмотр) врача-специалиста» согласно пункту 1</w:t>
            </w:r>
            <w:r w:rsidRPr="001840AF">
              <w:rPr>
                <w:rFonts w:ascii="Arial" w:hAnsi="Arial"/>
                <w:sz w:val="20"/>
              </w:rPr>
              <w:t xml:space="preserve"> данного перечня.</w:t>
            </w:r>
          </w:p>
        </w:tc>
      </w:tr>
    </w:tbl>
    <w:p w14:paraId="6111F9E6" w14:textId="5042B03F" w:rsidR="005B0738" w:rsidRDefault="005B0738" w:rsidP="0007017D"/>
    <w:p w14:paraId="4CA58EC6" w14:textId="7A6D2F3C" w:rsidR="00483C27" w:rsidRPr="00483C27" w:rsidRDefault="005B0738" w:rsidP="005B0738">
      <w:pPr>
        <w:pStyle w:val="21"/>
      </w:pPr>
      <w:r>
        <w:br w:type="column"/>
      </w:r>
      <w:bookmarkStart w:id="78" w:name="_Ref81383310"/>
      <w:bookmarkStart w:id="79" w:name="_Toc92977262"/>
      <w:r w:rsidR="00925565" w:rsidRPr="00925565">
        <w:lastRenderedPageBreak/>
        <w:t>Выявление факта смерти пациента</w:t>
      </w:r>
      <w:bookmarkEnd w:id="78"/>
      <w:bookmarkEnd w:id="79"/>
    </w:p>
    <w:p w14:paraId="5D4D3B5F" w14:textId="57D8F143" w:rsidR="009E2590" w:rsidRPr="00D54D8F" w:rsidRDefault="009E2590" w:rsidP="009E2590">
      <w:pPr>
        <w:pStyle w:val="phnormal"/>
      </w:pPr>
      <w:r w:rsidRPr="00D54D8F">
        <w:t xml:space="preserve">В ГИС СЗ/МИС МО фиксируется факт события – </w:t>
      </w:r>
      <w:r w:rsidR="00C97099">
        <w:t>смерт</w:t>
      </w:r>
      <w:r w:rsidR="00E97D19">
        <w:t>ь</w:t>
      </w:r>
      <w:r w:rsidR="00C97099">
        <w:t xml:space="preserve"> </w:t>
      </w:r>
      <w:r w:rsidR="00E97D19">
        <w:t>пациента (б</w:t>
      </w:r>
      <w:r w:rsidR="00E97D19" w:rsidRPr="00E97D19">
        <w:t>еременной/роженицы/родильницы</w:t>
      </w:r>
      <w:r w:rsidR="00E97D19">
        <w:t xml:space="preserve"> и/или</w:t>
      </w:r>
      <w:r w:rsidR="00E97D19" w:rsidRPr="00E97D19">
        <w:t xml:space="preserve"> новорожденного) и/или </w:t>
      </w:r>
      <w:r w:rsidR="002D69C3">
        <w:t>мертворождение (</w:t>
      </w:r>
      <w:r w:rsidR="00E97D19" w:rsidRPr="00E97D19">
        <w:t>гибель плода</w:t>
      </w:r>
      <w:r w:rsidR="002D69C3">
        <w:t>)</w:t>
      </w:r>
      <w:r w:rsidRPr="00D54D8F">
        <w:t>.</w:t>
      </w:r>
    </w:p>
    <w:p w14:paraId="76EB8A85" w14:textId="4E5E8721" w:rsidR="009E2590" w:rsidRDefault="009E2590" w:rsidP="009E2590">
      <w:pPr>
        <w:pStyle w:val="phnormal"/>
      </w:pPr>
      <w:r w:rsidRPr="00D54D8F">
        <w:t>Возникает необходимость передачи информации в ВИМИС «АКиНЕО»</w:t>
      </w:r>
      <w:r>
        <w:t>.</w:t>
      </w:r>
    </w:p>
    <w:p w14:paraId="6C6CE7D5" w14:textId="1C8652CB" w:rsidR="00DC1C88" w:rsidRDefault="00DC1C88" w:rsidP="00DC1C88">
      <w:pPr>
        <w:pStyle w:val="phnormal"/>
      </w:pPr>
      <w:r w:rsidRPr="00D54D8F">
        <w:t xml:space="preserve">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B33CF9">
        <w:fldChar w:fldCharType="begin"/>
      </w:r>
      <w:r w:rsidR="00B33CF9">
        <w:instrText xml:space="preserve"> REF _Ref81757466 \h </w:instrText>
      </w:r>
      <w:r w:rsidR="00B33CF9">
        <w:fldChar w:fldCharType="separate"/>
      </w:r>
      <w:r w:rsidR="00B33CF9" w:rsidRPr="00D54D8F">
        <w:t xml:space="preserve">Таблица </w:t>
      </w:r>
      <w:r w:rsidR="00B33CF9">
        <w:rPr>
          <w:noProof/>
        </w:rPr>
        <w:t>15</w:t>
      </w:r>
      <w:r w:rsidR="00B33CF9">
        <w:fldChar w:fldCharType="end"/>
      </w:r>
      <w:r>
        <w:t>), ГИС СЗ/МИС МО формирует СЭМД/</w:t>
      </w:r>
      <w:r w:rsidR="00E96E43">
        <w:t>СЭМД beta-версии</w:t>
      </w:r>
      <w:r w:rsidRPr="00D54D8F">
        <w:t xml:space="preserve"> для передачи в ВИМИС «АКиНЕО» </w:t>
      </w:r>
      <w:r w:rsidRPr="00EC3A52">
        <w:rPr>
          <w:b/>
        </w:rPr>
        <w:t>с указанием номера триггерной точки, равной значению «</w:t>
      </w:r>
      <w:r w:rsidR="003614F0" w:rsidRPr="00EC3A52">
        <w:rPr>
          <w:b/>
        </w:rPr>
        <w:t>15</w:t>
      </w:r>
      <w:r w:rsidRPr="00EC3A52">
        <w:rPr>
          <w:b/>
        </w:rPr>
        <w:t>»</w:t>
      </w:r>
      <w:r>
        <w:t>.</w:t>
      </w:r>
    </w:p>
    <w:p w14:paraId="2906D336" w14:textId="60AA075E" w:rsidR="00DC1C88" w:rsidRDefault="00DC1C88" w:rsidP="00DC1C88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 (</w:t>
      </w:r>
      <w:r w:rsidR="00A44EC0">
        <w:fldChar w:fldCharType="begin"/>
      </w:r>
      <w:r w:rsidR="00A44EC0">
        <w:instrText xml:space="preserve"> REF _Ref81757466 \h </w:instrText>
      </w:r>
      <w:r w:rsidR="00A44EC0">
        <w:fldChar w:fldCharType="separate"/>
      </w:r>
      <w:r w:rsidR="00A44EC0" w:rsidRPr="00D54D8F">
        <w:t xml:space="preserve">Таблица </w:t>
      </w:r>
      <w:r w:rsidR="00A44EC0">
        <w:rPr>
          <w:noProof/>
        </w:rPr>
        <w:t>15</w:t>
      </w:r>
      <w:r w:rsidR="00A44EC0">
        <w:fldChar w:fldCharType="end"/>
      </w:r>
      <w:r>
        <w:t>).</w:t>
      </w:r>
    </w:p>
    <w:p w14:paraId="1B72E225" w14:textId="77777777" w:rsidR="008F7BCD" w:rsidRDefault="008F7BCD" w:rsidP="009E2590">
      <w:pPr>
        <w:pStyle w:val="phnormal"/>
      </w:pPr>
    </w:p>
    <w:p w14:paraId="2135B6BE" w14:textId="309DEA10" w:rsidR="008F7BCD" w:rsidRPr="00FB319B" w:rsidRDefault="008F7BCD" w:rsidP="008F7BCD">
      <w:pPr>
        <w:pStyle w:val="phnormal"/>
      </w:pPr>
      <w:bookmarkStart w:id="80" w:name="_Ref81757466"/>
      <w:bookmarkStart w:id="81" w:name="_Ref81757431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A44EC0">
        <w:rPr>
          <w:noProof/>
        </w:rPr>
        <w:t>15</w:t>
      </w:r>
      <w:r w:rsidRPr="00D54D8F">
        <w:fldChar w:fldCharType="end"/>
      </w:r>
      <w:bookmarkEnd w:id="80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>
        <w:t>в случае триггерной точки «</w:t>
      </w:r>
      <w:r w:rsidR="001840AF" w:rsidRPr="00925565">
        <w:t>Выявление факта смерти пациента</w:t>
      </w:r>
      <w:r>
        <w:t xml:space="preserve">» </w:t>
      </w:r>
      <w:r w:rsidRPr="00BB54A2">
        <w:t>и ключевые указания по</w:t>
      </w:r>
      <w:r w:rsidR="00631DEF">
        <w:t xml:space="preserve"> </w:t>
      </w:r>
      <w:r w:rsidRPr="00BB54A2">
        <w:t>формированию</w:t>
      </w:r>
      <w:bookmarkEnd w:id="81"/>
      <w:r w:rsidR="00631DEF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3745"/>
        <w:gridCol w:w="5210"/>
      </w:tblGrid>
      <w:tr w:rsidR="008F7BCD" w:rsidRPr="001840AF" w14:paraId="4709196D" w14:textId="77777777" w:rsidTr="00B33CF9">
        <w:trPr>
          <w:tblHeader/>
          <w:jc w:val="center"/>
        </w:trPr>
        <w:tc>
          <w:tcPr>
            <w:tcW w:w="1555" w:type="dxa"/>
            <w:vAlign w:val="center"/>
          </w:tcPr>
          <w:p w14:paraId="24B04DF3" w14:textId="77777777" w:rsidR="008F7BCD" w:rsidRPr="001840AF" w:rsidRDefault="008F7BCD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1AAB1C3A" w14:textId="77777777" w:rsidR="008F7BCD" w:rsidRPr="001840AF" w:rsidRDefault="008F7BCD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31669258" w14:textId="77777777" w:rsidR="008F7BCD" w:rsidRPr="001840AF" w:rsidRDefault="008F7BCD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8F7BCD" w:rsidRPr="001840AF" w14:paraId="4FA9F08D" w14:textId="77777777" w:rsidTr="00B33CF9">
        <w:trPr>
          <w:jc w:val="center"/>
        </w:trPr>
        <w:tc>
          <w:tcPr>
            <w:tcW w:w="1555" w:type="dxa"/>
          </w:tcPr>
          <w:p w14:paraId="4321542C" w14:textId="77777777" w:rsidR="008F7BCD" w:rsidRPr="001840AF" w:rsidRDefault="008F7BCD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0034DC73" w14:textId="49C82161" w:rsidR="008F7BCD" w:rsidRPr="001840AF" w:rsidRDefault="00FE63A5" w:rsidP="00FE63A5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</w:rPr>
              <w:t xml:space="preserve">код МКБ-10 диагноза любой степени обоснованности и вида нозологических единиц, указанный в медицинском свидетельстве о смерти беременной/роженицы/родильницы соответствует любому из значений графы II таблицы (см.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Таблица 1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>)</w:t>
            </w:r>
          </w:p>
        </w:tc>
        <w:tc>
          <w:tcPr>
            <w:tcW w:w="8607" w:type="dxa"/>
          </w:tcPr>
          <w:p w14:paraId="7E459D21" w14:textId="19430697" w:rsidR="008F7BCD" w:rsidRPr="001840AF" w:rsidRDefault="0038110A" w:rsidP="00B22882">
            <w:pPr>
              <w:pStyle w:val="phlistitemized1"/>
              <w:numPr>
                <w:ilvl w:val="0"/>
                <w:numId w:val="26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СЭМД «Медицинское свидетельство о смерти (CDA)» – оформленное свидетельство о случае смертельного исхода беременной/роженицы/родильницы (поле «Связь смерти с беременностью» обязательно должно содержать одно из значений справочника НСИ </w:t>
            </w:r>
            <w:r w:rsidRPr="001840AF">
              <w:rPr>
                <w:rFonts w:ascii="Arial" w:hAnsi="Arial"/>
                <w:sz w:val="20"/>
                <w:lang w:val="en-US"/>
              </w:rPr>
              <w:t>OID</w:t>
            </w:r>
            <w:r w:rsidRPr="001840AF">
              <w:rPr>
                <w:rFonts w:ascii="Arial" w:hAnsi="Arial"/>
                <w:sz w:val="20"/>
              </w:rPr>
              <w:t xml:space="preserve"> 1.2.643.5.1.13.13.99.2.25)</w:t>
            </w:r>
          </w:p>
        </w:tc>
      </w:tr>
      <w:tr w:rsidR="008F7BCD" w:rsidRPr="001840AF" w14:paraId="1EDD0D15" w14:textId="77777777" w:rsidTr="00B33CF9">
        <w:trPr>
          <w:jc w:val="center"/>
        </w:trPr>
        <w:tc>
          <w:tcPr>
            <w:tcW w:w="1555" w:type="dxa"/>
          </w:tcPr>
          <w:p w14:paraId="457E2AE9" w14:textId="77777777" w:rsidR="008F7BCD" w:rsidRPr="001840AF" w:rsidRDefault="008F7BCD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t>Условие 2</w:t>
            </w:r>
          </w:p>
        </w:tc>
        <w:tc>
          <w:tcPr>
            <w:tcW w:w="4394" w:type="dxa"/>
          </w:tcPr>
          <w:p w14:paraId="7ADFF281" w14:textId="784F90E1" w:rsidR="008F7BCD" w:rsidRPr="001840AF" w:rsidRDefault="0038110A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факт наступления смерти беременной/роженицы/родильницы зафиксирован относительно пациентки, для которой ранее был установлен статус «Контроль ВИМИС «АКиНЕО» в ГИС СЗ/МИС МО согласно требованиям пункта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4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>, либо её новорожденного</w:t>
            </w:r>
          </w:p>
        </w:tc>
        <w:tc>
          <w:tcPr>
            <w:tcW w:w="8607" w:type="dxa"/>
          </w:tcPr>
          <w:p w14:paraId="7C673805" w14:textId="6F8D9159" w:rsidR="008F7BCD" w:rsidRPr="001840AF" w:rsidRDefault="0038110A" w:rsidP="00B22882">
            <w:pPr>
              <w:pStyle w:val="phlistitemized1"/>
              <w:numPr>
                <w:ilvl w:val="0"/>
                <w:numId w:val="27"/>
              </w:numPr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</w:rPr>
              <w:t xml:space="preserve">СЭМД «Медицинское свидетельство о смерти (CDA)» – оформленное свидетельство о случае смертельного исхода беременной/роженицы/родильницы (поле «Связь смерти с беременностью» обязательно должно содержать одно из значений справочника НСИ </w:t>
            </w:r>
            <w:r w:rsidRPr="001840AF">
              <w:rPr>
                <w:rFonts w:ascii="Arial" w:hAnsi="Arial"/>
                <w:sz w:val="20"/>
                <w:lang w:val="en-US"/>
              </w:rPr>
              <w:t>OID</w:t>
            </w:r>
            <w:r w:rsidRPr="001840AF">
              <w:rPr>
                <w:rFonts w:ascii="Arial" w:hAnsi="Arial"/>
                <w:sz w:val="20"/>
              </w:rPr>
              <w:t xml:space="preserve"> 1.2.643.5.1.13.13.99.2.25)</w:t>
            </w:r>
          </w:p>
        </w:tc>
      </w:tr>
      <w:tr w:rsidR="00FE63A5" w:rsidRPr="001840AF" w14:paraId="582F0C97" w14:textId="77777777" w:rsidTr="00B33CF9">
        <w:trPr>
          <w:jc w:val="center"/>
        </w:trPr>
        <w:tc>
          <w:tcPr>
            <w:tcW w:w="1555" w:type="dxa"/>
          </w:tcPr>
          <w:p w14:paraId="57A0CA3A" w14:textId="2F8AB153" w:rsidR="00FE63A5" w:rsidRPr="001840AF" w:rsidRDefault="00FE63A5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t>Условие 3</w:t>
            </w:r>
          </w:p>
        </w:tc>
        <w:tc>
          <w:tcPr>
            <w:tcW w:w="4394" w:type="dxa"/>
          </w:tcPr>
          <w:p w14:paraId="4E7B045D" w14:textId="2D47CA15" w:rsidR="00FE63A5" w:rsidRPr="001840AF" w:rsidRDefault="0038110A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факт наступления смерти новорожденного позднее первых 7 суток жизни (&gt; 168 часов от момента </w:t>
            </w:r>
            <w:r w:rsidRPr="001840AF">
              <w:rPr>
                <w:rFonts w:ascii="Arial" w:hAnsi="Arial"/>
                <w:sz w:val="20"/>
              </w:rPr>
              <w:lastRenderedPageBreak/>
              <w:t>рождения) зафиксирован относительно нов</w:t>
            </w:r>
            <w:r w:rsidR="00F5220D">
              <w:rPr>
                <w:rFonts w:ascii="Arial" w:hAnsi="Arial"/>
                <w:sz w:val="20"/>
              </w:rPr>
              <w:t>о</w:t>
            </w:r>
            <w:r w:rsidRPr="001840AF">
              <w:rPr>
                <w:rFonts w:ascii="Arial" w:hAnsi="Arial"/>
                <w:sz w:val="20"/>
              </w:rPr>
              <w:t xml:space="preserve">рожденного пациентки, для которой ранее был установлен статус «Контроль ВИМИС «АКиНЕО» в ГИС СЗ/МИС МО согласно требованиям пункта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4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>, либо её новорожденного</w:t>
            </w:r>
          </w:p>
        </w:tc>
        <w:tc>
          <w:tcPr>
            <w:tcW w:w="8607" w:type="dxa"/>
          </w:tcPr>
          <w:p w14:paraId="60632FD6" w14:textId="51655D77" w:rsidR="00FE63A5" w:rsidRPr="001840AF" w:rsidRDefault="0042601D" w:rsidP="00B22882">
            <w:pPr>
              <w:pStyle w:val="phlistitemized1"/>
              <w:numPr>
                <w:ilvl w:val="0"/>
                <w:numId w:val="28"/>
              </w:numPr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</w:rPr>
              <w:lastRenderedPageBreak/>
              <w:t xml:space="preserve">СЭМД «Медицинское свидетельство о смерти (CDA)» – оформленное свидетельство в случае смертельного исхода новорожденного </w:t>
            </w:r>
            <w:r w:rsidRPr="001840AF">
              <w:rPr>
                <w:rFonts w:ascii="Arial" w:hAnsi="Arial"/>
                <w:sz w:val="20"/>
              </w:rPr>
              <w:lastRenderedPageBreak/>
              <w:t>позднее первых 7 суток жизни (&gt; 168 часов от момента рождения) для каждого умершего</w:t>
            </w:r>
          </w:p>
        </w:tc>
      </w:tr>
      <w:tr w:rsidR="00FE63A5" w:rsidRPr="001840AF" w14:paraId="544A95CF" w14:textId="77777777" w:rsidTr="00B33CF9">
        <w:trPr>
          <w:jc w:val="center"/>
        </w:trPr>
        <w:tc>
          <w:tcPr>
            <w:tcW w:w="1555" w:type="dxa"/>
          </w:tcPr>
          <w:p w14:paraId="0AEA613B" w14:textId="64C5B81A" w:rsidR="00FE63A5" w:rsidRPr="001840AF" w:rsidRDefault="00FE63A5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lastRenderedPageBreak/>
              <w:t>Условие 4</w:t>
            </w:r>
          </w:p>
        </w:tc>
        <w:tc>
          <w:tcPr>
            <w:tcW w:w="4394" w:type="dxa"/>
          </w:tcPr>
          <w:p w14:paraId="5CA0BE51" w14:textId="648C9866" w:rsidR="00FE63A5" w:rsidRPr="001840AF" w:rsidRDefault="0038110A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факт наступления смерти новорожденного в течение первых 7 суток жизни (≤ 168 часов от момента рождения) и/или мертворождения (гибели плода) зафиксирован относительно новорожденного и/или плода пациентки, для которой ранее был установлен статус «Контроль ВИМИС «АКиНЕО» в ГИС СЗ/МИС МО согласно требованиям пункта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4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>, либо её новорожденного</w:t>
            </w:r>
          </w:p>
        </w:tc>
        <w:tc>
          <w:tcPr>
            <w:tcW w:w="8607" w:type="dxa"/>
          </w:tcPr>
          <w:p w14:paraId="1DB217DF" w14:textId="66314047" w:rsidR="00FE63A5" w:rsidRPr="001840AF" w:rsidRDefault="0042601D" w:rsidP="00B22882">
            <w:pPr>
              <w:pStyle w:val="phlistitemized1"/>
              <w:numPr>
                <w:ilvl w:val="0"/>
                <w:numId w:val="29"/>
              </w:numPr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</w:rPr>
              <w:t>СЭМД «Медицинское свидетельство о перинатальной смерти (CDA)» – оформленное свидетельство о случае мертворождения (гибели плода) или смерти новорожденного в течение первых 7 суток жизни (≤ 168 часов от момента рождения)</w:t>
            </w:r>
          </w:p>
        </w:tc>
      </w:tr>
    </w:tbl>
    <w:p w14:paraId="1EFFC364" w14:textId="77777777" w:rsidR="0042601D" w:rsidRPr="0042601D" w:rsidRDefault="0042601D" w:rsidP="0007017D">
      <w:bookmarkStart w:id="82" w:name="_Ref81408442"/>
    </w:p>
    <w:p w14:paraId="31A030ED" w14:textId="7B55D424" w:rsidR="002C069B" w:rsidRPr="0042601D" w:rsidRDefault="0042601D" w:rsidP="0042601D">
      <w:pPr>
        <w:pStyle w:val="21"/>
      </w:pPr>
      <w:r w:rsidRPr="0042601D">
        <w:br w:type="column"/>
      </w:r>
      <w:bookmarkStart w:id="83" w:name="_Ref81906920"/>
      <w:bookmarkStart w:id="84" w:name="_Ref81915634"/>
      <w:bookmarkStart w:id="85" w:name="_Ref81915668"/>
      <w:bookmarkStart w:id="86" w:name="_Toc92977263"/>
      <w:r w:rsidR="00645126" w:rsidRPr="00645126">
        <w:lastRenderedPageBreak/>
        <w:t>Выявление извещения о критическом акушерском состоянии</w:t>
      </w:r>
      <w:r w:rsidR="002C069B" w:rsidRPr="0042601D">
        <w:t>.</w:t>
      </w:r>
      <w:bookmarkEnd w:id="82"/>
      <w:bookmarkEnd w:id="83"/>
      <w:bookmarkEnd w:id="84"/>
      <w:bookmarkEnd w:id="85"/>
      <w:bookmarkEnd w:id="86"/>
    </w:p>
    <w:p w14:paraId="511B3DD8" w14:textId="0181D13A" w:rsidR="00485EB8" w:rsidRDefault="00485EB8" w:rsidP="00E22094">
      <w:pPr>
        <w:pStyle w:val="phlistitemized1"/>
        <w:ind w:left="1208" w:hanging="357"/>
      </w:pPr>
      <w:r>
        <w:t>В</w:t>
      </w:r>
      <w:r w:rsidR="009641D9" w:rsidRPr="009641D9">
        <w:t xml:space="preserve"> </w:t>
      </w:r>
      <w:r w:rsidR="009641D9">
        <w:t>ГИС СЗ</w:t>
      </w:r>
      <w:r>
        <w:t xml:space="preserve"> </w:t>
      </w:r>
      <w:r w:rsidR="000E7146">
        <w:t>/</w:t>
      </w:r>
      <w:r w:rsidR="009641D9" w:rsidRPr="009641D9">
        <w:t xml:space="preserve"> </w:t>
      </w:r>
      <w:r w:rsidR="009641D9">
        <w:t>МИС МО</w:t>
      </w:r>
      <w:r w:rsidR="00715AC7" w:rsidRPr="00D54D8F">
        <w:t xml:space="preserve"> фиксируется факт события</w:t>
      </w:r>
      <w:r w:rsidR="00715AC7">
        <w:t xml:space="preserve"> –</w:t>
      </w:r>
      <w:r>
        <w:t xml:space="preserve"> </w:t>
      </w:r>
      <w:r w:rsidR="00715AC7">
        <w:t>формир</w:t>
      </w:r>
      <w:r w:rsidR="006E2714">
        <w:t>о</w:t>
      </w:r>
      <w:r w:rsidR="00715AC7">
        <w:t>вание</w:t>
      </w:r>
      <w:r w:rsidR="00715AC7" w:rsidRPr="00AE05AE">
        <w:t xml:space="preserve"> </w:t>
      </w:r>
      <w:r w:rsidR="0003582A">
        <w:t>и</w:t>
      </w:r>
      <w:r w:rsidR="0003582A" w:rsidRPr="0003582A">
        <w:t>звещени</w:t>
      </w:r>
      <w:r w:rsidR="00715AC7">
        <w:t>я</w:t>
      </w:r>
      <w:r w:rsidR="0003582A" w:rsidRPr="0003582A">
        <w:t xml:space="preserve"> о критическом акушерском состоянии</w:t>
      </w:r>
      <w:r w:rsidR="00EA2315">
        <w:t xml:space="preserve">/случае </w:t>
      </w:r>
      <w:r w:rsidR="00EA2315" w:rsidRPr="00BC2129">
        <w:rPr>
          <w:highlight w:val="cyan"/>
        </w:rPr>
        <w:t>материнской смерти</w:t>
      </w:r>
      <w:bookmarkStart w:id="87" w:name="_Ref81819099"/>
      <w:r w:rsidR="00EA2315" w:rsidRPr="00BC2129">
        <w:rPr>
          <w:rStyle w:val="affff"/>
          <w:highlight w:val="cyan"/>
        </w:rPr>
        <w:footnoteReference w:id="9"/>
      </w:r>
      <w:bookmarkEnd w:id="87"/>
      <w:r w:rsidR="00FB2EEF" w:rsidRPr="00BC2129">
        <w:rPr>
          <w:highlight w:val="cyan"/>
        </w:rPr>
        <w:t>,</w:t>
      </w:r>
      <w:r w:rsidR="00FB2EEF">
        <w:t xml:space="preserve"> то есть </w:t>
      </w:r>
      <w:r w:rsidR="0003582A">
        <w:t>одно</w:t>
      </w:r>
      <w:r w:rsidR="00FB2EEF">
        <w:t xml:space="preserve"> </w:t>
      </w:r>
      <w:r w:rsidR="0003582A">
        <w:t>из следующих событий</w:t>
      </w:r>
      <w:r w:rsidR="0034399C">
        <w:t xml:space="preserve">: </w:t>
      </w:r>
    </w:p>
    <w:p w14:paraId="7167CDBF" w14:textId="7142FF9D" w:rsidR="0034399C" w:rsidRDefault="002066BE" w:rsidP="00B22882">
      <w:pPr>
        <w:pStyle w:val="phlistitemized1"/>
        <w:numPr>
          <w:ilvl w:val="0"/>
          <w:numId w:val="23"/>
        </w:numPr>
      </w:pPr>
      <w:r w:rsidRPr="00EA2315">
        <w:rPr>
          <w:b/>
        </w:rPr>
        <w:t>первичная регистрация случая</w:t>
      </w:r>
      <w:r w:rsidR="0034399C">
        <w:t xml:space="preserve"> </w:t>
      </w:r>
      <w:r w:rsidR="00671CE4">
        <w:t>КАС</w:t>
      </w:r>
      <w:r w:rsidR="0034399C">
        <w:t xml:space="preserve"> </w:t>
      </w:r>
      <w:r>
        <w:t>и/</w:t>
      </w:r>
      <w:r w:rsidR="0034399C">
        <w:t>или материнской смерти;</w:t>
      </w:r>
    </w:p>
    <w:p w14:paraId="50A701EC" w14:textId="3B026C64" w:rsidR="002066BE" w:rsidRDefault="002066BE" w:rsidP="00B22882">
      <w:pPr>
        <w:pStyle w:val="phlistitemized1"/>
        <w:numPr>
          <w:ilvl w:val="0"/>
          <w:numId w:val="23"/>
        </w:numPr>
      </w:pPr>
      <w:r w:rsidRPr="00EA2315">
        <w:rPr>
          <w:b/>
        </w:rPr>
        <w:t>обновление</w:t>
      </w:r>
      <w:r>
        <w:t xml:space="preserve"> (дополнение, актуализация) </w:t>
      </w:r>
      <w:r w:rsidRPr="00EA2315">
        <w:rPr>
          <w:b/>
        </w:rPr>
        <w:t xml:space="preserve">информации о </w:t>
      </w:r>
      <w:r w:rsidR="000E7146" w:rsidRPr="00EA2315">
        <w:rPr>
          <w:b/>
        </w:rPr>
        <w:t xml:space="preserve">ранее зарегистрированном </w:t>
      </w:r>
      <w:r w:rsidRPr="00EA2315">
        <w:rPr>
          <w:b/>
        </w:rPr>
        <w:t>случае</w:t>
      </w:r>
      <w:r>
        <w:t xml:space="preserve"> </w:t>
      </w:r>
      <w:r w:rsidR="001840AF">
        <w:t>КАС</w:t>
      </w:r>
      <w:r>
        <w:t>;</w:t>
      </w:r>
    </w:p>
    <w:p w14:paraId="61B9D23C" w14:textId="2855C4C3" w:rsidR="008B226F" w:rsidRDefault="008B226F" w:rsidP="000E7146">
      <w:pPr>
        <w:pStyle w:val="phlistitemized1"/>
        <w:ind w:left="1208" w:hanging="357"/>
      </w:pPr>
      <w:r w:rsidRPr="00D54D8F">
        <w:t>Возникает необходимость передачи информации в ВИМИС «АКиНЕО».</w:t>
      </w:r>
    </w:p>
    <w:p w14:paraId="557A4EA4" w14:textId="1E5FC11F" w:rsidR="003D03A5" w:rsidRDefault="003D03A5" w:rsidP="003D03A5">
      <w:pPr>
        <w:pStyle w:val="phnormal"/>
      </w:pPr>
      <w:r w:rsidRPr="00D54D8F">
        <w:t xml:space="preserve">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>
        <w:fldChar w:fldCharType="begin"/>
      </w:r>
      <w:r>
        <w:instrText xml:space="preserve"> REF _Ref81758058 \h </w:instrText>
      </w:r>
      <w:r>
        <w:fldChar w:fldCharType="separate"/>
      </w:r>
      <w:r w:rsidRPr="00D54D8F">
        <w:t xml:space="preserve">Таблица </w:t>
      </w:r>
      <w:r>
        <w:rPr>
          <w:noProof/>
        </w:rPr>
        <w:t>16</w:t>
      </w:r>
      <w:r>
        <w:fldChar w:fldCharType="end"/>
      </w:r>
      <w:r>
        <w:t>), ГИС СЗ/МИС МО формирует СЭМД/</w:t>
      </w:r>
      <w:r w:rsidR="00E96E43">
        <w:t>СЭМД beta-версии</w:t>
      </w:r>
      <w:r w:rsidRPr="00D54D8F">
        <w:t xml:space="preserve"> для передачи в ВИМИС «АКиНЕО» </w:t>
      </w:r>
      <w:r w:rsidRPr="00EC3A52">
        <w:rPr>
          <w:b/>
        </w:rPr>
        <w:t>с указанием номера триггерной точки, равной значению «20»</w:t>
      </w:r>
      <w:r>
        <w:t>.</w:t>
      </w:r>
    </w:p>
    <w:p w14:paraId="5027C1EB" w14:textId="3EF71BE1" w:rsidR="003D03A5" w:rsidRDefault="003D03A5" w:rsidP="003D03A5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 (</w:t>
      </w:r>
      <w:r>
        <w:fldChar w:fldCharType="begin"/>
      </w:r>
      <w:r>
        <w:instrText xml:space="preserve"> REF _Ref81758058 \h </w:instrText>
      </w:r>
      <w:r>
        <w:fldChar w:fldCharType="separate"/>
      </w:r>
      <w:r w:rsidRPr="00D54D8F">
        <w:t xml:space="preserve">Таблица </w:t>
      </w:r>
      <w:r>
        <w:rPr>
          <w:noProof/>
        </w:rPr>
        <w:t>16</w:t>
      </w:r>
      <w:r>
        <w:fldChar w:fldCharType="end"/>
      </w:r>
      <w:r>
        <w:t>).</w:t>
      </w:r>
    </w:p>
    <w:p w14:paraId="28F558C9" w14:textId="77777777" w:rsidR="003E761E" w:rsidRDefault="003E761E" w:rsidP="003D03A5">
      <w:pPr>
        <w:pStyle w:val="phnormal"/>
      </w:pPr>
    </w:p>
    <w:p w14:paraId="7D6A23D5" w14:textId="4E9B0D5B" w:rsidR="001840AF" w:rsidRDefault="001840AF" w:rsidP="000E7146">
      <w:pPr>
        <w:pStyle w:val="phlistitemized1"/>
        <w:ind w:left="1208" w:hanging="357"/>
        <w:rPr>
          <w:i/>
        </w:rPr>
      </w:pPr>
      <w:r w:rsidRPr="00BC2129">
        <w:rPr>
          <w:b/>
          <w:i/>
          <w:highlight w:val="yellow"/>
        </w:rPr>
        <w:t>Примечание</w:t>
      </w:r>
      <w:r w:rsidR="003D03A5" w:rsidRPr="00BC2129">
        <w:rPr>
          <w:b/>
          <w:i/>
          <w:highlight w:val="yellow"/>
        </w:rPr>
        <w:t xml:space="preserve"> 1</w:t>
      </w:r>
      <w:r w:rsidRPr="00BC2129">
        <w:rPr>
          <w:b/>
          <w:i/>
          <w:highlight w:val="yellow"/>
        </w:rPr>
        <w:t>:</w:t>
      </w:r>
      <w:r w:rsidRPr="00BC2129">
        <w:rPr>
          <w:i/>
          <w:highlight w:val="yellow"/>
        </w:rPr>
        <w:t xml:space="preserve"> Извещение о критическом акушерском состоянии (первичная регистрация случая КАС и обновление (дополнение, актуализация) информации о ранее зарегистрированном случае КАС) производится сотрудниками </w:t>
      </w:r>
      <w:r w:rsidR="00785A97" w:rsidRPr="00BC2129">
        <w:rPr>
          <w:i/>
          <w:highlight w:val="yellow"/>
        </w:rPr>
        <w:t xml:space="preserve">МО и </w:t>
      </w:r>
      <w:r w:rsidRPr="00BC2129">
        <w:rPr>
          <w:i/>
          <w:highlight w:val="yellow"/>
        </w:rPr>
        <w:t xml:space="preserve">АДКЦ во исполнение требований </w:t>
      </w:r>
      <w:r w:rsidRPr="00BC2129">
        <w:rPr>
          <w:i/>
          <w:highlight w:val="cyan"/>
        </w:rPr>
        <w:t>приказа Минздрава России от 20 октября 2020 г. N 1130н "Об утверждении Порядка оказания медицинской помощи по профилю "акушерство и гинекология" (Приложение 1, раздел V «Оказание медицинской помощи женщинам при неотложных состояниях в период беременности, родов и в послеродовый период</w:t>
      </w:r>
      <w:r w:rsidRPr="00BC2129">
        <w:rPr>
          <w:i/>
          <w:highlight w:val="yellow"/>
        </w:rPr>
        <w:t>»), в соответствии с «Регламент мониторинга критических акушерских состояний в Российской Федерации», утвержденным</w:t>
      </w:r>
      <w:r w:rsidRPr="008771DD">
        <w:rPr>
          <w:i/>
        </w:rPr>
        <w:t xml:space="preserve"> </w:t>
      </w:r>
      <w:r w:rsidRPr="00BC2129">
        <w:rPr>
          <w:i/>
          <w:highlight w:val="cyan"/>
        </w:rPr>
        <w:t>18.01. 2021 (Письмо Минздрава России 15-4/66 от 18.01. 2021).</w:t>
      </w:r>
    </w:p>
    <w:p w14:paraId="5441D457" w14:textId="03FD19E1" w:rsidR="003E761E" w:rsidRDefault="003E761E" w:rsidP="000E7146">
      <w:pPr>
        <w:pStyle w:val="phlistitemized1"/>
        <w:ind w:left="1208" w:hanging="357"/>
        <w:rPr>
          <w:i/>
        </w:rPr>
      </w:pPr>
    </w:p>
    <w:p w14:paraId="1FD66DDC" w14:textId="77777777" w:rsidR="003E761E" w:rsidRDefault="003E761E" w:rsidP="000E7146">
      <w:pPr>
        <w:pStyle w:val="phlistitemized1"/>
        <w:ind w:left="1208" w:hanging="357"/>
        <w:rPr>
          <w:i/>
        </w:rPr>
      </w:pPr>
    </w:p>
    <w:p w14:paraId="587871DD" w14:textId="11A3F21F" w:rsidR="003D03A5" w:rsidRPr="003D03A5" w:rsidRDefault="003D03A5" w:rsidP="003D03A5">
      <w:pPr>
        <w:pStyle w:val="phlistitemized1"/>
        <w:ind w:left="1208" w:hanging="357"/>
        <w:rPr>
          <w:i/>
        </w:rPr>
      </w:pPr>
      <w:r w:rsidRPr="003D03A5">
        <w:rPr>
          <w:b/>
          <w:i/>
        </w:rPr>
        <w:lastRenderedPageBreak/>
        <w:t>Примечание 2:</w:t>
      </w:r>
      <w:r w:rsidRPr="003D03A5">
        <w:rPr>
          <w:i/>
        </w:rPr>
        <w:t xml:space="preserve"> При выполнении любого из условий триггерной точки </w:t>
      </w:r>
      <w:r w:rsidRPr="00531748">
        <w:rPr>
          <w:i/>
          <w:highlight w:val="yellow"/>
        </w:rPr>
        <w:t>«Выявление случая критического акушерского состояния»</w:t>
      </w:r>
      <w:r w:rsidRPr="003D03A5">
        <w:rPr>
          <w:i/>
        </w:rPr>
        <w:t xml:space="preserve"> для отправки в ВИМИС АКиНЕО в ГИС СЗ / МИС МО всегда формируется </w:t>
      </w:r>
      <w:r w:rsidRPr="00BC2129">
        <w:rPr>
          <w:i/>
          <w:highlight w:val="red"/>
        </w:rPr>
        <w:t xml:space="preserve">только </w:t>
      </w:r>
      <w:r w:rsidR="00E96E43" w:rsidRPr="00BC2129">
        <w:rPr>
          <w:i/>
          <w:highlight w:val="red"/>
        </w:rPr>
        <w:t>СЭМД beta-версии</w:t>
      </w:r>
      <w:r w:rsidRPr="003D03A5">
        <w:rPr>
          <w:i/>
        </w:rPr>
        <w:t xml:space="preserve"> «Извещение о критическом акушерском состоянии»</w:t>
      </w:r>
      <w:bookmarkStart w:id="88" w:name="_Ref81819254"/>
      <w:r w:rsidRPr="003D03A5">
        <w:rPr>
          <w:i/>
          <w:vertAlign w:val="superscript"/>
        </w:rPr>
        <w:footnoteReference w:id="10"/>
      </w:r>
      <w:bookmarkEnd w:id="88"/>
      <w:r w:rsidRPr="003D03A5">
        <w:rPr>
          <w:i/>
        </w:rPr>
        <w:t xml:space="preserve">, с </w:t>
      </w:r>
      <w:r w:rsidRPr="00A67585">
        <w:rPr>
          <w:i/>
          <w:highlight w:val="yellow"/>
        </w:rPr>
        <w:t>обязательно заполненным полем «Уникальный идентификатор случая КАС в ВИМИС</w:t>
      </w:r>
      <w:r w:rsidRPr="003D03A5">
        <w:rPr>
          <w:i/>
        </w:rPr>
        <w:t xml:space="preserve">». Значение для внесения в данное поле </w:t>
      </w:r>
      <w:r w:rsidRPr="00A67585">
        <w:rPr>
          <w:i/>
          <w:highlight w:val="yellow"/>
        </w:rPr>
        <w:t>предоставляется сервисом генерации уникального идентификатора</w:t>
      </w:r>
      <w:r w:rsidRPr="003D03A5">
        <w:rPr>
          <w:i/>
        </w:rPr>
        <w:t xml:space="preserve"> случая КАС ВИМИС «АКиНЕО» по запросу из ГИС СЗ / МИС МО и остается неизменным на протяжение всего случая КАС. </w:t>
      </w:r>
    </w:p>
    <w:p w14:paraId="1FB50AD2" w14:textId="77777777" w:rsidR="003D03A5" w:rsidRPr="003D03A5" w:rsidRDefault="003D03A5" w:rsidP="003D03A5">
      <w:pPr>
        <w:pStyle w:val="phlistitemized2"/>
        <w:ind w:left="851"/>
        <w:rPr>
          <w:i/>
        </w:rPr>
      </w:pPr>
      <w:r w:rsidRPr="0089764B">
        <w:rPr>
          <w:i/>
          <w:highlight w:val="yellow"/>
        </w:rPr>
        <w:t xml:space="preserve">Правила взаимодействия с данным сервисом представлены в разделе </w:t>
      </w:r>
      <w:r w:rsidRPr="0089764B">
        <w:rPr>
          <w:i/>
          <w:highlight w:val="yellow"/>
        </w:rPr>
        <w:fldChar w:fldCharType="begin"/>
      </w:r>
      <w:r w:rsidRPr="0089764B">
        <w:rPr>
          <w:i/>
          <w:highlight w:val="yellow"/>
        </w:rPr>
        <w:instrText xml:space="preserve"> REF _Ref81405562 \n \h  \* MERGEFORMAT </w:instrText>
      </w:r>
      <w:r w:rsidRPr="0089764B">
        <w:rPr>
          <w:i/>
          <w:highlight w:val="yellow"/>
        </w:rPr>
      </w:r>
      <w:r w:rsidRPr="0089764B">
        <w:rPr>
          <w:i/>
          <w:highlight w:val="yellow"/>
        </w:rPr>
        <w:fldChar w:fldCharType="separate"/>
      </w:r>
      <w:r w:rsidRPr="0089764B">
        <w:rPr>
          <w:i/>
          <w:highlight w:val="yellow"/>
        </w:rPr>
        <w:t>5.3</w:t>
      </w:r>
      <w:r w:rsidRPr="0089764B">
        <w:rPr>
          <w:i/>
          <w:highlight w:val="yellow"/>
        </w:rPr>
        <w:fldChar w:fldCharType="end"/>
      </w:r>
      <w:r w:rsidRPr="0089764B">
        <w:rPr>
          <w:i/>
          <w:highlight w:val="yellow"/>
        </w:rPr>
        <w:t>.</w:t>
      </w:r>
    </w:p>
    <w:p w14:paraId="0A585865" w14:textId="77777777" w:rsidR="008426C1" w:rsidRDefault="008426C1" w:rsidP="001840AF">
      <w:pPr>
        <w:pStyle w:val="phnormal"/>
      </w:pPr>
    </w:p>
    <w:p w14:paraId="7CB58024" w14:textId="65FD84DC" w:rsidR="001840AF" w:rsidRPr="00FB319B" w:rsidRDefault="001840AF" w:rsidP="001840AF">
      <w:pPr>
        <w:pStyle w:val="phnormal"/>
      </w:pPr>
      <w:bookmarkStart w:id="89" w:name="_Ref81758058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3614F0">
        <w:rPr>
          <w:noProof/>
        </w:rPr>
        <w:t>16</w:t>
      </w:r>
      <w:r w:rsidRPr="00D54D8F">
        <w:fldChar w:fldCharType="end"/>
      </w:r>
      <w:bookmarkEnd w:id="89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>
        <w:t>в случае триггерной точки «</w:t>
      </w:r>
      <w:r w:rsidR="00BC036E" w:rsidRPr="00BC036E">
        <w:t>Выявление случая кри</w:t>
      </w:r>
      <w:r w:rsidR="00BC036E">
        <w:t>тического акушерского состояния</w:t>
      </w:r>
      <w:r>
        <w:t xml:space="preserve">» </w:t>
      </w:r>
      <w:r w:rsidRPr="00BB54A2">
        <w:t>и ключевые указания по</w:t>
      </w:r>
      <w:r w:rsidR="00A70E91">
        <w:t xml:space="preserve"> </w:t>
      </w:r>
      <w:r w:rsidRPr="00BB54A2">
        <w:t>формированию</w:t>
      </w:r>
      <w:r w:rsidR="00A70E91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3137"/>
        <w:gridCol w:w="5733"/>
      </w:tblGrid>
      <w:tr w:rsidR="001840AF" w:rsidRPr="00B962ED" w14:paraId="47164787" w14:textId="77777777" w:rsidTr="00185CA4">
        <w:trPr>
          <w:tblHeader/>
          <w:jc w:val="center"/>
        </w:trPr>
        <w:tc>
          <w:tcPr>
            <w:tcW w:w="1555" w:type="dxa"/>
            <w:vAlign w:val="center"/>
          </w:tcPr>
          <w:p w14:paraId="5A01D073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B962ED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12A6B0DC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B962ED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1FDB9CAC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B962ED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1840AF" w:rsidRPr="00B962ED" w14:paraId="75E82BD7" w14:textId="77777777" w:rsidTr="00185CA4">
        <w:trPr>
          <w:jc w:val="center"/>
        </w:trPr>
        <w:tc>
          <w:tcPr>
            <w:tcW w:w="1555" w:type="dxa"/>
          </w:tcPr>
          <w:p w14:paraId="3CC2E61A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1C02480B" w14:textId="21F6EF9E" w:rsidR="001840AF" w:rsidRPr="00B962ED" w:rsidRDefault="003614F0" w:rsidP="00185CA4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</w:rPr>
              <w:t>Сформировано первичное извещение о КАС (регистрация нового случая КАС/материнской смерти), беременность пациентки не завершена, либо с момента завершения беременности прошло не более 42 суток, состояние пациентки соответствует хотя бы одному из критериев КАС</w:t>
            </w:r>
            <w:bookmarkStart w:id="90" w:name="_Ref81397084"/>
            <w:r w:rsidRPr="00B962ED">
              <w:rPr>
                <w:rStyle w:val="affff"/>
                <w:rFonts w:ascii="Arial" w:hAnsi="Arial"/>
                <w:sz w:val="20"/>
              </w:rPr>
              <w:footnoteReference w:id="11"/>
            </w:r>
            <w:bookmarkEnd w:id="90"/>
          </w:p>
        </w:tc>
        <w:tc>
          <w:tcPr>
            <w:tcW w:w="8607" w:type="dxa"/>
          </w:tcPr>
          <w:p w14:paraId="233F33B6" w14:textId="777E4096" w:rsidR="003D03A5" w:rsidRPr="00B962ED" w:rsidRDefault="00E96E43" w:rsidP="00B22882">
            <w:pPr>
              <w:pStyle w:val="phlistitemized1"/>
              <w:numPr>
                <w:ilvl w:val="0"/>
                <w:numId w:val="32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beta-версии</w:t>
            </w:r>
            <w:r w:rsidR="003D03A5" w:rsidRPr="00B962ED">
              <w:rPr>
                <w:rFonts w:ascii="Arial" w:hAnsi="Arial"/>
                <w:sz w:val="20"/>
              </w:rPr>
              <w:t xml:space="preserve"> «Извещение о критическом акушерском состоянии» формируется с обязательным соблюдением следующих требований:</w:t>
            </w:r>
          </w:p>
          <w:p w14:paraId="4AAF87C9" w14:textId="77777777" w:rsidR="003D03A5" w:rsidRPr="00B962ED" w:rsidRDefault="003D03A5" w:rsidP="00B22882">
            <w:pPr>
              <w:pStyle w:val="phlistitemized1"/>
              <w:numPr>
                <w:ilvl w:val="0"/>
                <w:numId w:val="33"/>
              </w:numPr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>осуществлен запрос сервиса генерации уникального идентификатора случая КАС ВИМИС «АКиНЕО» с целью получения значения для внесения в поле «Уникальный идентификатор случая КАС в ВИМИС»</w:t>
            </w:r>
          </w:p>
          <w:p w14:paraId="4AF90C7A" w14:textId="77777777" w:rsidR="003D03A5" w:rsidRPr="00B962ED" w:rsidRDefault="003D03A5" w:rsidP="00B22882">
            <w:pPr>
              <w:pStyle w:val="phlistitemized1"/>
              <w:numPr>
                <w:ilvl w:val="0"/>
                <w:numId w:val="33"/>
              </w:numPr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 xml:space="preserve">в поле «Уникальный идентификатор случая КАС в ВИМИС» внесено значения, полученное от сервиса </w:t>
            </w:r>
            <w:r w:rsidRPr="00B962ED">
              <w:rPr>
                <w:rFonts w:ascii="Arial" w:hAnsi="Arial"/>
                <w:sz w:val="20"/>
              </w:rPr>
              <w:lastRenderedPageBreak/>
              <w:t>генерации уникального идентификатора случая КАС ВИМИС «АКиНЕО»</w:t>
            </w:r>
          </w:p>
          <w:p w14:paraId="1E92843F" w14:textId="4F6071B8" w:rsidR="001840AF" w:rsidRPr="00B962ED" w:rsidRDefault="003D03A5" w:rsidP="00B22882">
            <w:pPr>
              <w:pStyle w:val="affff0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 w:rsidRPr="00B962ED">
              <w:rPr>
                <w:rFonts w:ascii="Arial" w:hAnsi="Arial" w:cs="Arial"/>
                <w:sz w:val="20"/>
              </w:rPr>
              <w:t>поле «Ведущий критерии КАС» содержит одно из значений справочника НСИ «Критерии КАС», OID 1.2.643.5.1.13.13.99.2.774</w:t>
            </w:r>
          </w:p>
        </w:tc>
      </w:tr>
      <w:tr w:rsidR="001840AF" w:rsidRPr="00B962ED" w14:paraId="4EA52D58" w14:textId="77777777" w:rsidTr="00185CA4">
        <w:trPr>
          <w:jc w:val="center"/>
        </w:trPr>
        <w:tc>
          <w:tcPr>
            <w:tcW w:w="1555" w:type="dxa"/>
          </w:tcPr>
          <w:p w14:paraId="66E6D7D5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Условие 2</w:t>
            </w:r>
          </w:p>
        </w:tc>
        <w:tc>
          <w:tcPr>
            <w:tcW w:w="4394" w:type="dxa"/>
          </w:tcPr>
          <w:p w14:paraId="40F2E29E" w14:textId="71C06F33" w:rsidR="001840AF" w:rsidRPr="00B962ED" w:rsidRDefault="003614F0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>Сформировано повторное извещение о КАС (обновление (дополнение, актуализация) информации о ранее зарегистрированном случае КАС), состояние пациентки соответствует хотя бы одному из критериев КАС</w:t>
            </w:r>
          </w:p>
        </w:tc>
        <w:tc>
          <w:tcPr>
            <w:tcW w:w="8607" w:type="dxa"/>
          </w:tcPr>
          <w:p w14:paraId="7B691B16" w14:textId="7E654000" w:rsidR="006D6B40" w:rsidRPr="00B962ED" w:rsidRDefault="00E96E43" w:rsidP="00B22882">
            <w:pPr>
              <w:pStyle w:val="phlistitemized1"/>
              <w:numPr>
                <w:ilvl w:val="0"/>
                <w:numId w:val="34"/>
              </w:numPr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="006D6B40" w:rsidRPr="00B962ED">
              <w:rPr>
                <w:rFonts w:ascii="Arial" w:hAnsi="Arial"/>
                <w:sz w:val="20"/>
                <w:lang w:eastAsia="ru-RU"/>
              </w:rPr>
              <w:t xml:space="preserve"> «Извещение о критическом акушерском состоянии» формируется с обязательным соблюдением следующих требований:</w:t>
            </w:r>
          </w:p>
          <w:p w14:paraId="0A411C66" w14:textId="4BF340DC" w:rsidR="006D6B40" w:rsidRPr="00B962ED" w:rsidRDefault="006D6B40" w:rsidP="00B22882">
            <w:pPr>
              <w:pStyle w:val="phlistitemized1"/>
              <w:numPr>
                <w:ilvl w:val="0"/>
                <w:numId w:val="35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«Уникальный идентификатор случая КАС в ВИМИС» содержит значение, ранее полученное от сервиса генерации уникального идентификатора случая КАС ВИМИС «АКиНЕО» и указанное в предыдущих СЭМД, отправленных по данному случаю КАС.</w:t>
            </w:r>
          </w:p>
          <w:p w14:paraId="40EC91E1" w14:textId="4328B3F2" w:rsidR="001840AF" w:rsidRPr="00B962ED" w:rsidRDefault="006D6B40" w:rsidP="00B22882">
            <w:pPr>
              <w:pStyle w:val="phlistitemized1"/>
              <w:numPr>
                <w:ilvl w:val="0"/>
                <w:numId w:val="35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«Ведущий критерии КАС» содержит одно из значений справочника НСИ «Критерии КАС», OID 1.2.643.5.1.13.13.99.2.774</w:t>
            </w:r>
          </w:p>
        </w:tc>
      </w:tr>
      <w:tr w:rsidR="001840AF" w:rsidRPr="00B962ED" w14:paraId="596872A8" w14:textId="77777777" w:rsidTr="00185CA4">
        <w:trPr>
          <w:jc w:val="center"/>
        </w:trPr>
        <w:tc>
          <w:tcPr>
            <w:tcW w:w="1555" w:type="dxa"/>
          </w:tcPr>
          <w:p w14:paraId="31C9632F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Условие 3</w:t>
            </w:r>
          </w:p>
        </w:tc>
        <w:tc>
          <w:tcPr>
            <w:tcW w:w="4394" w:type="dxa"/>
          </w:tcPr>
          <w:p w14:paraId="15EED03A" w14:textId="53C5D95F" w:rsidR="001840AF" w:rsidRPr="00B962ED" w:rsidRDefault="003614F0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 xml:space="preserve">Сформировано финальное извещение о КАС (закрытие ранее зарегистрированного случая КАС), состояние пациентки в предыдущем извещении соответствовало хотя бы одному из критериев КАС, результат оказания медицинской помощи оценивается как «Улучшение» либо «Выздоровление», характер отделения/койки МО, в котором пребывает пациентка соответствует  одному из значений «Койка для беременных и рожениц», «Койка для патологии беременности», </w:t>
            </w:r>
            <w:r w:rsidRPr="00B962ED">
              <w:rPr>
                <w:rFonts w:ascii="Arial" w:hAnsi="Arial"/>
                <w:sz w:val="20"/>
              </w:rPr>
              <w:lastRenderedPageBreak/>
              <w:t>«Гинекологическая койка», «Койка иного профиля»</w:t>
            </w:r>
          </w:p>
        </w:tc>
        <w:tc>
          <w:tcPr>
            <w:tcW w:w="8607" w:type="dxa"/>
          </w:tcPr>
          <w:p w14:paraId="3C7F4BBE" w14:textId="18D51080" w:rsidR="00E12E3F" w:rsidRPr="00B962ED" w:rsidRDefault="00E96E43" w:rsidP="00B22882">
            <w:pPr>
              <w:pStyle w:val="phlistitemized1"/>
              <w:numPr>
                <w:ilvl w:val="0"/>
                <w:numId w:val="36"/>
              </w:numPr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  <w:lang w:eastAsia="ru-RU"/>
              </w:rPr>
              <w:lastRenderedPageBreak/>
              <w:t>СЭМД beta-версии</w:t>
            </w:r>
            <w:r w:rsidR="00E12E3F" w:rsidRPr="00B962ED">
              <w:rPr>
                <w:rFonts w:ascii="Arial" w:hAnsi="Arial"/>
                <w:sz w:val="20"/>
                <w:lang w:eastAsia="ru-RU"/>
              </w:rPr>
              <w:t xml:space="preserve"> «Извещение о критическом акушерском состоянии» формируется с обязательным соблюдением следующих требований:</w:t>
            </w:r>
          </w:p>
          <w:p w14:paraId="7A897E61" w14:textId="71E3A73B" w:rsidR="00E12E3F" w:rsidRPr="00B962ED" w:rsidRDefault="00E12E3F" w:rsidP="00B22882">
            <w:pPr>
              <w:pStyle w:val="phlistitemized1"/>
              <w:numPr>
                <w:ilvl w:val="0"/>
                <w:numId w:val="37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«Уникальный идентификатор случая КАС в ВИМИС» содержит значение, ранее полученное от сервиса генерации уникального идентификатора случая КАС ВИМИС «АКиНЕО» и указанное в предыдущих СЭМД, отправленных по данному случаю КАС.</w:t>
            </w:r>
          </w:p>
          <w:p w14:paraId="07C23E96" w14:textId="42A94B58" w:rsidR="00E12E3F" w:rsidRPr="00B962ED" w:rsidRDefault="00E12E3F" w:rsidP="00B22882">
            <w:pPr>
              <w:pStyle w:val="phlistitemized1"/>
              <w:numPr>
                <w:ilvl w:val="0"/>
                <w:numId w:val="37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«Ведущий критерии КАС» содержит одно из значений справочника НСИ «Критерии КАС», OID 1.2.643.5.1.13.13.99.2.774.</w:t>
            </w:r>
          </w:p>
          <w:p w14:paraId="41E7B0F9" w14:textId="1A0E15B1" w:rsidR="00E12E3F" w:rsidRPr="00B962ED" w:rsidRDefault="00E12E3F" w:rsidP="00B22882">
            <w:pPr>
              <w:pStyle w:val="phlistitemized1"/>
              <w:numPr>
                <w:ilvl w:val="0"/>
                <w:numId w:val="37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«Результат ОМП (промежуточный/итоговый)» содержит значение «Улучшение» либо «Выздоровление» согласно справочнику НСИ OID 1.2.643.5.1.13.13.11.1046</w:t>
            </w:r>
          </w:p>
          <w:p w14:paraId="707D07F0" w14:textId="0C992DC9" w:rsidR="00E12E3F" w:rsidRPr="00B962ED" w:rsidRDefault="00E12E3F" w:rsidP="00B22882">
            <w:pPr>
              <w:pStyle w:val="phlistitemized1"/>
              <w:numPr>
                <w:ilvl w:val="0"/>
                <w:numId w:val="37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поле «Тяжесть состояния пациента» содержит значение «Удовлетворительное» либо «Средней тяжести» согласно справочнику НСИ OID 1.2.643.5.1.13.13.11.1006</w:t>
            </w:r>
          </w:p>
          <w:p w14:paraId="07A666F8" w14:textId="654B76CB" w:rsidR="00E12E3F" w:rsidRPr="00B962ED" w:rsidRDefault="00E12E3F" w:rsidP="00B22882">
            <w:pPr>
              <w:pStyle w:val="phlistitemized1"/>
              <w:numPr>
                <w:ilvl w:val="0"/>
                <w:numId w:val="37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"Характер отделения/койки МО" в секции "Текущее место нахождения пациента" содержит одно из следующих значений справочника НСИ OID 1.2.643.5.1.13.13.99.2.776: «Койка для беременных и рожениц», «Койка для патологии беременности», «Гинекологическая койка», «Койка иного профиля»</w:t>
            </w:r>
          </w:p>
          <w:p w14:paraId="05B705DC" w14:textId="15C8F769" w:rsidR="001840AF" w:rsidRPr="00B962ED" w:rsidRDefault="00E12E3F" w:rsidP="00B22882">
            <w:pPr>
              <w:pStyle w:val="phlistitemized1"/>
              <w:numPr>
                <w:ilvl w:val="0"/>
                <w:numId w:val="37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заполнены сведения в секции «Итог КАС»</w:t>
            </w:r>
          </w:p>
        </w:tc>
      </w:tr>
      <w:tr w:rsidR="001840AF" w:rsidRPr="00B962ED" w14:paraId="1AC18A27" w14:textId="77777777" w:rsidTr="00185CA4">
        <w:trPr>
          <w:jc w:val="center"/>
        </w:trPr>
        <w:tc>
          <w:tcPr>
            <w:tcW w:w="1555" w:type="dxa"/>
          </w:tcPr>
          <w:p w14:paraId="1703778B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Условие 4</w:t>
            </w:r>
          </w:p>
        </w:tc>
        <w:tc>
          <w:tcPr>
            <w:tcW w:w="4394" w:type="dxa"/>
          </w:tcPr>
          <w:p w14:paraId="7B0DC12C" w14:textId="316A3D7E" w:rsidR="001840AF" w:rsidRPr="00B962ED" w:rsidRDefault="005D6929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>Сформировано финальное извещение о КАС (закрытие ранее зарегистрированного случая КАС), состояние пациентки в предыдущем извещении соответствовало хотя бы одному из критериев КАС, результат оказания медицинской помощи оценивается как «Летальный исход», извещение содержит краткие сведения о смерти пациентки с КАС</w:t>
            </w:r>
          </w:p>
        </w:tc>
        <w:tc>
          <w:tcPr>
            <w:tcW w:w="8607" w:type="dxa"/>
          </w:tcPr>
          <w:p w14:paraId="4ABE4FCB" w14:textId="71CD015F" w:rsidR="00817259" w:rsidRPr="00B962ED" w:rsidRDefault="00E96E43" w:rsidP="00B22882">
            <w:pPr>
              <w:pStyle w:val="phlistitemized1"/>
              <w:numPr>
                <w:ilvl w:val="0"/>
                <w:numId w:val="38"/>
              </w:numPr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="00817259" w:rsidRPr="00B962ED">
              <w:rPr>
                <w:rFonts w:ascii="Arial" w:hAnsi="Arial"/>
                <w:sz w:val="20"/>
                <w:lang w:eastAsia="ru-RU"/>
              </w:rPr>
              <w:t xml:space="preserve"> «Извещение о критическом акушерском состоянии» формируется с обязательным соблюдением следующих требований:</w:t>
            </w:r>
          </w:p>
          <w:p w14:paraId="0207F6A4" w14:textId="7B84A382" w:rsidR="00817259" w:rsidRPr="00B962ED" w:rsidRDefault="00817259" w:rsidP="00B22882">
            <w:pPr>
              <w:pStyle w:val="phlistitemized1"/>
              <w:numPr>
                <w:ilvl w:val="0"/>
                <w:numId w:val="39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«Уникальный идентификатор случая КАС в ВИМИС» содержит значение, ранее полученное от сервиса генерации уникального идентификатора случая КАС ВИМИС «АКиНЕО» и указанное в предыдущих СЭМД, отправленных по данному случаю КАС.</w:t>
            </w:r>
          </w:p>
          <w:p w14:paraId="068DA788" w14:textId="4B8D4462" w:rsidR="00817259" w:rsidRPr="00B962ED" w:rsidRDefault="00817259" w:rsidP="00B22882">
            <w:pPr>
              <w:pStyle w:val="phlistitemized1"/>
              <w:numPr>
                <w:ilvl w:val="0"/>
                <w:numId w:val="39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«Ведущий критерии КАС» содержит одно из значений справочника НСИ «Критерии КАС», OID 1.2.643.5.1.13.13.99.2.774.</w:t>
            </w:r>
          </w:p>
          <w:p w14:paraId="0360B77F" w14:textId="61D55DC4" w:rsidR="00817259" w:rsidRPr="00B962ED" w:rsidRDefault="00817259" w:rsidP="00B22882">
            <w:pPr>
              <w:pStyle w:val="phlistitemized1"/>
              <w:numPr>
                <w:ilvl w:val="0"/>
                <w:numId w:val="39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«Результат ОМП (промежуточный/итоговый)» содержит значение «Летальный исход» согласно справочнику НСИ OID 1.2.643.5.1.13.13.11.1046</w:t>
            </w:r>
          </w:p>
          <w:p w14:paraId="59B89F3B" w14:textId="306C3841" w:rsidR="001840AF" w:rsidRPr="00B962ED" w:rsidRDefault="00817259" w:rsidP="00B22882">
            <w:pPr>
              <w:pStyle w:val="phlistitemized1"/>
              <w:numPr>
                <w:ilvl w:val="0"/>
                <w:numId w:val="39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заполнены сведения в секции «Краткие данные о смерти пациента»</w:t>
            </w:r>
          </w:p>
        </w:tc>
      </w:tr>
      <w:tr w:rsidR="00185CA4" w:rsidRPr="00B962ED" w14:paraId="1D004325" w14:textId="77777777" w:rsidTr="00185CA4">
        <w:trPr>
          <w:jc w:val="center"/>
        </w:trPr>
        <w:tc>
          <w:tcPr>
            <w:tcW w:w="1555" w:type="dxa"/>
          </w:tcPr>
          <w:p w14:paraId="762E5CA8" w14:textId="1BB0A8D4" w:rsidR="00185CA4" w:rsidRPr="00B962ED" w:rsidRDefault="00185CA4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Условие 5</w:t>
            </w:r>
          </w:p>
        </w:tc>
        <w:tc>
          <w:tcPr>
            <w:tcW w:w="4394" w:type="dxa"/>
          </w:tcPr>
          <w:p w14:paraId="6BA58F7E" w14:textId="07658A0A" w:rsidR="00185CA4" w:rsidRPr="00B962ED" w:rsidRDefault="003D03A5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 xml:space="preserve">Сформировано первичное извещение о случае материнской смерти (регистрация нового случая КАС/материнской смерти), ранее не формировались и извещения о данном случае, </w:t>
            </w:r>
            <w:r w:rsidRPr="00B962ED">
              <w:rPr>
                <w:rFonts w:ascii="Arial" w:hAnsi="Arial"/>
                <w:sz w:val="20"/>
              </w:rPr>
              <w:lastRenderedPageBreak/>
              <w:t>на момент наступления материнской смерти, беременность пациентки не была завершена, либо с момента завершения беременности прошло не более 42 суток, результат оказания медицинской помощи оценивается как «Летальный исход», извещение содержит краткие сведения о смерти пациентки с КАС</w:t>
            </w:r>
          </w:p>
        </w:tc>
        <w:tc>
          <w:tcPr>
            <w:tcW w:w="8607" w:type="dxa"/>
          </w:tcPr>
          <w:p w14:paraId="48312504" w14:textId="6FEA4732" w:rsidR="00802A80" w:rsidRPr="00B962ED" w:rsidRDefault="00E96E43" w:rsidP="00B22882">
            <w:pPr>
              <w:pStyle w:val="phlistitemized1"/>
              <w:numPr>
                <w:ilvl w:val="0"/>
                <w:numId w:val="40"/>
              </w:numPr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  <w:lang w:eastAsia="ru-RU"/>
              </w:rPr>
              <w:lastRenderedPageBreak/>
              <w:t>СЭМД beta-версии</w:t>
            </w:r>
            <w:r w:rsidR="00802A80" w:rsidRPr="00B962ED">
              <w:rPr>
                <w:rFonts w:ascii="Arial" w:hAnsi="Arial"/>
                <w:sz w:val="20"/>
                <w:lang w:eastAsia="ru-RU"/>
              </w:rPr>
              <w:t xml:space="preserve"> «Извещение о критическом акушерском состоянии» формируется с обязательным соблюдением следующих требований:</w:t>
            </w:r>
          </w:p>
          <w:p w14:paraId="2065E20C" w14:textId="15180F25" w:rsidR="00802A80" w:rsidRPr="00B962ED" w:rsidRDefault="00802A80" w:rsidP="00B22882">
            <w:pPr>
              <w:pStyle w:val="phlistitemized1"/>
              <w:numPr>
                <w:ilvl w:val="0"/>
                <w:numId w:val="41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 xml:space="preserve">осуществлен запрос сервиса генерации уникального идентификатора случая КАС ВИМИС «АКиНЕО» с целью получения значения для </w:t>
            </w: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внесения в поле «Уникальный идентификатор случая КАС в ВИМИС»</w:t>
            </w:r>
          </w:p>
          <w:p w14:paraId="7F9DA6CB" w14:textId="2AC76CDD" w:rsidR="00802A80" w:rsidRPr="00B962ED" w:rsidRDefault="00802A80" w:rsidP="00B22882">
            <w:pPr>
              <w:pStyle w:val="phlistitemized1"/>
              <w:numPr>
                <w:ilvl w:val="0"/>
                <w:numId w:val="41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в поле «Уникальный идентификатор случая КАС в ВИМИС» внесено значения, полученное от сервиса генерации уникального идентификатора случая КАС ВИМИС «АКиНЕО»</w:t>
            </w:r>
          </w:p>
          <w:p w14:paraId="5E14C20A" w14:textId="2F388B96" w:rsidR="00802A80" w:rsidRPr="00B962ED" w:rsidRDefault="00802A80" w:rsidP="00B22882">
            <w:pPr>
              <w:pStyle w:val="phlistitemized1"/>
              <w:numPr>
                <w:ilvl w:val="0"/>
                <w:numId w:val="41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«Ведущий критерии КАС» содержит одно из значений справочника НСИ «Критерии КАС», OID 1.2.643.5.1.13.13.99.2.774</w:t>
            </w:r>
          </w:p>
          <w:p w14:paraId="5D64E30E" w14:textId="3D14CDEC" w:rsidR="00802A80" w:rsidRPr="00B962ED" w:rsidRDefault="00802A80" w:rsidP="00B22882">
            <w:pPr>
              <w:pStyle w:val="phlistitemized1"/>
              <w:numPr>
                <w:ilvl w:val="0"/>
                <w:numId w:val="41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«Результат ОМП (промежуточный/итоговый)» содержит значение «Летальный исход» согласно справочнику НСИ OID 1.2.643.5.1.13.13.11.1046</w:t>
            </w:r>
          </w:p>
          <w:p w14:paraId="497EB55B" w14:textId="02677FBC" w:rsidR="00185CA4" w:rsidRPr="00B962ED" w:rsidRDefault="00802A80" w:rsidP="00B22882">
            <w:pPr>
              <w:pStyle w:val="phlistitemized1"/>
              <w:numPr>
                <w:ilvl w:val="0"/>
                <w:numId w:val="41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заполнены сведения в секции «Краткие данные о смерти пациента»</w:t>
            </w:r>
          </w:p>
        </w:tc>
      </w:tr>
      <w:tr w:rsidR="00185CA4" w:rsidRPr="00B962ED" w14:paraId="66AEA438" w14:textId="77777777" w:rsidTr="00185CA4">
        <w:trPr>
          <w:jc w:val="center"/>
        </w:trPr>
        <w:tc>
          <w:tcPr>
            <w:tcW w:w="1555" w:type="dxa"/>
          </w:tcPr>
          <w:p w14:paraId="43BF33CD" w14:textId="1814F974" w:rsidR="00185CA4" w:rsidRPr="00B962ED" w:rsidRDefault="00185CA4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Условие 6</w:t>
            </w:r>
          </w:p>
        </w:tc>
        <w:tc>
          <w:tcPr>
            <w:tcW w:w="4394" w:type="dxa"/>
          </w:tcPr>
          <w:p w14:paraId="193321DB" w14:textId="08011D6D" w:rsidR="00185CA4" w:rsidRPr="00B962ED" w:rsidRDefault="003D03A5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>Извещение, сформированное при соблюдении одного из условий, перечисленных выше (Условия 1 – 5) содержит сведения о рождении ребенка (Живорождение; Мертворождение)</w:t>
            </w:r>
          </w:p>
        </w:tc>
        <w:tc>
          <w:tcPr>
            <w:tcW w:w="8607" w:type="dxa"/>
          </w:tcPr>
          <w:p w14:paraId="4680E971" w14:textId="4889A4E5" w:rsidR="00FB6C23" w:rsidRPr="00B962ED" w:rsidRDefault="00E96E43" w:rsidP="00B22882">
            <w:pPr>
              <w:pStyle w:val="phlistitemized1"/>
              <w:numPr>
                <w:ilvl w:val="0"/>
                <w:numId w:val="42"/>
              </w:numPr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="00FB6C23" w:rsidRPr="00B962ED">
              <w:rPr>
                <w:rFonts w:ascii="Arial" w:hAnsi="Arial"/>
                <w:sz w:val="20"/>
                <w:lang w:eastAsia="ru-RU"/>
              </w:rPr>
              <w:t xml:space="preserve"> «Извещение о критическом акушерском состоянии» формируется с обязательным соблюдением требований, одного из условий, перечисленных выше (Условия 1 – 5), а также с соблюдением дополнительно требования:</w:t>
            </w:r>
          </w:p>
          <w:p w14:paraId="59A694FD" w14:textId="5A886FC3" w:rsidR="00185CA4" w:rsidRPr="00B962ED" w:rsidRDefault="00FB6C23" w:rsidP="00B22882">
            <w:pPr>
              <w:pStyle w:val="phlistitemized1"/>
              <w:numPr>
                <w:ilvl w:val="0"/>
                <w:numId w:val="43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заполнены сведения в секции «Информация о родах»</w:t>
            </w:r>
          </w:p>
        </w:tc>
      </w:tr>
      <w:tr w:rsidR="00185CA4" w:rsidRPr="00B962ED" w14:paraId="1D5883E5" w14:textId="77777777" w:rsidTr="00185CA4">
        <w:trPr>
          <w:jc w:val="center"/>
        </w:trPr>
        <w:tc>
          <w:tcPr>
            <w:tcW w:w="1555" w:type="dxa"/>
          </w:tcPr>
          <w:p w14:paraId="7629454C" w14:textId="19C426D2" w:rsidR="00185CA4" w:rsidRPr="00B962ED" w:rsidRDefault="00185CA4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Условие 7</w:t>
            </w:r>
          </w:p>
        </w:tc>
        <w:tc>
          <w:tcPr>
            <w:tcW w:w="4394" w:type="dxa"/>
          </w:tcPr>
          <w:p w14:paraId="28547663" w14:textId="7D01C4B2" w:rsidR="00185CA4" w:rsidRPr="00B962ED" w:rsidRDefault="003D03A5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>Извещение, сформированное при соблюдении одного из условий, перечисленных выше (Условия 1 – 5) содержит сведения о прерывании беременности</w:t>
            </w:r>
          </w:p>
        </w:tc>
        <w:tc>
          <w:tcPr>
            <w:tcW w:w="8607" w:type="dxa"/>
          </w:tcPr>
          <w:p w14:paraId="25527B51" w14:textId="6B02F8B4" w:rsidR="00FB6C23" w:rsidRPr="00B962ED" w:rsidRDefault="00E96E43" w:rsidP="00B22882">
            <w:pPr>
              <w:pStyle w:val="phlistitemized1"/>
              <w:numPr>
                <w:ilvl w:val="0"/>
                <w:numId w:val="44"/>
              </w:numPr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="00FB6C23" w:rsidRPr="00B962ED">
              <w:rPr>
                <w:rFonts w:ascii="Arial" w:hAnsi="Arial"/>
                <w:sz w:val="20"/>
                <w:lang w:eastAsia="ru-RU"/>
              </w:rPr>
              <w:t xml:space="preserve"> «Извещение о критическом акушерском состоянии» формируется с обязательным соблюдением требований, одного из условий, перечисленных выше (Условия 1 – 5), а также с соблюдением дополнительно требования:</w:t>
            </w:r>
          </w:p>
          <w:p w14:paraId="4B4E7E85" w14:textId="66E5036F" w:rsidR="00185CA4" w:rsidRPr="00B962ED" w:rsidRDefault="00FB6C23" w:rsidP="00B22882">
            <w:pPr>
              <w:pStyle w:val="phlistitemized1"/>
              <w:numPr>
                <w:ilvl w:val="0"/>
                <w:numId w:val="43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заполнены сведения в секции «Информация о прерывании беременности»</w:t>
            </w:r>
          </w:p>
        </w:tc>
      </w:tr>
    </w:tbl>
    <w:p w14:paraId="43D69B6D" w14:textId="6A2F226D" w:rsidR="0019777C" w:rsidRDefault="0019777C" w:rsidP="0007017D">
      <w:bookmarkStart w:id="91" w:name="_qnakg3a65e" w:colFirst="0" w:colLast="0"/>
      <w:bookmarkEnd w:id="91"/>
    </w:p>
    <w:p w14:paraId="5864DEF4" w14:textId="75294CDA" w:rsidR="00013F28" w:rsidRPr="00D54D8F" w:rsidRDefault="00013F28" w:rsidP="00013F28">
      <w:pPr>
        <w:pStyle w:val="21"/>
      </w:pPr>
      <w:bookmarkStart w:id="92" w:name="_Ref91260087"/>
      <w:bookmarkStart w:id="93" w:name="_Toc92977264"/>
      <w:r w:rsidRPr="00013F28">
        <w:t>Выявление заключения по результатам расчета индивидуального риска беременной</w:t>
      </w:r>
      <w:bookmarkEnd w:id="92"/>
      <w:bookmarkEnd w:id="93"/>
    </w:p>
    <w:p w14:paraId="12BB88E6" w14:textId="51A9707E" w:rsidR="00013F28" w:rsidRPr="00D54D8F" w:rsidRDefault="00013F28" w:rsidP="00013F28">
      <w:pPr>
        <w:pStyle w:val="phnormal"/>
      </w:pPr>
      <w:r w:rsidRPr="00D54D8F">
        <w:t xml:space="preserve">В ГИС СЗ/МИС МО фиксируется факт события – </w:t>
      </w:r>
      <w:r w:rsidRPr="00013F28">
        <w:t>Выявление заключения по результатам расчета индивидуального риска беременной</w:t>
      </w:r>
      <w:r w:rsidRPr="00D54D8F">
        <w:t>.</w:t>
      </w:r>
    </w:p>
    <w:p w14:paraId="3F7F991A" w14:textId="77777777" w:rsidR="00013F28" w:rsidRDefault="00013F28" w:rsidP="00013F28">
      <w:pPr>
        <w:pStyle w:val="phnormal"/>
      </w:pPr>
      <w:r w:rsidRPr="00D54D8F">
        <w:lastRenderedPageBreak/>
        <w:t xml:space="preserve">При фиксации в ГИС СЗ/МИС МО факта выполнения </w:t>
      </w:r>
      <w:r>
        <w:t>ис</w:t>
      </w:r>
      <w:r w:rsidRPr="00D54D8F">
        <w:t>следования пациента возникает необходимость передачи информации в ВИМИС «АКиНЕО».</w:t>
      </w:r>
    </w:p>
    <w:p w14:paraId="1D21411B" w14:textId="0EB4B7F2" w:rsidR="00013F28" w:rsidRDefault="00013F28" w:rsidP="00013F28">
      <w:pPr>
        <w:pStyle w:val="phnormal"/>
      </w:pPr>
      <w:r w:rsidRPr="00D54D8F">
        <w:t xml:space="preserve"> 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D46838">
        <w:fldChar w:fldCharType="begin"/>
      </w:r>
      <w:r w:rsidR="00D46838">
        <w:instrText xml:space="preserve"> REF _Ref91256869 \h </w:instrText>
      </w:r>
      <w:r w:rsidR="00D46838">
        <w:fldChar w:fldCharType="separate"/>
      </w:r>
      <w:r w:rsidR="00D46838" w:rsidRPr="00D54D8F">
        <w:t xml:space="preserve">Таблица </w:t>
      </w:r>
      <w:r w:rsidR="00D46838">
        <w:rPr>
          <w:noProof/>
        </w:rPr>
        <w:t>17</w:t>
      </w:r>
      <w:r w:rsidR="00D46838">
        <w:fldChar w:fldCharType="end"/>
      </w:r>
      <w:r>
        <w:t xml:space="preserve">), </w:t>
      </w:r>
      <w:r w:rsidRPr="00D54D8F">
        <w:t xml:space="preserve"> ГИС СЗ/МИС МО формирует </w:t>
      </w:r>
      <w:r>
        <w:t>СЭМД/СЭМД beta-версии</w:t>
      </w:r>
      <w:r w:rsidRPr="00D54D8F">
        <w:t xml:space="preserve"> для передачи в ВИМИС «АКиНЕО» </w:t>
      </w:r>
      <w:r w:rsidRPr="00D46838">
        <w:rPr>
          <w:b/>
        </w:rPr>
        <w:t>с указанием номера триггерной точки, равной значению «</w:t>
      </w:r>
      <w:r w:rsidR="00D46838" w:rsidRPr="00D46838">
        <w:rPr>
          <w:b/>
        </w:rPr>
        <w:t>28</w:t>
      </w:r>
      <w:r w:rsidRPr="00D46838">
        <w:rPr>
          <w:b/>
        </w:rPr>
        <w:t>»</w:t>
      </w:r>
      <w:r>
        <w:t>.</w:t>
      </w:r>
    </w:p>
    <w:p w14:paraId="1FCB674D" w14:textId="2F409F4B" w:rsidR="00013F28" w:rsidRDefault="00013F28" w:rsidP="00013F28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 (</w:t>
      </w:r>
      <w:r w:rsidR="005F69C1">
        <w:fldChar w:fldCharType="begin"/>
      </w:r>
      <w:r w:rsidR="005F69C1">
        <w:instrText xml:space="preserve"> REF _Ref91256869 \h </w:instrText>
      </w:r>
      <w:r w:rsidR="005F69C1">
        <w:fldChar w:fldCharType="separate"/>
      </w:r>
      <w:r w:rsidR="005F69C1" w:rsidRPr="00D54D8F">
        <w:t xml:space="preserve">Таблица </w:t>
      </w:r>
      <w:r w:rsidR="005F69C1">
        <w:rPr>
          <w:noProof/>
        </w:rPr>
        <w:t>17</w:t>
      </w:r>
      <w:r w:rsidR="005F69C1">
        <w:fldChar w:fldCharType="end"/>
      </w:r>
      <w:r>
        <w:t>).</w:t>
      </w:r>
    </w:p>
    <w:p w14:paraId="5946BB2E" w14:textId="77777777" w:rsidR="00013F28" w:rsidRDefault="00013F28" w:rsidP="00013F28">
      <w:pPr>
        <w:pStyle w:val="phnormal"/>
      </w:pPr>
    </w:p>
    <w:p w14:paraId="0987B51F" w14:textId="60EFEE24" w:rsidR="00013F28" w:rsidRDefault="00013F28" w:rsidP="00013F28">
      <w:pPr>
        <w:pStyle w:val="phlistitemized1"/>
      </w:pPr>
      <w:bookmarkStart w:id="94" w:name="_Ref91256869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F69C1">
        <w:rPr>
          <w:noProof/>
        </w:rPr>
        <w:t>17</w:t>
      </w:r>
      <w:r w:rsidRPr="00D54D8F">
        <w:fldChar w:fldCharType="end"/>
      </w:r>
      <w:bookmarkEnd w:id="94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>
        <w:t>по триггерной точке «</w:t>
      </w:r>
      <w:r w:rsidR="005F69C1" w:rsidRPr="005F69C1">
        <w:t>Выявление заключения по результатам расчета индивидуального риска беременной</w:t>
      </w:r>
      <w:r>
        <w:t xml:space="preserve">» </w:t>
      </w:r>
      <w:r w:rsidRPr="00BB54A2">
        <w:t>и ключевые указания по</w:t>
      </w:r>
      <w:r>
        <w:t xml:space="preserve"> </w:t>
      </w:r>
      <w:r w:rsidRPr="00BB54A2">
        <w:t>формированию</w:t>
      </w:r>
      <w:r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3102"/>
        <w:gridCol w:w="5758"/>
      </w:tblGrid>
      <w:tr w:rsidR="00013F28" w:rsidRPr="00334EA5" w14:paraId="4C81B214" w14:textId="77777777" w:rsidTr="00053102">
        <w:trPr>
          <w:tblHeader/>
          <w:jc w:val="center"/>
        </w:trPr>
        <w:tc>
          <w:tcPr>
            <w:tcW w:w="1338" w:type="dxa"/>
            <w:vAlign w:val="center"/>
          </w:tcPr>
          <w:p w14:paraId="363C1ED5" w14:textId="77777777" w:rsidR="00013F28" w:rsidRPr="00334EA5" w:rsidRDefault="00013F28" w:rsidP="00053102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3102" w:type="dxa"/>
            <w:vAlign w:val="center"/>
          </w:tcPr>
          <w:p w14:paraId="3B77B08A" w14:textId="77777777" w:rsidR="00013F28" w:rsidRPr="00334EA5" w:rsidRDefault="00013F28" w:rsidP="00053102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5758" w:type="dxa"/>
            <w:vAlign w:val="center"/>
          </w:tcPr>
          <w:p w14:paraId="79BC6BD5" w14:textId="77777777" w:rsidR="00013F28" w:rsidRPr="00334EA5" w:rsidRDefault="00013F28" w:rsidP="00053102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013F28" w:rsidRPr="00334EA5" w14:paraId="4B49B820" w14:textId="77777777" w:rsidTr="00053102">
        <w:trPr>
          <w:jc w:val="center"/>
        </w:trPr>
        <w:tc>
          <w:tcPr>
            <w:tcW w:w="1338" w:type="dxa"/>
          </w:tcPr>
          <w:p w14:paraId="26999218" w14:textId="77777777" w:rsidR="00013F28" w:rsidRPr="00334EA5" w:rsidRDefault="00013F28" w:rsidP="00053102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3102" w:type="dxa"/>
          </w:tcPr>
          <w:p w14:paraId="6C865A9D" w14:textId="19E383BA" w:rsidR="00013F28" w:rsidRPr="00334EA5" w:rsidRDefault="00053102" w:rsidP="00053102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5F69C1">
              <w:rPr>
                <w:rFonts w:ascii="Arial" w:hAnsi="Arial"/>
                <w:b/>
                <w:sz w:val="20"/>
              </w:rPr>
              <w:t xml:space="preserve">Расчет индивидуального риска беременной в рамках пренатального скрининга </w:t>
            </w:r>
            <w:r w:rsidRPr="005F69C1">
              <w:rPr>
                <w:rFonts w:ascii="Arial" w:hAnsi="Arial"/>
                <w:b/>
                <w:sz w:val="20"/>
                <w:lang w:val="en-US"/>
              </w:rPr>
              <w:t>I</w:t>
            </w:r>
            <w:r w:rsidRPr="005F69C1">
              <w:rPr>
                <w:rFonts w:ascii="Arial" w:hAnsi="Arial"/>
                <w:b/>
                <w:sz w:val="20"/>
              </w:rPr>
              <w:t xml:space="preserve"> триместра</w:t>
            </w:r>
            <w:r>
              <w:rPr>
                <w:rFonts w:ascii="Arial" w:hAnsi="Arial"/>
                <w:sz w:val="20"/>
              </w:rPr>
              <w:t xml:space="preserve"> беременности был  </w:t>
            </w:r>
            <w:r w:rsidRPr="00334EA5">
              <w:rPr>
                <w:rFonts w:ascii="Arial" w:hAnsi="Arial"/>
                <w:sz w:val="20"/>
              </w:rPr>
              <w:t xml:space="preserve">зафиксирован по пациенту, для которого установлен статус «Контроль ВИМИС «АКиНЕО» в ГИС СЗ/МИС МО согласно требованиям пункта </w:t>
            </w:r>
            <w:r w:rsidRPr="00334EA5">
              <w:rPr>
                <w:sz w:val="20"/>
              </w:rPr>
              <w:fldChar w:fldCharType="begin"/>
            </w:r>
            <w:r w:rsidRPr="00334EA5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334EA5">
              <w:rPr>
                <w:sz w:val="20"/>
              </w:rPr>
            </w:r>
            <w:r w:rsidRPr="00334EA5">
              <w:rPr>
                <w:sz w:val="20"/>
              </w:rPr>
              <w:fldChar w:fldCharType="separate"/>
            </w:r>
            <w:r w:rsidRPr="00334EA5">
              <w:rPr>
                <w:rFonts w:ascii="Arial" w:hAnsi="Arial"/>
                <w:sz w:val="20"/>
              </w:rPr>
              <w:t>4</w:t>
            </w:r>
            <w:r w:rsidRPr="00334EA5">
              <w:rPr>
                <w:sz w:val="20"/>
              </w:rPr>
              <w:fldChar w:fldCharType="end"/>
            </w:r>
            <w:r>
              <w:rPr>
                <w:sz w:val="20"/>
              </w:rPr>
              <w:t>.</w:t>
            </w:r>
          </w:p>
        </w:tc>
        <w:tc>
          <w:tcPr>
            <w:tcW w:w="5758" w:type="dxa"/>
          </w:tcPr>
          <w:p w14:paraId="0DF3567D" w14:textId="74580CBD" w:rsidR="00013F28" w:rsidRPr="00053102" w:rsidRDefault="00053102" w:rsidP="005F69C1">
            <w:pPr>
              <w:pStyle w:val="phlistitemized1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СЭМД beta-версии</w:t>
            </w:r>
            <w:r w:rsidRPr="00053102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«</w:t>
            </w:r>
            <w:r w:rsidRPr="00053102">
              <w:rPr>
                <w:rFonts w:ascii="Arial" w:hAnsi="Arial"/>
                <w:sz w:val="20"/>
              </w:rPr>
              <w:t>Заключение по результатам расчета индивидуального риска</w:t>
            </w:r>
            <w:r>
              <w:rPr>
                <w:rFonts w:ascii="Arial" w:hAnsi="Arial"/>
                <w:sz w:val="20"/>
              </w:rPr>
              <w:t>» (код «356» по справочнику  1.2.643.5.1.13.13.11.1522).</w:t>
            </w:r>
          </w:p>
        </w:tc>
      </w:tr>
    </w:tbl>
    <w:p w14:paraId="412C66F4" w14:textId="77777777" w:rsidR="00013F28" w:rsidRDefault="00013F28" w:rsidP="00013F28">
      <w:pPr>
        <w:pStyle w:val="phnormal"/>
      </w:pPr>
    </w:p>
    <w:p w14:paraId="1A3FBC73" w14:textId="18DE1CF6" w:rsidR="00013F28" w:rsidRPr="00D54D8F" w:rsidRDefault="00013F28" w:rsidP="00013F28">
      <w:pPr>
        <w:pStyle w:val="21"/>
      </w:pPr>
      <w:bookmarkStart w:id="95" w:name="_Ref91490223"/>
      <w:bookmarkStart w:id="96" w:name="_Toc92977265"/>
      <w:r w:rsidRPr="00013F28">
        <w:t xml:space="preserve">Выявление </w:t>
      </w:r>
      <w:r>
        <w:t>иммунизации</w:t>
      </w:r>
      <w:bookmarkEnd w:id="95"/>
      <w:bookmarkEnd w:id="96"/>
      <w:r>
        <w:t xml:space="preserve"> </w:t>
      </w:r>
    </w:p>
    <w:p w14:paraId="1A2D45BF" w14:textId="42AC7E2B" w:rsidR="00013F28" w:rsidRPr="00D54D8F" w:rsidRDefault="00013F28" w:rsidP="00013F28">
      <w:pPr>
        <w:pStyle w:val="phnormal"/>
      </w:pPr>
      <w:r w:rsidRPr="00D54D8F">
        <w:t xml:space="preserve">В ГИС СЗ/МИС МО фиксируется факт события – </w:t>
      </w:r>
      <w:r w:rsidRPr="00013F28">
        <w:t xml:space="preserve">Выявление </w:t>
      </w:r>
      <w:r>
        <w:t>иммунизации б</w:t>
      </w:r>
      <w:r w:rsidRPr="00013F28">
        <w:t>еременн</w:t>
      </w:r>
      <w:r>
        <w:t>ой</w:t>
      </w:r>
      <w:r w:rsidRPr="00013F28">
        <w:t>, роженицы и родильницы</w:t>
      </w:r>
      <w:r w:rsidRPr="00D54D8F">
        <w:t>.</w:t>
      </w:r>
    </w:p>
    <w:p w14:paraId="55D96C2E" w14:textId="7E27462F" w:rsidR="00013F28" w:rsidRDefault="00013F28" w:rsidP="00013F28">
      <w:pPr>
        <w:pStyle w:val="phnormal"/>
      </w:pPr>
      <w:r w:rsidRPr="00D54D8F">
        <w:t xml:space="preserve">При фиксации в ГИС СЗ/МИС МО факта выполнения </w:t>
      </w:r>
      <w:r>
        <w:t>иммунизации</w:t>
      </w:r>
      <w:r w:rsidRPr="00D54D8F">
        <w:t xml:space="preserve"> возникает необходимость передачи информации в ВИМИС «АКиНЕО».</w:t>
      </w:r>
    </w:p>
    <w:p w14:paraId="1117F89B" w14:textId="4B38BD23" w:rsidR="00013F28" w:rsidRDefault="00013F28" w:rsidP="00013F28">
      <w:pPr>
        <w:pStyle w:val="phnormal"/>
      </w:pPr>
      <w:r w:rsidRPr="00D54D8F">
        <w:t xml:space="preserve"> 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EC3A52">
        <w:fldChar w:fldCharType="begin"/>
      </w:r>
      <w:r w:rsidR="00EC3A52">
        <w:instrText xml:space="preserve"> REF _Ref91256969 \h </w:instrText>
      </w:r>
      <w:r w:rsidR="00EC3A52">
        <w:fldChar w:fldCharType="separate"/>
      </w:r>
      <w:r w:rsidR="00EC3A52" w:rsidRPr="00D54D8F">
        <w:t xml:space="preserve">Таблица </w:t>
      </w:r>
      <w:r w:rsidR="00EC3A52">
        <w:rPr>
          <w:noProof/>
        </w:rPr>
        <w:t>18</w:t>
      </w:r>
      <w:r w:rsidR="00EC3A52">
        <w:fldChar w:fldCharType="end"/>
      </w:r>
      <w:r>
        <w:t xml:space="preserve">), </w:t>
      </w:r>
      <w:r w:rsidRPr="00D54D8F">
        <w:t xml:space="preserve"> ГИС СЗ/МИС МО формирует </w:t>
      </w:r>
      <w:r>
        <w:t>СЭМД/СЭМД beta-версии</w:t>
      </w:r>
      <w:r w:rsidRPr="00D54D8F">
        <w:t xml:space="preserve"> для передачи в ВИМИС «АКиНЕО» </w:t>
      </w:r>
      <w:r w:rsidRPr="00EC3A52">
        <w:rPr>
          <w:b/>
        </w:rPr>
        <w:t>с указанием номера триггерной точки, равной значению «</w:t>
      </w:r>
      <w:r w:rsidR="00EC3A52">
        <w:rPr>
          <w:b/>
        </w:rPr>
        <w:t>17</w:t>
      </w:r>
      <w:r w:rsidRPr="00EC3A52">
        <w:rPr>
          <w:b/>
        </w:rPr>
        <w:t>»</w:t>
      </w:r>
      <w:r>
        <w:t>.</w:t>
      </w:r>
    </w:p>
    <w:p w14:paraId="5FA90841" w14:textId="17CBC9CC" w:rsidR="00013F28" w:rsidRDefault="00013F28" w:rsidP="00013F28">
      <w:pPr>
        <w:pStyle w:val="phnormal"/>
      </w:pPr>
      <w:r w:rsidRPr="00746031">
        <w:lastRenderedPageBreak/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 (</w:t>
      </w:r>
      <w:r w:rsidR="005F69C1">
        <w:fldChar w:fldCharType="begin"/>
      </w:r>
      <w:r w:rsidR="005F69C1">
        <w:instrText xml:space="preserve"> REF _Ref91256969 \h </w:instrText>
      </w:r>
      <w:r w:rsidR="005F69C1">
        <w:fldChar w:fldCharType="separate"/>
      </w:r>
      <w:r w:rsidR="005F69C1" w:rsidRPr="00D54D8F">
        <w:t xml:space="preserve">Таблица </w:t>
      </w:r>
      <w:r w:rsidR="005F69C1">
        <w:rPr>
          <w:noProof/>
        </w:rPr>
        <w:t>18</w:t>
      </w:r>
      <w:r w:rsidR="005F69C1">
        <w:fldChar w:fldCharType="end"/>
      </w:r>
      <w:r>
        <w:t>).</w:t>
      </w:r>
    </w:p>
    <w:p w14:paraId="72AE9D6C" w14:textId="77777777" w:rsidR="00013F28" w:rsidRDefault="00013F28" w:rsidP="00013F28">
      <w:pPr>
        <w:pStyle w:val="phnormal"/>
      </w:pPr>
    </w:p>
    <w:p w14:paraId="2FDA2315" w14:textId="0ACA8396" w:rsidR="00013F28" w:rsidRDefault="00013F28" w:rsidP="00013F28">
      <w:pPr>
        <w:pStyle w:val="phlistitemized1"/>
      </w:pPr>
      <w:bookmarkStart w:id="97" w:name="_Ref91256969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F69C1">
        <w:rPr>
          <w:noProof/>
        </w:rPr>
        <w:t>18</w:t>
      </w:r>
      <w:r w:rsidRPr="00D54D8F">
        <w:fldChar w:fldCharType="end"/>
      </w:r>
      <w:bookmarkEnd w:id="97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>
        <w:t>по триггерной точке «</w:t>
      </w:r>
      <w:r w:rsidRPr="004E0CE7">
        <w:t xml:space="preserve">Выявление </w:t>
      </w:r>
      <w:r w:rsidR="00B6718B">
        <w:t>иммунизации</w:t>
      </w:r>
      <w:r>
        <w:t xml:space="preserve">» </w:t>
      </w:r>
      <w:r w:rsidRPr="00BB54A2">
        <w:t>и ключевые указания по</w:t>
      </w:r>
      <w:r>
        <w:t xml:space="preserve"> </w:t>
      </w:r>
      <w:r w:rsidRPr="00BB54A2">
        <w:t>формированию</w:t>
      </w:r>
      <w:r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3111"/>
        <w:gridCol w:w="5747"/>
      </w:tblGrid>
      <w:tr w:rsidR="00013F28" w:rsidRPr="00334EA5" w14:paraId="69BA4E60" w14:textId="77777777" w:rsidTr="005F69C1">
        <w:trPr>
          <w:tblHeader/>
          <w:jc w:val="center"/>
        </w:trPr>
        <w:tc>
          <w:tcPr>
            <w:tcW w:w="1340" w:type="dxa"/>
            <w:vAlign w:val="center"/>
          </w:tcPr>
          <w:p w14:paraId="5E80B75E" w14:textId="77777777" w:rsidR="00013F28" w:rsidRPr="00334EA5" w:rsidRDefault="00013F28" w:rsidP="00053102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3111" w:type="dxa"/>
            <w:vAlign w:val="center"/>
          </w:tcPr>
          <w:p w14:paraId="0B0769B8" w14:textId="77777777" w:rsidR="00013F28" w:rsidRPr="00334EA5" w:rsidRDefault="00013F28" w:rsidP="00053102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5747" w:type="dxa"/>
            <w:vAlign w:val="center"/>
          </w:tcPr>
          <w:p w14:paraId="366F5FC8" w14:textId="77777777" w:rsidR="00013F28" w:rsidRPr="00334EA5" w:rsidRDefault="00013F28" w:rsidP="00053102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013F28" w:rsidRPr="00334EA5" w14:paraId="56C442F9" w14:textId="77777777" w:rsidTr="005F69C1">
        <w:trPr>
          <w:jc w:val="center"/>
        </w:trPr>
        <w:tc>
          <w:tcPr>
            <w:tcW w:w="1340" w:type="dxa"/>
          </w:tcPr>
          <w:p w14:paraId="2B5DA719" w14:textId="77777777" w:rsidR="00013F28" w:rsidRPr="00334EA5" w:rsidRDefault="00013F28" w:rsidP="00053102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3111" w:type="dxa"/>
          </w:tcPr>
          <w:p w14:paraId="42E024FA" w14:textId="53890926" w:rsidR="00013F28" w:rsidRPr="00334EA5" w:rsidRDefault="00053102" w:rsidP="00053102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</w:rPr>
              <w:t xml:space="preserve">Факт иммунизации </w:t>
            </w:r>
            <w:r w:rsidR="005F69C1" w:rsidRPr="005F69C1">
              <w:rPr>
                <w:rFonts w:ascii="Arial" w:hAnsi="Arial"/>
                <w:sz w:val="20"/>
              </w:rPr>
              <w:t xml:space="preserve">беременной, роженицы и родильницы </w:t>
            </w:r>
            <w:r>
              <w:rPr>
                <w:rFonts w:ascii="Arial" w:hAnsi="Arial"/>
                <w:sz w:val="20"/>
              </w:rPr>
              <w:t xml:space="preserve">был зафиксирован </w:t>
            </w:r>
            <w:r w:rsidRPr="00334EA5">
              <w:rPr>
                <w:rFonts w:ascii="Arial" w:hAnsi="Arial"/>
                <w:sz w:val="20"/>
              </w:rPr>
              <w:t xml:space="preserve">по пациенту, для которого установлен статус «Контроль ВИМИС «АКиНЕО» в ГИС СЗ/МИС МО согласно требованиям пункта </w:t>
            </w:r>
            <w:r w:rsidRPr="00334EA5">
              <w:rPr>
                <w:sz w:val="20"/>
              </w:rPr>
              <w:fldChar w:fldCharType="begin"/>
            </w:r>
            <w:r w:rsidRPr="00334EA5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334EA5">
              <w:rPr>
                <w:sz w:val="20"/>
              </w:rPr>
            </w:r>
            <w:r w:rsidRPr="00334EA5">
              <w:rPr>
                <w:sz w:val="20"/>
              </w:rPr>
              <w:fldChar w:fldCharType="separate"/>
            </w:r>
            <w:r w:rsidRPr="00334EA5">
              <w:rPr>
                <w:rFonts w:ascii="Arial" w:hAnsi="Arial"/>
                <w:sz w:val="20"/>
              </w:rPr>
              <w:t>4</w:t>
            </w:r>
            <w:r w:rsidRPr="00334EA5">
              <w:rPr>
                <w:sz w:val="20"/>
              </w:rPr>
              <w:fldChar w:fldCharType="end"/>
            </w:r>
            <w:r w:rsidR="005F69C1">
              <w:rPr>
                <w:sz w:val="20"/>
              </w:rPr>
              <w:t>.</w:t>
            </w:r>
          </w:p>
        </w:tc>
        <w:tc>
          <w:tcPr>
            <w:tcW w:w="5747" w:type="dxa"/>
          </w:tcPr>
          <w:p w14:paraId="32C75364" w14:textId="71C0FDAD" w:rsidR="005F69C1" w:rsidRPr="00B6718B" w:rsidRDefault="005F69C1" w:rsidP="005F69C1">
            <w:pPr>
              <w:pStyle w:val="phlistitemized1"/>
              <w:ind w:left="360"/>
              <w:rPr>
                <w:rFonts w:ascii="Arial" w:hAnsi="Arial"/>
                <w:sz w:val="20"/>
              </w:rPr>
            </w:pPr>
            <w:r w:rsidRPr="005F69C1">
              <w:rPr>
                <w:rFonts w:ascii="Arial" w:hAnsi="Arial"/>
                <w:sz w:val="20"/>
              </w:rPr>
              <w:t xml:space="preserve">СЭМД beta-версии «Протокол медицинской манипуляции» </w:t>
            </w:r>
            <w:r>
              <w:rPr>
                <w:rFonts w:ascii="Arial" w:hAnsi="Arial"/>
                <w:sz w:val="20"/>
              </w:rPr>
              <w:t>(код «109» по справочнику 1.2</w:t>
            </w:r>
            <w:r w:rsidRPr="00B6718B">
              <w:rPr>
                <w:rFonts w:ascii="Arial" w:hAnsi="Arial"/>
                <w:sz w:val="20"/>
              </w:rPr>
              <w:t>.643.5.1.13.13.11.1522):</w:t>
            </w:r>
          </w:p>
          <w:p w14:paraId="32A5CCD8" w14:textId="4B30D344" w:rsidR="005F69C1" w:rsidRPr="00B6718B" w:rsidRDefault="005F69C1" w:rsidP="00B22882">
            <w:pPr>
              <w:pStyle w:val="phlistitemized1"/>
              <w:numPr>
                <w:ilvl w:val="0"/>
                <w:numId w:val="57"/>
              </w:numPr>
              <w:rPr>
                <w:rFonts w:ascii="Arial" w:hAnsi="Arial"/>
                <w:sz w:val="20"/>
              </w:rPr>
            </w:pPr>
            <w:r w:rsidRPr="00B6718B">
              <w:rPr>
                <w:rFonts w:ascii="Arial" w:hAnsi="Arial"/>
                <w:sz w:val="20"/>
                <w:lang w:eastAsia="ru-RU"/>
              </w:rPr>
              <w:t>в поле «Типы документированных событий» обязательно следует указать значение «Вакцинация» (</w:t>
            </w:r>
            <w:r w:rsidRPr="00B6718B">
              <w:rPr>
                <w:rFonts w:ascii="Arial" w:hAnsi="Arial"/>
                <w:sz w:val="20"/>
                <w:lang w:val="en-US" w:eastAsia="ru-RU"/>
              </w:rPr>
              <w:t>id</w:t>
            </w:r>
            <w:r w:rsidRPr="00B6718B">
              <w:rPr>
                <w:rFonts w:ascii="Arial" w:hAnsi="Arial"/>
                <w:sz w:val="20"/>
                <w:lang w:eastAsia="ru-RU"/>
              </w:rPr>
              <w:t>=27 согласно справочнику НСИ OID 1.2.643.5.1.13.13.99.2.726 версии не ниже 2.7);</w:t>
            </w:r>
          </w:p>
          <w:p w14:paraId="13058B78" w14:textId="2B25B717" w:rsidR="00013F28" w:rsidRPr="00334EA5" w:rsidRDefault="005F69C1" w:rsidP="00B22882">
            <w:pPr>
              <w:pStyle w:val="phlistitemized1"/>
              <w:numPr>
                <w:ilvl w:val="0"/>
                <w:numId w:val="57"/>
              </w:numPr>
              <w:rPr>
                <w:rFonts w:ascii="Arial" w:hAnsi="Arial"/>
                <w:sz w:val="20"/>
                <w:lang w:eastAsia="ru-RU"/>
              </w:rPr>
            </w:pPr>
            <w:r w:rsidRPr="00B6718B">
              <w:rPr>
                <w:rFonts w:ascii="Arial" w:hAnsi="Arial"/>
                <w:sz w:val="20"/>
              </w:rPr>
              <w:t>обязательно заполнить секцию «Описание иммунизации».</w:t>
            </w:r>
          </w:p>
        </w:tc>
      </w:tr>
    </w:tbl>
    <w:p w14:paraId="45CB5F6A" w14:textId="77777777" w:rsidR="00013F28" w:rsidRDefault="00013F28" w:rsidP="00013F28">
      <w:pPr>
        <w:pStyle w:val="phnormal"/>
      </w:pPr>
    </w:p>
    <w:p w14:paraId="2D48AEC1" w14:textId="77777777" w:rsidR="00013F28" w:rsidRDefault="00013F28" w:rsidP="0007017D"/>
    <w:p w14:paraId="76AB3366" w14:textId="2782C3B8" w:rsidR="005B5679" w:rsidRPr="00D54D8F" w:rsidRDefault="005B5679" w:rsidP="005B5679">
      <w:pPr>
        <w:pStyle w:val="21"/>
      </w:pPr>
      <w:bookmarkStart w:id="98" w:name="_Ref91491255"/>
      <w:bookmarkStart w:id="99" w:name="_Toc92977266"/>
      <w:r w:rsidRPr="005B5679">
        <w:t>Выявление факта подготовки к применению вспомогательных репродуктивных технологий</w:t>
      </w:r>
      <w:bookmarkEnd w:id="98"/>
      <w:bookmarkEnd w:id="99"/>
    </w:p>
    <w:p w14:paraId="20DFD042" w14:textId="5F8492D9" w:rsidR="005B5679" w:rsidRDefault="005B5679" w:rsidP="005B5679">
      <w:pPr>
        <w:pStyle w:val="phlistitemizedtitle"/>
      </w:pPr>
      <w:r w:rsidRPr="00D54D8F">
        <w:t>В ГИС СЗ/МИС МО фиксируется факт события – проведение осмотра (консультации) пациента</w:t>
      </w:r>
      <w:r>
        <w:t xml:space="preserve"> в амбулаторных условиях</w:t>
      </w:r>
      <w:r w:rsidRPr="00D54D8F">
        <w:t xml:space="preserve">, связанного с </w:t>
      </w:r>
      <w:r w:rsidR="00507CA6" w:rsidRPr="00507CA6">
        <w:t>подготовк</w:t>
      </w:r>
      <w:r w:rsidR="00507CA6">
        <w:t>ой</w:t>
      </w:r>
      <w:r w:rsidR="00507CA6" w:rsidRPr="00507CA6">
        <w:t xml:space="preserve"> к применению вспомогательных репродуктивных технологий</w:t>
      </w:r>
      <w:r w:rsidRPr="00D54D8F">
        <w:t xml:space="preserve">. Возникает необходимость передачи информации в ВИМИС «АКиНЕО». </w:t>
      </w:r>
    </w:p>
    <w:p w14:paraId="454545B9" w14:textId="14867826" w:rsidR="005B5679" w:rsidRDefault="005B5679" w:rsidP="005B5679">
      <w:pPr>
        <w:pStyle w:val="phlistitemizedtitle"/>
      </w:pPr>
      <w:r w:rsidRPr="00D54D8F">
        <w:t>В случае</w:t>
      </w:r>
      <w:r>
        <w:t xml:space="preserve"> </w:t>
      </w:r>
      <w:r w:rsidRPr="00D54D8F">
        <w:t>соблюдения 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EC3A52">
        <w:fldChar w:fldCharType="begin"/>
      </w:r>
      <w:r w:rsidR="00EC3A52">
        <w:instrText xml:space="preserve"> REF _Ref89686663 \h </w:instrText>
      </w:r>
      <w:r w:rsidR="00EC3A52">
        <w:fldChar w:fldCharType="separate"/>
      </w:r>
      <w:r w:rsidR="00EC3A52" w:rsidRPr="00D54D8F">
        <w:t xml:space="preserve">Таблица </w:t>
      </w:r>
      <w:r w:rsidR="00EC3A52">
        <w:rPr>
          <w:noProof/>
        </w:rPr>
        <w:t>19</w:t>
      </w:r>
      <w:r w:rsidR="00EC3A52">
        <w:fldChar w:fldCharType="end"/>
      </w:r>
      <w:r>
        <w:t xml:space="preserve">), </w:t>
      </w:r>
      <w:r w:rsidRPr="00D54D8F">
        <w:t xml:space="preserve">ГИС СЗ/МИС МО формирует </w:t>
      </w:r>
      <w:r>
        <w:t>СЭМД/</w:t>
      </w:r>
      <w:r w:rsidR="00E96E43">
        <w:t>СЭМД beta-версии</w:t>
      </w:r>
      <w:r w:rsidRPr="00D54D8F">
        <w:t xml:space="preserve"> для передачи в ВИМИС «АКиНЕО» </w:t>
      </w:r>
      <w:r w:rsidRPr="00EC3A52">
        <w:rPr>
          <w:b/>
        </w:rPr>
        <w:t>с указанием номера триггерной точки, равной значению «</w:t>
      </w:r>
      <w:r w:rsidR="00593729" w:rsidRPr="00EC3A52">
        <w:rPr>
          <w:b/>
        </w:rPr>
        <w:t>26</w:t>
      </w:r>
      <w:r w:rsidRPr="00EC3A52">
        <w:rPr>
          <w:b/>
        </w:rPr>
        <w:t>»</w:t>
      </w:r>
      <w:r>
        <w:t xml:space="preserve">. </w:t>
      </w:r>
      <w:r w:rsidRPr="00746031">
        <w:t>Перечень передаваемых СЭМД и ключевые указания по их формированию</w:t>
      </w:r>
      <w:r>
        <w:t xml:space="preserve"> представлены </w:t>
      </w:r>
      <w:r w:rsidRPr="00D54D8F">
        <w:t>в</w:t>
      </w:r>
      <w:r>
        <w:t xml:space="preserve"> таблице</w:t>
      </w:r>
      <w:r w:rsidRPr="00D54D8F">
        <w:t xml:space="preserve"> </w:t>
      </w:r>
      <w:r>
        <w:t>(</w:t>
      </w:r>
      <w:r w:rsidR="00507CA6">
        <w:fldChar w:fldCharType="begin"/>
      </w:r>
      <w:r w:rsidR="00507CA6">
        <w:instrText xml:space="preserve"> REF _Ref89686663 \h </w:instrText>
      </w:r>
      <w:r w:rsidR="00507CA6">
        <w:fldChar w:fldCharType="separate"/>
      </w:r>
      <w:r w:rsidR="00EC3A52" w:rsidRPr="00D54D8F">
        <w:t xml:space="preserve">Таблица </w:t>
      </w:r>
      <w:r w:rsidR="00EC3A52">
        <w:rPr>
          <w:noProof/>
        </w:rPr>
        <w:t>19</w:t>
      </w:r>
      <w:r w:rsidR="00507CA6">
        <w:fldChar w:fldCharType="end"/>
      </w:r>
      <w:r>
        <w:t>).</w:t>
      </w:r>
    </w:p>
    <w:p w14:paraId="0D90AA91" w14:textId="77777777" w:rsidR="005B5679" w:rsidRDefault="005B5679" w:rsidP="005B5679">
      <w:pPr>
        <w:pStyle w:val="phlistitemized1"/>
      </w:pPr>
    </w:p>
    <w:p w14:paraId="01EC46C9" w14:textId="4DBBD884" w:rsidR="005B5679" w:rsidRDefault="005B5679" w:rsidP="005B5679">
      <w:pPr>
        <w:pStyle w:val="phlistitemized1"/>
        <w:rPr>
          <w:lang w:eastAsia="ru-RU"/>
        </w:rPr>
      </w:pPr>
      <w:bookmarkStart w:id="100" w:name="_Ref89686663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B6718B">
        <w:rPr>
          <w:noProof/>
        </w:rPr>
        <w:t>19</w:t>
      </w:r>
      <w:r w:rsidRPr="00D54D8F">
        <w:fldChar w:fldCharType="end"/>
      </w:r>
      <w:bookmarkEnd w:id="100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>
        <w:t>по триггерной точке «</w:t>
      </w:r>
      <w:r w:rsidR="00507CA6" w:rsidRPr="00507CA6">
        <w:t>Выявление факта подготовки к применению вспомогательных репродуктивных технологий</w:t>
      </w:r>
      <w:r>
        <w:t xml:space="preserve">» </w:t>
      </w:r>
      <w:r w:rsidRPr="00BB54A2">
        <w:t>и ключевые указания по формированию</w:t>
      </w:r>
      <w:r>
        <w:t xml:space="preserve"> СЭМД</w:t>
      </w:r>
    </w:p>
    <w:p w14:paraId="2FDDA147" w14:textId="77777777" w:rsidR="005B5679" w:rsidRDefault="005B5679" w:rsidP="005B5679">
      <w:pPr>
        <w:pStyle w:val="phlistitemized1"/>
        <w:rPr>
          <w:lang w:eastAsia="ru-RU"/>
        </w:rPr>
      </w:pP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3161"/>
        <w:gridCol w:w="5676"/>
      </w:tblGrid>
      <w:tr w:rsidR="00546A01" w:rsidRPr="00334EA5" w14:paraId="5C7362DA" w14:textId="77777777" w:rsidTr="00053102">
        <w:trPr>
          <w:tblHeader/>
          <w:jc w:val="center"/>
        </w:trPr>
        <w:tc>
          <w:tcPr>
            <w:tcW w:w="1361" w:type="dxa"/>
            <w:vAlign w:val="center"/>
          </w:tcPr>
          <w:p w14:paraId="08C4DB44" w14:textId="77777777" w:rsidR="00546A01" w:rsidRPr="00334EA5" w:rsidRDefault="00546A01" w:rsidP="00053102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3161" w:type="dxa"/>
            <w:vAlign w:val="center"/>
          </w:tcPr>
          <w:p w14:paraId="031C76B4" w14:textId="77777777" w:rsidR="00546A01" w:rsidRPr="00334EA5" w:rsidRDefault="00546A01" w:rsidP="00053102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5676" w:type="dxa"/>
            <w:vAlign w:val="center"/>
          </w:tcPr>
          <w:p w14:paraId="7602974D" w14:textId="77777777" w:rsidR="00546A01" w:rsidRPr="00334EA5" w:rsidRDefault="00546A01" w:rsidP="00053102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546A01" w:rsidRPr="00334EA5" w14:paraId="6B3C964E" w14:textId="77777777" w:rsidTr="00053102">
        <w:trPr>
          <w:jc w:val="center"/>
        </w:trPr>
        <w:tc>
          <w:tcPr>
            <w:tcW w:w="1361" w:type="dxa"/>
          </w:tcPr>
          <w:p w14:paraId="51A43C1B" w14:textId="77777777" w:rsidR="00546A01" w:rsidRPr="00334EA5" w:rsidRDefault="00546A01" w:rsidP="00053102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3161" w:type="dxa"/>
          </w:tcPr>
          <w:p w14:paraId="24A2BBC4" w14:textId="700A89D4" w:rsidR="00546A01" w:rsidRPr="00034C3D" w:rsidRDefault="00546A01" w:rsidP="00053102">
            <w:pPr>
              <w:pStyle w:val="phlistitemized1"/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 xml:space="preserve">на осмотре (консультации) </w:t>
            </w:r>
            <w:r w:rsidRPr="00034C3D">
              <w:rPr>
                <w:rFonts w:ascii="Arial" w:hAnsi="Arial"/>
                <w:b/>
                <w:sz w:val="20"/>
              </w:rPr>
              <w:t>врача-акушера-гинеколога</w:t>
            </w:r>
            <w:r w:rsidR="00034C3D" w:rsidRPr="00034C3D">
              <w:rPr>
                <w:rFonts w:ascii="Arial" w:hAnsi="Arial"/>
                <w:sz w:val="20"/>
              </w:rPr>
              <w:t xml:space="preserve"> </w:t>
            </w:r>
            <w:r w:rsidR="00034C3D">
              <w:rPr>
                <w:rFonts w:ascii="Arial" w:hAnsi="Arial"/>
                <w:sz w:val="20"/>
              </w:rPr>
              <w:t xml:space="preserve">у пациентки </w:t>
            </w:r>
            <w:r w:rsidRPr="00334EA5">
              <w:rPr>
                <w:rFonts w:ascii="Arial" w:hAnsi="Arial"/>
                <w:sz w:val="20"/>
              </w:rPr>
              <w:t>был</w:t>
            </w:r>
            <w:r w:rsidR="00034C3D">
              <w:rPr>
                <w:rFonts w:ascii="Arial" w:hAnsi="Arial"/>
                <w:sz w:val="20"/>
              </w:rPr>
              <w:t>и выявлены показания к применению ВРТ</w:t>
            </w:r>
            <w:r w:rsidRPr="00D40599">
              <w:rPr>
                <w:rFonts w:ascii="Arial" w:hAnsi="Arial"/>
                <w:sz w:val="20"/>
              </w:rPr>
              <w:t xml:space="preserve">, </w:t>
            </w:r>
            <w:r w:rsidR="00034C3D">
              <w:rPr>
                <w:rFonts w:ascii="Arial" w:hAnsi="Arial"/>
                <w:sz w:val="20"/>
              </w:rPr>
              <w:t xml:space="preserve">с </w:t>
            </w:r>
            <w:r w:rsidRPr="00D40599">
              <w:rPr>
                <w:rFonts w:ascii="Arial" w:hAnsi="Arial"/>
                <w:sz w:val="20"/>
              </w:rPr>
              <w:t>соответств</w:t>
            </w:r>
            <w:r w:rsidR="00034C3D">
              <w:rPr>
                <w:rFonts w:ascii="Arial" w:hAnsi="Arial"/>
                <w:sz w:val="20"/>
              </w:rPr>
              <w:t>ии с требованиями графы</w:t>
            </w:r>
            <w:r w:rsidRPr="00D40599">
              <w:rPr>
                <w:rFonts w:ascii="Arial" w:hAnsi="Arial"/>
                <w:sz w:val="20"/>
              </w:rPr>
              <w:t xml:space="preserve"> II таблицы (см. </w:t>
            </w:r>
            <w:r w:rsidRPr="001A1ECF">
              <w:rPr>
                <w:sz w:val="20"/>
              </w:rPr>
              <w:fldChar w:fldCharType="begin"/>
            </w:r>
            <w:r w:rsidRPr="001A1ECF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1A1ECF">
              <w:rPr>
                <w:sz w:val="20"/>
              </w:rPr>
            </w:r>
            <w:r w:rsidRPr="001A1ECF">
              <w:rPr>
                <w:sz w:val="20"/>
              </w:rPr>
              <w:fldChar w:fldCharType="separate"/>
            </w:r>
            <w:r w:rsidRPr="001A1ECF">
              <w:rPr>
                <w:rFonts w:ascii="Arial" w:hAnsi="Arial"/>
                <w:sz w:val="20"/>
              </w:rPr>
              <w:t>Таблица 1</w:t>
            </w:r>
            <w:r w:rsidRPr="001A1ECF">
              <w:rPr>
                <w:sz w:val="20"/>
              </w:rPr>
              <w:fldChar w:fldCharType="end"/>
            </w:r>
            <w:r w:rsidRPr="00034C3D">
              <w:rPr>
                <w:rFonts w:ascii="Arial" w:hAnsi="Arial"/>
                <w:sz w:val="20"/>
              </w:rPr>
              <w:t>) для группы «</w:t>
            </w:r>
            <w:r w:rsidR="00034C3D" w:rsidRPr="00034C3D">
              <w:rPr>
                <w:rFonts w:ascii="Arial" w:hAnsi="Arial"/>
                <w:sz w:val="20"/>
              </w:rPr>
              <w:t>Пациентки, получающие медпомощь в рамках применения ВРТ</w:t>
            </w:r>
            <w:r w:rsidRPr="00034C3D">
              <w:rPr>
                <w:rFonts w:ascii="Arial" w:hAnsi="Arial"/>
                <w:sz w:val="20"/>
              </w:rPr>
              <w:t>»;</w:t>
            </w:r>
          </w:p>
          <w:p w14:paraId="120A0D85" w14:textId="19995A6E" w:rsidR="00546A01" w:rsidRPr="00334EA5" w:rsidRDefault="00546A01" w:rsidP="00053102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034C3D">
              <w:rPr>
                <w:rFonts w:ascii="Arial" w:hAnsi="Arial"/>
                <w:sz w:val="20"/>
              </w:rPr>
              <w:t xml:space="preserve">+ </w:t>
            </w:r>
            <w:r w:rsidR="00034C3D" w:rsidRPr="00510310">
              <w:rPr>
                <w:rFonts w:ascii="Arial" w:hAnsi="Arial"/>
                <w:b/>
                <w:sz w:val="20"/>
              </w:rPr>
              <w:t>осмотр производится в рамках подготовки к применению ВРТ</w:t>
            </w:r>
          </w:p>
        </w:tc>
        <w:tc>
          <w:tcPr>
            <w:tcW w:w="5676" w:type="dxa"/>
          </w:tcPr>
          <w:p w14:paraId="7DD4794D" w14:textId="5B5C297E" w:rsidR="00034C3D" w:rsidRDefault="00546A01" w:rsidP="00053102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1.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</w:r>
            <w:r w:rsidRPr="00810AA1">
              <w:rPr>
                <w:rFonts w:ascii="Arial" w:hAnsi="Arial"/>
                <w:sz w:val="20"/>
                <w:lang w:eastAsia="ru-RU"/>
              </w:rPr>
              <w:t>СЭМД beta-версии «Прием (осмотр) врача-специалиста» (код «341» по справочнику 1.2.643.5.1.13.13.11.1522)</w:t>
            </w:r>
            <w:r w:rsidR="00034C3D">
              <w:rPr>
                <w:rFonts w:ascii="Arial" w:hAnsi="Arial"/>
                <w:sz w:val="20"/>
                <w:lang w:eastAsia="ru-RU"/>
              </w:rPr>
              <w:t>:</w:t>
            </w:r>
          </w:p>
          <w:p w14:paraId="26B56D73" w14:textId="2583BA90" w:rsidR="00546A01" w:rsidRDefault="00546A01" w:rsidP="00B22882">
            <w:pPr>
              <w:pStyle w:val="phlistitemized1"/>
              <w:numPr>
                <w:ilvl w:val="0"/>
                <w:numId w:val="56"/>
              </w:numPr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с обязательным заполнением профильных секций акушером-гинекологом</w:t>
            </w:r>
            <w:r w:rsidR="00034C3D">
              <w:rPr>
                <w:rFonts w:ascii="Arial" w:hAnsi="Arial"/>
                <w:sz w:val="20"/>
                <w:lang w:eastAsia="ru-RU"/>
              </w:rPr>
              <w:t xml:space="preserve">, </w:t>
            </w:r>
            <w:r w:rsidR="00034C3D" w:rsidRPr="00034C3D">
              <w:rPr>
                <w:rFonts w:ascii="Arial" w:hAnsi="Arial"/>
                <w:b/>
                <w:sz w:val="20"/>
                <w:lang w:eastAsia="ru-RU"/>
              </w:rPr>
              <w:t>включая секцию «Применение вспомогательных репродуктивных технологий»</w:t>
            </w:r>
            <w:r w:rsidRPr="00334EA5">
              <w:rPr>
                <w:rFonts w:ascii="Arial" w:hAnsi="Arial"/>
                <w:sz w:val="20"/>
                <w:lang w:eastAsia="ru-RU"/>
              </w:rPr>
              <w:t>;</w:t>
            </w:r>
          </w:p>
          <w:p w14:paraId="5744E5B8" w14:textId="04320536" w:rsidR="00034C3D" w:rsidRPr="00034C3D" w:rsidRDefault="00034C3D" w:rsidP="00B22882">
            <w:pPr>
              <w:pStyle w:val="phlistitemized1"/>
              <w:numPr>
                <w:ilvl w:val="0"/>
                <w:numId w:val="56"/>
              </w:numPr>
              <w:rPr>
                <w:rFonts w:ascii="Arial" w:hAnsi="Arial"/>
                <w:sz w:val="20"/>
                <w:lang w:eastAsia="ru-RU"/>
              </w:rPr>
            </w:pPr>
            <w:r w:rsidRPr="00034C3D">
              <w:rPr>
                <w:rFonts w:ascii="Arial" w:hAnsi="Arial"/>
                <w:sz w:val="20"/>
                <w:lang w:eastAsia="ru-RU"/>
              </w:rPr>
              <w:t xml:space="preserve">в поле «Типы документированных событий» обязательно следует указать значение </w:t>
            </w:r>
            <w:r w:rsidRPr="00034C3D">
              <w:rPr>
                <w:rFonts w:ascii="Arial" w:hAnsi="Arial"/>
                <w:b/>
                <w:sz w:val="20"/>
                <w:lang w:eastAsia="ru-RU"/>
              </w:rPr>
              <w:t>«Медицинский осмотр в рамках подготовки к применению вспомогательных репродуктивных технологий»</w:t>
            </w:r>
            <w:r w:rsidRPr="00034C3D">
              <w:rPr>
                <w:rFonts w:ascii="Arial" w:hAnsi="Arial"/>
                <w:sz w:val="20"/>
                <w:lang w:eastAsia="ru-RU"/>
              </w:rPr>
              <w:t xml:space="preserve"> (</w:t>
            </w:r>
            <w:r w:rsidRPr="00034C3D">
              <w:rPr>
                <w:rFonts w:ascii="Arial" w:hAnsi="Arial"/>
                <w:sz w:val="20"/>
                <w:lang w:val="en-US" w:eastAsia="ru-RU"/>
              </w:rPr>
              <w:t>id</w:t>
            </w:r>
            <w:r w:rsidRPr="00034C3D">
              <w:rPr>
                <w:rFonts w:ascii="Arial" w:hAnsi="Arial"/>
                <w:sz w:val="20"/>
                <w:lang w:eastAsia="ru-RU"/>
              </w:rPr>
              <w:t>=35 согласно справочнику НСИ OID 1.2.643.5.1.13.13.99.2.726 версии не ниже 2.7);</w:t>
            </w:r>
          </w:p>
          <w:p w14:paraId="1934AF38" w14:textId="1BBECA0A" w:rsidR="00546A01" w:rsidRPr="00034C3D" w:rsidRDefault="00546A01" w:rsidP="00053102">
            <w:pPr>
              <w:pStyle w:val="phlistitemized1"/>
              <w:rPr>
                <w:rFonts w:ascii="Arial" w:hAnsi="Arial"/>
                <w:color w:val="000000" w:themeColor="text1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2.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</w:r>
            <w:r w:rsidRPr="00034C3D">
              <w:rPr>
                <w:rFonts w:ascii="Arial" w:hAnsi="Arial"/>
                <w:color w:val="000000" w:themeColor="text1"/>
                <w:sz w:val="20"/>
                <w:lang w:eastAsia="ru-RU"/>
              </w:rPr>
              <w:t>СЭМД «Направление на консультацию и во вспомогательные кабинеты» (код «57» по справочнику 1.2.643.5.1.13.13.11.1522) – направления, оформленные в рамках осмотра (консультации), по которому был сформирован СЭМД beta-версии «Прием (осмотр) врача-специалиста» согласно пункту 1 данного перечня;</w:t>
            </w:r>
          </w:p>
          <w:p w14:paraId="1532B40A" w14:textId="77777777" w:rsidR="00546A01" w:rsidRPr="00034C3D" w:rsidRDefault="00546A01" w:rsidP="00053102">
            <w:pPr>
              <w:pStyle w:val="phlistitemized1"/>
              <w:rPr>
                <w:rFonts w:ascii="Arial" w:hAnsi="Arial"/>
                <w:color w:val="000000" w:themeColor="text1"/>
                <w:sz w:val="20"/>
                <w:lang w:eastAsia="ru-RU"/>
              </w:rPr>
            </w:pPr>
            <w:r w:rsidRPr="00034C3D">
              <w:rPr>
                <w:rFonts w:ascii="Arial" w:hAnsi="Arial"/>
                <w:color w:val="000000" w:themeColor="text1"/>
                <w:sz w:val="20"/>
                <w:lang w:eastAsia="ru-RU"/>
              </w:rPr>
              <w:t>3.</w:t>
            </w:r>
            <w:r w:rsidRPr="00034C3D">
              <w:rPr>
                <w:rFonts w:ascii="Arial" w:hAnsi="Arial"/>
                <w:color w:val="000000" w:themeColor="text1"/>
                <w:sz w:val="20"/>
                <w:lang w:eastAsia="ru-RU"/>
              </w:rPr>
              <w:tab/>
              <w:t>СЭМД beta-версии «Протокол инструментального исследования» (код СЭМД beta-версии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СЭМД beta-версии «Прием (осмотр) врача-специалиста» согласно пункту 1 данного раздела;</w:t>
            </w:r>
          </w:p>
          <w:p w14:paraId="55319C0E" w14:textId="77777777" w:rsidR="00546A01" w:rsidRPr="00334EA5" w:rsidRDefault="00546A01" w:rsidP="00053102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034C3D">
              <w:rPr>
                <w:rFonts w:ascii="Arial" w:hAnsi="Arial"/>
                <w:color w:val="000000" w:themeColor="text1"/>
                <w:sz w:val="20"/>
                <w:lang w:eastAsia="ru-RU"/>
              </w:rPr>
              <w:t>4.</w:t>
            </w:r>
            <w:r w:rsidRPr="00034C3D">
              <w:rPr>
                <w:rFonts w:ascii="Arial" w:hAnsi="Arial"/>
                <w:color w:val="000000" w:themeColor="text1"/>
                <w:sz w:val="20"/>
                <w:lang w:eastAsia="ru-RU"/>
              </w:rPr>
              <w:tab/>
              <w:t>СЭМД «Протокол лабораторного исследования»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СЭМД beta-версии ««Прием (осмотр) врача-специалиста» согласно пункту 1 данного раздела.</w:t>
            </w:r>
          </w:p>
        </w:tc>
      </w:tr>
      <w:tr w:rsidR="00546A01" w:rsidRPr="00334EA5" w14:paraId="5D688F00" w14:textId="77777777" w:rsidTr="00053102">
        <w:trPr>
          <w:jc w:val="center"/>
        </w:trPr>
        <w:tc>
          <w:tcPr>
            <w:tcW w:w="1361" w:type="dxa"/>
          </w:tcPr>
          <w:p w14:paraId="0E5F2AA5" w14:textId="77777777" w:rsidR="00546A01" w:rsidRPr="00334EA5" w:rsidRDefault="00546A01" w:rsidP="00053102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lastRenderedPageBreak/>
              <w:t>Условие 2</w:t>
            </w:r>
          </w:p>
        </w:tc>
        <w:tc>
          <w:tcPr>
            <w:tcW w:w="3161" w:type="dxa"/>
          </w:tcPr>
          <w:p w14:paraId="73F3BC9A" w14:textId="56709885" w:rsidR="00546A01" w:rsidRPr="00334EA5" w:rsidRDefault="00546A01" w:rsidP="00053102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>осмотры (консультации) пациента врачами-специалистами (</w:t>
            </w:r>
            <w:r w:rsidRPr="00034C3D">
              <w:rPr>
                <w:rFonts w:ascii="Arial" w:hAnsi="Arial"/>
                <w:b/>
                <w:sz w:val="20"/>
              </w:rPr>
              <w:t>за исключением акушера-гинеколога</w:t>
            </w:r>
            <w:r w:rsidRPr="00334EA5">
              <w:rPr>
                <w:rFonts w:ascii="Arial" w:hAnsi="Arial"/>
                <w:sz w:val="20"/>
              </w:rPr>
              <w:t xml:space="preserve">) были сформированы </w:t>
            </w:r>
            <w:r w:rsidRPr="00013F28">
              <w:rPr>
                <w:rFonts w:ascii="Arial" w:hAnsi="Arial"/>
                <w:b/>
                <w:sz w:val="20"/>
              </w:rPr>
              <w:t xml:space="preserve">в рамках </w:t>
            </w:r>
            <w:r w:rsidR="00034C3D" w:rsidRPr="00013F28">
              <w:rPr>
                <w:rFonts w:ascii="Arial" w:hAnsi="Arial"/>
                <w:b/>
                <w:sz w:val="20"/>
              </w:rPr>
              <w:t xml:space="preserve">подготовки к применению </w:t>
            </w:r>
            <w:r w:rsidR="00013F28" w:rsidRPr="00013F28">
              <w:rPr>
                <w:rFonts w:ascii="Arial" w:hAnsi="Arial"/>
                <w:b/>
                <w:sz w:val="20"/>
              </w:rPr>
              <w:t>ВРТ</w:t>
            </w:r>
          </w:p>
        </w:tc>
        <w:tc>
          <w:tcPr>
            <w:tcW w:w="5676" w:type="dxa"/>
          </w:tcPr>
          <w:p w14:paraId="689756C8" w14:textId="773B3A0C" w:rsidR="00546A01" w:rsidRPr="00334EA5" w:rsidRDefault="00546A01" w:rsidP="00053102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1.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</w:r>
            <w:r w:rsidRPr="00810AA1">
              <w:rPr>
                <w:rFonts w:ascii="Arial" w:hAnsi="Arial"/>
                <w:sz w:val="20"/>
                <w:lang w:eastAsia="ru-RU"/>
              </w:rPr>
              <w:t>СЭМД beta-версии «Прием (осмотр) врача-специалиста» (</w:t>
            </w:r>
            <w:r w:rsidRPr="00013F28">
              <w:rPr>
                <w:rFonts w:ascii="Arial" w:hAnsi="Arial"/>
                <w:sz w:val="20"/>
                <w:lang w:eastAsia="ru-RU"/>
              </w:rPr>
              <w:t xml:space="preserve">код «341» по справочнику 1.2.643.5.1.13.13.11.1522) в поле «Типы документированных событий» обязательно следует указать значение </w:t>
            </w:r>
            <w:r w:rsidR="00013F28" w:rsidRPr="00013F28">
              <w:rPr>
                <w:rFonts w:ascii="Arial" w:hAnsi="Arial"/>
                <w:b/>
                <w:sz w:val="20"/>
                <w:lang w:eastAsia="ru-RU"/>
              </w:rPr>
              <w:t>«Медицинский осмотр в рамках подготовки к применению вспомогательных репродуктивных технологий»</w:t>
            </w:r>
            <w:r w:rsidRPr="00013F28">
              <w:rPr>
                <w:rFonts w:ascii="Arial" w:hAnsi="Arial"/>
                <w:sz w:val="20"/>
                <w:lang w:eastAsia="ru-RU"/>
              </w:rPr>
              <w:t xml:space="preserve"> (</w:t>
            </w:r>
            <w:r w:rsidRPr="00013F28">
              <w:rPr>
                <w:rFonts w:ascii="Arial" w:hAnsi="Arial"/>
                <w:sz w:val="20"/>
                <w:lang w:val="en-US" w:eastAsia="ru-RU"/>
              </w:rPr>
              <w:t>id</w:t>
            </w:r>
            <w:r w:rsidRPr="00013F28">
              <w:rPr>
                <w:rFonts w:ascii="Arial" w:hAnsi="Arial"/>
                <w:sz w:val="20"/>
                <w:lang w:eastAsia="ru-RU"/>
              </w:rPr>
              <w:t>=</w:t>
            </w:r>
            <w:r w:rsidR="00013F28" w:rsidRPr="00013F28">
              <w:rPr>
                <w:rFonts w:ascii="Arial" w:hAnsi="Arial"/>
                <w:sz w:val="20"/>
                <w:lang w:eastAsia="ru-RU"/>
              </w:rPr>
              <w:t>35</w:t>
            </w:r>
            <w:r w:rsidRPr="00013F28">
              <w:rPr>
                <w:rFonts w:ascii="Arial" w:hAnsi="Arial"/>
                <w:sz w:val="20"/>
                <w:lang w:eastAsia="ru-RU"/>
              </w:rPr>
              <w:t xml:space="preserve"> согласно справочнику НСИ OID 1.2.643.5.1.13.13.99.2.726 версии не ниже 2.7);</w:t>
            </w:r>
          </w:p>
          <w:p w14:paraId="10E913CC" w14:textId="2554AFCB" w:rsidR="00546A01" w:rsidRPr="00334EA5" w:rsidRDefault="00546A01" w:rsidP="00053102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2.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</w:r>
            <w:r>
              <w:rPr>
                <w:rFonts w:ascii="Arial" w:hAnsi="Arial"/>
                <w:sz w:val="20"/>
                <w:lang w:eastAsia="ru-RU"/>
              </w:rPr>
              <w:t>СЭМД «Направление на консультацию и во вспомогательные кабинеты» (код «57» по справочнику 1.2.643.5.1.13.13.11.1522)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– направления, оформленные в рамках </w:t>
            </w:r>
            <w:r>
              <w:rPr>
                <w:rFonts w:ascii="Arial" w:hAnsi="Arial"/>
                <w:sz w:val="20"/>
                <w:lang w:eastAsia="ru-RU"/>
              </w:rPr>
              <w:t>приема (осмотра)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, по которому был сформирован </w:t>
            </w: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 w:rsidRPr="00810AA1">
              <w:rPr>
                <w:rFonts w:ascii="Arial" w:hAnsi="Arial"/>
                <w:sz w:val="20"/>
                <w:lang w:eastAsia="ru-RU"/>
              </w:rPr>
              <w:t>«Прием (осмотр) врача-специалиста»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согласно пункту 1 данного раздела;</w:t>
            </w:r>
          </w:p>
          <w:p w14:paraId="58A9241E" w14:textId="77777777" w:rsidR="00546A01" w:rsidRPr="00334EA5" w:rsidRDefault="00546A01" w:rsidP="00053102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3.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</w: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«Протокол инструментального исследования» (код </w:t>
            </w: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</w:t>
            </w: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>
              <w:rPr>
                <w:rFonts w:ascii="Arial" w:hAnsi="Arial"/>
                <w:sz w:val="20"/>
                <w:lang w:eastAsia="ru-RU"/>
              </w:rPr>
              <w:t>«Прием (осмотр) врача-специалиста» согласно пункту 1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данного раздела;</w:t>
            </w:r>
          </w:p>
          <w:p w14:paraId="6BDB76C7" w14:textId="77777777" w:rsidR="00546A01" w:rsidRPr="00334EA5" w:rsidRDefault="00546A01" w:rsidP="00053102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4.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  <w:t xml:space="preserve">СЭМД «Протокол лабораторного исследования»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</w:t>
            </w: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>
              <w:rPr>
                <w:rFonts w:ascii="Arial" w:hAnsi="Arial"/>
                <w:sz w:val="20"/>
                <w:lang w:eastAsia="ru-RU"/>
              </w:rPr>
              <w:t>«Прием (осмотр) врача-специалиста» согласно пункту 1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данного перечня.</w:t>
            </w:r>
          </w:p>
        </w:tc>
      </w:tr>
      <w:tr w:rsidR="00013F28" w:rsidRPr="00334EA5" w14:paraId="79DBD02D" w14:textId="77777777" w:rsidTr="00053102">
        <w:trPr>
          <w:jc w:val="center"/>
        </w:trPr>
        <w:tc>
          <w:tcPr>
            <w:tcW w:w="1361" w:type="dxa"/>
          </w:tcPr>
          <w:p w14:paraId="61D487B3" w14:textId="2E9582E7" w:rsidR="00013F28" w:rsidRPr="00334EA5" w:rsidRDefault="00013F28" w:rsidP="00053102">
            <w:pPr>
              <w:pStyle w:val="phlistitemized1"/>
              <w:jc w:val="center"/>
              <w:rPr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 xml:space="preserve">Условие </w:t>
            </w:r>
            <w:r w:rsidR="00B6718B">
              <w:rPr>
                <w:rFonts w:ascii="Arial" w:hAnsi="Arial"/>
                <w:sz w:val="20"/>
                <w:lang w:eastAsia="ru-RU"/>
              </w:rPr>
              <w:t>3</w:t>
            </w:r>
          </w:p>
        </w:tc>
        <w:tc>
          <w:tcPr>
            <w:tcW w:w="3161" w:type="dxa"/>
          </w:tcPr>
          <w:p w14:paraId="3166B7DE" w14:textId="4A8F5950" w:rsidR="00013F28" w:rsidRPr="00B6718B" w:rsidRDefault="00B6718B" w:rsidP="00053102">
            <w:pPr>
              <w:pStyle w:val="phlistitemized1"/>
              <w:rPr>
                <w:rFonts w:ascii="Arial" w:hAnsi="Arial"/>
                <w:sz w:val="20"/>
              </w:rPr>
            </w:pPr>
            <w:r w:rsidRPr="00B6718B">
              <w:rPr>
                <w:rFonts w:ascii="Arial" w:hAnsi="Arial"/>
                <w:sz w:val="20"/>
              </w:rPr>
              <w:t>Сформировано на</w:t>
            </w:r>
            <w:r>
              <w:rPr>
                <w:rFonts w:ascii="Arial" w:hAnsi="Arial"/>
                <w:sz w:val="20"/>
              </w:rPr>
              <w:t>правление в центр ВРТ</w:t>
            </w:r>
          </w:p>
        </w:tc>
        <w:tc>
          <w:tcPr>
            <w:tcW w:w="5676" w:type="dxa"/>
          </w:tcPr>
          <w:p w14:paraId="5D6EA74E" w14:textId="71F1FB17" w:rsidR="00E742CB" w:rsidRPr="00E742CB" w:rsidRDefault="00E742CB" w:rsidP="00E742C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>
              <w:rPr>
                <w:rFonts w:ascii="Arial" w:hAnsi="Arial"/>
                <w:sz w:val="20"/>
                <w:lang w:eastAsia="ru-RU"/>
              </w:rPr>
              <w:t>«</w:t>
            </w:r>
            <w:r w:rsidRPr="00E742CB">
              <w:rPr>
                <w:rFonts w:ascii="Arial" w:hAnsi="Arial"/>
                <w:sz w:val="20"/>
                <w:lang w:eastAsia="ru-RU"/>
              </w:rPr>
              <w:t>Направление для проведения программы экстракорпорального оплодотворения и (или) переноса криоконсервированных эмбрионов в рамках территориальной программы обязательного медицинского страхования</w:t>
            </w:r>
            <w:r>
              <w:rPr>
                <w:rFonts w:ascii="Arial" w:hAnsi="Arial"/>
                <w:sz w:val="20"/>
                <w:lang w:eastAsia="ru-RU"/>
              </w:rPr>
              <w:t>» (код «104» по справочнику 1.2.643.5.1.13.13.11.1522)</w:t>
            </w:r>
          </w:p>
          <w:p w14:paraId="791540EF" w14:textId="77777777" w:rsidR="00E742CB" w:rsidRPr="00E742CB" w:rsidRDefault="00E742CB" w:rsidP="00E742C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</w:p>
          <w:p w14:paraId="4CA89152" w14:textId="54AD7BB1" w:rsidR="00013F28" w:rsidRPr="00E742CB" w:rsidRDefault="00E742CB" w:rsidP="00E742CB">
            <w:pPr>
              <w:pStyle w:val="phlistitemized1"/>
              <w:rPr>
                <w:rFonts w:ascii="Arial" w:hAnsi="Arial"/>
                <w:i/>
                <w:sz w:val="20"/>
                <w:lang w:eastAsia="ru-RU"/>
              </w:rPr>
            </w:pPr>
            <w:r w:rsidRPr="00E742CB">
              <w:rPr>
                <w:rFonts w:ascii="Arial" w:hAnsi="Arial"/>
                <w:i/>
                <w:sz w:val="20"/>
                <w:lang w:eastAsia="ru-RU"/>
              </w:rPr>
              <w:lastRenderedPageBreak/>
              <w:t xml:space="preserve">*Краткое наименование в приложении 2 </w:t>
            </w:r>
            <w:r w:rsidRPr="00E742CB">
              <w:rPr>
                <w:rFonts w:ascii="Arial" w:hAnsi="Arial"/>
                <w:b/>
                <w:i/>
                <w:sz w:val="20"/>
                <w:lang w:eastAsia="ru-RU"/>
              </w:rPr>
              <w:t>«</w:t>
            </w:r>
            <w:r w:rsidR="006773EA">
              <w:rPr>
                <w:rFonts w:ascii="Arial" w:hAnsi="Arial"/>
                <w:b/>
                <w:i/>
                <w:sz w:val="20"/>
                <w:lang w:eastAsia="ru-RU"/>
              </w:rPr>
              <w:t>Направление на программу ВРТ</w:t>
            </w:r>
            <w:r w:rsidRPr="00E742CB">
              <w:rPr>
                <w:rFonts w:ascii="Arial" w:hAnsi="Arial"/>
                <w:b/>
                <w:i/>
                <w:sz w:val="20"/>
                <w:lang w:eastAsia="ru-RU"/>
              </w:rPr>
              <w:t>»</w:t>
            </w:r>
          </w:p>
        </w:tc>
      </w:tr>
    </w:tbl>
    <w:p w14:paraId="203135D0" w14:textId="0D8DD967" w:rsidR="005B5679" w:rsidRDefault="005B5679" w:rsidP="0007017D"/>
    <w:p w14:paraId="6804A6F8" w14:textId="3866E28C" w:rsidR="00CF05EF" w:rsidRPr="00D54D8F" w:rsidRDefault="00CF05EF" w:rsidP="00CF05EF">
      <w:pPr>
        <w:pStyle w:val="21"/>
      </w:pPr>
      <w:bookmarkStart w:id="101" w:name="_Ref91492668"/>
      <w:bookmarkStart w:id="102" w:name="_Toc92977267"/>
      <w:r w:rsidRPr="005B5679">
        <w:t xml:space="preserve">Выявление факта </w:t>
      </w:r>
      <w:r w:rsidR="00AF2460" w:rsidRPr="00AF2460">
        <w:t>применения вспомогательных репродуктивных технологий</w:t>
      </w:r>
      <w:bookmarkEnd w:id="101"/>
      <w:bookmarkEnd w:id="102"/>
    </w:p>
    <w:p w14:paraId="15867753" w14:textId="77777777" w:rsidR="00CF05EF" w:rsidRDefault="00CF05EF" w:rsidP="00CF05EF">
      <w:pPr>
        <w:pStyle w:val="phlistitemizedtitle"/>
      </w:pPr>
      <w:r w:rsidRPr="00D54D8F">
        <w:t>В ГИС СЗ/МИС МО фиксируется факт события – проведение осмотра (консультации) пациента</w:t>
      </w:r>
      <w:r>
        <w:t xml:space="preserve"> в амбулаторных условиях</w:t>
      </w:r>
      <w:r w:rsidRPr="00D54D8F">
        <w:t xml:space="preserve">, связанного с </w:t>
      </w:r>
      <w:r w:rsidRPr="00507CA6">
        <w:t>подготовк</w:t>
      </w:r>
      <w:r>
        <w:t>ой</w:t>
      </w:r>
      <w:r w:rsidRPr="00507CA6">
        <w:t xml:space="preserve"> к применению вспомогательных репродуктивных технологий</w:t>
      </w:r>
      <w:r w:rsidRPr="00D54D8F">
        <w:t xml:space="preserve">. Возникает необходимость передачи информации в ВИМИС «АКиНЕО». </w:t>
      </w:r>
    </w:p>
    <w:p w14:paraId="629C6EF6" w14:textId="6B9B30B2" w:rsidR="00CF05EF" w:rsidRDefault="00CF05EF" w:rsidP="00CF05EF">
      <w:pPr>
        <w:pStyle w:val="phlistitemizedtitle"/>
      </w:pPr>
      <w:r w:rsidRPr="00D54D8F">
        <w:t>В случае</w:t>
      </w:r>
      <w:r>
        <w:t xml:space="preserve"> </w:t>
      </w:r>
      <w:r w:rsidRPr="00D54D8F">
        <w:t>соблюдения 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200F02">
        <w:fldChar w:fldCharType="begin"/>
      </w:r>
      <w:r w:rsidR="00200F02">
        <w:instrText xml:space="preserve"> REF _Ref91492888 \h </w:instrText>
      </w:r>
      <w:r w:rsidR="00200F02">
        <w:fldChar w:fldCharType="separate"/>
      </w:r>
      <w:r w:rsidR="00200F02" w:rsidRPr="00D54D8F">
        <w:t xml:space="preserve">Таблица </w:t>
      </w:r>
      <w:r w:rsidR="00200F02">
        <w:rPr>
          <w:noProof/>
        </w:rPr>
        <w:t>20</w:t>
      </w:r>
      <w:r w:rsidR="00200F02">
        <w:fldChar w:fldCharType="end"/>
      </w:r>
      <w:r>
        <w:t xml:space="preserve">), </w:t>
      </w:r>
      <w:r w:rsidRPr="00D54D8F">
        <w:t xml:space="preserve">ГИС СЗ/МИС МО формирует </w:t>
      </w:r>
      <w:r>
        <w:t>СЭМД/СЭМД beta-версии</w:t>
      </w:r>
      <w:r w:rsidRPr="00D54D8F">
        <w:t xml:space="preserve"> для передачи в ВИМИС «АКиНЕО» </w:t>
      </w:r>
      <w:r w:rsidRPr="00EC3A52">
        <w:rPr>
          <w:b/>
        </w:rPr>
        <w:t>с указанием номера триггерной точки, равной значению «2</w:t>
      </w:r>
      <w:r w:rsidR="00EC3A52">
        <w:rPr>
          <w:b/>
        </w:rPr>
        <w:t>7</w:t>
      </w:r>
      <w:r w:rsidRPr="00EC3A52">
        <w:rPr>
          <w:b/>
        </w:rPr>
        <w:t>»</w:t>
      </w:r>
      <w:r>
        <w:t xml:space="preserve">. </w:t>
      </w:r>
      <w:r w:rsidRPr="00746031">
        <w:t>Перечень передаваемых СЭМД и ключевые указания по их формированию</w:t>
      </w:r>
      <w:r>
        <w:t xml:space="preserve"> представлены </w:t>
      </w:r>
      <w:r w:rsidRPr="00D54D8F">
        <w:t>в</w:t>
      </w:r>
      <w:r>
        <w:t xml:space="preserve"> таблице</w:t>
      </w:r>
      <w:r w:rsidRPr="00D54D8F">
        <w:t xml:space="preserve"> </w:t>
      </w:r>
      <w:r>
        <w:t>(</w:t>
      </w:r>
      <w:r>
        <w:fldChar w:fldCharType="begin"/>
      </w:r>
      <w:r>
        <w:instrText xml:space="preserve"> REF _Ref89686663 \h </w:instrText>
      </w:r>
      <w:r>
        <w:fldChar w:fldCharType="separate"/>
      </w:r>
      <w:r w:rsidRPr="00D54D8F">
        <w:t xml:space="preserve">Таблица </w:t>
      </w:r>
      <w:r>
        <w:rPr>
          <w:noProof/>
        </w:rPr>
        <w:t>19</w:t>
      </w:r>
      <w:r>
        <w:fldChar w:fldCharType="end"/>
      </w:r>
      <w:r>
        <w:t>).</w:t>
      </w:r>
    </w:p>
    <w:p w14:paraId="2659BBF8" w14:textId="77777777" w:rsidR="00CF05EF" w:rsidRDefault="00CF05EF" w:rsidP="00CF05EF">
      <w:pPr>
        <w:pStyle w:val="phlistitemized1"/>
      </w:pPr>
    </w:p>
    <w:p w14:paraId="5B8CE272" w14:textId="3E598095" w:rsidR="00CF05EF" w:rsidRDefault="00CF05EF" w:rsidP="00CF05EF">
      <w:pPr>
        <w:pStyle w:val="phlistitemized1"/>
        <w:rPr>
          <w:lang w:eastAsia="ru-RU"/>
        </w:rPr>
      </w:pPr>
      <w:bookmarkStart w:id="103" w:name="_Ref91492888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200F02">
        <w:rPr>
          <w:noProof/>
        </w:rPr>
        <w:t>20</w:t>
      </w:r>
      <w:r w:rsidRPr="00D54D8F">
        <w:fldChar w:fldCharType="end"/>
      </w:r>
      <w:bookmarkEnd w:id="103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>
        <w:t>по триггерной точке «</w:t>
      </w:r>
      <w:r w:rsidRPr="00507CA6">
        <w:t>Выявление факта подготовки к применению вспомогательных репродуктивных технологий</w:t>
      </w:r>
      <w:r>
        <w:t xml:space="preserve">» </w:t>
      </w:r>
      <w:r w:rsidRPr="00BB54A2">
        <w:t>и ключевые указания по формированию</w:t>
      </w:r>
      <w:r>
        <w:t xml:space="preserve"> СЭМД</w:t>
      </w:r>
    </w:p>
    <w:p w14:paraId="46D828F3" w14:textId="77777777" w:rsidR="00CF05EF" w:rsidRDefault="00CF05EF" w:rsidP="00CF05EF">
      <w:pPr>
        <w:pStyle w:val="phlistitemized1"/>
        <w:rPr>
          <w:lang w:eastAsia="ru-RU"/>
        </w:rPr>
      </w:pP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3161"/>
        <w:gridCol w:w="5676"/>
      </w:tblGrid>
      <w:tr w:rsidR="00CF05EF" w:rsidRPr="00334EA5" w14:paraId="36D0E0DA" w14:textId="77777777" w:rsidTr="004A140E">
        <w:trPr>
          <w:tblHeader/>
          <w:jc w:val="center"/>
        </w:trPr>
        <w:tc>
          <w:tcPr>
            <w:tcW w:w="1361" w:type="dxa"/>
            <w:vAlign w:val="center"/>
          </w:tcPr>
          <w:p w14:paraId="6DA7BD94" w14:textId="77777777" w:rsidR="00CF05EF" w:rsidRPr="00334EA5" w:rsidRDefault="00CF05EF" w:rsidP="004A140E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3161" w:type="dxa"/>
            <w:vAlign w:val="center"/>
          </w:tcPr>
          <w:p w14:paraId="5720C5A9" w14:textId="77777777" w:rsidR="00CF05EF" w:rsidRPr="00334EA5" w:rsidRDefault="00CF05EF" w:rsidP="004A140E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5676" w:type="dxa"/>
            <w:vAlign w:val="center"/>
          </w:tcPr>
          <w:p w14:paraId="1F4BB7A4" w14:textId="77777777" w:rsidR="00CF05EF" w:rsidRPr="00334EA5" w:rsidRDefault="00CF05EF" w:rsidP="004A140E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CF05EF" w:rsidRPr="00334EA5" w14:paraId="2A36121B" w14:textId="77777777" w:rsidTr="004A140E">
        <w:trPr>
          <w:jc w:val="center"/>
        </w:trPr>
        <w:tc>
          <w:tcPr>
            <w:tcW w:w="1361" w:type="dxa"/>
          </w:tcPr>
          <w:p w14:paraId="064ECF9C" w14:textId="77777777" w:rsidR="00CF05EF" w:rsidRPr="00334EA5" w:rsidRDefault="00CF05EF" w:rsidP="004A140E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3161" w:type="dxa"/>
          </w:tcPr>
          <w:p w14:paraId="187F40EE" w14:textId="77777777" w:rsidR="00CF05EF" w:rsidRPr="00034C3D" w:rsidRDefault="00CF05EF" w:rsidP="004A140E">
            <w:pPr>
              <w:pStyle w:val="phlistitemized1"/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 xml:space="preserve">на осмотре (консультации) </w:t>
            </w:r>
            <w:r w:rsidRPr="00034C3D">
              <w:rPr>
                <w:rFonts w:ascii="Arial" w:hAnsi="Arial"/>
                <w:b/>
                <w:sz w:val="20"/>
              </w:rPr>
              <w:t>врача-акушера-гинеколога</w:t>
            </w:r>
            <w:r w:rsidRPr="00034C3D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у пациентки </w:t>
            </w:r>
            <w:r w:rsidRPr="00334EA5">
              <w:rPr>
                <w:rFonts w:ascii="Arial" w:hAnsi="Arial"/>
                <w:sz w:val="20"/>
              </w:rPr>
              <w:t>был</w:t>
            </w:r>
            <w:r>
              <w:rPr>
                <w:rFonts w:ascii="Arial" w:hAnsi="Arial"/>
                <w:sz w:val="20"/>
              </w:rPr>
              <w:t xml:space="preserve">и </w:t>
            </w:r>
            <w:r w:rsidRPr="00AF2460">
              <w:rPr>
                <w:rFonts w:ascii="Arial" w:hAnsi="Arial"/>
                <w:b/>
                <w:sz w:val="20"/>
              </w:rPr>
              <w:t>выявлены показания к применению ВРТ</w:t>
            </w:r>
            <w:r w:rsidRPr="00D40599">
              <w:rPr>
                <w:rFonts w:ascii="Arial" w:hAnsi="Arial"/>
                <w:sz w:val="20"/>
              </w:rPr>
              <w:t xml:space="preserve">, </w:t>
            </w:r>
            <w:r>
              <w:rPr>
                <w:rFonts w:ascii="Arial" w:hAnsi="Arial"/>
                <w:sz w:val="20"/>
              </w:rPr>
              <w:t xml:space="preserve">с </w:t>
            </w:r>
            <w:r w:rsidRPr="00D40599">
              <w:rPr>
                <w:rFonts w:ascii="Arial" w:hAnsi="Arial"/>
                <w:sz w:val="20"/>
              </w:rPr>
              <w:t>соответств</w:t>
            </w:r>
            <w:r>
              <w:rPr>
                <w:rFonts w:ascii="Arial" w:hAnsi="Arial"/>
                <w:sz w:val="20"/>
              </w:rPr>
              <w:t>ии с требованиями графы</w:t>
            </w:r>
            <w:r w:rsidRPr="00D40599">
              <w:rPr>
                <w:rFonts w:ascii="Arial" w:hAnsi="Arial"/>
                <w:sz w:val="20"/>
              </w:rPr>
              <w:t xml:space="preserve"> II таблицы (см. </w:t>
            </w:r>
            <w:r w:rsidRPr="001A1ECF">
              <w:rPr>
                <w:sz w:val="20"/>
              </w:rPr>
              <w:fldChar w:fldCharType="begin"/>
            </w:r>
            <w:r w:rsidRPr="001A1ECF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1A1ECF">
              <w:rPr>
                <w:sz w:val="20"/>
              </w:rPr>
            </w:r>
            <w:r w:rsidRPr="001A1ECF">
              <w:rPr>
                <w:sz w:val="20"/>
              </w:rPr>
              <w:fldChar w:fldCharType="separate"/>
            </w:r>
            <w:r w:rsidRPr="001A1ECF">
              <w:rPr>
                <w:rFonts w:ascii="Arial" w:hAnsi="Arial"/>
                <w:sz w:val="20"/>
              </w:rPr>
              <w:t>Таблица 1</w:t>
            </w:r>
            <w:r w:rsidRPr="001A1ECF">
              <w:rPr>
                <w:sz w:val="20"/>
              </w:rPr>
              <w:fldChar w:fldCharType="end"/>
            </w:r>
            <w:r w:rsidRPr="00034C3D">
              <w:rPr>
                <w:rFonts w:ascii="Arial" w:hAnsi="Arial"/>
                <w:sz w:val="20"/>
              </w:rPr>
              <w:t>) для группы «Пациентки, получающие медпомощь в рамках применения ВРТ»;</w:t>
            </w:r>
          </w:p>
          <w:p w14:paraId="64EAB935" w14:textId="32BC72EC" w:rsidR="00CF05EF" w:rsidRPr="00334EA5" w:rsidRDefault="00CF05EF" w:rsidP="004A140E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034C3D">
              <w:rPr>
                <w:rFonts w:ascii="Arial" w:hAnsi="Arial"/>
                <w:sz w:val="20"/>
              </w:rPr>
              <w:lastRenderedPageBreak/>
              <w:t xml:space="preserve">+ </w:t>
            </w:r>
            <w:r w:rsidRPr="00510310">
              <w:rPr>
                <w:rFonts w:ascii="Arial" w:hAnsi="Arial"/>
                <w:b/>
                <w:sz w:val="20"/>
              </w:rPr>
              <w:t xml:space="preserve">осмотр производится в рамках </w:t>
            </w:r>
            <w:r w:rsidR="00AF2460">
              <w:rPr>
                <w:rFonts w:ascii="Arial" w:hAnsi="Arial"/>
                <w:b/>
                <w:sz w:val="20"/>
              </w:rPr>
              <w:t>применения</w:t>
            </w:r>
            <w:r w:rsidRPr="00510310">
              <w:rPr>
                <w:rFonts w:ascii="Arial" w:hAnsi="Arial"/>
                <w:b/>
                <w:sz w:val="20"/>
              </w:rPr>
              <w:t xml:space="preserve"> ВРТ</w:t>
            </w:r>
          </w:p>
        </w:tc>
        <w:tc>
          <w:tcPr>
            <w:tcW w:w="5676" w:type="dxa"/>
          </w:tcPr>
          <w:p w14:paraId="1BD022CA" w14:textId="6467CA61" w:rsidR="00CF05EF" w:rsidRDefault="00CF05EF" w:rsidP="004A140E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lastRenderedPageBreak/>
              <w:t>1.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</w:r>
            <w:r w:rsidRPr="00810AA1">
              <w:rPr>
                <w:rFonts w:ascii="Arial" w:hAnsi="Arial"/>
                <w:sz w:val="20"/>
                <w:lang w:eastAsia="ru-RU"/>
              </w:rPr>
              <w:t>СЭМД beta-версии «Прием (осмотр) врача-специалиста» (код «341» по справочнику 1.2.643.5.1.13.13.11.1522)</w:t>
            </w:r>
            <w:r>
              <w:rPr>
                <w:rFonts w:ascii="Arial" w:hAnsi="Arial"/>
                <w:sz w:val="20"/>
                <w:lang w:eastAsia="ru-RU"/>
              </w:rPr>
              <w:t>:</w:t>
            </w:r>
          </w:p>
          <w:p w14:paraId="1AD34E84" w14:textId="77777777" w:rsidR="00CF05EF" w:rsidRDefault="00CF05EF" w:rsidP="00B22882">
            <w:pPr>
              <w:pStyle w:val="phlistitemized1"/>
              <w:numPr>
                <w:ilvl w:val="0"/>
                <w:numId w:val="56"/>
              </w:numPr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с обязательным заполнением профильных секций акушером-гинекологом</w:t>
            </w:r>
            <w:r>
              <w:rPr>
                <w:rFonts w:ascii="Arial" w:hAnsi="Arial"/>
                <w:sz w:val="20"/>
                <w:lang w:eastAsia="ru-RU"/>
              </w:rPr>
              <w:t xml:space="preserve">, </w:t>
            </w:r>
            <w:r w:rsidRPr="00034C3D">
              <w:rPr>
                <w:rFonts w:ascii="Arial" w:hAnsi="Arial"/>
                <w:b/>
                <w:sz w:val="20"/>
                <w:lang w:eastAsia="ru-RU"/>
              </w:rPr>
              <w:t>включая секцию «Применение вспомогательных репродуктивных технологий»</w:t>
            </w:r>
            <w:r w:rsidRPr="00334EA5">
              <w:rPr>
                <w:rFonts w:ascii="Arial" w:hAnsi="Arial"/>
                <w:sz w:val="20"/>
                <w:lang w:eastAsia="ru-RU"/>
              </w:rPr>
              <w:t>;</w:t>
            </w:r>
          </w:p>
          <w:p w14:paraId="3777DB18" w14:textId="5CF9CAAB" w:rsidR="00CF05EF" w:rsidRPr="00034C3D" w:rsidRDefault="00CF05EF" w:rsidP="00B22882">
            <w:pPr>
              <w:pStyle w:val="phlistitemized1"/>
              <w:numPr>
                <w:ilvl w:val="0"/>
                <w:numId w:val="56"/>
              </w:numPr>
              <w:rPr>
                <w:rFonts w:ascii="Arial" w:hAnsi="Arial"/>
                <w:sz w:val="20"/>
                <w:lang w:eastAsia="ru-RU"/>
              </w:rPr>
            </w:pPr>
            <w:r w:rsidRPr="00034C3D">
              <w:rPr>
                <w:rFonts w:ascii="Arial" w:hAnsi="Arial"/>
                <w:sz w:val="20"/>
                <w:lang w:eastAsia="ru-RU"/>
              </w:rPr>
              <w:t xml:space="preserve">в поле «Типы документированных событий» обязательно следует указать значение </w:t>
            </w:r>
            <w:r w:rsidRPr="00034C3D">
              <w:rPr>
                <w:rFonts w:ascii="Arial" w:hAnsi="Arial"/>
                <w:b/>
                <w:sz w:val="20"/>
                <w:lang w:eastAsia="ru-RU"/>
              </w:rPr>
              <w:t>«</w:t>
            </w:r>
            <w:r w:rsidR="00AF2460" w:rsidRPr="00AF2460">
              <w:rPr>
                <w:rFonts w:ascii="Arial" w:hAnsi="Arial"/>
                <w:b/>
                <w:sz w:val="20"/>
                <w:lang w:eastAsia="ru-RU"/>
              </w:rPr>
              <w:t xml:space="preserve">Применение вспомогательных </w:t>
            </w:r>
            <w:r w:rsidR="00AF2460" w:rsidRPr="00AF2460">
              <w:rPr>
                <w:rFonts w:ascii="Arial" w:hAnsi="Arial"/>
                <w:b/>
                <w:sz w:val="20"/>
                <w:lang w:eastAsia="ru-RU"/>
              </w:rPr>
              <w:lastRenderedPageBreak/>
              <w:t>репродуктивных технологий</w:t>
            </w:r>
            <w:r w:rsidRPr="00034C3D">
              <w:rPr>
                <w:rFonts w:ascii="Arial" w:hAnsi="Arial"/>
                <w:b/>
                <w:sz w:val="20"/>
                <w:lang w:eastAsia="ru-RU"/>
              </w:rPr>
              <w:t>»</w:t>
            </w:r>
            <w:r w:rsidRPr="00034C3D">
              <w:rPr>
                <w:rFonts w:ascii="Arial" w:hAnsi="Arial"/>
                <w:sz w:val="20"/>
                <w:lang w:eastAsia="ru-RU"/>
              </w:rPr>
              <w:t xml:space="preserve"> (</w:t>
            </w:r>
            <w:r w:rsidRPr="00034C3D">
              <w:rPr>
                <w:rFonts w:ascii="Arial" w:hAnsi="Arial"/>
                <w:sz w:val="20"/>
                <w:lang w:val="en-US" w:eastAsia="ru-RU"/>
              </w:rPr>
              <w:t>id</w:t>
            </w:r>
            <w:r w:rsidRPr="00034C3D">
              <w:rPr>
                <w:rFonts w:ascii="Arial" w:hAnsi="Arial"/>
                <w:sz w:val="20"/>
                <w:lang w:eastAsia="ru-RU"/>
              </w:rPr>
              <w:t>=3</w:t>
            </w:r>
            <w:r w:rsidR="00AF2460">
              <w:rPr>
                <w:rFonts w:ascii="Arial" w:hAnsi="Arial"/>
                <w:sz w:val="20"/>
                <w:lang w:eastAsia="ru-RU"/>
              </w:rPr>
              <w:t>6</w:t>
            </w:r>
            <w:r w:rsidRPr="00034C3D">
              <w:rPr>
                <w:rFonts w:ascii="Arial" w:hAnsi="Arial"/>
                <w:sz w:val="20"/>
                <w:lang w:eastAsia="ru-RU"/>
              </w:rPr>
              <w:t xml:space="preserve"> согласно справочнику НСИ OID 1.2.643.5.1.13.13.99.2.726 версии не ниже 2.7);</w:t>
            </w:r>
          </w:p>
          <w:p w14:paraId="0C1D09F4" w14:textId="3C10394D" w:rsidR="00CF05EF" w:rsidRPr="00034C3D" w:rsidRDefault="00CF05EF" w:rsidP="004A140E">
            <w:pPr>
              <w:pStyle w:val="phlistitemized1"/>
              <w:rPr>
                <w:rFonts w:ascii="Arial" w:hAnsi="Arial"/>
                <w:color w:val="000000" w:themeColor="text1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2.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</w:r>
            <w:r w:rsidRPr="00034C3D">
              <w:rPr>
                <w:rFonts w:ascii="Arial" w:hAnsi="Arial"/>
                <w:color w:val="000000" w:themeColor="text1"/>
                <w:sz w:val="20"/>
                <w:lang w:eastAsia="ru-RU"/>
              </w:rPr>
              <w:t>СЭМД «Направление на консультацию и во вспомогательные кабинеты» (код «57» по справочнику 1.2.643.5.1.13.13.11.1522) – направления, оформленные в рамках осмотра (консультации), по которому был сформирован СЭМД beta-версии «Прием (осмотр) врача-специалиста» согласно пункту 1 данного перечня;</w:t>
            </w:r>
          </w:p>
          <w:p w14:paraId="51138E23" w14:textId="77777777" w:rsidR="00CF05EF" w:rsidRPr="00034C3D" w:rsidRDefault="00CF05EF" w:rsidP="004A140E">
            <w:pPr>
              <w:pStyle w:val="phlistitemized1"/>
              <w:rPr>
                <w:rFonts w:ascii="Arial" w:hAnsi="Arial"/>
                <w:color w:val="000000" w:themeColor="text1"/>
                <w:sz w:val="20"/>
                <w:lang w:eastAsia="ru-RU"/>
              </w:rPr>
            </w:pPr>
            <w:r w:rsidRPr="00034C3D">
              <w:rPr>
                <w:rFonts w:ascii="Arial" w:hAnsi="Arial"/>
                <w:color w:val="000000" w:themeColor="text1"/>
                <w:sz w:val="20"/>
                <w:lang w:eastAsia="ru-RU"/>
              </w:rPr>
              <w:t>3.</w:t>
            </w:r>
            <w:r w:rsidRPr="00034C3D">
              <w:rPr>
                <w:rFonts w:ascii="Arial" w:hAnsi="Arial"/>
                <w:color w:val="000000" w:themeColor="text1"/>
                <w:sz w:val="20"/>
                <w:lang w:eastAsia="ru-RU"/>
              </w:rPr>
              <w:tab/>
              <w:t>СЭМД beta-версии «Протокол инструментального исследования» (код СЭМД beta-версии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СЭМД beta-версии «Прием (осмотр) врача-специалиста» согласно пункту 1 данного раздела;</w:t>
            </w:r>
          </w:p>
          <w:p w14:paraId="7640ACE7" w14:textId="77777777" w:rsidR="00CF05EF" w:rsidRPr="00334EA5" w:rsidRDefault="00CF05EF" w:rsidP="004A140E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034C3D">
              <w:rPr>
                <w:rFonts w:ascii="Arial" w:hAnsi="Arial"/>
                <w:color w:val="000000" w:themeColor="text1"/>
                <w:sz w:val="20"/>
                <w:lang w:eastAsia="ru-RU"/>
              </w:rPr>
              <w:t>4.</w:t>
            </w:r>
            <w:r w:rsidRPr="00034C3D">
              <w:rPr>
                <w:rFonts w:ascii="Arial" w:hAnsi="Arial"/>
                <w:color w:val="000000" w:themeColor="text1"/>
                <w:sz w:val="20"/>
                <w:lang w:eastAsia="ru-RU"/>
              </w:rPr>
              <w:tab/>
              <w:t>СЭМД «Протокол лабораторного исследования»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СЭМД beta-версии ««Прием (осмотр) врача-специалиста» согласно пункту 1 данного раздела.</w:t>
            </w:r>
          </w:p>
        </w:tc>
      </w:tr>
      <w:tr w:rsidR="00CF05EF" w:rsidRPr="00334EA5" w14:paraId="39F09B1E" w14:textId="77777777" w:rsidTr="004A140E">
        <w:trPr>
          <w:jc w:val="center"/>
        </w:trPr>
        <w:tc>
          <w:tcPr>
            <w:tcW w:w="1361" w:type="dxa"/>
          </w:tcPr>
          <w:p w14:paraId="776156C5" w14:textId="77777777" w:rsidR="00CF05EF" w:rsidRPr="00334EA5" w:rsidRDefault="00CF05EF" w:rsidP="004A140E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lastRenderedPageBreak/>
              <w:t>Условие 2</w:t>
            </w:r>
          </w:p>
        </w:tc>
        <w:tc>
          <w:tcPr>
            <w:tcW w:w="3161" w:type="dxa"/>
          </w:tcPr>
          <w:p w14:paraId="6C4AAFE9" w14:textId="628F7DDD" w:rsidR="00CF05EF" w:rsidRPr="00334EA5" w:rsidRDefault="00CF05EF" w:rsidP="004A140E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>осмотры (консультации) пациента врачами-специалистами (</w:t>
            </w:r>
            <w:r w:rsidRPr="00034C3D">
              <w:rPr>
                <w:rFonts w:ascii="Arial" w:hAnsi="Arial"/>
                <w:b/>
                <w:sz w:val="20"/>
              </w:rPr>
              <w:t>за исключением акушера-гинеколога</w:t>
            </w:r>
            <w:r w:rsidRPr="00334EA5">
              <w:rPr>
                <w:rFonts w:ascii="Arial" w:hAnsi="Arial"/>
                <w:sz w:val="20"/>
              </w:rPr>
              <w:t xml:space="preserve">) были сформированы </w:t>
            </w:r>
            <w:r w:rsidRPr="00013F28">
              <w:rPr>
                <w:rFonts w:ascii="Arial" w:hAnsi="Arial"/>
                <w:b/>
                <w:sz w:val="20"/>
              </w:rPr>
              <w:t xml:space="preserve">в рамках </w:t>
            </w:r>
            <w:r w:rsidR="00701FC1">
              <w:rPr>
                <w:rFonts w:ascii="Arial" w:hAnsi="Arial"/>
                <w:b/>
                <w:sz w:val="20"/>
              </w:rPr>
              <w:t>применения</w:t>
            </w:r>
            <w:r w:rsidR="00701FC1" w:rsidRPr="00510310">
              <w:rPr>
                <w:rFonts w:ascii="Arial" w:hAnsi="Arial"/>
                <w:b/>
                <w:sz w:val="20"/>
              </w:rPr>
              <w:t xml:space="preserve"> ВРТ</w:t>
            </w:r>
          </w:p>
        </w:tc>
        <w:tc>
          <w:tcPr>
            <w:tcW w:w="5676" w:type="dxa"/>
          </w:tcPr>
          <w:p w14:paraId="084B70AA" w14:textId="721B6668" w:rsidR="00CF05EF" w:rsidRPr="00334EA5" w:rsidRDefault="00CF05EF" w:rsidP="00B22882">
            <w:pPr>
              <w:pStyle w:val="phlistitemized1"/>
              <w:numPr>
                <w:ilvl w:val="0"/>
                <w:numId w:val="62"/>
              </w:numPr>
              <w:rPr>
                <w:rFonts w:ascii="Arial" w:hAnsi="Arial"/>
                <w:sz w:val="20"/>
                <w:lang w:eastAsia="ru-RU"/>
              </w:rPr>
            </w:pPr>
            <w:r w:rsidRPr="00810AA1">
              <w:rPr>
                <w:rFonts w:ascii="Arial" w:hAnsi="Arial"/>
                <w:sz w:val="20"/>
                <w:lang w:eastAsia="ru-RU"/>
              </w:rPr>
              <w:t>СЭМД beta-версии «Прием (осмотр) врача-специалиста» (</w:t>
            </w:r>
            <w:r w:rsidRPr="00013F28">
              <w:rPr>
                <w:rFonts w:ascii="Arial" w:hAnsi="Arial"/>
                <w:sz w:val="20"/>
                <w:lang w:eastAsia="ru-RU"/>
              </w:rPr>
              <w:t xml:space="preserve">код «341» по справочнику 1.2.643.5.1.13.13.11.1522) в поле «Типы документированных событий» обязательно следует указать значение </w:t>
            </w:r>
            <w:r w:rsidRPr="00983702">
              <w:rPr>
                <w:rFonts w:ascii="Arial" w:hAnsi="Arial"/>
                <w:sz w:val="20"/>
                <w:lang w:eastAsia="ru-RU"/>
              </w:rPr>
              <w:t>«</w:t>
            </w:r>
            <w:r w:rsidR="00701FC1" w:rsidRPr="00983702">
              <w:rPr>
                <w:rFonts w:ascii="Arial" w:hAnsi="Arial"/>
                <w:sz w:val="20"/>
                <w:lang w:eastAsia="ru-RU"/>
              </w:rPr>
              <w:t>Применение вспомогательных репродуктивных технологий</w:t>
            </w:r>
            <w:r w:rsidRPr="00983702">
              <w:rPr>
                <w:rFonts w:ascii="Arial" w:hAnsi="Arial"/>
                <w:sz w:val="20"/>
                <w:lang w:eastAsia="ru-RU"/>
              </w:rPr>
              <w:t>»</w:t>
            </w:r>
            <w:r w:rsidRPr="00013F28">
              <w:rPr>
                <w:rFonts w:ascii="Arial" w:hAnsi="Arial"/>
                <w:sz w:val="20"/>
                <w:lang w:eastAsia="ru-RU"/>
              </w:rPr>
              <w:t xml:space="preserve"> (</w:t>
            </w:r>
            <w:r w:rsidRPr="00983702">
              <w:rPr>
                <w:rFonts w:ascii="Arial" w:hAnsi="Arial"/>
                <w:sz w:val="20"/>
                <w:lang w:eastAsia="ru-RU"/>
              </w:rPr>
              <w:t>id</w:t>
            </w:r>
            <w:r w:rsidRPr="00013F28">
              <w:rPr>
                <w:rFonts w:ascii="Arial" w:hAnsi="Arial"/>
                <w:sz w:val="20"/>
                <w:lang w:eastAsia="ru-RU"/>
              </w:rPr>
              <w:t>=3</w:t>
            </w:r>
            <w:r w:rsidR="00701FC1">
              <w:rPr>
                <w:rFonts w:ascii="Arial" w:hAnsi="Arial"/>
                <w:sz w:val="20"/>
                <w:lang w:eastAsia="ru-RU"/>
              </w:rPr>
              <w:t>6</w:t>
            </w:r>
            <w:r w:rsidRPr="00013F28">
              <w:rPr>
                <w:rFonts w:ascii="Arial" w:hAnsi="Arial"/>
                <w:sz w:val="20"/>
                <w:lang w:eastAsia="ru-RU"/>
              </w:rPr>
              <w:t xml:space="preserve"> согласно справочнику НСИ OID 1.2.643.5.1.13.13.99.2.726 версии не ниже 2.7);</w:t>
            </w:r>
          </w:p>
          <w:p w14:paraId="512DD657" w14:textId="1224A7A2" w:rsidR="00CF05EF" w:rsidRPr="00334EA5" w:rsidRDefault="00CF05EF" w:rsidP="00B22882">
            <w:pPr>
              <w:pStyle w:val="phlistitemized1"/>
              <w:numPr>
                <w:ilvl w:val="0"/>
                <w:numId w:val="62"/>
              </w:numPr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  <w:lang w:eastAsia="ru-RU"/>
              </w:rPr>
              <w:t>СЭМД «Направление на консультацию и во вспомогательные кабинеты» (код «57» по справочнику 1.2.643.5.1.13.13.11.1522)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– направления, оформленные в рамках </w:t>
            </w:r>
            <w:r>
              <w:rPr>
                <w:rFonts w:ascii="Arial" w:hAnsi="Arial"/>
                <w:sz w:val="20"/>
                <w:lang w:eastAsia="ru-RU"/>
              </w:rPr>
              <w:t>приема (осмотра)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, по которому был сформирован </w:t>
            </w:r>
            <w:r>
              <w:rPr>
                <w:rFonts w:ascii="Arial" w:hAnsi="Arial"/>
                <w:sz w:val="20"/>
                <w:lang w:eastAsia="ru-RU"/>
              </w:rPr>
              <w:t xml:space="preserve">СЭМД </w:t>
            </w:r>
            <w:r>
              <w:rPr>
                <w:rFonts w:ascii="Arial" w:hAnsi="Arial"/>
                <w:sz w:val="20"/>
                <w:lang w:eastAsia="ru-RU"/>
              </w:rPr>
              <w:lastRenderedPageBreak/>
              <w:t>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 w:rsidRPr="00810AA1">
              <w:rPr>
                <w:rFonts w:ascii="Arial" w:hAnsi="Arial"/>
                <w:sz w:val="20"/>
                <w:lang w:eastAsia="ru-RU"/>
              </w:rPr>
              <w:t>«Прием (осмотр) врача-специалиста»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согласно пункту 1 данного раздела;</w:t>
            </w:r>
          </w:p>
          <w:p w14:paraId="6684A45D" w14:textId="60C7A991" w:rsidR="00CF05EF" w:rsidRPr="00334EA5" w:rsidRDefault="00CF05EF" w:rsidP="00B22882">
            <w:pPr>
              <w:pStyle w:val="phlistitemized1"/>
              <w:numPr>
                <w:ilvl w:val="0"/>
                <w:numId w:val="62"/>
              </w:numPr>
              <w:rPr>
                <w:rFonts w:ascii="Arial" w:hAnsi="Arial"/>
                <w:sz w:val="20"/>
                <w:lang w:eastAsia="ru-RU"/>
              </w:rPr>
            </w:pP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«Протокол инструментального исследования» (код </w:t>
            </w: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</w:t>
            </w: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>
              <w:rPr>
                <w:rFonts w:ascii="Arial" w:hAnsi="Arial"/>
                <w:sz w:val="20"/>
                <w:lang w:eastAsia="ru-RU"/>
              </w:rPr>
              <w:t>«Прием (осмотр) врача-специалиста» согласно пункту 1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данного раздела;</w:t>
            </w:r>
          </w:p>
          <w:p w14:paraId="09A27F0C" w14:textId="562DD802" w:rsidR="00CF05EF" w:rsidRPr="00334EA5" w:rsidRDefault="00CF05EF" w:rsidP="00B22882">
            <w:pPr>
              <w:pStyle w:val="phlistitemized1"/>
              <w:numPr>
                <w:ilvl w:val="0"/>
                <w:numId w:val="62"/>
              </w:numPr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 xml:space="preserve">СЭМД «Протокол лабораторного исследования»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</w:t>
            </w: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>
              <w:rPr>
                <w:rFonts w:ascii="Arial" w:hAnsi="Arial"/>
                <w:sz w:val="20"/>
                <w:lang w:eastAsia="ru-RU"/>
              </w:rPr>
              <w:t>«Прием (осмотр) врача-специалиста» согласно пункту 1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данного перечня.</w:t>
            </w:r>
          </w:p>
        </w:tc>
      </w:tr>
      <w:tr w:rsidR="00CF05EF" w:rsidRPr="00334EA5" w14:paraId="74757F3B" w14:textId="77777777" w:rsidTr="004A140E">
        <w:trPr>
          <w:jc w:val="center"/>
        </w:trPr>
        <w:tc>
          <w:tcPr>
            <w:tcW w:w="1361" w:type="dxa"/>
          </w:tcPr>
          <w:p w14:paraId="5E7BAABC" w14:textId="77777777" w:rsidR="00CF05EF" w:rsidRPr="00334EA5" w:rsidRDefault="00CF05EF" w:rsidP="004A140E">
            <w:pPr>
              <w:pStyle w:val="phlistitemized1"/>
              <w:jc w:val="center"/>
              <w:rPr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lastRenderedPageBreak/>
              <w:t xml:space="preserve">Условие </w:t>
            </w:r>
            <w:r>
              <w:rPr>
                <w:rFonts w:ascii="Arial" w:hAnsi="Arial"/>
                <w:sz w:val="20"/>
                <w:lang w:eastAsia="ru-RU"/>
              </w:rPr>
              <w:t>3</w:t>
            </w:r>
          </w:p>
        </w:tc>
        <w:tc>
          <w:tcPr>
            <w:tcW w:w="3161" w:type="dxa"/>
          </w:tcPr>
          <w:p w14:paraId="4951CA29" w14:textId="0138F643" w:rsidR="00CF05EF" w:rsidRPr="00B6718B" w:rsidRDefault="00DD37A7" w:rsidP="004A140E">
            <w:pPr>
              <w:pStyle w:val="phlistitemized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Завершение </w:t>
            </w:r>
            <w:r w:rsidR="00983702">
              <w:rPr>
                <w:rFonts w:ascii="Arial" w:hAnsi="Arial"/>
                <w:sz w:val="20"/>
              </w:rPr>
              <w:t xml:space="preserve">случая </w:t>
            </w:r>
            <w:r>
              <w:rPr>
                <w:rFonts w:ascii="Arial" w:hAnsi="Arial"/>
                <w:sz w:val="20"/>
              </w:rPr>
              <w:t>применения ВРТ</w:t>
            </w:r>
          </w:p>
        </w:tc>
        <w:tc>
          <w:tcPr>
            <w:tcW w:w="5676" w:type="dxa"/>
          </w:tcPr>
          <w:p w14:paraId="1D21AE4D" w14:textId="221B5FAE" w:rsidR="00CF05EF" w:rsidRDefault="00CF05EF" w:rsidP="00B22882">
            <w:pPr>
              <w:pStyle w:val="phlistitemized1"/>
              <w:numPr>
                <w:ilvl w:val="0"/>
                <w:numId w:val="63"/>
              </w:numPr>
              <w:rPr>
                <w:rFonts w:ascii="Arial" w:hAnsi="Arial"/>
                <w:i/>
                <w:sz w:val="20"/>
                <w:lang w:eastAsia="ru-RU"/>
              </w:rPr>
            </w:pP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>
              <w:rPr>
                <w:rFonts w:ascii="Arial" w:hAnsi="Arial"/>
                <w:sz w:val="20"/>
                <w:lang w:eastAsia="ru-RU"/>
              </w:rPr>
              <w:t>«</w:t>
            </w:r>
            <w:r w:rsidR="00DD37A7" w:rsidRPr="00DD37A7">
              <w:rPr>
                <w:rFonts w:ascii="Arial" w:hAnsi="Arial"/>
                <w:sz w:val="20"/>
                <w:lang w:eastAsia="ru-RU"/>
              </w:rPr>
              <w:t>Вкладыш в медицинскую карту пациента, получающего медицинскую помощь в амбулаторных условиях (форма № 025/у), или карту стационарного больного, или карту пациента акушерско-гинекологического профиля в условиях стационара дневного пребывания, при использовании вспомогательных репродуктивных технологий и искусственной инсеминации</w:t>
            </w:r>
            <w:r w:rsidR="00DD37A7">
              <w:rPr>
                <w:rFonts w:ascii="Arial" w:hAnsi="Arial"/>
                <w:sz w:val="20"/>
                <w:lang w:eastAsia="ru-RU"/>
              </w:rPr>
              <w:t xml:space="preserve"> </w:t>
            </w:r>
            <w:r>
              <w:rPr>
                <w:rFonts w:ascii="Arial" w:hAnsi="Arial"/>
                <w:sz w:val="20"/>
                <w:lang w:eastAsia="ru-RU"/>
              </w:rPr>
              <w:t>(код «1</w:t>
            </w:r>
            <w:r w:rsidR="00DD37A7">
              <w:rPr>
                <w:rFonts w:ascii="Arial" w:hAnsi="Arial"/>
                <w:sz w:val="20"/>
                <w:lang w:eastAsia="ru-RU"/>
              </w:rPr>
              <w:t>99</w:t>
            </w:r>
            <w:r>
              <w:rPr>
                <w:rFonts w:ascii="Arial" w:hAnsi="Arial"/>
                <w:sz w:val="20"/>
                <w:lang w:eastAsia="ru-RU"/>
              </w:rPr>
              <w:t>» по справочнику  1.2.643.5.1.13.13.11.1522)</w:t>
            </w:r>
            <w:r w:rsidR="00983702">
              <w:rPr>
                <w:rFonts w:ascii="Arial" w:hAnsi="Arial"/>
                <w:sz w:val="20"/>
                <w:lang w:eastAsia="ru-RU"/>
              </w:rPr>
              <w:br/>
            </w:r>
            <w:r w:rsidRPr="00983702">
              <w:rPr>
                <w:rFonts w:ascii="Arial" w:hAnsi="Arial"/>
                <w:i/>
                <w:sz w:val="20"/>
                <w:lang w:eastAsia="ru-RU"/>
              </w:rPr>
              <w:t xml:space="preserve">*Краткое наименование в приложении 2 </w:t>
            </w:r>
            <w:r w:rsidRPr="00983702">
              <w:rPr>
                <w:rFonts w:ascii="Arial" w:hAnsi="Arial"/>
                <w:b/>
                <w:i/>
                <w:sz w:val="20"/>
                <w:lang w:eastAsia="ru-RU"/>
              </w:rPr>
              <w:t>«</w:t>
            </w:r>
            <w:r w:rsidR="00DD37A7" w:rsidRPr="00983702">
              <w:rPr>
                <w:rFonts w:ascii="Arial" w:hAnsi="Arial"/>
                <w:b/>
                <w:i/>
                <w:sz w:val="20"/>
                <w:lang w:eastAsia="ru-RU"/>
              </w:rPr>
              <w:t xml:space="preserve">Протокол выполнения </w:t>
            </w:r>
            <w:r w:rsidR="006773EA">
              <w:rPr>
                <w:rFonts w:ascii="Arial" w:hAnsi="Arial"/>
                <w:b/>
                <w:i/>
                <w:sz w:val="20"/>
                <w:lang w:eastAsia="ru-RU"/>
              </w:rPr>
              <w:t xml:space="preserve">программы </w:t>
            </w:r>
            <w:r w:rsidR="00DD37A7" w:rsidRPr="00983702">
              <w:rPr>
                <w:rFonts w:ascii="Arial" w:hAnsi="Arial"/>
                <w:b/>
                <w:i/>
                <w:sz w:val="20"/>
                <w:lang w:eastAsia="ru-RU"/>
              </w:rPr>
              <w:t>ВРТ</w:t>
            </w:r>
            <w:r w:rsidRPr="00983702">
              <w:rPr>
                <w:rFonts w:ascii="Arial" w:hAnsi="Arial"/>
                <w:b/>
                <w:i/>
                <w:sz w:val="20"/>
                <w:lang w:eastAsia="ru-RU"/>
              </w:rPr>
              <w:t>»</w:t>
            </w:r>
          </w:p>
          <w:p w14:paraId="1B06F1C3" w14:textId="0378E75E" w:rsidR="00983702" w:rsidRPr="00E742CB" w:rsidRDefault="000D5978" w:rsidP="00B22882">
            <w:pPr>
              <w:pStyle w:val="phlistitemized1"/>
              <w:numPr>
                <w:ilvl w:val="0"/>
                <w:numId w:val="63"/>
              </w:numPr>
              <w:rPr>
                <w:rFonts w:ascii="Arial" w:hAnsi="Arial"/>
                <w:i/>
                <w:sz w:val="20"/>
                <w:lang w:eastAsia="ru-RU"/>
              </w:rPr>
            </w:pPr>
            <w:r>
              <w:rPr>
                <w:rFonts w:ascii="Arial" w:hAnsi="Arial"/>
                <w:sz w:val="20"/>
                <w:lang w:eastAsia="ru-RU"/>
              </w:rPr>
              <w:t>СЭМД beta-версии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</w:t>
            </w:r>
            <w:r>
              <w:rPr>
                <w:rFonts w:ascii="Arial" w:hAnsi="Arial"/>
                <w:sz w:val="20"/>
                <w:lang w:eastAsia="ru-RU"/>
              </w:rPr>
              <w:t>«</w:t>
            </w:r>
            <w:r w:rsidRPr="000D5978">
              <w:rPr>
                <w:rFonts w:ascii="Arial" w:hAnsi="Arial"/>
                <w:sz w:val="20"/>
                <w:lang w:eastAsia="ru-RU"/>
              </w:rPr>
              <w:t>Справка о выполнении медицинской организацией программы экстракорпорального оплодотворения и (или) переноса криоконсервированных эмбрионов в рамках территориальной программы обязательного медицинского страхования</w:t>
            </w:r>
            <w:r>
              <w:rPr>
                <w:rFonts w:ascii="Arial" w:hAnsi="Arial"/>
                <w:sz w:val="20"/>
                <w:lang w:eastAsia="ru-RU"/>
              </w:rPr>
              <w:t xml:space="preserve">» (код </w:t>
            </w:r>
            <w:r>
              <w:rPr>
                <w:rFonts w:ascii="Arial" w:hAnsi="Arial"/>
                <w:sz w:val="20"/>
                <w:lang w:eastAsia="ru-RU"/>
              </w:rPr>
              <w:lastRenderedPageBreak/>
              <w:t>«348» по справочнику  1.2.643.5.1.13.13.11.1522)</w:t>
            </w:r>
            <w:r>
              <w:rPr>
                <w:rFonts w:ascii="Arial" w:hAnsi="Arial"/>
                <w:sz w:val="20"/>
                <w:lang w:eastAsia="ru-RU"/>
              </w:rPr>
              <w:br/>
            </w:r>
            <w:r w:rsidRPr="00983702">
              <w:rPr>
                <w:rFonts w:ascii="Arial" w:hAnsi="Arial"/>
                <w:i/>
                <w:sz w:val="20"/>
                <w:lang w:eastAsia="ru-RU"/>
              </w:rPr>
              <w:t xml:space="preserve">*Краткое наименование в приложении 2 </w:t>
            </w:r>
            <w:r w:rsidRPr="00983702">
              <w:rPr>
                <w:rFonts w:ascii="Arial" w:hAnsi="Arial"/>
                <w:b/>
                <w:i/>
                <w:sz w:val="20"/>
                <w:lang w:eastAsia="ru-RU"/>
              </w:rPr>
              <w:t>«</w:t>
            </w:r>
            <w:r w:rsidR="007E2008" w:rsidRPr="007E2008">
              <w:rPr>
                <w:rFonts w:ascii="Arial" w:hAnsi="Arial"/>
                <w:b/>
                <w:i/>
                <w:sz w:val="20"/>
                <w:lang w:eastAsia="ru-RU"/>
              </w:rPr>
              <w:t>Справка о выполнении программы ВРТ</w:t>
            </w:r>
            <w:r w:rsidRPr="00983702">
              <w:rPr>
                <w:rFonts w:ascii="Arial" w:hAnsi="Arial"/>
                <w:b/>
                <w:i/>
                <w:sz w:val="20"/>
                <w:lang w:eastAsia="ru-RU"/>
              </w:rPr>
              <w:t>»</w:t>
            </w:r>
          </w:p>
        </w:tc>
      </w:tr>
    </w:tbl>
    <w:p w14:paraId="5A9EFFE1" w14:textId="77777777" w:rsidR="00CF05EF" w:rsidRDefault="00CF05EF" w:rsidP="00CF05EF"/>
    <w:p w14:paraId="6B8DB7D9" w14:textId="77777777" w:rsidR="00200F02" w:rsidRPr="00821733" w:rsidRDefault="00200F02" w:rsidP="00200F02">
      <w:pPr>
        <w:pStyle w:val="12"/>
      </w:pPr>
      <w:bookmarkStart w:id="104" w:name="_Toc61887512"/>
      <w:bookmarkStart w:id="105" w:name="_Toc46488834"/>
      <w:bookmarkStart w:id="106" w:name="_Ref46145482"/>
      <w:bookmarkStart w:id="107" w:name="_Toc89681470"/>
      <w:bookmarkStart w:id="108" w:name="_Toc92977268"/>
      <w:r w:rsidRPr="00821733">
        <w:lastRenderedPageBreak/>
        <w:t>Описание взаимодействия с интеграционными сервисами</w:t>
      </w:r>
      <w:bookmarkEnd w:id="104"/>
      <w:bookmarkEnd w:id="105"/>
      <w:bookmarkEnd w:id="106"/>
      <w:bookmarkEnd w:id="107"/>
      <w:bookmarkEnd w:id="108"/>
    </w:p>
    <w:p w14:paraId="36D2FE50" w14:textId="77777777" w:rsidR="00200F02" w:rsidRPr="00821733" w:rsidRDefault="00200F02" w:rsidP="00200F02">
      <w:pPr>
        <w:pStyle w:val="21"/>
        <w:suppressAutoHyphens/>
        <w:rPr>
          <w:shd w:val="clear" w:color="auto" w:fill="FFFF00"/>
        </w:rPr>
      </w:pPr>
      <w:bookmarkStart w:id="109" w:name="_Toc61887513"/>
      <w:bookmarkStart w:id="110" w:name="_Ref50998438"/>
      <w:bookmarkStart w:id="111" w:name="_Ref50998055"/>
      <w:bookmarkStart w:id="112" w:name="_Ref46503987"/>
      <w:bookmarkStart w:id="113" w:name="_Ref46503904"/>
      <w:bookmarkStart w:id="114" w:name="_Ref46498009"/>
      <w:bookmarkStart w:id="115" w:name="_Toc46488835"/>
      <w:bookmarkStart w:id="116" w:name="_Toc89681471"/>
      <w:bookmarkStart w:id="117" w:name="_Ref92976297"/>
      <w:bookmarkStart w:id="118" w:name="_Toc92977269"/>
      <w:r w:rsidRPr="00821733">
        <w:t>Взаимодействие с сервисом приема медицинских сведений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57730DEA" w14:textId="77777777" w:rsidR="00200F02" w:rsidRPr="00531F57" w:rsidRDefault="00200F02" w:rsidP="00200F02">
      <w:pPr>
        <w:pStyle w:val="phlistitemizedtitle"/>
        <w:rPr>
          <w:highlight w:val="yellow"/>
          <w:shd w:val="clear" w:color="auto" w:fill="FFFF00"/>
        </w:rPr>
      </w:pPr>
      <w:r w:rsidRPr="00531F57">
        <w:rPr>
          <w:highlight w:val="yellow"/>
        </w:rPr>
        <w:t xml:space="preserve">Адреса </w:t>
      </w:r>
      <w:r w:rsidRPr="00531F57">
        <w:rPr>
          <w:highlight w:val="yellow"/>
          <w:lang w:val="en-US"/>
        </w:rPr>
        <w:t>WSDL</w:t>
      </w:r>
      <w:r w:rsidRPr="00531F57">
        <w:rPr>
          <w:highlight w:val="yellow"/>
        </w:rPr>
        <w:t xml:space="preserve"> сервисов приема сведений «Платформы ВИМИС»:</w:t>
      </w:r>
    </w:p>
    <w:p w14:paraId="73E9B574" w14:textId="77777777" w:rsidR="00200F02" w:rsidRPr="00531F57" w:rsidRDefault="00200F02" w:rsidP="00B22882">
      <w:pPr>
        <w:pStyle w:val="phlistitemized1"/>
        <w:numPr>
          <w:ilvl w:val="0"/>
          <w:numId w:val="47"/>
        </w:numPr>
        <w:tabs>
          <w:tab w:val="num" w:pos="1174"/>
        </w:tabs>
        <w:suppressAutoHyphens/>
        <w:ind w:left="1174" w:right="-1"/>
        <w:rPr>
          <w:highlight w:val="yellow"/>
          <w:shd w:val="clear" w:color="auto" w:fill="FFFF00"/>
        </w:rPr>
      </w:pPr>
      <w:r w:rsidRPr="00531F57">
        <w:rPr>
          <w:highlight w:val="yellow"/>
        </w:rPr>
        <w:t>тестовый контур – https://ips-test.rosminzdrav.ru/9d15f52ee7f2c;</w:t>
      </w:r>
    </w:p>
    <w:p w14:paraId="67E30F1C" w14:textId="77777777" w:rsidR="00200F02" w:rsidRPr="00821733" w:rsidRDefault="00200F02" w:rsidP="00B22882">
      <w:pPr>
        <w:pStyle w:val="phlistitemized1"/>
        <w:numPr>
          <w:ilvl w:val="0"/>
          <w:numId w:val="47"/>
        </w:numPr>
        <w:tabs>
          <w:tab w:val="num" w:pos="1174"/>
        </w:tabs>
        <w:suppressAutoHyphens/>
        <w:ind w:left="1174" w:right="-1"/>
        <w:rPr>
          <w:shd w:val="clear" w:color="auto" w:fill="FFFF00"/>
        </w:rPr>
      </w:pPr>
      <w:r w:rsidRPr="00531F57">
        <w:rPr>
          <w:highlight w:val="yellow"/>
        </w:rPr>
        <w:t>промышленный контур – https://ips.rosminzdrav.ru/8b02e1e4e03c7.</w:t>
      </w:r>
    </w:p>
    <w:p w14:paraId="0CC79BA3" w14:textId="77777777" w:rsidR="00200F02" w:rsidRPr="00821733" w:rsidRDefault="00200F02" w:rsidP="00200F02">
      <w:pPr>
        <w:pStyle w:val="30"/>
        <w:suppressAutoHyphens/>
        <w:rPr>
          <w:shd w:val="clear" w:color="auto" w:fill="FFFF00"/>
        </w:rPr>
      </w:pPr>
      <w:bookmarkStart w:id="119" w:name="_Toc89681472"/>
      <w:bookmarkStart w:id="120" w:name="_Toc92977270"/>
      <w:r w:rsidRPr="00821733">
        <w:t xml:space="preserve">Метод sendDocument сервиса приема медицинских сведений </w:t>
      </w:r>
      <w:r w:rsidRPr="003E41E2">
        <w:t xml:space="preserve">«Платформы </w:t>
      </w:r>
      <w:r w:rsidRPr="00821733">
        <w:t>ВИМИС»</w:t>
      </w:r>
      <w:bookmarkEnd w:id="119"/>
      <w:bookmarkEnd w:id="120"/>
    </w:p>
    <w:p w14:paraId="60AA765C" w14:textId="77777777" w:rsidR="00200F02" w:rsidRPr="00821733" w:rsidRDefault="00200F02" w:rsidP="00200F02">
      <w:pPr>
        <w:pStyle w:val="phlistitemizedtitle"/>
        <w:rPr>
          <w:shd w:val="clear" w:color="auto" w:fill="FFFF00"/>
        </w:rPr>
      </w:pPr>
      <w:r w:rsidRPr="00821733">
        <w:t xml:space="preserve">Взаимодействие с сервисом </w:t>
      </w:r>
      <w:r w:rsidRPr="003E41E2">
        <w:t xml:space="preserve">«Платформы </w:t>
      </w:r>
      <w:r w:rsidRPr="00821733">
        <w:t>ВИМИС» осуществляется асинхронно:</w:t>
      </w:r>
    </w:p>
    <w:p w14:paraId="068B7F77" w14:textId="77777777" w:rsidR="00200F02" w:rsidRPr="00821733" w:rsidRDefault="00200F02" w:rsidP="00B22882">
      <w:pPr>
        <w:pStyle w:val="phlistitemized1"/>
        <w:numPr>
          <w:ilvl w:val="0"/>
          <w:numId w:val="46"/>
        </w:numPr>
        <w:tabs>
          <w:tab w:val="num" w:pos="1315"/>
        </w:tabs>
        <w:suppressAutoHyphens/>
        <w:ind w:left="1315" w:right="-1" w:hanging="464"/>
        <w:rPr>
          <w:shd w:val="clear" w:color="auto" w:fill="FFFF00"/>
        </w:rPr>
      </w:pPr>
      <w:r w:rsidRPr="00821733">
        <w:t xml:space="preserve">сервис приема – принимает запросы и передает их в подсистему обработки </w:t>
      </w:r>
      <w:r w:rsidRPr="003E41E2">
        <w:t xml:space="preserve">«Платформы </w:t>
      </w:r>
      <w:r w:rsidRPr="00821733">
        <w:t>ВИМИС»;</w:t>
      </w:r>
    </w:p>
    <w:p w14:paraId="30A5BC1E" w14:textId="77777777" w:rsidR="00200F02" w:rsidRPr="00821733" w:rsidRDefault="00200F02" w:rsidP="00B22882">
      <w:pPr>
        <w:pStyle w:val="phlistitemized1"/>
        <w:numPr>
          <w:ilvl w:val="0"/>
          <w:numId w:val="46"/>
        </w:numPr>
        <w:tabs>
          <w:tab w:val="num" w:pos="1315"/>
        </w:tabs>
        <w:suppressAutoHyphens/>
        <w:ind w:left="1315" w:right="-1" w:hanging="464"/>
        <w:rPr>
          <w:shd w:val="clear" w:color="auto" w:fill="FFFF00"/>
        </w:rPr>
      </w:pPr>
      <w:r w:rsidRPr="00821733">
        <w:t>клиент–сервис обратного вызова – вызывает сервис ГИС СЗ</w:t>
      </w:r>
      <w:r>
        <w:t>/</w:t>
      </w:r>
      <w:r w:rsidRPr="00821733">
        <w:t>МИС МО</w:t>
      </w:r>
      <w:r>
        <w:t>,</w:t>
      </w:r>
      <w:r w:rsidRPr="00821733">
        <w:t xml:space="preserve"> опубликованный в ИПС ЕГИСЗ, принимающий результат обработки медицинских документов </w:t>
      </w:r>
      <w:r w:rsidRPr="003E41E2">
        <w:t xml:space="preserve">«Платформы </w:t>
      </w:r>
      <w:r w:rsidRPr="00821733">
        <w:t>ВИМИС».</w:t>
      </w:r>
    </w:p>
    <w:p w14:paraId="612E941A" w14:textId="77777777" w:rsidR="00200F02" w:rsidRPr="00821733" w:rsidRDefault="00200F02" w:rsidP="00200F02">
      <w:pPr>
        <w:pStyle w:val="phnormal"/>
        <w:rPr>
          <w:shd w:val="clear" w:color="auto" w:fill="FFFF00"/>
        </w:rPr>
      </w:pPr>
      <w:r w:rsidRPr="00821733">
        <w:t>Общая схема взаимодействия приведена на рисунке</w:t>
      </w:r>
      <w:r>
        <w:t> </w:t>
      </w:r>
      <w:r>
        <w:fldChar w:fldCharType="begin"/>
      </w:r>
      <w:r>
        <w:instrText xml:space="preserve"> REF _Ref89620031 \h  \* MERGEFORMAT </w:instrText>
      </w:r>
      <w:r>
        <w:fldChar w:fldCharType="separate"/>
      </w:r>
      <w:r w:rsidRPr="00320752">
        <w:rPr>
          <w:vanish/>
        </w:rPr>
        <w:t xml:space="preserve">Рисунок </w:t>
      </w:r>
      <w:r>
        <w:rPr>
          <w:noProof/>
        </w:rPr>
        <w:t>1</w:t>
      </w:r>
      <w:r>
        <w:fldChar w:fldCharType="end"/>
      </w:r>
      <w:r w:rsidRPr="00821733">
        <w:t>.</w:t>
      </w:r>
    </w:p>
    <w:p w14:paraId="52F4950B" w14:textId="77777777" w:rsidR="00200F02" w:rsidRPr="00821733" w:rsidRDefault="00200F02" w:rsidP="00200F02">
      <w:pPr>
        <w:pStyle w:val="phfigure"/>
        <w:rPr>
          <w:shd w:val="clear" w:color="auto" w:fill="FFFF00"/>
        </w:rPr>
      </w:pPr>
      <w:r>
        <w:rPr>
          <w:noProof/>
          <w:shd w:val="clear" w:color="auto" w:fill="FFFF00"/>
        </w:rPr>
        <w:lastRenderedPageBreak/>
        <w:drawing>
          <wp:inline distT="0" distB="0" distL="0" distR="0" wp14:anchorId="058D1189" wp14:editId="0FE67942">
            <wp:extent cx="6480175" cy="50241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9A8B" w14:textId="7C80D3C2" w:rsidR="00200F02" w:rsidRPr="00836B72" w:rsidRDefault="00200F02" w:rsidP="00200F02">
      <w:pPr>
        <w:pStyle w:val="phfiguretitle"/>
        <w:outlineLvl w:val="1"/>
        <w:rPr>
          <w:shd w:val="clear" w:color="auto" w:fill="FFFF00"/>
        </w:rPr>
      </w:pPr>
      <w:bookmarkStart w:id="121" w:name="_Ref51058255"/>
      <w:bookmarkStart w:id="122" w:name="_Ref89620031"/>
      <w:bookmarkStart w:id="123" w:name="_Toc73010068"/>
      <w:bookmarkStart w:id="124" w:name="_Toc89681473"/>
      <w:bookmarkStart w:id="125" w:name="_Toc92977271"/>
      <w:r w:rsidRPr="00320752">
        <w:t>Рисунок</w:t>
      </w:r>
      <w:r>
        <w:t xml:space="preserve"> </w:t>
      </w:r>
      <w:r w:rsidRPr="00320752">
        <w:fldChar w:fldCharType="begin"/>
      </w:r>
      <w:r w:rsidRPr="00320752">
        <w:instrText>SEQ Рисунок \* ARABIC</w:instrText>
      </w:r>
      <w:r w:rsidRPr="00320752">
        <w:fldChar w:fldCharType="separate"/>
      </w:r>
      <w:r>
        <w:rPr>
          <w:noProof/>
        </w:rPr>
        <w:t>1</w:t>
      </w:r>
      <w:r w:rsidRPr="00320752">
        <w:fldChar w:fldCharType="end"/>
      </w:r>
      <w:bookmarkEnd w:id="121"/>
      <w:bookmarkEnd w:id="122"/>
      <w:r w:rsidRPr="00975BCA">
        <w:t xml:space="preserve"> – Схема взаимодействия ИС</w:t>
      </w:r>
      <w:r w:rsidRPr="00836B72">
        <w:t xml:space="preserve"> – </w:t>
      </w:r>
      <w:r>
        <w:t xml:space="preserve">«Платформа </w:t>
      </w:r>
      <w:r w:rsidRPr="00975BCA">
        <w:t>ВИМИС»</w:t>
      </w:r>
      <w:r w:rsidRPr="00DA1452">
        <w:t xml:space="preserve"> через ИПС</w:t>
      </w:r>
      <w:bookmarkEnd w:id="123"/>
      <w:bookmarkEnd w:id="124"/>
      <w:bookmarkEnd w:id="125"/>
    </w:p>
    <w:p w14:paraId="74638E46" w14:textId="77777777" w:rsidR="00200F02" w:rsidRPr="00821733" w:rsidRDefault="00200F02" w:rsidP="00200F02">
      <w:pPr>
        <w:pStyle w:val="phnormal"/>
        <w:rPr>
          <w:shd w:val="clear" w:color="auto" w:fill="FFFF00"/>
        </w:rPr>
      </w:pPr>
      <w:r w:rsidRPr="00821733">
        <w:t xml:space="preserve">Отправка документа в сервис приема медицинских документов </w:t>
      </w:r>
      <w:r w:rsidRPr="003E41E2">
        <w:t xml:space="preserve">«Платформы </w:t>
      </w:r>
      <w:r w:rsidRPr="00821733">
        <w:t xml:space="preserve">ВИМИС» осуществляется с помощью вызова метода </w:t>
      </w:r>
      <w:r w:rsidRPr="00821733">
        <w:rPr>
          <w:lang w:val="en-US"/>
        </w:rPr>
        <w:t>sendDocument</w:t>
      </w:r>
      <w:r w:rsidRPr="00821733">
        <w:t>.</w:t>
      </w:r>
    </w:p>
    <w:p w14:paraId="2A561415" w14:textId="74A6DC7C" w:rsidR="00200F02" w:rsidRPr="00821733" w:rsidRDefault="00200F02" w:rsidP="00200F02">
      <w:pPr>
        <w:pStyle w:val="phnormal"/>
        <w:rPr>
          <w:shd w:val="clear" w:color="auto" w:fill="FFFF00"/>
        </w:rPr>
      </w:pPr>
      <w:r w:rsidRPr="00821733">
        <w:t xml:space="preserve">Описание параметров метода </w:t>
      </w:r>
      <w:r w:rsidRPr="00821733">
        <w:rPr>
          <w:lang w:val="en-US"/>
        </w:rPr>
        <w:t>sendDocument</w:t>
      </w:r>
      <w:r w:rsidRPr="00821733">
        <w:t xml:space="preserve"> приведено в таблице</w:t>
      </w:r>
      <w:r>
        <w:t> </w:t>
      </w:r>
      <w:r>
        <w:fldChar w:fldCharType="begin"/>
      </w:r>
      <w:r>
        <w:instrText xml:space="preserve"> REF _Ref89620102 \h  \* MERGEFORMAT </w:instrText>
      </w:r>
      <w:r>
        <w:fldChar w:fldCharType="separate"/>
      </w:r>
      <w:r w:rsidRPr="00200F02">
        <w:rPr>
          <w:vanish/>
        </w:rPr>
        <w:t xml:space="preserve">Таблица </w:t>
      </w:r>
      <w:r>
        <w:rPr>
          <w:noProof/>
        </w:rPr>
        <w:t>21</w:t>
      </w:r>
      <w:r>
        <w:fldChar w:fldCharType="end"/>
      </w:r>
      <w:r w:rsidRPr="00821733">
        <w:t>.</w:t>
      </w:r>
    </w:p>
    <w:p w14:paraId="434D3ED3" w14:textId="56CECEBA" w:rsidR="00200F02" w:rsidRPr="00975BCA" w:rsidRDefault="00200F02" w:rsidP="00200F02">
      <w:pPr>
        <w:pStyle w:val="phtabletitle"/>
        <w:outlineLvl w:val="1"/>
        <w:rPr>
          <w:shd w:val="clear" w:color="auto" w:fill="FFFF00"/>
        </w:rPr>
      </w:pPr>
      <w:bookmarkStart w:id="126" w:name="_Ref51058330"/>
      <w:bookmarkStart w:id="127" w:name="_Ref89620102"/>
      <w:bookmarkStart w:id="128" w:name="_Toc73010069"/>
      <w:bookmarkStart w:id="129" w:name="_Toc89681474"/>
      <w:bookmarkStart w:id="130" w:name="_Toc92977272"/>
      <w:r w:rsidRPr="00320752">
        <w:t>Таблица</w:t>
      </w:r>
      <w:r>
        <w:t xml:space="preserve"> 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>
        <w:rPr>
          <w:noProof/>
        </w:rPr>
        <w:t>21</w:t>
      </w:r>
      <w:r w:rsidRPr="00320752">
        <w:fldChar w:fldCharType="end"/>
      </w:r>
      <w:bookmarkEnd w:id="126"/>
      <w:bookmarkEnd w:id="127"/>
      <w:r w:rsidRPr="00975BCA">
        <w:t xml:space="preserve"> – Описание параметров метода sendDocument</w:t>
      </w:r>
      <w:bookmarkEnd w:id="128"/>
      <w:bookmarkEnd w:id="129"/>
      <w:bookmarkEnd w:id="130"/>
    </w:p>
    <w:tbl>
      <w:tblPr>
        <w:tblW w:w="5000" w:type="pct"/>
        <w:tblInd w:w="-5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958"/>
        <w:gridCol w:w="1113"/>
        <w:gridCol w:w="4111"/>
        <w:gridCol w:w="1560"/>
        <w:gridCol w:w="1780"/>
      </w:tblGrid>
      <w:tr w:rsidR="00200F02" w:rsidRPr="00FE6B6E" w14:paraId="63847555" w14:textId="77777777" w:rsidTr="00615CAA">
        <w:trPr>
          <w:tblHeader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6FEC4A" w14:textId="77777777" w:rsidR="00200F02" w:rsidRPr="00FE6B6E" w:rsidRDefault="00200F02" w:rsidP="00615CAA">
            <w:pPr>
              <w:rPr>
                <w:rFonts w:cs="Arial"/>
                <w:sz w:val="20"/>
              </w:rPr>
            </w:pPr>
            <w:r w:rsidRPr="00FE6B6E">
              <w:rPr>
                <w:rFonts w:cs="Arial"/>
                <w:sz w:val="20"/>
              </w:rPr>
              <w:t>№</w:t>
            </w:r>
          </w:p>
        </w:tc>
        <w:tc>
          <w:tcPr>
            <w:tcW w:w="2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1C878DF" w14:textId="77777777" w:rsidR="00200F02" w:rsidRPr="00FE6B6E" w:rsidRDefault="00200F02" w:rsidP="00615CAA">
            <w:pPr>
              <w:pStyle w:val="phtablecolcaption"/>
              <w:widowControl w:val="0"/>
              <w:rPr>
                <w:shd w:val="clear" w:color="auto" w:fill="FFFF00"/>
              </w:rPr>
            </w:pPr>
            <w:r w:rsidRPr="00FE6B6E">
              <w:t>Наименование</w:t>
            </w:r>
            <w:r w:rsidRPr="00FE6B6E">
              <w:rPr>
                <w:shd w:val="clear" w:color="auto" w:fill="FFFF00"/>
              </w:rPr>
              <w:t xml:space="preserve"> </w:t>
            </w:r>
            <w:r w:rsidRPr="00FE6B6E">
              <w:t>параметра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D1E05F" w14:textId="77777777" w:rsidR="00200F02" w:rsidRPr="00FE6B6E" w:rsidRDefault="00200F02" w:rsidP="00615CAA">
            <w:pPr>
              <w:pStyle w:val="phtablecolcaption"/>
              <w:widowControl w:val="0"/>
              <w:rPr>
                <w:shd w:val="clear" w:color="auto" w:fill="FFFF00"/>
              </w:rPr>
            </w:pPr>
            <w:r w:rsidRPr="00FE6B6E">
              <w:t>Описание параметра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9982C9" w14:textId="77777777" w:rsidR="00200F02" w:rsidRPr="00FE6B6E" w:rsidRDefault="00200F02" w:rsidP="00615CAA">
            <w:pPr>
              <w:pStyle w:val="phtablecolcaption"/>
              <w:widowControl w:val="0"/>
              <w:rPr>
                <w:shd w:val="clear" w:color="auto" w:fill="FFFF00"/>
              </w:rPr>
            </w:pPr>
            <w:r w:rsidRPr="00FE6B6E">
              <w:t>Тип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3B56FA" w14:textId="77777777" w:rsidR="00200F02" w:rsidRPr="00FE6B6E" w:rsidRDefault="00200F02" w:rsidP="00615CAA">
            <w:pPr>
              <w:pStyle w:val="phtablecolcaption"/>
              <w:widowControl w:val="0"/>
              <w:rPr>
                <w:shd w:val="clear" w:color="auto" w:fill="FFFF00"/>
              </w:rPr>
            </w:pPr>
            <w:r w:rsidRPr="00FE6B6E">
              <w:t>Является обязательным</w:t>
            </w:r>
          </w:p>
        </w:tc>
      </w:tr>
      <w:tr w:rsidR="00200F02" w:rsidRPr="00FE6B6E" w14:paraId="027A816B" w14:textId="77777777" w:rsidTr="00615CAA">
        <w:trPr>
          <w:trHeight w:val="570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B9626C7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t>1</w:t>
            </w:r>
          </w:p>
        </w:tc>
        <w:tc>
          <w:tcPr>
            <w:tcW w:w="207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A8585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vmcl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C12870" w14:textId="21CFB3EB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Направление оказания медицинской помощи.</w:t>
            </w:r>
          </w:p>
          <w:p w14:paraId="76394AE4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Допустимое значение:</w:t>
            </w:r>
          </w:p>
          <w:p w14:paraId="0EFB16ED" w14:textId="59244B77" w:rsidR="00200F02" w:rsidRPr="00FE6B6E" w:rsidRDefault="00200F02" w:rsidP="00615CAA">
            <w:pPr>
              <w:pStyle w:val="1"/>
              <w:rPr>
                <w:rFonts w:ascii="Arial" w:hAnsi="Arial" w:cs="Arial"/>
                <w:szCs w:val="20"/>
              </w:rPr>
            </w:pPr>
            <w:r w:rsidRPr="00FE6B6E">
              <w:rPr>
                <w:rFonts w:ascii="Arial" w:hAnsi="Arial" w:cs="Arial"/>
                <w:szCs w:val="20"/>
              </w:rPr>
              <w:t>«</w:t>
            </w:r>
            <w:r w:rsidR="00615CAA" w:rsidRPr="00FE6B6E">
              <w:rPr>
                <w:rFonts w:ascii="Arial" w:hAnsi="Arial" w:cs="Arial"/>
                <w:szCs w:val="20"/>
              </w:rPr>
              <w:t>3</w:t>
            </w:r>
            <w:r w:rsidRPr="00FE6B6E">
              <w:rPr>
                <w:rFonts w:ascii="Arial" w:hAnsi="Arial" w:cs="Arial"/>
                <w:szCs w:val="20"/>
              </w:rPr>
              <w:t xml:space="preserve">» – </w:t>
            </w:r>
            <w:r w:rsidR="00FE6B6E" w:rsidRPr="00FE6B6E">
              <w:rPr>
                <w:rFonts w:ascii="Arial" w:hAnsi="Arial" w:cs="Arial"/>
                <w:szCs w:val="20"/>
              </w:rPr>
              <w:t>Акушерство, гинекология и неонатология</w:t>
            </w:r>
            <w:r w:rsidRPr="00FE6B6E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B2C95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Числовой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DA2998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Да</w:t>
            </w:r>
          </w:p>
        </w:tc>
      </w:tr>
      <w:tr w:rsidR="00200F02" w:rsidRPr="00FE6B6E" w14:paraId="35FEFFE3" w14:textId="77777777" w:rsidTr="00615CAA">
        <w:trPr>
          <w:trHeight w:val="570"/>
        </w:trPr>
        <w:tc>
          <w:tcPr>
            <w:tcW w:w="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C38724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t>2</w:t>
            </w:r>
          </w:p>
        </w:tc>
        <w:tc>
          <w:tcPr>
            <w:tcW w:w="207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43C6E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docType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12F3C54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Тип отправляемого в запросе документа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A195E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Числовой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1BDD20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Да</w:t>
            </w:r>
          </w:p>
        </w:tc>
      </w:tr>
      <w:tr w:rsidR="00200F02" w:rsidRPr="00FE6B6E" w14:paraId="07C902F4" w14:textId="77777777" w:rsidTr="00615CAA">
        <w:trPr>
          <w:trHeight w:val="570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2AB6ECD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lastRenderedPageBreak/>
              <w:t>3</w:t>
            </w:r>
          </w:p>
        </w:tc>
        <w:tc>
          <w:tcPr>
            <w:tcW w:w="207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5EF3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docTypeVersion</w:t>
            </w:r>
            <w:r w:rsidRPr="00FE6B6E">
              <w:rPr>
                <w:rStyle w:val="affff"/>
              </w:rPr>
              <w:footnoteReference w:id="12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357E20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Версия типа отправляемого в запросе документа.</w:t>
            </w:r>
            <w:r w:rsidRPr="00FE6B6E">
              <w:br/>
              <w:t>Допустимые значения:</w:t>
            </w:r>
          </w:p>
          <w:p w14:paraId="3D34500A" w14:textId="4129B8EB" w:rsidR="00200F02" w:rsidRPr="00FE6B6E" w:rsidRDefault="00FE6B6E" w:rsidP="00615CAA">
            <w:pPr>
              <w:pStyle w:val="1"/>
              <w:rPr>
                <w:rFonts w:ascii="Arial" w:hAnsi="Arial" w:cs="Arial"/>
                <w:szCs w:val="20"/>
              </w:rPr>
            </w:pPr>
            <w:r w:rsidRPr="00FE6B6E">
              <w:rPr>
                <w:rFonts w:ascii="Arial" w:hAnsi="Arial" w:cs="Arial"/>
                <w:szCs w:val="20"/>
              </w:rPr>
              <w:t>2</w:t>
            </w:r>
            <w:r w:rsidR="00200F02" w:rsidRPr="00FE6B6E">
              <w:rPr>
                <w:rFonts w:ascii="Arial" w:hAnsi="Arial" w:cs="Arial"/>
                <w:szCs w:val="20"/>
                <w:lang w:val="en-US"/>
              </w:rPr>
              <w:t>;</w:t>
            </w:r>
          </w:p>
          <w:p w14:paraId="1AEF753D" w14:textId="78A7E5E9" w:rsidR="00200F02" w:rsidRPr="00FE6B6E" w:rsidRDefault="00200F02" w:rsidP="00615CAA">
            <w:pPr>
              <w:pStyle w:val="1"/>
              <w:rPr>
                <w:rFonts w:ascii="Arial" w:hAnsi="Arial" w:cs="Arial"/>
                <w:szCs w:val="20"/>
              </w:rPr>
            </w:pPr>
            <w:r w:rsidRPr="00FE6B6E">
              <w:rPr>
                <w:rFonts w:ascii="Arial" w:hAnsi="Arial" w:cs="Arial"/>
                <w:szCs w:val="20"/>
                <w:lang w:val="en-US"/>
              </w:rPr>
              <w:t>3</w:t>
            </w:r>
            <w:r w:rsidR="00FE6B6E" w:rsidRPr="00FE6B6E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16452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Текст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22A2B6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Да</w:t>
            </w:r>
          </w:p>
        </w:tc>
      </w:tr>
      <w:tr w:rsidR="00200F02" w:rsidRPr="00FE6B6E" w14:paraId="4BF3D69D" w14:textId="77777777" w:rsidTr="00615CAA">
        <w:trPr>
          <w:trHeight w:val="570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82EE3B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t>4</w:t>
            </w:r>
          </w:p>
        </w:tc>
        <w:tc>
          <w:tcPr>
            <w:tcW w:w="207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A31FD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triggerPoint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B5C879B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Триггерная точка для передачи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B3734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Числовой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117CF7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Нет</w:t>
            </w:r>
          </w:p>
        </w:tc>
      </w:tr>
      <w:tr w:rsidR="00200F02" w:rsidRPr="00FE6B6E" w14:paraId="6A213CFA" w14:textId="77777777" w:rsidTr="00615CAA">
        <w:trPr>
          <w:trHeight w:val="570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7D186E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t>5</w:t>
            </w:r>
          </w:p>
        </w:tc>
        <w:tc>
          <w:tcPr>
            <w:tcW w:w="207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F142C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interimMsg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559826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Необходимость подписки на промежуточные сервисные сообщения по обработке запроса.</w:t>
            </w:r>
          </w:p>
          <w:p w14:paraId="63BAE489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Получение финального результата обработки запроса не зависит от данного параметра.</w:t>
            </w:r>
          </w:p>
          <w:p w14:paraId="13DE49FE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Возможные значения:</w:t>
            </w:r>
          </w:p>
          <w:p w14:paraId="51C9502B" w14:textId="77777777" w:rsidR="00200F02" w:rsidRPr="00FE6B6E" w:rsidRDefault="00200F02" w:rsidP="00615CAA">
            <w:pPr>
              <w:pStyle w:val="1"/>
              <w:rPr>
                <w:rFonts w:ascii="Arial" w:hAnsi="Arial" w:cs="Arial"/>
                <w:szCs w:val="20"/>
              </w:rPr>
            </w:pPr>
            <w:r w:rsidRPr="00FE6B6E">
              <w:rPr>
                <w:rFonts w:ascii="Arial" w:hAnsi="Arial" w:cs="Arial"/>
                <w:szCs w:val="20"/>
              </w:rPr>
              <w:t>«0» – не отправлять;</w:t>
            </w:r>
          </w:p>
          <w:p w14:paraId="3315529F" w14:textId="77777777" w:rsidR="00200F02" w:rsidRPr="00FE6B6E" w:rsidRDefault="00200F02" w:rsidP="00615CAA">
            <w:pPr>
              <w:pStyle w:val="1"/>
              <w:rPr>
                <w:rFonts w:ascii="Arial" w:hAnsi="Arial" w:cs="Arial"/>
                <w:szCs w:val="20"/>
              </w:rPr>
            </w:pPr>
            <w:r w:rsidRPr="00FE6B6E">
              <w:rPr>
                <w:rFonts w:ascii="Arial" w:hAnsi="Arial" w:cs="Arial"/>
                <w:szCs w:val="20"/>
              </w:rPr>
              <w:t>«1» – отправлять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F5ECC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Числовой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B4AB6C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Нет</w:t>
            </w:r>
          </w:p>
        </w:tc>
      </w:tr>
      <w:tr w:rsidR="00200F02" w:rsidRPr="00FE6B6E" w14:paraId="23E85302" w14:textId="77777777" w:rsidTr="00615CAA">
        <w:trPr>
          <w:trHeight w:val="570"/>
        </w:trPr>
        <w:tc>
          <w:tcPr>
            <w:tcW w:w="67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2D2EA5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t>6</w:t>
            </w:r>
          </w:p>
        </w:tc>
        <w:tc>
          <w:tcPr>
            <w:tcW w:w="2071" w:type="dxa"/>
            <w:gridSpan w:val="2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33208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signature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831853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Блок электронной подписи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90391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Комплексный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C1A9C3A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Нет</w:t>
            </w:r>
          </w:p>
        </w:tc>
      </w:tr>
      <w:tr w:rsidR="00200F02" w:rsidRPr="00FE6B6E" w14:paraId="248E63FE" w14:textId="77777777" w:rsidTr="00615CAA">
        <w:trPr>
          <w:trHeight w:val="570"/>
        </w:trPr>
        <w:tc>
          <w:tcPr>
            <w:tcW w:w="67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2C549F9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</w:p>
        </w:tc>
        <w:tc>
          <w:tcPr>
            <w:tcW w:w="95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B38B8F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t>6.1</w:t>
            </w:r>
          </w:p>
        </w:tc>
        <w:tc>
          <w:tcPr>
            <w:tcW w:w="1113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DA5F8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data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4D4FDB3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Файл подписи в base64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5975E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Строка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5CB4BB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Да</w:t>
            </w:r>
          </w:p>
        </w:tc>
      </w:tr>
      <w:tr w:rsidR="00200F02" w:rsidRPr="00FE6B6E" w14:paraId="6DDA4B94" w14:textId="77777777" w:rsidTr="00615CAA">
        <w:trPr>
          <w:trHeight w:val="570"/>
        </w:trPr>
        <w:tc>
          <w:tcPr>
            <w:tcW w:w="67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9EDCFF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</w:p>
        </w:tc>
        <w:tc>
          <w:tcPr>
            <w:tcW w:w="95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90CE52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t>6.2</w:t>
            </w:r>
          </w:p>
        </w:tc>
        <w:tc>
          <w:tcPr>
            <w:tcW w:w="1113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7F5A8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checksum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A80E04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Контрольная сумма по CRC-32-IEEE 802.3 в десятичном виде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E7D15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Числовой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F814900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Да</w:t>
            </w:r>
          </w:p>
        </w:tc>
      </w:tr>
      <w:tr w:rsidR="00200F02" w:rsidRPr="00FE6B6E" w14:paraId="63B3EAEA" w14:textId="77777777" w:rsidTr="00615CAA">
        <w:trPr>
          <w:trHeight w:val="570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A927103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t>7</w:t>
            </w:r>
          </w:p>
        </w:tc>
        <w:tc>
          <w:tcPr>
            <w:tcW w:w="2071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670DC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document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246990" w14:textId="77777777" w:rsidR="00200F02" w:rsidRPr="00FE6B6E" w:rsidRDefault="00200F02" w:rsidP="00615CAA">
            <w:pPr>
              <w:pStyle w:val="phtablecellleft"/>
              <w:widowControl w:val="0"/>
              <w:jc w:val="left"/>
            </w:pPr>
            <w:r w:rsidRPr="00FE6B6E">
              <w:t>СЭМД (СЭМД beta-версии), кодированный в base64, который передается целевому методу для обработки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27148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Строка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F0CB4B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Да</w:t>
            </w:r>
          </w:p>
        </w:tc>
      </w:tr>
    </w:tbl>
    <w:p w14:paraId="0847F7B7" w14:textId="77777777" w:rsidR="00200F02" w:rsidRPr="00821733" w:rsidRDefault="00200F02" w:rsidP="00200F02">
      <w:pPr>
        <w:pStyle w:val="phnormal"/>
        <w:rPr>
          <w:shd w:val="clear" w:color="auto" w:fill="FFFF00"/>
        </w:rPr>
      </w:pPr>
    </w:p>
    <w:p w14:paraId="4BF6DFC0" w14:textId="6D08889D" w:rsidR="00200F02" w:rsidRPr="00821733" w:rsidRDefault="00200F02" w:rsidP="00200F02">
      <w:pPr>
        <w:pStyle w:val="phnormal"/>
        <w:rPr>
          <w:shd w:val="clear" w:color="auto" w:fill="FFFF00"/>
        </w:rPr>
      </w:pPr>
      <w:r w:rsidRPr="00821733">
        <w:t>Сервис принимает и обрабатывает типы структурированных</w:t>
      </w:r>
      <w:r>
        <w:t xml:space="preserve"> электронных</w:t>
      </w:r>
      <w:r w:rsidRPr="00821733">
        <w:t xml:space="preserve"> медицинских </w:t>
      </w:r>
      <w:r>
        <w:t>документов</w:t>
      </w:r>
      <w:r w:rsidRPr="00821733">
        <w:t xml:space="preserve"> (</w:t>
      </w:r>
      <w:r w:rsidRPr="00821733">
        <w:rPr>
          <w:lang w:val="en-US"/>
        </w:rPr>
        <w:t>docType</w:t>
      </w:r>
      <w:r w:rsidRPr="00821733">
        <w:t>)</w:t>
      </w:r>
      <w:r>
        <w:t>,</w:t>
      </w:r>
      <w:r w:rsidRPr="00821733">
        <w:t xml:space="preserve"> приведенные в таблицах (</w:t>
      </w:r>
      <w:r w:rsidR="00FE6B6E">
        <w:fldChar w:fldCharType="begin"/>
      </w:r>
      <w:r w:rsidR="00FE6B6E">
        <w:instrText xml:space="preserve"> REF _Ref91493641 \h </w:instrText>
      </w:r>
      <w:r w:rsidR="00FE6B6E">
        <w:fldChar w:fldCharType="separate"/>
      </w:r>
      <w:r w:rsidR="00FE6B6E" w:rsidRPr="00D54D8F">
        <w:t>Таблица </w:t>
      </w:r>
      <w:r w:rsidR="00FE6B6E" w:rsidRPr="00D54D8F">
        <w:rPr>
          <w:noProof/>
        </w:rPr>
        <w:t>3</w:t>
      </w:r>
      <w:r w:rsidR="00FE6B6E">
        <w:fldChar w:fldCharType="end"/>
      </w:r>
      <w:r w:rsidR="00FE6B6E">
        <w:t xml:space="preserve">, </w:t>
      </w:r>
      <w:r w:rsidR="00FE6B6E">
        <w:fldChar w:fldCharType="begin"/>
      </w:r>
      <w:r w:rsidR="00FE6B6E">
        <w:instrText xml:space="preserve"> REF _Ref91493654 \h </w:instrText>
      </w:r>
      <w:r w:rsidR="00FE6B6E">
        <w:fldChar w:fldCharType="separate"/>
      </w:r>
      <w:r w:rsidR="00FE6B6E" w:rsidRPr="00D54D8F">
        <w:t>Таблица </w:t>
      </w:r>
      <w:r w:rsidR="00FE6B6E" w:rsidRPr="00D54D8F">
        <w:rPr>
          <w:noProof/>
        </w:rPr>
        <w:t>4</w:t>
      </w:r>
      <w:r w:rsidR="00FE6B6E">
        <w:fldChar w:fldCharType="end"/>
      </w:r>
      <w:r w:rsidRPr="00821733">
        <w:t>).</w:t>
      </w:r>
    </w:p>
    <w:p w14:paraId="58F2B266" w14:textId="77777777" w:rsidR="00200F02" w:rsidRPr="00821733" w:rsidRDefault="00200F02" w:rsidP="00200F02">
      <w:pPr>
        <w:pStyle w:val="phnormal"/>
        <w:rPr>
          <w:shd w:val="clear" w:color="auto" w:fill="FFFF00"/>
        </w:rPr>
      </w:pPr>
      <w:r w:rsidRPr="00821733">
        <w:t xml:space="preserve">После отправки запроса клиенту возвращается параметр msg_id, являющийся уникальным идентификатором принятого сообщения. В дальнейшем вся обработка сведений в </w:t>
      </w:r>
      <w:r w:rsidRPr="003E41E2">
        <w:t>«Платформ</w:t>
      </w:r>
      <w:r>
        <w:t>е</w:t>
      </w:r>
      <w:r w:rsidRPr="003E41E2">
        <w:t xml:space="preserve"> </w:t>
      </w:r>
      <w:r w:rsidRPr="00821733">
        <w:t>ВИМИС» происходит в контексте данного идентификатора.</w:t>
      </w:r>
    </w:p>
    <w:p w14:paraId="71B2D13D" w14:textId="0041D38E" w:rsidR="00200F02" w:rsidRPr="00821733" w:rsidRDefault="00200F02" w:rsidP="00200F02">
      <w:pPr>
        <w:pStyle w:val="phnormal"/>
      </w:pPr>
      <w:r w:rsidRPr="00821733">
        <w:t xml:space="preserve">После обработки запроса </w:t>
      </w:r>
      <w:r w:rsidRPr="003E41E2">
        <w:t>«Платформ</w:t>
      </w:r>
      <w:r>
        <w:t>а</w:t>
      </w:r>
      <w:r w:rsidRPr="003E41E2">
        <w:t xml:space="preserve"> </w:t>
      </w:r>
      <w:r w:rsidRPr="00821733">
        <w:t>ВИМИС» вызывает метод sendResult сервиса обратного вызова с результатами обработки данного сообщения, описание параметров метода приведено в таблице</w:t>
      </w:r>
      <w:r w:rsidR="00FE6B6E">
        <w:t xml:space="preserve"> (</w:t>
      </w:r>
      <w:r w:rsidR="00FE6B6E">
        <w:fldChar w:fldCharType="begin"/>
      </w:r>
      <w:r w:rsidR="00FE6B6E">
        <w:instrText xml:space="preserve"> REF _Ref51058487 \h </w:instrText>
      </w:r>
      <w:r w:rsidR="00FE6B6E">
        <w:fldChar w:fldCharType="separate"/>
      </w:r>
      <w:r w:rsidR="00FE6B6E" w:rsidRPr="00320752">
        <w:t>Таблица</w:t>
      </w:r>
      <w:r w:rsidR="00FE6B6E">
        <w:t xml:space="preserve"> </w:t>
      </w:r>
      <w:r w:rsidR="00FE6B6E">
        <w:rPr>
          <w:noProof/>
        </w:rPr>
        <w:t>22</w:t>
      </w:r>
      <w:r w:rsidR="00FE6B6E">
        <w:fldChar w:fldCharType="end"/>
      </w:r>
      <w:r w:rsidR="00FE6B6E">
        <w:t>).</w:t>
      </w:r>
    </w:p>
    <w:p w14:paraId="7411F75C" w14:textId="1B4C0E62" w:rsidR="00200F02" w:rsidRPr="00DA1452" w:rsidRDefault="00200F02" w:rsidP="00200F02">
      <w:pPr>
        <w:pStyle w:val="phnormal"/>
        <w:keepNext/>
        <w:ind w:right="0" w:firstLine="0"/>
        <w:outlineLvl w:val="1"/>
      </w:pPr>
      <w:bookmarkStart w:id="131" w:name="_Ref51058487"/>
      <w:bookmarkStart w:id="132" w:name="_Toc73010070"/>
      <w:bookmarkStart w:id="133" w:name="_Toc89681475"/>
      <w:bookmarkStart w:id="134" w:name="_Toc92977273"/>
      <w:r w:rsidRPr="00320752">
        <w:lastRenderedPageBreak/>
        <w:t>Таблица</w:t>
      </w:r>
      <w:r>
        <w:t xml:space="preserve"> 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 w:rsidR="00FE6B6E">
        <w:rPr>
          <w:noProof/>
        </w:rPr>
        <w:t>22</w:t>
      </w:r>
      <w:r w:rsidRPr="00320752">
        <w:fldChar w:fldCharType="end"/>
      </w:r>
      <w:bookmarkEnd w:id="131"/>
      <w:r w:rsidRPr="00DA1452">
        <w:t xml:space="preserve"> – Описание параметров метода sendResult</w:t>
      </w:r>
      <w:bookmarkEnd w:id="132"/>
      <w:bookmarkEnd w:id="133"/>
      <w:bookmarkEnd w:id="134"/>
    </w:p>
    <w:tbl>
      <w:tblPr>
        <w:tblW w:w="4950" w:type="pct"/>
        <w:tblInd w:w="-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1"/>
        <w:gridCol w:w="1731"/>
        <w:gridCol w:w="4537"/>
        <w:gridCol w:w="1276"/>
        <w:gridCol w:w="1735"/>
      </w:tblGrid>
      <w:tr w:rsidR="00200F02" w:rsidRPr="00FE6B6E" w14:paraId="05D5BC0C" w14:textId="77777777" w:rsidTr="00615CAA">
        <w:trPr>
          <w:tblHeader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04B7B55" w14:textId="77777777" w:rsidR="00200F02" w:rsidRPr="00FE6B6E" w:rsidRDefault="00200F02" w:rsidP="00615CAA">
            <w:pPr>
              <w:pStyle w:val="phtablecellleft"/>
              <w:widowControl w:val="0"/>
              <w:spacing w:before="120" w:after="120"/>
              <w:jc w:val="center"/>
              <w:rPr>
                <w:b/>
              </w:rPr>
            </w:pPr>
            <w:r w:rsidRPr="00FE6B6E">
              <w:rPr>
                <w:b/>
              </w:rPr>
              <w:t>№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AC74FE9" w14:textId="77777777" w:rsidR="00200F02" w:rsidRPr="00FE6B6E" w:rsidRDefault="00200F02" w:rsidP="00615CAA">
            <w:pPr>
              <w:pStyle w:val="phtablecellleft"/>
              <w:widowControl w:val="0"/>
              <w:spacing w:before="120" w:after="120"/>
              <w:jc w:val="center"/>
              <w:rPr>
                <w:b/>
              </w:rPr>
            </w:pPr>
            <w:r w:rsidRPr="00FE6B6E">
              <w:rPr>
                <w:b/>
              </w:rPr>
              <w:t>Наименование параметра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B516400" w14:textId="77777777" w:rsidR="00200F02" w:rsidRPr="00FE6B6E" w:rsidRDefault="00200F02" w:rsidP="00615CAA">
            <w:pPr>
              <w:pStyle w:val="phtablecellleft"/>
              <w:widowControl w:val="0"/>
              <w:spacing w:before="120" w:after="120"/>
              <w:jc w:val="center"/>
              <w:rPr>
                <w:b/>
              </w:rPr>
            </w:pPr>
            <w:r w:rsidRPr="00FE6B6E">
              <w:rPr>
                <w:b/>
              </w:rPr>
              <w:t>Описание параметра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C764358" w14:textId="77777777" w:rsidR="00200F02" w:rsidRPr="00FE6B6E" w:rsidRDefault="00200F02" w:rsidP="00615CAA">
            <w:pPr>
              <w:pStyle w:val="phtablecellleft"/>
              <w:widowControl w:val="0"/>
              <w:spacing w:before="120" w:after="120"/>
              <w:jc w:val="center"/>
              <w:rPr>
                <w:b/>
              </w:rPr>
            </w:pPr>
            <w:r w:rsidRPr="00FE6B6E">
              <w:rPr>
                <w:b/>
              </w:rPr>
              <w:t>Тип</w:t>
            </w:r>
          </w:p>
        </w:tc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025DCF" w14:textId="77777777" w:rsidR="00200F02" w:rsidRPr="00FE6B6E" w:rsidRDefault="00200F02" w:rsidP="00615CAA">
            <w:pPr>
              <w:pStyle w:val="phtablecellleft"/>
              <w:widowControl w:val="0"/>
              <w:spacing w:before="120" w:after="120"/>
              <w:jc w:val="center"/>
              <w:rPr>
                <w:b/>
              </w:rPr>
            </w:pPr>
            <w:r w:rsidRPr="00FE6B6E">
              <w:rPr>
                <w:b/>
              </w:rPr>
              <w:t>Является обязательным</w:t>
            </w:r>
          </w:p>
        </w:tc>
      </w:tr>
      <w:tr w:rsidR="00200F02" w:rsidRPr="00FE6B6E" w14:paraId="7A0EFA75" w14:textId="77777777" w:rsidTr="00615CAA">
        <w:trPr>
          <w:trHeight w:val="570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9BD6C6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t>1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B4F88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msg_id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76F9EF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Идентификатор, присвоенный исходному запросу, в ответ на метод sendDocument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F2462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Текст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03A648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Да</w:t>
            </w:r>
          </w:p>
        </w:tc>
      </w:tr>
      <w:tr w:rsidR="00200F02" w:rsidRPr="00FE6B6E" w14:paraId="7263D4D4" w14:textId="77777777" w:rsidTr="00615CAA">
        <w:trPr>
          <w:trHeight w:val="570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AB66B2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t>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F8ECE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66745D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Результат обработки полученного запроса.</w:t>
            </w:r>
          </w:p>
          <w:p w14:paraId="4C8AF378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Возвращаемые значения:</w:t>
            </w:r>
          </w:p>
          <w:p w14:paraId="09AB1AB7" w14:textId="77777777" w:rsidR="00200F02" w:rsidRPr="00FE6B6E" w:rsidRDefault="00200F02" w:rsidP="00615CAA">
            <w:pPr>
              <w:pStyle w:val="1"/>
              <w:rPr>
                <w:rFonts w:ascii="Arial" w:hAnsi="Arial" w:cs="Arial"/>
                <w:szCs w:val="20"/>
              </w:rPr>
            </w:pPr>
            <w:r w:rsidRPr="00FE6B6E">
              <w:rPr>
                <w:rFonts w:ascii="Arial" w:hAnsi="Arial" w:cs="Arial"/>
                <w:szCs w:val="20"/>
              </w:rPr>
              <w:t>«0» – ошибка обработки запроса;</w:t>
            </w:r>
          </w:p>
          <w:p w14:paraId="042C82F9" w14:textId="77777777" w:rsidR="00200F02" w:rsidRPr="00FE6B6E" w:rsidRDefault="00200F02" w:rsidP="00615CAA">
            <w:pPr>
              <w:pStyle w:val="1"/>
              <w:rPr>
                <w:rFonts w:ascii="Arial" w:hAnsi="Arial" w:cs="Arial"/>
                <w:szCs w:val="20"/>
              </w:rPr>
            </w:pPr>
            <w:r w:rsidRPr="00FE6B6E">
              <w:rPr>
                <w:rFonts w:ascii="Arial" w:hAnsi="Arial" w:cs="Arial"/>
                <w:szCs w:val="20"/>
              </w:rPr>
              <w:t>«1» – запрос обработан без ошибок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94F8B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Числовой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C5D4D1C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Да</w:t>
            </w:r>
          </w:p>
        </w:tc>
      </w:tr>
      <w:tr w:rsidR="00200F02" w:rsidRPr="00FE6B6E" w14:paraId="7F0779DE" w14:textId="77777777" w:rsidTr="00615CAA">
        <w:trPr>
          <w:trHeight w:val="570"/>
        </w:trPr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AE8C8EA" w14:textId="77777777" w:rsidR="00200F02" w:rsidRPr="00FE6B6E" w:rsidRDefault="00200F02" w:rsidP="00615CAA">
            <w:pPr>
              <w:pStyle w:val="phtablecellleft"/>
              <w:widowControl w:val="0"/>
              <w:jc w:val="center"/>
            </w:pPr>
            <w:r w:rsidRPr="00FE6B6E">
              <w:t>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0BB9B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description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2DA1A3A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Описание результата обработки полученного запроса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CF2A4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Текст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B657A08" w14:textId="77777777" w:rsidR="00200F02" w:rsidRPr="00FE6B6E" w:rsidRDefault="00200F02" w:rsidP="00615CAA">
            <w:pPr>
              <w:pStyle w:val="phtablecellleft"/>
              <w:widowControl w:val="0"/>
            </w:pPr>
            <w:r w:rsidRPr="00FE6B6E">
              <w:t>Да</w:t>
            </w:r>
            <w:bookmarkStart w:id="135" w:name="_Toc37433584"/>
            <w:bookmarkEnd w:id="135"/>
          </w:p>
        </w:tc>
      </w:tr>
    </w:tbl>
    <w:p w14:paraId="5CDB2851" w14:textId="77777777" w:rsidR="00200F02" w:rsidRPr="00821733" w:rsidRDefault="00200F02" w:rsidP="00200F02">
      <w:pPr>
        <w:pStyle w:val="phnormal"/>
      </w:pPr>
    </w:p>
    <w:p w14:paraId="5EA69034" w14:textId="3BB98B4D" w:rsidR="00200F02" w:rsidRPr="00821733" w:rsidRDefault="00200F02" w:rsidP="00200F02">
      <w:pPr>
        <w:pStyle w:val="phnormal"/>
      </w:pPr>
      <w:r w:rsidRPr="00821733">
        <w:t xml:space="preserve">Также система может возвращать промежуточные сервисные сообщения на стадиях обработки медицинских </w:t>
      </w:r>
      <w:r>
        <w:t>документов</w:t>
      </w:r>
      <w:r w:rsidRPr="00821733">
        <w:t>, вызывая метод sendInterimMsg сервиса обратного вызова</w:t>
      </w:r>
      <w:r>
        <w:t xml:space="preserve"> (</w:t>
      </w:r>
      <w:r w:rsidR="00FE6B6E">
        <w:t>Т</w:t>
      </w:r>
      <w:r>
        <w:t>аблица </w:t>
      </w:r>
      <w:r>
        <w:fldChar w:fldCharType="begin"/>
      </w:r>
      <w:r>
        <w:instrText xml:space="preserve"> REF _Ref89620832 \h  \* MERGEFORMAT </w:instrText>
      </w:r>
      <w:r>
        <w:fldChar w:fldCharType="separate"/>
      </w:r>
      <w:r w:rsidR="00FE6B6E" w:rsidRPr="00FE6B6E">
        <w:rPr>
          <w:vanish/>
        </w:rPr>
        <w:t xml:space="preserve">Таблица </w:t>
      </w:r>
      <w:r w:rsidR="00FE6B6E">
        <w:rPr>
          <w:noProof/>
        </w:rPr>
        <w:t>23</w:t>
      </w:r>
      <w:r>
        <w:fldChar w:fldCharType="end"/>
      </w:r>
      <w:r>
        <w:t>)</w:t>
      </w:r>
      <w:r w:rsidRPr="00821733">
        <w:t>. Необходимость отправки таких сообщений определяется значением параметра interimMsg в первичном запросе sendDocument. Если значение параметра было указано как «0» – клиент получит только итоговый результат обработки запроса.</w:t>
      </w:r>
    </w:p>
    <w:p w14:paraId="36F7007F" w14:textId="19DFD7B5" w:rsidR="00200F02" w:rsidRPr="00836B72" w:rsidRDefault="00200F02" w:rsidP="00200F02">
      <w:pPr>
        <w:pStyle w:val="phnormal"/>
        <w:ind w:firstLine="0"/>
        <w:outlineLvl w:val="1"/>
      </w:pPr>
      <w:bookmarkStart w:id="136" w:name="_Ref89620832"/>
      <w:bookmarkStart w:id="137" w:name="_Toc73010071"/>
      <w:bookmarkStart w:id="138" w:name="_Toc89681476"/>
      <w:bookmarkStart w:id="139" w:name="_Toc92977274"/>
      <w:r w:rsidRPr="00320752">
        <w:t xml:space="preserve">Таблица 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 w:rsidR="00FE6B6E">
        <w:rPr>
          <w:noProof/>
        </w:rPr>
        <w:t>23</w:t>
      </w:r>
      <w:r w:rsidRPr="00320752">
        <w:fldChar w:fldCharType="end"/>
      </w:r>
      <w:bookmarkEnd w:id="136"/>
      <w:r w:rsidRPr="00836B72">
        <w:t xml:space="preserve"> – Описание параметров метода sendInterimMsg</w:t>
      </w:r>
      <w:bookmarkEnd w:id="137"/>
      <w:bookmarkEnd w:id="138"/>
      <w:bookmarkEnd w:id="139"/>
    </w:p>
    <w:tbl>
      <w:tblPr>
        <w:tblW w:w="5000" w:type="pct"/>
        <w:tblInd w:w="-5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08"/>
        <w:gridCol w:w="1743"/>
        <w:gridCol w:w="4809"/>
        <w:gridCol w:w="1056"/>
        <w:gridCol w:w="1686"/>
      </w:tblGrid>
      <w:tr w:rsidR="00200F02" w:rsidRPr="00821733" w14:paraId="55A9B6C2" w14:textId="77777777" w:rsidTr="00615CAA">
        <w:trPr>
          <w:trHeight w:val="414"/>
          <w:tblHeader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CDAC74D" w14:textId="77777777" w:rsidR="00200F02" w:rsidRPr="00320752" w:rsidRDefault="00200F02" w:rsidP="00615CAA">
            <w:pPr>
              <w:pStyle w:val="phtablecellleft"/>
              <w:widowControl w:val="0"/>
              <w:spacing w:before="120" w:after="120"/>
              <w:jc w:val="center"/>
              <w:rPr>
                <w:b/>
                <w:sz w:val="22"/>
                <w:szCs w:val="24"/>
              </w:rPr>
            </w:pPr>
            <w:r w:rsidRPr="00320752">
              <w:rPr>
                <w:b/>
                <w:sz w:val="22"/>
                <w:szCs w:val="24"/>
              </w:rPr>
              <w:t>№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1CB389" w14:textId="77777777" w:rsidR="00200F02" w:rsidRPr="00320752" w:rsidRDefault="00200F02" w:rsidP="00615CAA">
            <w:pPr>
              <w:pStyle w:val="phtablecellleft"/>
              <w:widowControl w:val="0"/>
              <w:spacing w:before="120" w:after="120"/>
              <w:jc w:val="center"/>
              <w:rPr>
                <w:b/>
                <w:sz w:val="22"/>
                <w:szCs w:val="24"/>
              </w:rPr>
            </w:pPr>
            <w:r w:rsidRPr="00320752">
              <w:rPr>
                <w:b/>
                <w:sz w:val="22"/>
                <w:szCs w:val="24"/>
              </w:rPr>
              <w:t>Наименование параметра</w:t>
            </w:r>
          </w:p>
        </w:tc>
        <w:tc>
          <w:tcPr>
            <w:tcW w:w="4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204B16" w14:textId="77777777" w:rsidR="00200F02" w:rsidRPr="00320752" w:rsidRDefault="00200F02" w:rsidP="00615CAA">
            <w:pPr>
              <w:pStyle w:val="phtablecellleft"/>
              <w:widowControl w:val="0"/>
              <w:spacing w:before="120" w:after="120"/>
              <w:jc w:val="center"/>
              <w:rPr>
                <w:b/>
                <w:sz w:val="22"/>
                <w:szCs w:val="24"/>
              </w:rPr>
            </w:pPr>
            <w:r w:rsidRPr="00320752">
              <w:rPr>
                <w:b/>
                <w:sz w:val="22"/>
                <w:szCs w:val="24"/>
              </w:rPr>
              <w:t>Описание параметра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ED6D4C" w14:textId="77777777" w:rsidR="00200F02" w:rsidRPr="00320752" w:rsidRDefault="00200F02" w:rsidP="00615CAA">
            <w:pPr>
              <w:pStyle w:val="phtablecellleft"/>
              <w:widowControl w:val="0"/>
              <w:spacing w:before="120" w:after="120"/>
              <w:jc w:val="center"/>
              <w:rPr>
                <w:b/>
                <w:sz w:val="22"/>
                <w:szCs w:val="24"/>
              </w:rPr>
            </w:pPr>
            <w:r w:rsidRPr="00320752">
              <w:rPr>
                <w:b/>
                <w:sz w:val="22"/>
                <w:szCs w:val="24"/>
              </w:rPr>
              <w:t>Тип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486E270" w14:textId="77777777" w:rsidR="00200F02" w:rsidRPr="00320752" w:rsidRDefault="00200F02" w:rsidP="00615CAA">
            <w:pPr>
              <w:pStyle w:val="phtablecellleft"/>
              <w:widowControl w:val="0"/>
              <w:spacing w:before="120" w:after="120"/>
              <w:jc w:val="center"/>
              <w:rPr>
                <w:b/>
                <w:sz w:val="22"/>
                <w:szCs w:val="24"/>
              </w:rPr>
            </w:pPr>
            <w:r w:rsidRPr="00320752">
              <w:rPr>
                <w:b/>
                <w:sz w:val="22"/>
                <w:szCs w:val="24"/>
              </w:rPr>
              <w:t>Является обязательным</w:t>
            </w:r>
          </w:p>
        </w:tc>
      </w:tr>
      <w:tr w:rsidR="00200F02" w:rsidRPr="00821733" w14:paraId="73795588" w14:textId="77777777" w:rsidTr="00615CAA">
        <w:trPr>
          <w:trHeight w:val="570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AD502A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sz w:val="22"/>
                <w:szCs w:val="24"/>
              </w:rPr>
            </w:pPr>
            <w:r w:rsidRPr="00320752">
              <w:rPr>
                <w:sz w:val="22"/>
                <w:szCs w:val="24"/>
              </w:rPr>
              <w:t>1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4644B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  <w:szCs w:val="24"/>
              </w:rPr>
            </w:pPr>
            <w:r w:rsidRPr="00320752">
              <w:rPr>
                <w:sz w:val="22"/>
                <w:szCs w:val="24"/>
              </w:rPr>
              <w:t>msg_id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718429F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  <w:szCs w:val="24"/>
              </w:rPr>
            </w:pPr>
            <w:r w:rsidRPr="00320752">
              <w:rPr>
                <w:sz w:val="22"/>
                <w:szCs w:val="24"/>
              </w:rPr>
              <w:t>Идентификатор, присвоенный исходному запросу в ответ на метод sendDocument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0C280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  <w:szCs w:val="24"/>
              </w:rPr>
            </w:pPr>
            <w:r w:rsidRPr="00320752">
              <w:rPr>
                <w:sz w:val="22"/>
                <w:szCs w:val="24"/>
              </w:rPr>
              <w:t>Текст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F28230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  <w:szCs w:val="24"/>
              </w:rPr>
            </w:pPr>
            <w:r w:rsidRPr="00320752">
              <w:rPr>
                <w:sz w:val="22"/>
                <w:szCs w:val="24"/>
              </w:rPr>
              <w:t>Да</w:t>
            </w:r>
          </w:p>
        </w:tc>
      </w:tr>
      <w:tr w:rsidR="00200F02" w:rsidRPr="00821733" w14:paraId="680F3510" w14:textId="77777777" w:rsidTr="00615CAA">
        <w:trPr>
          <w:trHeight w:val="85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D34A6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sz w:val="22"/>
                <w:szCs w:val="24"/>
              </w:rPr>
            </w:pPr>
            <w:r w:rsidRPr="00320752">
              <w:rPr>
                <w:sz w:val="22"/>
                <w:szCs w:val="24"/>
              </w:rPr>
              <w:t>2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A1EF9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  <w:szCs w:val="24"/>
              </w:rPr>
            </w:pPr>
            <w:r w:rsidRPr="00320752">
              <w:rPr>
                <w:sz w:val="22"/>
                <w:szCs w:val="24"/>
              </w:rPr>
              <w:t>description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E2E9DC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  <w:szCs w:val="24"/>
              </w:rPr>
            </w:pPr>
            <w:r w:rsidRPr="00320752">
              <w:rPr>
                <w:sz w:val="22"/>
                <w:szCs w:val="24"/>
              </w:rPr>
              <w:t>Описание промежуточного результата обработки полученного запроса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267A0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  <w:szCs w:val="24"/>
              </w:rPr>
            </w:pPr>
            <w:r w:rsidRPr="00320752">
              <w:rPr>
                <w:sz w:val="22"/>
                <w:szCs w:val="24"/>
              </w:rPr>
              <w:t>Текст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2BE42A2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  <w:szCs w:val="24"/>
              </w:rPr>
            </w:pPr>
            <w:r w:rsidRPr="00320752">
              <w:rPr>
                <w:sz w:val="22"/>
                <w:szCs w:val="24"/>
              </w:rPr>
              <w:t>Да</w:t>
            </w:r>
          </w:p>
        </w:tc>
      </w:tr>
    </w:tbl>
    <w:p w14:paraId="2A739C74" w14:textId="77777777" w:rsidR="00200F02" w:rsidRPr="00320752" w:rsidRDefault="00200F02" w:rsidP="00200F02">
      <w:pPr>
        <w:pStyle w:val="phnormal"/>
      </w:pPr>
      <w:bookmarkStart w:id="140" w:name="_Toc61887518"/>
      <w:bookmarkStart w:id="141" w:name="_Toc46488839"/>
    </w:p>
    <w:p w14:paraId="3045C85C" w14:textId="0A212798" w:rsidR="00200F02" w:rsidRPr="00836B72" w:rsidRDefault="00200F02" w:rsidP="00200F02">
      <w:pPr>
        <w:pStyle w:val="phnormal"/>
      </w:pPr>
      <w:r w:rsidRPr="00836B72">
        <w:t>В ответ на вызовы методов SendResult и sendInterimMsg сервиса обратного вызова ИС должна отправить синхронное уведомление callbackResponse</w:t>
      </w:r>
      <w:r>
        <w:t xml:space="preserve"> (таблица </w:t>
      </w:r>
      <w:r>
        <w:fldChar w:fldCharType="begin"/>
      </w:r>
      <w:r>
        <w:instrText xml:space="preserve"> REF _Ref89621007 \h  \* MERGEFORMAT </w:instrText>
      </w:r>
      <w:r>
        <w:fldChar w:fldCharType="separate"/>
      </w:r>
      <w:r w:rsidR="00FE6B6E" w:rsidRPr="00FE6B6E">
        <w:rPr>
          <w:vanish/>
          <w:szCs w:val="24"/>
        </w:rPr>
        <w:t xml:space="preserve">Таблица </w:t>
      </w:r>
      <w:r w:rsidR="00FE6B6E" w:rsidRPr="00FE6B6E">
        <w:rPr>
          <w:noProof/>
          <w:szCs w:val="24"/>
        </w:rPr>
        <w:t>24</w:t>
      </w:r>
      <w:r>
        <w:fldChar w:fldCharType="end"/>
      </w:r>
      <w:r>
        <w:t>)</w:t>
      </w:r>
      <w:r w:rsidRPr="00836B72">
        <w:t>.</w:t>
      </w:r>
    </w:p>
    <w:p w14:paraId="0024506F" w14:textId="693C6DA4" w:rsidR="00200F02" w:rsidRPr="000B2233" w:rsidRDefault="00200F02" w:rsidP="00200F02">
      <w:pPr>
        <w:pStyle w:val="phnormal"/>
        <w:ind w:firstLine="0"/>
        <w:outlineLvl w:val="1"/>
      </w:pPr>
      <w:bookmarkStart w:id="142" w:name="_Ref89621007"/>
      <w:bookmarkStart w:id="143" w:name="_Toc89681477"/>
      <w:bookmarkStart w:id="144" w:name="_Toc92977275"/>
      <w:r w:rsidRPr="003650DE">
        <w:t xml:space="preserve">Таблица 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 w:rsidR="00FE6B6E">
        <w:rPr>
          <w:noProof/>
        </w:rPr>
        <w:t>24</w:t>
      </w:r>
      <w:r w:rsidRPr="00320752">
        <w:fldChar w:fldCharType="end"/>
      </w:r>
      <w:bookmarkEnd w:id="142"/>
      <w:r w:rsidRPr="00836B72">
        <w:t xml:space="preserve"> – Описание параметров метода callbackRespons</w:t>
      </w:r>
      <w:r w:rsidRPr="000B2233">
        <w:t>e</w:t>
      </w:r>
      <w:bookmarkEnd w:id="143"/>
      <w:bookmarkEnd w:id="144"/>
    </w:p>
    <w:tbl>
      <w:tblPr>
        <w:tblW w:w="5000" w:type="pct"/>
        <w:tblInd w:w="-5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78"/>
        <w:gridCol w:w="1975"/>
        <w:gridCol w:w="4349"/>
        <w:gridCol w:w="1421"/>
        <w:gridCol w:w="1779"/>
      </w:tblGrid>
      <w:tr w:rsidR="00200F02" w14:paraId="44AA3B89" w14:textId="77777777" w:rsidTr="00615CAA">
        <w:trPr>
          <w:tblHeader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C2E7217" w14:textId="77777777" w:rsidR="00200F02" w:rsidRPr="003650DE" w:rsidRDefault="00200F02" w:rsidP="00615CAA">
            <w:r w:rsidRPr="00631163">
              <w:t>№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DBA5EF" w14:textId="77777777" w:rsidR="00200F02" w:rsidRPr="00320752" w:rsidRDefault="00200F02" w:rsidP="00615CAA">
            <w:pPr>
              <w:pStyle w:val="phtablecolcaption"/>
              <w:widowControl w:val="0"/>
              <w:rPr>
                <w:rFonts w:cs="Times New Roman"/>
                <w:sz w:val="22"/>
                <w:szCs w:val="24"/>
                <w:shd w:val="clear" w:color="auto" w:fill="FFFF00"/>
              </w:rPr>
            </w:pPr>
            <w:r w:rsidRPr="00320752">
              <w:rPr>
                <w:rFonts w:cs="Times New Roman"/>
                <w:sz w:val="22"/>
                <w:szCs w:val="24"/>
              </w:rPr>
              <w:t>Наименование</w:t>
            </w:r>
            <w:r w:rsidRPr="00320752">
              <w:rPr>
                <w:rFonts w:cs="Times New Roman"/>
                <w:sz w:val="22"/>
                <w:szCs w:val="24"/>
                <w:shd w:val="clear" w:color="auto" w:fill="FFFF00"/>
              </w:rPr>
              <w:t xml:space="preserve"> </w:t>
            </w:r>
            <w:r w:rsidRPr="00320752">
              <w:rPr>
                <w:rFonts w:cs="Times New Roman"/>
                <w:sz w:val="22"/>
                <w:szCs w:val="24"/>
              </w:rPr>
              <w:t>параметра</w:t>
            </w:r>
          </w:p>
        </w:tc>
        <w:tc>
          <w:tcPr>
            <w:tcW w:w="4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179B847" w14:textId="77777777" w:rsidR="00200F02" w:rsidRPr="00320752" w:rsidRDefault="00200F02" w:rsidP="00615CAA">
            <w:pPr>
              <w:pStyle w:val="phtablecolcaption"/>
              <w:widowControl w:val="0"/>
              <w:rPr>
                <w:rFonts w:cs="Times New Roman"/>
                <w:sz w:val="22"/>
                <w:szCs w:val="24"/>
                <w:shd w:val="clear" w:color="auto" w:fill="FFFF00"/>
              </w:rPr>
            </w:pPr>
            <w:r w:rsidRPr="00320752">
              <w:rPr>
                <w:rFonts w:cs="Times New Roman"/>
                <w:sz w:val="22"/>
                <w:szCs w:val="24"/>
              </w:rPr>
              <w:t>Описание параметра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9F4D16" w14:textId="77777777" w:rsidR="00200F02" w:rsidRPr="00320752" w:rsidRDefault="00200F02" w:rsidP="00615CAA">
            <w:pPr>
              <w:pStyle w:val="phtablecolcaption"/>
              <w:widowControl w:val="0"/>
              <w:rPr>
                <w:rFonts w:cs="Times New Roman"/>
                <w:sz w:val="22"/>
                <w:szCs w:val="24"/>
                <w:shd w:val="clear" w:color="auto" w:fill="FFFF00"/>
              </w:rPr>
            </w:pPr>
            <w:r w:rsidRPr="00320752">
              <w:rPr>
                <w:rFonts w:cs="Times New Roman"/>
                <w:sz w:val="22"/>
                <w:szCs w:val="24"/>
              </w:rPr>
              <w:t>Тип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B5D4843" w14:textId="77777777" w:rsidR="00200F02" w:rsidRPr="00320752" w:rsidRDefault="00200F02" w:rsidP="00615CAA">
            <w:pPr>
              <w:pStyle w:val="phtablecolcaption"/>
              <w:widowControl w:val="0"/>
              <w:rPr>
                <w:rFonts w:cs="Times New Roman"/>
                <w:sz w:val="22"/>
                <w:szCs w:val="24"/>
                <w:shd w:val="clear" w:color="auto" w:fill="FFFF00"/>
              </w:rPr>
            </w:pPr>
            <w:r w:rsidRPr="00320752">
              <w:rPr>
                <w:rFonts w:cs="Times New Roman"/>
                <w:sz w:val="22"/>
                <w:szCs w:val="24"/>
              </w:rPr>
              <w:t>Является обязательным</w:t>
            </w:r>
          </w:p>
        </w:tc>
      </w:tr>
      <w:tr w:rsidR="00200F02" w14:paraId="346D06BC" w14:textId="77777777" w:rsidTr="00615CAA">
        <w:trPr>
          <w:trHeight w:val="570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BAC0B9" w14:textId="77777777" w:rsidR="00200F02" w:rsidRPr="00320752" w:rsidRDefault="00200F02" w:rsidP="00615CAA">
            <w:pPr>
              <w:pStyle w:val="phtablecellleft"/>
              <w:widowControl w:val="0"/>
              <w:rPr>
                <w:rFonts w:cs="Times New Roman"/>
                <w:sz w:val="22"/>
                <w:szCs w:val="24"/>
              </w:rPr>
            </w:pPr>
            <w:r w:rsidRPr="00320752">
              <w:rPr>
                <w:rFonts w:cs="Times New Roman"/>
                <w:sz w:val="22"/>
                <w:szCs w:val="24"/>
              </w:rPr>
              <w:t>1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05DC4" w14:textId="77777777" w:rsidR="00200F02" w:rsidRPr="00320752" w:rsidRDefault="00200F02" w:rsidP="00615CAA">
            <w:pPr>
              <w:pStyle w:val="phtablecellleft"/>
              <w:widowControl w:val="0"/>
            </w:pPr>
            <w:r w:rsidRPr="00126859">
              <w:rPr>
                <w:sz w:val="22"/>
                <w:szCs w:val="24"/>
              </w:rPr>
              <w:t>status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B99D28A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  <w:szCs w:val="24"/>
              </w:rPr>
            </w:pPr>
            <w:r w:rsidRPr="00320752">
              <w:rPr>
                <w:rFonts w:hint="eastAsia"/>
                <w:sz w:val="22"/>
                <w:szCs w:val="24"/>
              </w:rPr>
              <w:t>Статус получения асинхронного ответа от ВИМИС</w:t>
            </w:r>
          </w:p>
          <w:p w14:paraId="672EC3A9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  <w:szCs w:val="24"/>
              </w:rPr>
            </w:pPr>
            <w:r w:rsidRPr="00320752">
              <w:rPr>
                <w:rFonts w:hint="eastAsia"/>
                <w:sz w:val="22"/>
                <w:szCs w:val="24"/>
              </w:rPr>
              <w:t>Возможное значение: 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507D5" w14:textId="77777777" w:rsidR="00200F02" w:rsidRPr="00320752" w:rsidRDefault="00200F02" w:rsidP="00615CAA">
            <w:pPr>
              <w:pStyle w:val="phtablecellleft"/>
              <w:widowControl w:val="0"/>
              <w:rPr>
                <w:rFonts w:cs="Times New Roman"/>
                <w:sz w:val="22"/>
                <w:szCs w:val="24"/>
              </w:rPr>
            </w:pPr>
            <w:r w:rsidRPr="00320752">
              <w:rPr>
                <w:rFonts w:cs="Times New Roman"/>
                <w:sz w:val="22"/>
                <w:szCs w:val="24"/>
              </w:rPr>
              <w:t>Числовой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DA3D4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cs="Times New Roman"/>
                <w:sz w:val="22"/>
                <w:szCs w:val="24"/>
              </w:rPr>
            </w:pPr>
            <w:r w:rsidRPr="00320752">
              <w:rPr>
                <w:rFonts w:cs="Times New Roman"/>
                <w:sz w:val="22"/>
                <w:szCs w:val="24"/>
              </w:rPr>
              <w:t>Да</w:t>
            </w:r>
          </w:p>
        </w:tc>
      </w:tr>
    </w:tbl>
    <w:p w14:paraId="55A83A81" w14:textId="77777777" w:rsidR="00200F02" w:rsidRPr="00821733" w:rsidRDefault="00200F02" w:rsidP="00200F02">
      <w:pPr>
        <w:pStyle w:val="40"/>
        <w:suppressAutoHyphens/>
        <w:rPr>
          <w:shd w:val="clear" w:color="auto" w:fill="FFFF00"/>
        </w:rPr>
      </w:pPr>
      <w:bookmarkStart w:id="145" w:name="_Toc92977276"/>
      <w:r w:rsidRPr="00821733">
        <w:lastRenderedPageBreak/>
        <w:t xml:space="preserve">Формат запроса к сервису приема медицинских сведений </w:t>
      </w:r>
      <w:r w:rsidRPr="003E41E2">
        <w:t xml:space="preserve">«Платформы </w:t>
      </w:r>
      <w:r w:rsidRPr="00821733">
        <w:t>ВИМИС» (метод sendDocument)</w:t>
      </w:r>
      <w:bookmarkEnd w:id="140"/>
      <w:bookmarkEnd w:id="141"/>
      <w:bookmarkEnd w:id="145"/>
    </w:p>
    <w:p w14:paraId="31D9496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proofErr w:type="gramStart"/>
      <w:r w:rsidRPr="00821733">
        <w:rPr>
          <w:rFonts w:ascii="Times New Roman" w:hAnsi="Times New Roman"/>
          <w:szCs w:val="24"/>
        </w:rPr>
        <w:t>&lt;?xml</w:t>
      </w:r>
      <w:proofErr w:type="gramEnd"/>
      <w:r w:rsidRPr="00821733">
        <w:rPr>
          <w:rFonts w:ascii="Times New Roman" w:hAnsi="Times New Roman"/>
          <w:szCs w:val="24"/>
        </w:rPr>
        <w:t xml:space="preserve"> version="1.0" encoding="UTF-8"?&gt;</w:t>
      </w:r>
    </w:p>
    <w:p w14:paraId="77E17C0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>&lt;s</w:t>
      </w:r>
      <w:proofErr w:type="gramStart"/>
      <w:r w:rsidRPr="00821733">
        <w:rPr>
          <w:rFonts w:ascii="Times New Roman" w:hAnsi="Times New Roman"/>
          <w:szCs w:val="24"/>
        </w:rPr>
        <w:t>:Envelope</w:t>
      </w:r>
      <w:proofErr w:type="gramEnd"/>
      <w:r w:rsidRPr="00821733">
        <w:rPr>
          <w:rFonts w:ascii="Times New Roman" w:hAnsi="Times New Roman"/>
          <w:szCs w:val="24"/>
        </w:rPr>
        <w:t xml:space="preserve"> xmlns:s="http://schemas.xmlsoap.org/soap/envelope/" xmlns:a="http://www.w3.org/2005/08/addressing" xmlns:wsse="http://docs.oasis-open.org/wss/2004/01/oasis-200401-wss-wssecurity-secext-1.0.xsd"&gt;</w:t>
      </w:r>
    </w:p>
    <w:p w14:paraId="2061398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s:</w:t>
      </w:r>
      <w:proofErr w:type="gramEnd"/>
      <w:r w:rsidRPr="00821733">
        <w:rPr>
          <w:rFonts w:ascii="Times New Roman" w:hAnsi="Times New Roman"/>
          <w:szCs w:val="24"/>
        </w:rPr>
        <w:t>Header&gt;</w:t>
      </w:r>
    </w:p>
    <w:p w14:paraId="4CE876B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&lt;a</w:t>
      </w:r>
      <w:proofErr w:type="gramStart"/>
      <w:r w:rsidRPr="00821733">
        <w:rPr>
          <w:rFonts w:ascii="Times New Roman" w:hAnsi="Times New Roman"/>
          <w:szCs w:val="24"/>
        </w:rPr>
        <w:t>:Action</w:t>
      </w:r>
      <w:proofErr w:type="gramEnd"/>
      <w:r w:rsidRPr="00821733">
        <w:rPr>
          <w:rFonts w:ascii="Times New Roman" w:hAnsi="Times New Roman"/>
          <w:szCs w:val="24"/>
        </w:rPr>
        <w:t>&gt;sendDocument&lt;/a:Action&gt;</w:t>
      </w:r>
    </w:p>
    <w:p w14:paraId="0D1F045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&lt;transportHeader xmlns="http://egisz.rosminzdrav.ru" xmlns:i="http://www.w3.org/2001/XMLSchema-instance"&gt;</w:t>
      </w:r>
    </w:p>
    <w:p w14:paraId="79F5C6A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320752"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authInfo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64D3FBF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  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clientEntityId</w:t>
      </w:r>
      <w:r w:rsidRPr="00821733">
        <w:rPr>
          <w:rFonts w:ascii="Times New Roman" w:hAnsi="Times New Roman"/>
          <w:szCs w:val="24"/>
          <w:lang w:val="ru-RU"/>
        </w:rPr>
        <w:t>&gt;Идентификатор ИС, полученный при регистрации&lt;/</w:t>
      </w:r>
      <w:r w:rsidRPr="00821733">
        <w:rPr>
          <w:rFonts w:ascii="Times New Roman" w:hAnsi="Times New Roman"/>
          <w:szCs w:val="24"/>
        </w:rPr>
        <w:t>clientEntityId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33753AC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320752">
        <w:rPr>
          <w:rFonts w:ascii="Times New Roman" w:hAnsi="Times New Roman"/>
          <w:szCs w:val="24"/>
          <w:lang w:val="ru-RU"/>
        </w:rPr>
        <w:t xml:space="preserve">      </w:t>
      </w:r>
      <w:r w:rsidRPr="00821733">
        <w:rPr>
          <w:rFonts w:ascii="Times New Roman" w:hAnsi="Times New Roman"/>
          <w:szCs w:val="24"/>
        </w:rPr>
        <w:t>&lt;/authInfo&gt;</w:t>
      </w:r>
    </w:p>
    <w:p w14:paraId="335C78D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&lt;/transportHeader&gt;</w:t>
      </w:r>
    </w:p>
    <w:p w14:paraId="7D9407A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&lt;a</w:t>
      </w:r>
      <w:proofErr w:type="gramStart"/>
      <w:r w:rsidRPr="00821733">
        <w:rPr>
          <w:rFonts w:ascii="Times New Roman" w:hAnsi="Times New Roman"/>
          <w:szCs w:val="24"/>
        </w:rPr>
        <w:t>:MessageID</w:t>
      </w:r>
      <w:proofErr w:type="gramEnd"/>
      <w:r w:rsidRPr="00821733">
        <w:rPr>
          <w:rFonts w:ascii="Times New Roman" w:hAnsi="Times New Roman"/>
          <w:szCs w:val="24"/>
        </w:rPr>
        <w:t>&gt;Идентификатор сообщения&lt;/a:MessageID&gt;</w:t>
      </w:r>
    </w:p>
    <w:p w14:paraId="32F652B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&lt;a</w:t>
      </w:r>
      <w:proofErr w:type="gramStart"/>
      <w:r w:rsidRPr="00821733">
        <w:rPr>
          <w:rFonts w:ascii="Times New Roman" w:hAnsi="Times New Roman"/>
          <w:szCs w:val="24"/>
        </w:rPr>
        <w:t>:ReplyTo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2ECFB6B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</w:rPr>
        <w:t>&lt;a:Address&gt;http://www.w3.org/2005/08/addressing/anonymous&lt;/a:Address&gt;</w:t>
      </w:r>
    </w:p>
    <w:p w14:paraId="71A1062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&lt;/a</w:t>
      </w:r>
      <w:proofErr w:type="gramStart"/>
      <w:r w:rsidRPr="00821733">
        <w:rPr>
          <w:rFonts w:ascii="Times New Roman" w:hAnsi="Times New Roman"/>
          <w:szCs w:val="24"/>
        </w:rPr>
        <w:t>:ReplyTo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975320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&lt;a</w:t>
      </w:r>
      <w:proofErr w:type="gramStart"/>
      <w:r w:rsidRPr="00821733">
        <w:rPr>
          <w:rFonts w:ascii="Times New Roman" w:hAnsi="Times New Roman"/>
          <w:szCs w:val="24"/>
        </w:rPr>
        <w:t>:To</w:t>
      </w:r>
      <w:proofErr w:type="gramEnd"/>
      <w:r w:rsidRPr="00821733">
        <w:rPr>
          <w:rFonts w:ascii="Times New Roman" w:hAnsi="Times New Roman"/>
          <w:szCs w:val="24"/>
        </w:rPr>
        <w:t>&gt;Адрес сервиса Системы в ИПС&lt;/a:To&gt;</w:t>
      </w:r>
    </w:p>
    <w:p w14:paraId="300CEAC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wsse:</w:t>
      </w:r>
      <w:proofErr w:type="gramEnd"/>
      <w:r w:rsidRPr="00821733">
        <w:rPr>
          <w:rFonts w:ascii="Times New Roman" w:hAnsi="Times New Roman"/>
          <w:szCs w:val="24"/>
        </w:rPr>
        <w:t>Security&gt;</w:t>
      </w:r>
    </w:p>
    <w:p w14:paraId="7A97523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</w:rPr>
        <w:t>Блок подписи</w:t>
      </w:r>
    </w:p>
    <w:p w14:paraId="1A391EB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&lt;/wsse</w:t>
      </w:r>
      <w:proofErr w:type="gramStart"/>
      <w:r w:rsidRPr="00821733">
        <w:rPr>
          <w:rFonts w:ascii="Times New Roman" w:hAnsi="Times New Roman"/>
          <w:szCs w:val="24"/>
        </w:rPr>
        <w:t>:Security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C5BD7C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&lt;/s</w:t>
      </w:r>
      <w:proofErr w:type="gramStart"/>
      <w:r w:rsidRPr="00821733">
        <w:rPr>
          <w:rFonts w:ascii="Times New Roman" w:hAnsi="Times New Roman"/>
          <w:szCs w:val="24"/>
        </w:rPr>
        <w:t>:Header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A72A95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&lt;s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 xml:space="preserve"> xmlns:d2p1="http://docs.oasis-open.org/wss/2004/01/oasis-200401-wss-wssecurity-utility-1.0.xsd" xmlns:xsd="http://www.w3.org/2001/XMLSchema" xmlns:xsi="http://www.w3.org/2001/XMLSchema-instance" d2p1:Id="BodyID-de50a37c-7d9b-4132-9453-ef063ddd4b39"&gt;</w:t>
      </w:r>
    </w:p>
    <w:p w14:paraId="6BD74E9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&lt;sendDocument xmlns="http://receiver.service.nr.eu.rt.ru/"&gt;</w:t>
      </w:r>
    </w:p>
    <w:p w14:paraId="3DEEC47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320752"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vmcl</w:t>
      </w:r>
      <w:r w:rsidRPr="00821733">
        <w:rPr>
          <w:rFonts w:ascii="Times New Roman" w:hAnsi="Times New Roman"/>
          <w:szCs w:val="24"/>
          <w:lang w:val="ru-RU"/>
        </w:rPr>
        <w:t xml:space="preserve"> </w:t>
      </w:r>
      <w:r w:rsidRPr="00821733">
        <w:rPr>
          <w:rFonts w:ascii="Times New Roman" w:hAnsi="Times New Roman"/>
          <w:szCs w:val="24"/>
        </w:rPr>
        <w:t>xmlns</w:t>
      </w:r>
      <w:r w:rsidRPr="00821733">
        <w:rPr>
          <w:rFonts w:ascii="Times New Roman" w:hAnsi="Times New Roman"/>
          <w:szCs w:val="24"/>
          <w:lang w:val="ru-RU"/>
        </w:rPr>
        <w:t>="</w:t>
      </w:r>
      <w:proofErr w:type="gramStart"/>
      <w:r w:rsidRPr="00821733">
        <w:rPr>
          <w:rFonts w:ascii="Times New Roman" w:hAnsi="Times New Roman"/>
          <w:szCs w:val="24"/>
          <w:lang w:val="ru-RU"/>
        </w:rPr>
        <w:t>"&gt;Направление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(профиль) оказания медицинской помощи&lt;/</w:t>
      </w:r>
      <w:r w:rsidRPr="00821733">
        <w:rPr>
          <w:rFonts w:ascii="Times New Roman" w:hAnsi="Times New Roman"/>
          <w:szCs w:val="24"/>
        </w:rPr>
        <w:t>vmcl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0BF4836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docType</w:t>
      </w:r>
      <w:r w:rsidRPr="00821733">
        <w:rPr>
          <w:rFonts w:ascii="Times New Roman" w:hAnsi="Times New Roman"/>
          <w:szCs w:val="24"/>
          <w:lang w:val="ru-RU"/>
        </w:rPr>
        <w:t xml:space="preserve"> </w:t>
      </w:r>
      <w:r w:rsidRPr="00821733">
        <w:rPr>
          <w:rFonts w:ascii="Times New Roman" w:hAnsi="Times New Roman"/>
          <w:szCs w:val="24"/>
        </w:rPr>
        <w:t>xmlns</w:t>
      </w:r>
      <w:r w:rsidRPr="00821733">
        <w:rPr>
          <w:rFonts w:ascii="Times New Roman" w:hAnsi="Times New Roman"/>
          <w:szCs w:val="24"/>
          <w:lang w:val="ru-RU"/>
        </w:rPr>
        <w:t>="</w:t>
      </w:r>
      <w:proofErr w:type="gramStart"/>
      <w:r w:rsidRPr="00821733">
        <w:rPr>
          <w:rFonts w:ascii="Times New Roman" w:hAnsi="Times New Roman"/>
          <w:szCs w:val="24"/>
          <w:lang w:val="ru-RU"/>
        </w:rPr>
        <w:t>"&gt;Тип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документа&lt;/</w:t>
      </w:r>
      <w:r w:rsidRPr="00821733">
        <w:rPr>
          <w:rFonts w:ascii="Times New Roman" w:hAnsi="Times New Roman"/>
          <w:szCs w:val="24"/>
        </w:rPr>
        <w:t>docType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3E62667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docTypeVersion</w:t>
      </w:r>
      <w:r w:rsidRPr="00821733">
        <w:rPr>
          <w:rFonts w:ascii="Times New Roman" w:hAnsi="Times New Roman"/>
          <w:szCs w:val="24"/>
          <w:lang w:val="ru-RU"/>
        </w:rPr>
        <w:t xml:space="preserve"> </w:t>
      </w:r>
      <w:r w:rsidRPr="00821733">
        <w:rPr>
          <w:rFonts w:ascii="Times New Roman" w:hAnsi="Times New Roman"/>
          <w:szCs w:val="24"/>
        </w:rPr>
        <w:t>xmlns</w:t>
      </w:r>
      <w:r w:rsidRPr="00821733">
        <w:rPr>
          <w:rFonts w:ascii="Times New Roman" w:hAnsi="Times New Roman"/>
          <w:szCs w:val="24"/>
          <w:lang w:val="ru-RU"/>
        </w:rPr>
        <w:t>="</w:t>
      </w:r>
      <w:proofErr w:type="gramStart"/>
      <w:r w:rsidRPr="00821733">
        <w:rPr>
          <w:rFonts w:ascii="Times New Roman" w:hAnsi="Times New Roman"/>
          <w:szCs w:val="24"/>
          <w:lang w:val="ru-RU"/>
        </w:rPr>
        <w:t>"&gt;Версия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типа документа&lt;/</w:t>
      </w:r>
      <w:r w:rsidRPr="00821733">
        <w:rPr>
          <w:rFonts w:ascii="Times New Roman" w:hAnsi="Times New Roman"/>
          <w:szCs w:val="24"/>
        </w:rPr>
        <w:t>docTypeVersion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60014E0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320752">
        <w:rPr>
          <w:rFonts w:ascii="Times New Roman" w:hAnsi="Times New Roman"/>
          <w:szCs w:val="24"/>
          <w:lang w:val="ru-RU"/>
        </w:rPr>
        <w:t xml:space="preserve">      </w:t>
      </w:r>
      <w:r w:rsidRPr="00821733">
        <w:rPr>
          <w:rFonts w:ascii="Times New Roman" w:hAnsi="Times New Roman"/>
          <w:szCs w:val="24"/>
        </w:rPr>
        <w:t>&lt;triggerPoint xmlns=""&gt;Код триггерной точки&lt;/triggerPoint&gt;</w:t>
      </w:r>
    </w:p>
    <w:p w14:paraId="2D1B2CE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320752"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interimMsg</w:t>
      </w:r>
      <w:r w:rsidRPr="00821733">
        <w:rPr>
          <w:rFonts w:ascii="Times New Roman" w:hAnsi="Times New Roman"/>
          <w:szCs w:val="24"/>
          <w:lang w:val="ru-RU"/>
        </w:rPr>
        <w:t xml:space="preserve"> </w:t>
      </w:r>
      <w:r w:rsidRPr="00821733">
        <w:rPr>
          <w:rFonts w:ascii="Times New Roman" w:hAnsi="Times New Roman"/>
          <w:szCs w:val="24"/>
        </w:rPr>
        <w:t>xmlns</w:t>
      </w:r>
      <w:r w:rsidRPr="00821733">
        <w:rPr>
          <w:rFonts w:ascii="Times New Roman" w:hAnsi="Times New Roman"/>
          <w:szCs w:val="24"/>
          <w:lang w:val="ru-RU"/>
        </w:rPr>
        <w:t>="</w:t>
      </w:r>
      <w:proofErr w:type="gramStart"/>
      <w:r w:rsidRPr="00821733">
        <w:rPr>
          <w:rFonts w:ascii="Times New Roman" w:hAnsi="Times New Roman"/>
          <w:szCs w:val="24"/>
          <w:lang w:val="ru-RU"/>
        </w:rPr>
        <w:t>"&gt;Необходимость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получения промежуточных сервисных сообщений&lt;/</w:t>
      </w:r>
      <w:r w:rsidRPr="00821733">
        <w:rPr>
          <w:rFonts w:ascii="Times New Roman" w:hAnsi="Times New Roman"/>
          <w:szCs w:val="24"/>
        </w:rPr>
        <w:t>interimMsg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0695480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document</w:t>
      </w:r>
      <w:r w:rsidRPr="00821733">
        <w:rPr>
          <w:rFonts w:ascii="Times New Roman" w:hAnsi="Times New Roman"/>
          <w:szCs w:val="24"/>
          <w:lang w:val="ru-RU"/>
        </w:rPr>
        <w:t xml:space="preserve"> </w:t>
      </w:r>
      <w:r w:rsidRPr="00821733">
        <w:rPr>
          <w:rFonts w:ascii="Times New Roman" w:hAnsi="Times New Roman"/>
          <w:szCs w:val="24"/>
        </w:rPr>
        <w:t>xmlns</w:t>
      </w:r>
      <w:r w:rsidRPr="00821733">
        <w:rPr>
          <w:rFonts w:ascii="Times New Roman" w:hAnsi="Times New Roman"/>
          <w:szCs w:val="24"/>
          <w:lang w:val="ru-RU"/>
        </w:rPr>
        <w:t>="</w:t>
      </w:r>
      <w:proofErr w:type="gramStart"/>
      <w:r w:rsidRPr="00821733">
        <w:rPr>
          <w:rFonts w:ascii="Times New Roman" w:hAnsi="Times New Roman"/>
          <w:szCs w:val="24"/>
          <w:lang w:val="ru-RU"/>
        </w:rPr>
        <w:t>"&gt;Полезная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нагрузка сообщения (медицинские сведения в формате </w:t>
      </w:r>
      <w:r w:rsidRPr="00821733">
        <w:rPr>
          <w:rFonts w:ascii="Times New Roman" w:hAnsi="Times New Roman"/>
          <w:szCs w:val="24"/>
        </w:rPr>
        <w:t>base</w:t>
      </w:r>
      <w:r w:rsidRPr="00821733">
        <w:rPr>
          <w:rFonts w:ascii="Times New Roman" w:hAnsi="Times New Roman"/>
          <w:szCs w:val="24"/>
          <w:lang w:val="ru-RU"/>
        </w:rPr>
        <w:t>64)&lt;/</w:t>
      </w:r>
      <w:r w:rsidRPr="00821733">
        <w:rPr>
          <w:rFonts w:ascii="Times New Roman" w:hAnsi="Times New Roman"/>
          <w:szCs w:val="24"/>
        </w:rPr>
        <w:t>document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27F9B07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320752">
        <w:rPr>
          <w:rFonts w:ascii="Times New Roman" w:hAnsi="Times New Roman"/>
          <w:szCs w:val="24"/>
          <w:lang w:val="ru-RU"/>
        </w:rPr>
        <w:t xml:space="preserve">    </w:t>
      </w:r>
      <w:r w:rsidRPr="00821733">
        <w:rPr>
          <w:rFonts w:ascii="Times New Roman" w:hAnsi="Times New Roman"/>
          <w:szCs w:val="24"/>
        </w:rPr>
        <w:t>&lt;/sendDocument&gt;</w:t>
      </w:r>
    </w:p>
    <w:p w14:paraId="30F31F8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&lt;/s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7A0DE35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>&lt;/s</w:t>
      </w:r>
      <w:proofErr w:type="gramStart"/>
      <w:r w:rsidRPr="00821733">
        <w:rPr>
          <w:rFonts w:ascii="Times New Roman" w:hAnsi="Times New Roman"/>
          <w:szCs w:val="24"/>
        </w:rPr>
        <w:t>:Envelope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1D6BA1A" w14:textId="77777777" w:rsidR="00200F02" w:rsidRPr="00821733" w:rsidRDefault="00200F02" w:rsidP="00200F02">
      <w:pPr>
        <w:pStyle w:val="40"/>
        <w:suppressAutoHyphens/>
      </w:pPr>
      <w:bookmarkStart w:id="146" w:name="_Toc61887519"/>
      <w:bookmarkStart w:id="147" w:name="_Toc46488840"/>
      <w:bookmarkStart w:id="148" w:name="_Ref46148808"/>
      <w:bookmarkStart w:id="149" w:name="_Toc92977277"/>
      <w:r w:rsidRPr="00821733">
        <w:t xml:space="preserve">Формат синхронного ответа </w:t>
      </w:r>
      <w:r w:rsidRPr="003E41E2">
        <w:t xml:space="preserve">«Платформы </w:t>
      </w:r>
      <w:r w:rsidRPr="00821733">
        <w:t>ВИМИС</w:t>
      </w:r>
      <w:bookmarkEnd w:id="146"/>
      <w:bookmarkEnd w:id="147"/>
      <w:bookmarkEnd w:id="148"/>
      <w:r w:rsidRPr="00821733">
        <w:t>»</w:t>
      </w:r>
      <w:bookmarkEnd w:id="149"/>
    </w:p>
    <w:p w14:paraId="25AE2DE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proofErr w:type="gramStart"/>
      <w:r w:rsidRPr="00821733">
        <w:rPr>
          <w:rFonts w:ascii="Times New Roman" w:hAnsi="Times New Roman"/>
          <w:szCs w:val="24"/>
        </w:rPr>
        <w:t>&lt;?xml</w:t>
      </w:r>
      <w:proofErr w:type="gramEnd"/>
      <w:r w:rsidRPr="00821733">
        <w:rPr>
          <w:rFonts w:ascii="Times New Roman" w:hAnsi="Times New Roman"/>
          <w:szCs w:val="24"/>
        </w:rPr>
        <w:t xml:space="preserve"> version="1.0" encoding="UTF-8"?&gt;</w:t>
      </w:r>
    </w:p>
    <w:p w14:paraId="26246C3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:Envelope</w:t>
      </w:r>
      <w:proofErr w:type="gramEnd"/>
      <w:r w:rsidRPr="00821733">
        <w:rPr>
          <w:rFonts w:ascii="Times New Roman" w:hAnsi="Times New Roman"/>
          <w:szCs w:val="24"/>
        </w:rPr>
        <w:t xml:space="preserve">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5E591EC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soap:</w:t>
      </w:r>
      <w:proofErr w:type="gramEnd"/>
      <w:r w:rsidRPr="00821733">
        <w:rPr>
          <w:rFonts w:ascii="Times New Roman" w:hAnsi="Times New Roman"/>
          <w:szCs w:val="24"/>
        </w:rPr>
        <w:t>Header&gt;</w:t>
      </w:r>
    </w:p>
    <w:p w14:paraId="1BFF729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  </w:t>
      </w:r>
      <w:r w:rsidRPr="00821733">
        <w:rPr>
          <w:rFonts w:ascii="Times New Roman" w:hAnsi="Times New Roman"/>
          <w:szCs w:val="24"/>
        </w:rPr>
        <w:t>&lt;Action xmlns="http://www.w3.org/2005/08/addressing"&gt;http://receiver.service.nr.eu.rt.ru/Receiver/ returnMsg_id&lt;/Action&gt;</w:t>
      </w:r>
    </w:p>
    <w:p w14:paraId="31DCF09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&lt;MessageID xmlns="http://www.w3.org/2005/08/addressing"&gt;Идентификатор сообщения&lt;/MessageID&gt;</w:t>
      </w:r>
    </w:p>
    <w:p w14:paraId="0405A40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&lt;To xmlns="http://www.w3.org/2005/08/addressing"&gt;http://www.w3.org/2005/08/addressing/anonymous&lt;/To&gt;</w:t>
      </w:r>
    </w:p>
    <w:p w14:paraId="677145C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320752"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RelatesTo</w:t>
      </w:r>
      <w:r w:rsidRPr="00821733">
        <w:rPr>
          <w:rFonts w:ascii="Times New Roman" w:hAnsi="Times New Roman"/>
          <w:szCs w:val="24"/>
          <w:lang w:val="ru-RU"/>
        </w:rPr>
        <w:t xml:space="preserve"> </w:t>
      </w:r>
      <w:r w:rsidRPr="00821733">
        <w:rPr>
          <w:rFonts w:ascii="Times New Roman" w:hAnsi="Times New Roman"/>
          <w:szCs w:val="24"/>
        </w:rPr>
        <w:t>xmlns</w:t>
      </w:r>
      <w:r w:rsidRPr="00821733">
        <w:rPr>
          <w:rFonts w:ascii="Times New Roman" w:hAnsi="Times New Roman"/>
          <w:szCs w:val="24"/>
          <w:lang w:val="ru-RU"/>
        </w:rPr>
        <w:t>="</w:t>
      </w:r>
      <w:r w:rsidRPr="00821733">
        <w:rPr>
          <w:rFonts w:ascii="Times New Roman" w:hAnsi="Times New Roman"/>
          <w:szCs w:val="24"/>
        </w:rPr>
        <w:t>http</w:t>
      </w:r>
      <w:r w:rsidRPr="00821733">
        <w:rPr>
          <w:rFonts w:ascii="Times New Roman" w:hAnsi="Times New Roman"/>
          <w:szCs w:val="24"/>
          <w:lang w:val="ru-RU"/>
        </w:rPr>
        <w:t>://</w:t>
      </w:r>
      <w:r w:rsidRPr="00821733">
        <w:rPr>
          <w:rFonts w:ascii="Times New Roman" w:hAnsi="Times New Roman"/>
          <w:szCs w:val="24"/>
        </w:rPr>
        <w:t>www</w:t>
      </w:r>
      <w:r w:rsidRPr="00821733">
        <w:rPr>
          <w:rFonts w:ascii="Times New Roman" w:hAnsi="Times New Roman"/>
          <w:szCs w:val="24"/>
          <w:lang w:val="ru-RU"/>
        </w:rPr>
        <w:t>.</w:t>
      </w:r>
      <w:r w:rsidRPr="00821733">
        <w:rPr>
          <w:rFonts w:ascii="Times New Roman" w:hAnsi="Times New Roman"/>
          <w:szCs w:val="24"/>
        </w:rPr>
        <w:t>w</w:t>
      </w:r>
      <w:r w:rsidRPr="00821733">
        <w:rPr>
          <w:rFonts w:ascii="Times New Roman" w:hAnsi="Times New Roman"/>
          <w:szCs w:val="24"/>
          <w:lang w:val="ru-RU"/>
        </w:rPr>
        <w:t>3.</w:t>
      </w:r>
      <w:r w:rsidRPr="00821733">
        <w:rPr>
          <w:rFonts w:ascii="Times New Roman" w:hAnsi="Times New Roman"/>
          <w:szCs w:val="24"/>
        </w:rPr>
        <w:t>org</w:t>
      </w:r>
      <w:r w:rsidRPr="00821733">
        <w:rPr>
          <w:rFonts w:ascii="Times New Roman" w:hAnsi="Times New Roman"/>
          <w:szCs w:val="24"/>
          <w:lang w:val="ru-RU"/>
        </w:rPr>
        <w:t>/2005/08/</w:t>
      </w:r>
      <w:r w:rsidRPr="00821733">
        <w:rPr>
          <w:rFonts w:ascii="Times New Roman" w:hAnsi="Times New Roman"/>
          <w:szCs w:val="24"/>
        </w:rPr>
        <w:t>addressing</w:t>
      </w:r>
      <w:proofErr w:type="gramStart"/>
      <w:r w:rsidRPr="00821733">
        <w:rPr>
          <w:rFonts w:ascii="Times New Roman" w:hAnsi="Times New Roman"/>
          <w:szCs w:val="24"/>
          <w:lang w:val="ru-RU"/>
        </w:rPr>
        <w:t>"&gt;Идентификатор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сообщения, на который отправляется синхронный ответ&lt;/</w:t>
      </w:r>
      <w:r w:rsidRPr="00821733">
        <w:rPr>
          <w:rFonts w:ascii="Times New Roman" w:hAnsi="Times New Roman"/>
          <w:szCs w:val="24"/>
        </w:rPr>
        <w:t>RelatesTo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7F8DC7F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320752">
        <w:rPr>
          <w:rFonts w:ascii="Times New Roman" w:hAnsi="Times New Roman"/>
          <w:szCs w:val="24"/>
          <w:lang w:val="ru-RU"/>
        </w:rPr>
        <w:t xml:space="preserve">  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wsse:</w:t>
      </w:r>
      <w:proofErr w:type="gramEnd"/>
      <w:r w:rsidRPr="00821733">
        <w:rPr>
          <w:rFonts w:ascii="Times New Roman" w:hAnsi="Times New Roman"/>
          <w:szCs w:val="24"/>
        </w:rPr>
        <w:t>Security&gt;</w:t>
      </w:r>
    </w:p>
    <w:p w14:paraId="7D3D3A2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</w:rPr>
        <w:t>Блок подписи</w:t>
      </w:r>
    </w:p>
    <w:p w14:paraId="30EDBC7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&lt;/wsse</w:t>
      </w:r>
      <w:proofErr w:type="gramStart"/>
      <w:r w:rsidRPr="00821733">
        <w:rPr>
          <w:rFonts w:ascii="Times New Roman" w:hAnsi="Times New Roman"/>
          <w:szCs w:val="24"/>
        </w:rPr>
        <w:t>:Security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2B6425A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&lt;/soap</w:t>
      </w:r>
      <w:proofErr w:type="gramStart"/>
      <w:r w:rsidRPr="00821733">
        <w:rPr>
          <w:rFonts w:ascii="Times New Roman" w:hAnsi="Times New Roman"/>
          <w:szCs w:val="24"/>
        </w:rPr>
        <w:t>:Header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C0469C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 xml:space="preserve"> wsu:Id="body"&gt;</w:t>
      </w:r>
    </w:p>
    <w:p w14:paraId="1059E9E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&lt;ns2</w:t>
      </w:r>
      <w:proofErr w:type="gramStart"/>
      <w:r w:rsidRPr="00821733">
        <w:rPr>
          <w:rFonts w:ascii="Times New Roman" w:hAnsi="Times New Roman"/>
          <w:szCs w:val="24"/>
        </w:rPr>
        <w:t>:returnMsgId</w:t>
      </w:r>
      <w:proofErr w:type="gramEnd"/>
      <w:r w:rsidRPr="00821733">
        <w:rPr>
          <w:rFonts w:ascii="Times New Roman" w:hAnsi="Times New Roman"/>
          <w:szCs w:val="24"/>
        </w:rPr>
        <w:t xml:space="preserve"> xmlns:ns2="http://receiver.service.nr.eu.rt.ru/"&gt;</w:t>
      </w:r>
    </w:p>
    <w:p w14:paraId="646F261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320752"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msg</w:t>
      </w:r>
      <w:r w:rsidRPr="00821733">
        <w:rPr>
          <w:rFonts w:ascii="Times New Roman" w:hAnsi="Times New Roman"/>
          <w:szCs w:val="24"/>
          <w:lang w:val="ru-RU"/>
        </w:rPr>
        <w:t>_</w:t>
      </w:r>
      <w:proofErr w:type="gramStart"/>
      <w:r w:rsidRPr="00821733">
        <w:rPr>
          <w:rFonts w:ascii="Times New Roman" w:hAnsi="Times New Roman"/>
          <w:szCs w:val="24"/>
        </w:rPr>
        <w:t>id</w:t>
      </w:r>
      <w:r w:rsidRPr="00821733">
        <w:rPr>
          <w:rFonts w:ascii="Times New Roman" w:hAnsi="Times New Roman"/>
          <w:szCs w:val="24"/>
          <w:lang w:val="ru-RU"/>
        </w:rPr>
        <w:t>&gt;Идентификатор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сообщения, в котором будет отправлен асинхронный ответ&lt;/</w:t>
      </w:r>
      <w:r w:rsidRPr="00821733">
        <w:rPr>
          <w:rFonts w:ascii="Times New Roman" w:hAnsi="Times New Roman"/>
          <w:szCs w:val="24"/>
        </w:rPr>
        <w:t>msg</w:t>
      </w:r>
      <w:r w:rsidRPr="00821733">
        <w:rPr>
          <w:rFonts w:ascii="Times New Roman" w:hAnsi="Times New Roman"/>
          <w:szCs w:val="24"/>
          <w:lang w:val="ru-RU"/>
        </w:rPr>
        <w:t>_</w:t>
      </w:r>
      <w:r w:rsidRPr="00821733">
        <w:rPr>
          <w:rFonts w:ascii="Times New Roman" w:hAnsi="Times New Roman"/>
          <w:szCs w:val="24"/>
        </w:rPr>
        <w:t>id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17165FF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320752">
        <w:rPr>
          <w:rFonts w:ascii="Times New Roman" w:hAnsi="Times New Roman"/>
          <w:szCs w:val="24"/>
          <w:lang w:val="ru-RU"/>
        </w:rPr>
        <w:t xml:space="preserve">    </w:t>
      </w:r>
      <w:r w:rsidRPr="00821733">
        <w:rPr>
          <w:rFonts w:ascii="Times New Roman" w:hAnsi="Times New Roman"/>
          <w:szCs w:val="24"/>
        </w:rPr>
        <w:t>&lt;/ns2</w:t>
      </w:r>
      <w:proofErr w:type="gramStart"/>
      <w:r w:rsidRPr="00821733">
        <w:rPr>
          <w:rFonts w:ascii="Times New Roman" w:hAnsi="Times New Roman"/>
          <w:szCs w:val="24"/>
        </w:rPr>
        <w:t>:returnMsgId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06D0F8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&lt;/soap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2F984B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>&lt;/soap</w:t>
      </w:r>
      <w:proofErr w:type="gramStart"/>
      <w:r w:rsidRPr="00821733">
        <w:rPr>
          <w:rFonts w:ascii="Times New Roman" w:hAnsi="Times New Roman"/>
          <w:szCs w:val="24"/>
        </w:rPr>
        <w:t>:Envelope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9660035" w14:textId="77777777" w:rsidR="00200F02" w:rsidRPr="00821733" w:rsidRDefault="00200F02" w:rsidP="00200F02">
      <w:pPr>
        <w:pStyle w:val="40"/>
        <w:suppressAutoHyphens/>
        <w:rPr>
          <w:shd w:val="clear" w:color="auto" w:fill="FFFF00"/>
        </w:rPr>
      </w:pPr>
      <w:bookmarkStart w:id="150" w:name="__RefHeading___Toc20832_233596702"/>
      <w:bookmarkStart w:id="151" w:name="_Toc61887520"/>
      <w:bookmarkStart w:id="152" w:name="_Toc46488841"/>
      <w:bookmarkStart w:id="153" w:name="_Toc92977278"/>
      <w:bookmarkEnd w:id="150"/>
      <w:r w:rsidRPr="00821733">
        <w:t xml:space="preserve">Формат асинхронного запроса </w:t>
      </w:r>
      <w:r w:rsidRPr="003E41E2">
        <w:t xml:space="preserve">«Платформы </w:t>
      </w:r>
      <w:r w:rsidRPr="00821733">
        <w:t xml:space="preserve">ВИМИС» к сервису обратного вызова </w:t>
      </w:r>
      <w:r>
        <w:t>ИС</w:t>
      </w:r>
      <w:r w:rsidRPr="00821733">
        <w:t xml:space="preserve"> с результатами обработки</w:t>
      </w:r>
      <w:bookmarkEnd w:id="151"/>
      <w:bookmarkEnd w:id="152"/>
      <w:bookmarkEnd w:id="153"/>
    </w:p>
    <w:p w14:paraId="1922B7E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proofErr w:type="gramStart"/>
      <w:r w:rsidRPr="00821733">
        <w:rPr>
          <w:rFonts w:ascii="Times New Roman" w:hAnsi="Times New Roman"/>
          <w:szCs w:val="24"/>
        </w:rPr>
        <w:t>&lt;?xml</w:t>
      </w:r>
      <w:proofErr w:type="gramEnd"/>
      <w:r w:rsidRPr="00821733">
        <w:rPr>
          <w:rFonts w:ascii="Times New Roman" w:hAnsi="Times New Roman"/>
          <w:szCs w:val="24"/>
        </w:rPr>
        <w:t xml:space="preserve"> version="1.0" encoding="UTF-8"?&gt;</w:t>
      </w:r>
    </w:p>
    <w:p w14:paraId="63F6618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>&lt;S</w:t>
      </w:r>
      <w:proofErr w:type="gramStart"/>
      <w:r w:rsidRPr="00821733">
        <w:rPr>
          <w:rFonts w:ascii="Times New Roman" w:hAnsi="Times New Roman"/>
          <w:szCs w:val="24"/>
        </w:rPr>
        <w:t>:Envelope</w:t>
      </w:r>
      <w:proofErr w:type="gramEnd"/>
      <w:r w:rsidRPr="00821733">
        <w:rPr>
          <w:rFonts w:ascii="Times New Roman" w:hAnsi="Times New Roman"/>
          <w:szCs w:val="24"/>
        </w:rPr>
        <w:t xml:space="preserve"> xmlns:S="http://schemas.xmlsoap.org/soap/envelope/" xmlns:SOAP-ENV="http://schemas.xmlsoap.org/soap/envelope/"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7E074F0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&lt;S</w:t>
      </w:r>
      <w:proofErr w:type="gramStart"/>
      <w:r w:rsidRPr="00821733">
        <w:rPr>
          <w:rFonts w:ascii="Times New Roman" w:hAnsi="Times New Roman"/>
          <w:szCs w:val="24"/>
        </w:rPr>
        <w:t>:Header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796EBB9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&lt;To xmlns="http://www.w3.org/2005/08/addressing"&gt;Адрес сервиса ИС в ИПС&lt;/</w:t>
      </w:r>
      <w:proofErr w:type="gramStart"/>
      <w:r w:rsidRPr="00821733">
        <w:rPr>
          <w:rFonts w:ascii="Times New Roman" w:hAnsi="Times New Roman"/>
          <w:szCs w:val="24"/>
        </w:rPr>
        <w:t>To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281F952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&lt;Action xmlns="http://www.w3.org/2005/08/addressing"&gt;sendResult&lt;/Action&gt;</w:t>
      </w:r>
    </w:p>
    <w:p w14:paraId="5EA9D86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&lt;ReplyTo xmlns="http://www.w3.org/2005/08/addressing"&gt;</w:t>
      </w:r>
    </w:p>
    <w:p w14:paraId="34DFBC1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</w:rPr>
        <w:t>&lt;Address&gt;http://www.w3.org/2005/08/addressing/anonymous&lt;/Address&gt;</w:t>
      </w:r>
    </w:p>
    <w:p w14:paraId="063F7B9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&lt;/ReplyTo&gt;</w:t>
      </w:r>
    </w:p>
    <w:p w14:paraId="4C74793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&lt;FaultTo xmlns="http://www.w3.org/2005/08/addressing"&gt;</w:t>
      </w:r>
    </w:p>
    <w:p w14:paraId="2B5BF3E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</w:rPr>
        <w:t>&lt;Address&gt;http://www.w3.org/2005/08/addressing/anonymous&lt;/Address&gt;</w:t>
      </w:r>
    </w:p>
    <w:p w14:paraId="01A8972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&lt;/FaultTo&gt;</w:t>
      </w:r>
    </w:p>
    <w:p w14:paraId="3BBA4E9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&lt;MessageID xmlns="http://www.w3.org/2005/08/addressing"&gt;Идентификатор сообщения&lt;/MessageID&gt;</w:t>
      </w:r>
    </w:p>
    <w:p w14:paraId="7564BD0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&lt;egisz</w:t>
      </w:r>
      <w:proofErr w:type="gramStart"/>
      <w:r w:rsidRPr="00821733">
        <w:rPr>
          <w:rFonts w:ascii="Times New Roman" w:hAnsi="Times New Roman"/>
          <w:szCs w:val="24"/>
        </w:rPr>
        <w:t>:transportHeader</w:t>
      </w:r>
      <w:proofErr w:type="gramEnd"/>
      <w:r w:rsidRPr="00821733">
        <w:rPr>
          <w:rFonts w:ascii="Times New Roman" w:hAnsi="Times New Roman"/>
          <w:szCs w:val="24"/>
        </w:rPr>
        <w:t xml:space="preserve"> xmlns:egisz="http://egisz.rosminzdrav.ru"&gt;</w:t>
      </w:r>
    </w:p>
    <w:p w14:paraId="34B4D59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egisz:</w:t>
      </w:r>
      <w:proofErr w:type="gramEnd"/>
      <w:r w:rsidRPr="00821733">
        <w:rPr>
          <w:rFonts w:ascii="Times New Roman" w:hAnsi="Times New Roman"/>
          <w:szCs w:val="24"/>
        </w:rPr>
        <w:t>authInfo&gt;</w:t>
      </w:r>
    </w:p>
    <w:p w14:paraId="1872DB1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&lt;egisz</w:t>
      </w:r>
      <w:proofErr w:type="gramStart"/>
      <w:r w:rsidRPr="00821733">
        <w:rPr>
          <w:rFonts w:ascii="Times New Roman" w:hAnsi="Times New Roman"/>
          <w:szCs w:val="24"/>
        </w:rPr>
        <w:t>:clientEntityId</w:t>
      </w:r>
      <w:proofErr w:type="gramEnd"/>
      <w:r w:rsidRPr="00821733">
        <w:rPr>
          <w:rFonts w:ascii="Times New Roman" w:hAnsi="Times New Roman"/>
          <w:szCs w:val="24"/>
        </w:rPr>
        <w:t>&gt;Идентификатор Системы в ИПС&lt;/egisz:clientEntityId&gt;</w:t>
      </w:r>
    </w:p>
    <w:p w14:paraId="094C0E6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</w:rPr>
        <w:t>&lt;/egisz</w:t>
      </w:r>
      <w:proofErr w:type="gramStart"/>
      <w:r w:rsidRPr="00821733">
        <w:rPr>
          <w:rFonts w:ascii="Times New Roman" w:hAnsi="Times New Roman"/>
          <w:szCs w:val="24"/>
        </w:rPr>
        <w:t>:authInfo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5D0268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&lt;/egisz</w:t>
      </w:r>
      <w:proofErr w:type="gramStart"/>
      <w:r w:rsidRPr="00821733">
        <w:rPr>
          <w:rFonts w:ascii="Times New Roman" w:hAnsi="Times New Roman"/>
          <w:szCs w:val="24"/>
        </w:rPr>
        <w:t>:transportHeader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D62147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wsse:</w:t>
      </w:r>
      <w:proofErr w:type="gramEnd"/>
      <w:r w:rsidRPr="00821733">
        <w:rPr>
          <w:rFonts w:ascii="Times New Roman" w:hAnsi="Times New Roman"/>
          <w:szCs w:val="24"/>
        </w:rPr>
        <w:t>Security&gt;</w:t>
      </w:r>
    </w:p>
    <w:p w14:paraId="16B78E1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</w:rPr>
        <w:t>Блок подписи</w:t>
      </w:r>
    </w:p>
    <w:p w14:paraId="1AD1F98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&lt;/wsse</w:t>
      </w:r>
      <w:proofErr w:type="gramStart"/>
      <w:r w:rsidRPr="00821733">
        <w:rPr>
          <w:rFonts w:ascii="Times New Roman" w:hAnsi="Times New Roman"/>
          <w:szCs w:val="24"/>
        </w:rPr>
        <w:t>:Security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45F1B6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</w:t>
      </w:r>
      <w:r w:rsidRPr="00821733">
        <w:rPr>
          <w:rFonts w:ascii="Times New Roman" w:hAnsi="Times New Roman"/>
          <w:szCs w:val="24"/>
        </w:rPr>
        <w:t>&lt;/S</w:t>
      </w:r>
      <w:proofErr w:type="gramStart"/>
      <w:r w:rsidRPr="00821733">
        <w:rPr>
          <w:rFonts w:ascii="Times New Roman" w:hAnsi="Times New Roman"/>
          <w:szCs w:val="24"/>
        </w:rPr>
        <w:t>:Header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FAAB99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&lt;S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 xml:space="preserve"> wsu:Id="body"&gt;</w:t>
      </w:r>
    </w:p>
    <w:p w14:paraId="639FF0F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&lt;ns2</w:t>
      </w:r>
      <w:proofErr w:type="gramStart"/>
      <w:r w:rsidRPr="00821733">
        <w:rPr>
          <w:rFonts w:ascii="Times New Roman" w:hAnsi="Times New Roman"/>
          <w:szCs w:val="24"/>
        </w:rPr>
        <w:t>:sendResult</w:t>
      </w:r>
      <w:proofErr w:type="gramEnd"/>
      <w:r w:rsidRPr="00821733">
        <w:rPr>
          <w:rFonts w:ascii="Times New Roman" w:hAnsi="Times New Roman"/>
          <w:szCs w:val="24"/>
        </w:rPr>
        <w:t xml:space="preserve"> xmlns:ns2="http://callback.mis.vimis.rosminzdrav.ru/"&gt;</w:t>
      </w:r>
    </w:p>
    <w:p w14:paraId="09ECE6C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320752"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msg</w:t>
      </w:r>
      <w:r w:rsidRPr="00821733">
        <w:rPr>
          <w:rFonts w:ascii="Times New Roman" w:hAnsi="Times New Roman"/>
          <w:szCs w:val="24"/>
          <w:lang w:val="ru-RU"/>
        </w:rPr>
        <w:t>_</w:t>
      </w:r>
      <w:proofErr w:type="gramStart"/>
      <w:r w:rsidRPr="00821733">
        <w:rPr>
          <w:rFonts w:ascii="Times New Roman" w:hAnsi="Times New Roman"/>
          <w:szCs w:val="24"/>
        </w:rPr>
        <w:t>id</w:t>
      </w:r>
      <w:r w:rsidRPr="00821733">
        <w:rPr>
          <w:rFonts w:ascii="Times New Roman" w:hAnsi="Times New Roman"/>
          <w:szCs w:val="24"/>
          <w:lang w:val="ru-RU"/>
        </w:rPr>
        <w:t>&gt;Идентификатор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асинхронного ответа&lt;/</w:t>
      </w:r>
      <w:r w:rsidRPr="00821733">
        <w:rPr>
          <w:rFonts w:ascii="Times New Roman" w:hAnsi="Times New Roman"/>
          <w:szCs w:val="24"/>
        </w:rPr>
        <w:t>msg</w:t>
      </w:r>
      <w:r w:rsidRPr="00821733">
        <w:rPr>
          <w:rFonts w:ascii="Times New Roman" w:hAnsi="Times New Roman"/>
          <w:szCs w:val="24"/>
          <w:lang w:val="ru-RU"/>
        </w:rPr>
        <w:t>_</w:t>
      </w:r>
      <w:r w:rsidRPr="00821733">
        <w:rPr>
          <w:rFonts w:ascii="Times New Roman" w:hAnsi="Times New Roman"/>
          <w:szCs w:val="24"/>
        </w:rPr>
        <w:t>id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605E94C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status</w:t>
      </w:r>
      <w:r w:rsidRPr="00821733">
        <w:rPr>
          <w:rFonts w:ascii="Times New Roman" w:hAnsi="Times New Roman"/>
          <w:szCs w:val="24"/>
          <w:lang w:val="ru-RU"/>
        </w:rPr>
        <w:t>&gt;Результат обработки полученного запроса – значение 0 или 1&lt;/</w:t>
      </w:r>
      <w:r w:rsidRPr="00821733">
        <w:rPr>
          <w:rFonts w:ascii="Times New Roman" w:hAnsi="Times New Roman"/>
          <w:szCs w:val="24"/>
        </w:rPr>
        <w:t>status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277F1F8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description</w:t>
      </w:r>
      <w:r w:rsidRPr="00821733">
        <w:rPr>
          <w:rFonts w:ascii="Times New Roman" w:hAnsi="Times New Roman"/>
          <w:szCs w:val="24"/>
          <w:lang w:val="ru-RU"/>
        </w:rPr>
        <w:t xml:space="preserve">&gt;Полезная нагрузка сообщения - результат обработки запроса (сообщение в формате </w:t>
      </w:r>
      <w:r w:rsidRPr="00821733">
        <w:rPr>
          <w:rFonts w:ascii="Times New Roman" w:hAnsi="Times New Roman"/>
          <w:szCs w:val="24"/>
        </w:rPr>
        <w:t>Base</w:t>
      </w:r>
      <w:proofErr w:type="gramStart"/>
      <w:r w:rsidRPr="00821733">
        <w:rPr>
          <w:rFonts w:ascii="Times New Roman" w:hAnsi="Times New Roman"/>
          <w:szCs w:val="24"/>
          <w:lang w:val="ru-RU"/>
        </w:rPr>
        <w:t>64)&lt;</w:t>
      </w:r>
      <w:proofErr w:type="gramEnd"/>
      <w:r w:rsidRPr="00821733">
        <w:rPr>
          <w:rFonts w:ascii="Times New Roman" w:hAnsi="Times New Roman"/>
          <w:szCs w:val="24"/>
          <w:lang w:val="ru-RU"/>
        </w:rPr>
        <w:t>/</w:t>
      </w:r>
      <w:r w:rsidRPr="00821733">
        <w:rPr>
          <w:rFonts w:ascii="Times New Roman" w:hAnsi="Times New Roman"/>
          <w:szCs w:val="24"/>
        </w:rPr>
        <w:t>description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52E9CB4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320752">
        <w:rPr>
          <w:rFonts w:ascii="Times New Roman" w:hAnsi="Times New Roman"/>
          <w:szCs w:val="24"/>
          <w:lang w:val="ru-RU"/>
        </w:rPr>
        <w:t xml:space="preserve">    </w:t>
      </w:r>
      <w:r w:rsidRPr="00821733">
        <w:rPr>
          <w:rFonts w:ascii="Times New Roman" w:hAnsi="Times New Roman"/>
          <w:szCs w:val="24"/>
        </w:rPr>
        <w:t>&lt;/ns2</w:t>
      </w:r>
      <w:proofErr w:type="gramStart"/>
      <w:r w:rsidRPr="00821733">
        <w:rPr>
          <w:rFonts w:ascii="Times New Roman" w:hAnsi="Times New Roman"/>
          <w:szCs w:val="24"/>
        </w:rPr>
        <w:t>:sendResult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E28039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&lt;/S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01F66F2" w14:textId="77777777" w:rsidR="00200F02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>&lt;/S</w:t>
      </w:r>
      <w:proofErr w:type="gramStart"/>
      <w:r w:rsidRPr="00821733">
        <w:rPr>
          <w:rFonts w:ascii="Times New Roman" w:hAnsi="Times New Roman"/>
          <w:szCs w:val="24"/>
        </w:rPr>
        <w:t>:Envelope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FBCFB5A" w14:textId="77777777" w:rsidR="00200F02" w:rsidRPr="00836B72" w:rsidRDefault="00200F02" w:rsidP="00200F02">
      <w:pPr>
        <w:pStyle w:val="40"/>
        <w:suppressAutoHyphens/>
        <w:rPr>
          <w:szCs w:val="24"/>
        </w:rPr>
      </w:pPr>
      <w:bookmarkStart w:id="154" w:name="_Toc92977279"/>
      <w:r w:rsidRPr="00836B72">
        <w:t>Формат синхронного ответа сервиса обратного вызова ИС</w:t>
      </w:r>
      <w:bookmarkEnd w:id="154"/>
    </w:p>
    <w:p w14:paraId="30037055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proofErr w:type="gramStart"/>
      <w:r w:rsidRPr="00971E37">
        <w:rPr>
          <w:rFonts w:ascii="Times New Roman" w:hAnsi="Times New Roman"/>
          <w:szCs w:val="24"/>
        </w:rPr>
        <w:t>&lt;?xml</w:t>
      </w:r>
      <w:proofErr w:type="gramEnd"/>
      <w:r w:rsidRPr="00971E37">
        <w:rPr>
          <w:rFonts w:ascii="Times New Roman" w:hAnsi="Times New Roman"/>
          <w:szCs w:val="24"/>
        </w:rPr>
        <w:t xml:space="preserve"> version="1.0" encoding="utf-8"?&gt;</w:t>
      </w:r>
    </w:p>
    <w:p w14:paraId="0EF92F0B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 w:rsidRPr="00971E37">
        <w:rPr>
          <w:rFonts w:ascii="Times New Roman" w:hAnsi="Times New Roman"/>
          <w:szCs w:val="24"/>
        </w:rPr>
        <w:t>&lt;SOAP-ENV</w:t>
      </w:r>
      <w:proofErr w:type="gramStart"/>
      <w:r w:rsidRPr="00971E37">
        <w:rPr>
          <w:rFonts w:ascii="Times New Roman" w:hAnsi="Times New Roman"/>
          <w:szCs w:val="24"/>
        </w:rPr>
        <w:t>:Envelope</w:t>
      </w:r>
      <w:proofErr w:type="gramEnd"/>
      <w:r w:rsidRPr="00971E37">
        <w:rPr>
          <w:rFonts w:ascii="Times New Roman" w:hAnsi="Times New Roman"/>
          <w:szCs w:val="24"/>
        </w:rPr>
        <w:t xml:space="preserve"> xmlns:SOAP-ENV="http://schemas.xmlsoap.org/soap/envelope/"&gt;</w:t>
      </w:r>
    </w:p>
    <w:p w14:paraId="088E7B63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&lt;s</w:t>
      </w:r>
      <w:proofErr w:type="gramStart"/>
      <w:r w:rsidRPr="00971E37">
        <w:rPr>
          <w:rFonts w:ascii="Times New Roman" w:hAnsi="Times New Roman"/>
          <w:szCs w:val="24"/>
        </w:rPr>
        <w:t>:Header</w:t>
      </w:r>
      <w:proofErr w:type="gramEnd"/>
      <w:r w:rsidRPr="00971E37">
        <w:rPr>
          <w:rFonts w:ascii="Times New Roman" w:hAnsi="Times New Roman"/>
          <w:szCs w:val="24"/>
        </w:rPr>
        <w:t xml:space="preserve"> xmlns:s="http://schemas.xmlsoap.org/soap/envelope/"&gt;</w:t>
      </w:r>
    </w:p>
    <w:p w14:paraId="5D2035E4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&lt;wsse</w:t>
      </w:r>
      <w:proofErr w:type="gramStart"/>
      <w:r w:rsidRPr="00971E37">
        <w:rPr>
          <w:rFonts w:ascii="Times New Roman" w:hAnsi="Times New Roman"/>
          <w:szCs w:val="24"/>
        </w:rPr>
        <w:t>:Security</w:t>
      </w:r>
      <w:proofErr w:type="gramEnd"/>
      <w:r w:rsidRPr="00971E37">
        <w:rPr>
          <w:rFonts w:ascii="Times New Roman" w:hAnsi="Times New Roman"/>
          <w:szCs w:val="24"/>
        </w:rPr>
        <w:t xml:space="preserve"> xmlns:wsse="http://docs.oasis-open.org/wss/2004/01/oasis-200401-wss-wssecurity-secext-1.0.xsd"&gt;</w:t>
      </w:r>
    </w:p>
    <w:p w14:paraId="37C05D1F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Блок</w:t>
      </w:r>
      <w:r w:rsidRPr="00971E3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подписи</w:t>
      </w:r>
    </w:p>
    <w:p w14:paraId="69C13A50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&lt;/wsse</w:t>
      </w:r>
      <w:proofErr w:type="gramStart"/>
      <w:r w:rsidRPr="00971E37">
        <w:rPr>
          <w:rFonts w:ascii="Times New Roman" w:hAnsi="Times New Roman"/>
          <w:szCs w:val="24"/>
        </w:rPr>
        <w:t>:Security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34E6F6EA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&lt;/s</w:t>
      </w:r>
      <w:proofErr w:type="gramStart"/>
      <w:r w:rsidRPr="00971E37">
        <w:rPr>
          <w:rFonts w:ascii="Times New Roman" w:hAnsi="Times New Roman"/>
          <w:szCs w:val="24"/>
        </w:rPr>
        <w:t>:Header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1B9B3F69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&lt;SOAP-ENV</w:t>
      </w:r>
      <w:proofErr w:type="gramStart"/>
      <w:r w:rsidRPr="00971E37">
        <w:rPr>
          <w:rFonts w:ascii="Times New Roman" w:hAnsi="Times New Roman"/>
          <w:szCs w:val="24"/>
        </w:rPr>
        <w:t>:Body</w:t>
      </w:r>
      <w:proofErr w:type="gramEnd"/>
      <w:r w:rsidRPr="00971E37">
        <w:rPr>
          <w:rFonts w:ascii="Times New Roman" w:hAnsi="Times New Roman"/>
          <w:szCs w:val="24"/>
        </w:rPr>
        <w:t xml:space="preserve"> wsu:Id="body" xmlns:wsu="http://docs.oasis-open.org/wss/2004/01/oasis-200401-wss-wssecurity-utility-1.0.xsd"&gt;</w:t>
      </w:r>
    </w:p>
    <w:p w14:paraId="2DDC4ECD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&lt;callbackResponse xmlns="http://callback.mis.vimis.rosminzdrav.ru/"&gt;</w:t>
      </w:r>
    </w:p>
    <w:p w14:paraId="77C7D607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&lt;status xmlns=""&gt;1&lt;/status&gt;</w:t>
      </w:r>
    </w:p>
    <w:p w14:paraId="486AB64A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&lt;/callbackResponse&gt;</w:t>
      </w:r>
    </w:p>
    <w:p w14:paraId="40E01684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&lt;/SOAP-ENV</w:t>
      </w:r>
      <w:proofErr w:type="gramStart"/>
      <w:r w:rsidRPr="00971E37">
        <w:rPr>
          <w:rFonts w:ascii="Times New Roman" w:hAnsi="Times New Roman"/>
          <w:szCs w:val="24"/>
        </w:rPr>
        <w:t>:Body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6FCC936D" w14:textId="77777777" w:rsidR="00200F02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&lt;/SOAP-ENV</w:t>
      </w:r>
      <w:proofErr w:type="gramStart"/>
      <w:r>
        <w:rPr>
          <w:rFonts w:ascii="Times New Roman" w:hAnsi="Times New Roman"/>
          <w:szCs w:val="24"/>
        </w:rPr>
        <w:t>:Envelope</w:t>
      </w:r>
      <w:proofErr w:type="gramEnd"/>
      <w:r>
        <w:rPr>
          <w:rFonts w:ascii="Times New Roman" w:hAnsi="Times New Roman"/>
          <w:szCs w:val="24"/>
        </w:rPr>
        <w:t>&gt;</w:t>
      </w:r>
    </w:p>
    <w:p w14:paraId="1640B5C2" w14:textId="77777777" w:rsidR="00200F02" w:rsidRPr="00821733" w:rsidRDefault="00200F02" w:rsidP="00200F02">
      <w:pPr>
        <w:pStyle w:val="30"/>
        <w:suppressAutoHyphens/>
        <w:ind w:firstLine="709"/>
        <w:rPr>
          <w:shd w:val="clear" w:color="auto" w:fill="FFFF00"/>
        </w:rPr>
      </w:pPr>
      <w:bookmarkStart w:id="155" w:name="_Toc89681478"/>
      <w:bookmarkStart w:id="156" w:name="_Toc61887521"/>
      <w:bookmarkStart w:id="157" w:name="_Toc46488842"/>
      <w:bookmarkStart w:id="158" w:name="_Toc89681479"/>
      <w:bookmarkStart w:id="159" w:name="_Toc92977280"/>
      <w:bookmarkEnd w:id="155"/>
      <w:r w:rsidRPr="00821733">
        <w:t xml:space="preserve">Метод checkStatus сервиса приема медицинских сведений </w:t>
      </w:r>
      <w:r w:rsidRPr="003E41E2">
        <w:t xml:space="preserve">«Платформы </w:t>
      </w:r>
      <w:r w:rsidRPr="00821733">
        <w:t>ВИМИС»</w:t>
      </w:r>
      <w:bookmarkEnd w:id="156"/>
      <w:bookmarkEnd w:id="157"/>
      <w:bookmarkEnd w:id="158"/>
      <w:bookmarkEnd w:id="159"/>
    </w:p>
    <w:p w14:paraId="4B89A260" w14:textId="77777777" w:rsidR="00200F02" w:rsidRDefault="00200F02" w:rsidP="00200F02">
      <w:pPr>
        <w:pStyle w:val="phnormal"/>
        <w:ind w:firstLine="0"/>
        <w:jc w:val="center"/>
        <w:rPr>
          <w:b/>
        </w:rPr>
      </w:pPr>
      <w:bookmarkStart w:id="160" w:name="_Ref510582551"/>
      <w:bookmarkStart w:id="161" w:name="_Toc73010073"/>
      <w:r>
        <w:rPr>
          <w:b/>
          <w:noProof/>
        </w:rPr>
        <w:drawing>
          <wp:inline distT="0" distB="0" distL="0" distR="0" wp14:anchorId="17C68D34" wp14:editId="3723CE85">
            <wp:extent cx="6480175" cy="2418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20FA" w14:textId="38D2EA29" w:rsidR="00200F02" w:rsidRPr="00836B72" w:rsidRDefault="00200F02" w:rsidP="00200F02">
      <w:pPr>
        <w:pStyle w:val="phfiguretitle"/>
        <w:outlineLvl w:val="1"/>
        <w:rPr>
          <w:shd w:val="clear" w:color="auto" w:fill="FFFF00"/>
        </w:rPr>
      </w:pPr>
      <w:bookmarkStart w:id="162" w:name="_Toc89681480"/>
      <w:bookmarkStart w:id="163" w:name="_Toc92977281"/>
      <w:r w:rsidRPr="00320752">
        <w:t>Рисунок </w:t>
      </w:r>
      <w:r w:rsidRPr="00320752">
        <w:fldChar w:fldCharType="begin"/>
      </w:r>
      <w:r w:rsidRPr="00320752">
        <w:instrText>SEQ Рисунок \* ARABIC</w:instrText>
      </w:r>
      <w:r w:rsidRPr="00320752">
        <w:fldChar w:fldCharType="separate"/>
      </w:r>
      <w:r w:rsidR="00FE6B6E">
        <w:rPr>
          <w:noProof/>
        </w:rPr>
        <w:t>2</w:t>
      </w:r>
      <w:r w:rsidRPr="00320752">
        <w:fldChar w:fldCharType="end"/>
      </w:r>
      <w:bookmarkEnd w:id="160"/>
      <w:r w:rsidRPr="00836B72">
        <w:t xml:space="preserve"> – Схема взаимодействия ИС – </w:t>
      </w:r>
      <w:r>
        <w:t xml:space="preserve">«Платформа </w:t>
      </w:r>
      <w:r w:rsidRPr="00836B72">
        <w:t>ВИМИС» через ИПС</w:t>
      </w:r>
      <w:bookmarkEnd w:id="161"/>
      <w:bookmarkEnd w:id="162"/>
      <w:bookmarkEnd w:id="163"/>
    </w:p>
    <w:p w14:paraId="4A290A6F" w14:textId="77777777" w:rsidR="00200F02" w:rsidRPr="00821733" w:rsidRDefault="00200F02" w:rsidP="00200F02">
      <w:pPr>
        <w:pStyle w:val="phnormal"/>
      </w:pPr>
      <w:r w:rsidRPr="00821733">
        <w:lastRenderedPageBreak/>
        <w:t>При необходимости можно получить текущий статус обработки принятых медицинских сведений. Для этого вызывается метод checkStatus с параметром msg_id.</w:t>
      </w:r>
    </w:p>
    <w:p w14:paraId="238228A8" w14:textId="08D187EC" w:rsidR="00200F02" w:rsidRPr="00821733" w:rsidRDefault="00200F02" w:rsidP="00200F02">
      <w:pPr>
        <w:pStyle w:val="phnormal"/>
      </w:pPr>
      <w:r w:rsidRPr="00821733">
        <w:t xml:space="preserve">В ответ синхронно </w:t>
      </w:r>
      <w:r w:rsidRPr="003E41E2">
        <w:t>«Платформ</w:t>
      </w:r>
      <w:r>
        <w:t>а</w:t>
      </w:r>
      <w:r w:rsidRPr="003E41E2">
        <w:t xml:space="preserve"> </w:t>
      </w:r>
      <w:r w:rsidRPr="00821733">
        <w:t>ВИМИС» возвращает исходящее сообщение checkStatusResponse с набором данных (</w:t>
      </w:r>
      <w:r>
        <w:t>таблица </w:t>
      </w:r>
      <w:r>
        <w:fldChar w:fldCharType="begin"/>
      </w:r>
      <w:r>
        <w:instrText xml:space="preserve"> REF Ref_Таблица17_number_only \h  \* MERGEFORMAT </w:instrText>
      </w:r>
      <w:r>
        <w:fldChar w:fldCharType="separate"/>
      </w:r>
      <w:r w:rsidR="00FE6B6E" w:rsidRPr="00FE6B6E">
        <w:rPr>
          <w:vanish/>
        </w:rPr>
        <w:t xml:space="preserve">Таблица </w:t>
      </w:r>
      <w:r w:rsidR="00FE6B6E">
        <w:rPr>
          <w:noProof/>
        </w:rPr>
        <w:t>25</w:t>
      </w:r>
      <w:r>
        <w:fldChar w:fldCharType="end"/>
      </w:r>
      <w:r w:rsidRPr="00821733">
        <w:t xml:space="preserve">). </w:t>
      </w:r>
    </w:p>
    <w:p w14:paraId="535E70D3" w14:textId="37E3DB38" w:rsidR="00200F02" w:rsidRPr="00836B72" w:rsidRDefault="00200F02" w:rsidP="00200F02">
      <w:pPr>
        <w:pStyle w:val="phnormal"/>
        <w:ind w:firstLine="0"/>
        <w:jc w:val="left"/>
        <w:outlineLvl w:val="1"/>
      </w:pPr>
      <w:bookmarkStart w:id="164" w:name="_Ref510589671"/>
      <w:bookmarkStart w:id="165" w:name="Ref_Таблица17_number_only"/>
      <w:bookmarkStart w:id="166" w:name="_Toc73010074"/>
      <w:bookmarkStart w:id="167" w:name="_Toc89681481"/>
      <w:bookmarkStart w:id="168" w:name="_Toc92977282"/>
      <w:r w:rsidRPr="00320752">
        <w:t xml:space="preserve">Таблица 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 w:rsidR="00FE6B6E">
        <w:rPr>
          <w:noProof/>
        </w:rPr>
        <w:t>25</w:t>
      </w:r>
      <w:r w:rsidRPr="00320752">
        <w:fldChar w:fldCharType="end"/>
      </w:r>
      <w:bookmarkEnd w:id="164"/>
      <w:bookmarkEnd w:id="165"/>
      <w:r w:rsidRPr="00836B72">
        <w:t xml:space="preserve"> – Описание сообщений/параметров метода checkStatus</w:t>
      </w:r>
      <w:bookmarkEnd w:id="166"/>
      <w:bookmarkEnd w:id="167"/>
      <w:bookmarkEnd w:id="168"/>
    </w:p>
    <w:tbl>
      <w:tblPr>
        <w:tblW w:w="5000" w:type="pct"/>
        <w:tblInd w:w="-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62"/>
        <w:gridCol w:w="1162"/>
        <w:gridCol w:w="2128"/>
        <w:gridCol w:w="1275"/>
        <w:gridCol w:w="2128"/>
        <w:gridCol w:w="798"/>
        <w:gridCol w:w="1545"/>
      </w:tblGrid>
      <w:tr w:rsidR="00200F02" w:rsidRPr="00821733" w14:paraId="71BAD888" w14:textId="77777777" w:rsidTr="00615CAA">
        <w:trPr>
          <w:tblHeader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B268B" w14:textId="77777777" w:rsidR="00200F02" w:rsidRPr="00821733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Метод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A27ECF" w14:textId="77777777" w:rsidR="00200F02" w:rsidRPr="00821733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Сообщения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E79CA5" w14:textId="77777777" w:rsidR="00200F02" w:rsidRPr="00821733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Параметры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7150CB" w14:textId="77777777" w:rsidR="00200F02" w:rsidRPr="00821733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Наименование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52FF8" w14:textId="77777777" w:rsidR="00200F02" w:rsidRPr="00821733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Тип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E2E16" w14:textId="77777777" w:rsidR="00200F02" w:rsidRPr="00821733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Является обязательным</w:t>
            </w:r>
          </w:p>
        </w:tc>
      </w:tr>
      <w:tr w:rsidR="00200F02" w:rsidRPr="00821733" w14:paraId="1C4C9E89" w14:textId="77777777" w:rsidTr="00615CAA"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11D1BE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checkStatus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83512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входящее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8E595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checkStatus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5C4A23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msg_id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9505B7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Уникальный идентификатор, присвоенный исходному запросу, в ответ на метод sendDocument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0937FC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Текст</w:t>
            </w:r>
          </w:p>
        </w:tc>
        <w:tc>
          <w:tcPr>
            <w:tcW w:w="1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5BE27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Да</w:t>
            </w:r>
          </w:p>
        </w:tc>
      </w:tr>
      <w:tr w:rsidR="00200F02" w:rsidRPr="00821733" w14:paraId="0848E178" w14:textId="77777777" w:rsidTr="00615CAA"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AA25F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E3DD9F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исходящее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B9DEB3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checkStatusResponse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A14CDE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status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0EEAAA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Статус обработки документа</w:t>
            </w:r>
          </w:p>
          <w:p w14:paraId="7E4D6C12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Возможные значения:</w:t>
            </w:r>
          </w:p>
          <w:p w14:paraId="7B37F974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0 – ошибка обработки запроса</w:t>
            </w:r>
          </w:p>
          <w:p w14:paraId="2D69CE5A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1 – запрос обработан без ошибок</w:t>
            </w:r>
          </w:p>
          <w:p w14:paraId="4F1E2C3C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2 - запрос в процессе обработки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93D5F5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Число</w:t>
            </w:r>
          </w:p>
        </w:tc>
        <w:tc>
          <w:tcPr>
            <w:tcW w:w="1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401E0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Да</w:t>
            </w:r>
          </w:p>
        </w:tc>
      </w:tr>
      <w:tr w:rsidR="00200F02" w:rsidRPr="00821733" w14:paraId="73F51EB2" w14:textId="77777777" w:rsidTr="00615CAA"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FE6C11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84C036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CEB128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6F27B2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description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529B2D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Описание результата обработки полученного запроса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17DA14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Текст</w:t>
            </w:r>
          </w:p>
        </w:tc>
        <w:tc>
          <w:tcPr>
            <w:tcW w:w="1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5E4BE" w14:textId="77777777" w:rsidR="00200F02" w:rsidRPr="00821733" w:rsidRDefault="00200F02" w:rsidP="00615CAA">
            <w:pPr>
              <w:pStyle w:val="phtablecellleft"/>
              <w:widowControl w:val="0"/>
              <w:rPr>
                <w:rFonts w:eastAsia="Calibri"/>
                <w:sz w:val="22"/>
                <w:szCs w:val="24"/>
              </w:rPr>
            </w:pPr>
            <w:r w:rsidRPr="00821733">
              <w:rPr>
                <w:rFonts w:eastAsia="Calibri"/>
                <w:sz w:val="22"/>
                <w:szCs w:val="24"/>
              </w:rPr>
              <w:t>Да</w:t>
            </w:r>
          </w:p>
        </w:tc>
      </w:tr>
    </w:tbl>
    <w:p w14:paraId="1DA7830F" w14:textId="77777777" w:rsidR="00200F02" w:rsidRPr="00821733" w:rsidRDefault="00200F02" w:rsidP="00200F02">
      <w:pPr>
        <w:pStyle w:val="40"/>
        <w:suppressAutoHyphens/>
        <w:rPr>
          <w:shd w:val="clear" w:color="auto" w:fill="FFFF00"/>
        </w:rPr>
      </w:pPr>
      <w:bookmarkStart w:id="169" w:name="__RefHeading___Toc20836_233596702"/>
      <w:bookmarkStart w:id="170" w:name="_Toc61887522"/>
      <w:bookmarkStart w:id="171" w:name="_Toc46488843"/>
      <w:bookmarkStart w:id="172" w:name="_Toc92977283"/>
      <w:bookmarkEnd w:id="169"/>
      <w:r w:rsidRPr="00821733">
        <w:t xml:space="preserve">Формат запроса к сервису приема медицинских сведений </w:t>
      </w:r>
      <w:r w:rsidRPr="003E41E2">
        <w:t xml:space="preserve">«Платформы </w:t>
      </w:r>
      <w:r w:rsidRPr="00821733">
        <w:t>ВИМИС» (метод checkStatus)</w:t>
      </w:r>
      <w:bookmarkEnd w:id="170"/>
      <w:bookmarkEnd w:id="171"/>
      <w:bookmarkEnd w:id="172"/>
    </w:p>
    <w:p w14:paraId="3E5B9B9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proofErr w:type="gramStart"/>
      <w:r w:rsidRPr="00821733">
        <w:rPr>
          <w:rFonts w:ascii="Times New Roman" w:hAnsi="Times New Roman"/>
          <w:szCs w:val="24"/>
        </w:rPr>
        <w:t>&lt;?xml</w:t>
      </w:r>
      <w:proofErr w:type="gramEnd"/>
      <w:r w:rsidRPr="00821733">
        <w:rPr>
          <w:rFonts w:ascii="Times New Roman" w:hAnsi="Times New Roman"/>
          <w:szCs w:val="24"/>
        </w:rPr>
        <w:t xml:space="preserve"> version="1.0" encoding="UTF-8"?&gt;</w:t>
      </w:r>
    </w:p>
    <w:p w14:paraId="5B6D7C3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>&lt;s</w:t>
      </w:r>
      <w:proofErr w:type="gramStart"/>
      <w:r w:rsidRPr="00821733">
        <w:rPr>
          <w:rFonts w:ascii="Times New Roman" w:hAnsi="Times New Roman"/>
          <w:szCs w:val="24"/>
        </w:rPr>
        <w:t>:Envelope</w:t>
      </w:r>
      <w:proofErr w:type="gramEnd"/>
      <w:r w:rsidRPr="00821733">
        <w:rPr>
          <w:rFonts w:ascii="Times New Roman" w:hAnsi="Times New Roman"/>
          <w:szCs w:val="24"/>
        </w:rPr>
        <w:t xml:space="preserve"> xmlns:s="http://schemas.xmlsoap.org/soap/envelope/" xmlns:a="http://www.w3.org/2005/08/addressing" xmlns:wsse="http://docs.oasis-open.org/wss/2004/01/oasis-200401-wss-wssecurity-secext-1.0.xsd"&gt;</w:t>
      </w:r>
    </w:p>
    <w:p w14:paraId="12446F2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s:</w:t>
      </w:r>
      <w:proofErr w:type="gramEnd"/>
      <w:r w:rsidRPr="00821733">
        <w:rPr>
          <w:rFonts w:ascii="Times New Roman" w:hAnsi="Times New Roman"/>
          <w:szCs w:val="24"/>
        </w:rPr>
        <w:t>Header&gt;</w:t>
      </w:r>
    </w:p>
    <w:p w14:paraId="6669051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&lt;a</w:t>
      </w:r>
      <w:proofErr w:type="gramStart"/>
      <w:r w:rsidRPr="00821733">
        <w:rPr>
          <w:rFonts w:ascii="Times New Roman" w:hAnsi="Times New Roman"/>
          <w:szCs w:val="24"/>
        </w:rPr>
        <w:t>:Action</w:t>
      </w:r>
      <w:proofErr w:type="gramEnd"/>
      <w:r w:rsidRPr="00821733">
        <w:rPr>
          <w:rFonts w:ascii="Times New Roman" w:hAnsi="Times New Roman"/>
          <w:szCs w:val="24"/>
        </w:rPr>
        <w:t>&gt;clinrecInfo&lt;/a:Action&gt;</w:t>
      </w:r>
    </w:p>
    <w:p w14:paraId="65F4CF4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  </w:t>
      </w:r>
      <w:r w:rsidRPr="00821733">
        <w:rPr>
          <w:rFonts w:ascii="Times New Roman" w:hAnsi="Times New Roman"/>
          <w:szCs w:val="24"/>
        </w:rPr>
        <w:t>&lt;transportHeader xmlns="http://egisz.rosminzdrav.ru" xmlns:i="http://www.w3.org/2001/XMLSchema-instance"&gt;</w:t>
      </w:r>
    </w:p>
    <w:p w14:paraId="7BC05F5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320752"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authInfo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1E1634D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  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clientEntityId</w:t>
      </w:r>
      <w:r w:rsidRPr="00821733">
        <w:rPr>
          <w:rFonts w:ascii="Times New Roman" w:hAnsi="Times New Roman"/>
          <w:szCs w:val="24"/>
          <w:lang w:val="ru-RU"/>
        </w:rPr>
        <w:t>&gt;Идентификатор ИС, полученный при регистрации&lt;/</w:t>
      </w:r>
      <w:r w:rsidRPr="00821733">
        <w:rPr>
          <w:rFonts w:ascii="Times New Roman" w:hAnsi="Times New Roman"/>
          <w:szCs w:val="24"/>
        </w:rPr>
        <w:t>clientEntityId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54F60AC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320752">
        <w:rPr>
          <w:rFonts w:ascii="Times New Roman" w:hAnsi="Times New Roman"/>
          <w:szCs w:val="24"/>
          <w:lang w:val="ru-RU"/>
        </w:rPr>
        <w:t xml:space="preserve">      </w:t>
      </w:r>
      <w:r w:rsidRPr="00821733">
        <w:rPr>
          <w:rFonts w:ascii="Times New Roman" w:hAnsi="Times New Roman"/>
          <w:szCs w:val="24"/>
        </w:rPr>
        <w:t>&lt;/authInfo&gt;</w:t>
      </w:r>
    </w:p>
    <w:p w14:paraId="7E0832A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&lt;/transportHeader&gt;</w:t>
      </w:r>
    </w:p>
    <w:p w14:paraId="1B8B4F7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&lt;a</w:t>
      </w:r>
      <w:proofErr w:type="gramStart"/>
      <w:r w:rsidRPr="00821733">
        <w:rPr>
          <w:rFonts w:ascii="Times New Roman" w:hAnsi="Times New Roman"/>
          <w:szCs w:val="24"/>
        </w:rPr>
        <w:t>:MessageID</w:t>
      </w:r>
      <w:proofErr w:type="gramEnd"/>
      <w:r w:rsidRPr="00821733">
        <w:rPr>
          <w:rFonts w:ascii="Times New Roman" w:hAnsi="Times New Roman"/>
          <w:szCs w:val="24"/>
        </w:rPr>
        <w:t>&gt;Идентификатор сообщения&lt;/a:MessageID&gt;</w:t>
      </w:r>
    </w:p>
    <w:p w14:paraId="4A7531C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&lt;a</w:t>
      </w:r>
      <w:proofErr w:type="gramStart"/>
      <w:r w:rsidRPr="00821733">
        <w:rPr>
          <w:rFonts w:ascii="Times New Roman" w:hAnsi="Times New Roman"/>
          <w:szCs w:val="24"/>
        </w:rPr>
        <w:t>:ReplyTo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D0337B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</w:rPr>
        <w:t>&lt;a:Address&gt;http://www.w3.org/2005/08/addressing/anonymous&lt;/a:Address&gt;</w:t>
      </w:r>
    </w:p>
    <w:p w14:paraId="4F7D6FE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&lt;/a</w:t>
      </w:r>
      <w:proofErr w:type="gramStart"/>
      <w:r w:rsidRPr="00821733">
        <w:rPr>
          <w:rFonts w:ascii="Times New Roman" w:hAnsi="Times New Roman"/>
          <w:szCs w:val="24"/>
        </w:rPr>
        <w:t>:ReplyTo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A3BA80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&lt;a</w:t>
      </w:r>
      <w:proofErr w:type="gramStart"/>
      <w:r w:rsidRPr="00821733">
        <w:rPr>
          <w:rFonts w:ascii="Times New Roman" w:hAnsi="Times New Roman"/>
          <w:szCs w:val="24"/>
        </w:rPr>
        <w:t>:To</w:t>
      </w:r>
      <w:proofErr w:type="gramEnd"/>
      <w:r w:rsidRPr="00821733">
        <w:rPr>
          <w:rFonts w:ascii="Times New Roman" w:hAnsi="Times New Roman"/>
          <w:szCs w:val="24"/>
        </w:rPr>
        <w:t>&gt;Адрес сервиса Системы в ИПС&lt;/a:To&gt;</w:t>
      </w:r>
    </w:p>
    <w:p w14:paraId="7DA9A83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&lt;wsse</w:t>
      </w:r>
      <w:proofErr w:type="gramStart"/>
      <w:r w:rsidRPr="00821733">
        <w:rPr>
          <w:rFonts w:ascii="Times New Roman" w:hAnsi="Times New Roman"/>
          <w:szCs w:val="24"/>
        </w:rPr>
        <w:t>:Security</w:t>
      </w:r>
      <w:proofErr w:type="gramEnd"/>
      <w:r w:rsidRPr="00821733">
        <w:rPr>
          <w:rFonts w:ascii="Times New Roman" w:hAnsi="Times New Roman"/>
          <w:szCs w:val="24"/>
        </w:rPr>
        <w:t>&gt;Блок подписи&lt;/wsse:Security&gt;</w:t>
      </w:r>
    </w:p>
    <w:p w14:paraId="70A8705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&lt;/s</w:t>
      </w:r>
      <w:proofErr w:type="gramStart"/>
      <w:r w:rsidRPr="00821733">
        <w:rPr>
          <w:rFonts w:ascii="Times New Roman" w:hAnsi="Times New Roman"/>
          <w:szCs w:val="24"/>
        </w:rPr>
        <w:t>:Header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8E9E85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&lt;s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 xml:space="preserve"> xmlns="http://docs.oasis-open.org/wss/2004/01/oasis-200401-wss-wssecurity-utility-1.0.xsd" xmlns:xsd="http://www.w3.org/2001/XMLSchema" xmlns:xsi="http://www.w3.org/2001/XMLSchema-instance"&gt;</w:t>
      </w:r>
    </w:p>
    <w:p w14:paraId="1081F58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&lt;checkStatus xmlns="http://vimis.rosminzdrav.ru/"&gt;</w:t>
      </w:r>
    </w:p>
    <w:p w14:paraId="64B59CF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320752"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msg</w:t>
      </w:r>
      <w:r w:rsidRPr="00821733">
        <w:rPr>
          <w:rFonts w:ascii="Times New Roman" w:hAnsi="Times New Roman"/>
          <w:szCs w:val="24"/>
          <w:lang w:val="ru-RU"/>
        </w:rPr>
        <w:t>_</w:t>
      </w:r>
      <w:r w:rsidRPr="00821733">
        <w:rPr>
          <w:rFonts w:ascii="Times New Roman" w:hAnsi="Times New Roman"/>
          <w:szCs w:val="24"/>
        </w:rPr>
        <w:t>id</w:t>
      </w:r>
      <w:r w:rsidRPr="00821733">
        <w:rPr>
          <w:rFonts w:ascii="Times New Roman" w:hAnsi="Times New Roman"/>
          <w:szCs w:val="24"/>
          <w:lang w:val="ru-RU"/>
        </w:rPr>
        <w:t xml:space="preserve"> </w:t>
      </w:r>
      <w:r w:rsidRPr="00821733">
        <w:rPr>
          <w:rFonts w:ascii="Times New Roman" w:hAnsi="Times New Roman"/>
          <w:szCs w:val="24"/>
        </w:rPr>
        <w:t>xmlns</w:t>
      </w:r>
      <w:r w:rsidRPr="00821733">
        <w:rPr>
          <w:rFonts w:ascii="Times New Roman" w:hAnsi="Times New Roman"/>
          <w:szCs w:val="24"/>
          <w:lang w:val="ru-RU"/>
        </w:rPr>
        <w:t>="</w:t>
      </w:r>
      <w:proofErr w:type="gramStart"/>
      <w:r w:rsidRPr="00821733">
        <w:rPr>
          <w:rFonts w:ascii="Times New Roman" w:hAnsi="Times New Roman"/>
          <w:szCs w:val="24"/>
          <w:lang w:val="ru-RU"/>
        </w:rPr>
        <w:t>"&gt;Уникальный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идентификатор, присвоенный исходному запросу, в ответ на метод </w:t>
      </w:r>
      <w:r w:rsidRPr="00821733">
        <w:rPr>
          <w:rFonts w:ascii="Times New Roman" w:hAnsi="Times New Roman"/>
          <w:szCs w:val="24"/>
        </w:rPr>
        <w:t>sendDocument</w:t>
      </w:r>
      <w:r w:rsidRPr="00821733">
        <w:rPr>
          <w:rFonts w:ascii="Times New Roman" w:hAnsi="Times New Roman"/>
          <w:szCs w:val="24"/>
          <w:lang w:val="ru-RU"/>
        </w:rPr>
        <w:t>&lt;/</w:t>
      </w:r>
      <w:r w:rsidRPr="00821733">
        <w:rPr>
          <w:rFonts w:ascii="Times New Roman" w:hAnsi="Times New Roman"/>
          <w:szCs w:val="24"/>
        </w:rPr>
        <w:t>msg</w:t>
      </w:r>
      <w:r w:rsidRPr="00821733">
        <w:rPr>
          <w:rFonts w:ascii="Times New Roman" w:hAnsi="Times New Roman"/>
          <w:szCs w:val="24"/>
          <w:lang w:val="ru-RU"/>
        </w:rPr>
        <w:t>_</w:t>
      </w:r>
      <w:r w:rsidRPr="00821733">
        <w:rPr>
          <w:rFonts w:ascii="Times New Roman" w:hAnsi="Times New Roman"/>
          <w:szCs w:val="24"/>
        </w:rPr>
        <w:t>id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2654079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320752">
        <w:rPr>
          <w:rFonts w:ascii="Times New Roman" w:hAnsi="Times New Roman"/>
          <w:szCs w:val="24"/>
          <w:lang w:val="ru-RU"/>
        </w:rPr>
        <w:t xml:space="preserve">    </w:t>
      </w:r>
      <w:r w:rsidRPr="00821733">
        <w:rPr>
          <w:rFonts w:ascii="Times New Roman" w:hAnsi="Times New Roman"/>
          <w:szCs w:val="24"/>
        </w:rPr>
        <w:t>&lt;/checkStatus&gt;</w:t>
      </w:r>
    </w:p>
    <w:p w14:paraId="00B45E3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&lt;/s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228E169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shd w:val="clear" w:color="auto" w:fill="FFFF00"/>
        </w:rPr>
      </w:pPr>
      <w:r w:rsidRPr="00821733">
        <w:rPr>
          <w:rFonts w:ascii="Times New Roman" w:hAnsi="Times New Roman"/>
          <w:szCs w:val="24"/>
        </w:rPr>
        <w:t>&lt;/s</w:t>
      </w:r>
      <w:proofErr w:type="gramStart"/>
      <w:r w:rsidRPr="00821733">
        <w:rPr>
          <w:rFonts w:ascii="Times New Roman" w:hAnsi="Times New Roman"/>
          <w:szCs w:val="24"/>
        </w:rPr>
        <w:t>:Envelope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005F082" w14:textId="77777777" w:rsidR="00200F02" w:rsidRPr="00821733" w:rsidRDefault="00200F02" w:rsidP="00200F02">
      <w:pPr>
        <w:pStyle w:val="40"/>
        <w:suppressAutoHyphens/>
        <w:rPr>
          <w:shd w:val="clear" w:color="auto" w:fill="FFFF00"/>
        </w:rPr>
      </w:pPr>
      <w:bookmarkStart w:id="173" w:name="_Toc92977284"/>
      <w:r w:rsidRPr="00821733">
        <w:t xml:space="preserve">Формат синхронного ответа </w:t>
      </w:r>
      <w:r w:rsidRPr="003E41E2">
        <w:t xml:space="preserve">«Платформы </w:t>
      </w:r>
      <w:r w:rsidRPr="00821733">
        <w:t>ВИМИС»</w:t>
      </w:r>
      <w:bookmarkEnd w:id="173"/>
    </w:p>
    <w:p w14:paraId="3EE8730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proofErr w:type="gramStart"/>
      <w:r w:rsidRPr="00821733">
        <w:rPr>
          <w:rFonts w:ascii="Times New Roman" w:hAnsi="Times New Roman"/>
          <w:szCs w:val="24"/>
        </w:rPr>
        <w:t>&lt;?xml</w:t>
      </w:r>
      <w:proofErr w:type="gramEnd"/>
      <w:r w:rsidRPr="00821733">
        <w:rPr>
          <w:rFonts w:ascii="Times New Roman" w:hAnsi="Times New Roman"/>
          <w:szCs w:val="24"/>
        </w:rPr>
        <w:t xml:space="preserve"> version="1.0" encoding="UTF-8"?&gt;</w:t>
      </w:r>
    </w:p>
    <w:p w14:paraId="76925DF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:Envelope</w:t>
      </w:r>
      <w:proofErr w:type="gramEnd"/>
      <w:r w:rsidRPr="00821733">
        <w:rPr>
          <w:rFonts w:ascii="Times New Roman" w:hAnsi="Times New Roman"/>
          <w:szCs w:val="24"/>
        </w:rPr>
        <w:t xml:space="preserve">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682C897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soap:</w:t>
      </w:r>
      <w:proofErr w:type="gramEnd"/>
      <w:r w:rsidRPr="00821733">
        <w:rPr>
          <w:rFonts w:ascii="Times New Roman" w:hAnsi="Times New Roman"/>
          <w:szCs w:val="24"/>
        </w:rPr>
        <w:t>Header&gt;</w:t>
      </w:r>
    </w:p>
    <w:p w14:paraId="0FA1F93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&lt;Action xmlns="http://www.w3.org/2005/08/addressing"&gt;http://receiver.service.nr.eu.rt.ru/Receiver/ returnMsg_id&lt;/Action&gt;</w:t>
      </w:r>
    </w:p>
    <w:p w14:paraId="53E17C4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&lt;MessageID xmlns="http://www.w3.org/2005/08/addressing"&gt;Идентификатор сообщения&lt;/MessageID&gt;</w:t>
      </w:r>
    </w:p>
    <w:p w14:paraId="0C6A9C5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&lt;To xmlns="http://www.w3.org/2005/08/addressing"&gt;http://www.w3.org/2005/08/addressing/anonymous&lt;/To&gt;</w:t>
      </w:r>
    </w:p>
    <w:p w14:paraId="70FBC36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320752"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RelatesTo</w:t>
      </w:r>
      <w:r w:rsidRPr="00821733">
        <w:rPr>
          <w:rFonts w:ascii="Times New Roman" w:hAnsi="Times New Roman"/>
          <w:szCs w:val="24"/>
          <w:lang w:val="ru-RU"/>
        </w:rPr>
        <w:t xml:space="preserve"> </w:t>
      </w:r>
      <w:r w:rsidRPr="00821733">
        <w:rPr>
          <w:rFonts w:ascii="Times New Roman" w:hAnsi="Times New Roman"/>
          <w:szCs w:val="24"/>
        </w:rPr>
        <w:t>xmlns</w:t>
      </w:r>
      <w:r w:rsidRPr="00821733">
        <w:rPr>
          <w:rFonts w:ascii="Times New Roman" w:hAnsi="Times New Roman"/>
          <w:szCs w:val="24"/>
          <w:lang w:val="ru-RU"/>
        </w:rPr>
        <w:t>="</w:t>
      </w:r>
      <w:r w:rsidRPr="00821733">
        <w:rPr>
          <w:rFonts w:ascii="Times New Roman" w:hAnsi="Times New Roman"/>
          <w:szCs w:val="24"/>
        </w:rPr>
        <w:t>http</w:t>
      </w:r>
      <w:r w:rsidRPr="00821733">
        <w:rPr>
          <w:rFonts w:ascii="Times New Roman" w:hAnsi="Times New Roman"/>
          <w:szCs w:val="24"/>
          <w:lang w:val="ru-RU"/>
        </w:rPr>
        <w:t>://</w:t>
      </w:r>
      <w:r w:rsidRPr="00821733">
        <w:rPr>
          <w:rFonts w:ascii="Times New Roman" w:hAnsi="Times New Roman"/>
          <w:szCs w:val="24"/>
        </w:rPr>
        <w:t>www</w:t>
      </w:r>
      <w:r w:rsidRPr="00821733">
        <w:rPr>
          <w:rFonts w:ascii="Times New Roman" w:hAnsi="Times New Roman"/>
          <w:szCs w:val="24"/>
          <w:lang w:val="ru-RU"/>
        </w:rPr>
        <w:t>.</w:t>
      </w:r>
      <w:r w:rsidRPr="00821733">
        <w:rPr>
          <w:rFonts w:ascii="Times New Roman" w:hAnsi="Times New Roman"/>
          <w:szCs w:val="24"/>
        </w:rPr>
        <w:t>w</w:t>
      </w:r>
      <w:r w:rsidRPr="00821733">
        <w:rPr>
          <w:rFonts w:ascii="Times New Roman" w:hAnsi="Times New Roman"/>
          <w:szCs w:val="24"/>
          <w:lang w:val="ru-RU"/>
        </w:rPr>
        <w:t>3.</w:t>
      </w:r>
      <w:r w:rsidRPr="00821733">
        <w:rPr>
          <w:rFonts w:ascii="Times New Roman" w:hAnsi="Times New Roman"/>
          <w:szCs w:val="24"/>
        </w:rPr>
        <w:t>org</w:t>
      </w:r>
      <w:r w:rsidRPr="00821733">
        <w:rPr>
          <w:rFonts w:ascii="Times New Roman" w:hAnsi="Times New Roman"/>
          <w:szCs w:val="24"/>
          <w:lang w:val="ru-RU"/>
        </w:rPr>
        <w:t>/2005/08/</w:t>
      </w:r>
      <w:r w:rsidRPr="00821733">
        <w:rPr>
          <w:rFonts w:ascii="Times New Roman" w:hAnsi="Times New Roman"/>
          <w:szCs w:val="24"/>
        </w:rPr>
        <w:t>addressing</w:t>
      </w:r>
      <w:proofErr w:type="gramStart"/>
      <w:r w:rsidRPr="00821733">
        <w:rPr>
          <w:rFonts w:ascii="Times New Roman" w:hAnsi="Times New Roman"/>
          <w:szCs w:val="24"/>
          <w:lang w:val="ru-RU"/>
        </w:rPr>
        <w:t>"&gt;Идентификатор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сообщения, на который отправляется синхронный ответ&lt;/</w:t>
      </w:r>
      <w:r w:rsidRPr="00821733">
        <w:rPr>
          <w:rFonts w:ascii="Times New Roman" w:hAnsi="Times New Roman"/>
          <w:szCs w:val="24"/>
        </w:rPr>
        <w:t>RelatesTo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05849A3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320752">
        <w:rPr>
          <w:rFonts w:ascii="Times New Roman" w:hAnsi="Times New Roman"/>
          <w:szCs w:val="24"/>
          <w:lang w:val="ru-RU"/>
        </w:rPr>
        <w:t xml:space="preserve">  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wsse:</w:t>
      </w:r>
      <w:proofErr w:type="gramEnd"/>
      <w:r w:rsidRPr="00821733">
        <w:rPr>
          <w:rFonts w:ascii="Times New Roman" w:hAnsi="Times New Roman"/>
          <w:szCs w:val="24"/>
        </w:rPr>
        <w:t>Security&gt;</w:t>
      </w:r>
    </w:p>
    <w:p w14:paraId="4B1E032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Pr="00821733">
        <w:rPr>
          <w:rFonts w:ascii="Times New Roman" w:hAnsi="Times New Roman"/>
          <w:szCs w:val="24"/>
        </w:rPr>
        <w:t>Блок подписи</w:t>
      </w:r>
    </w:p>
    <w:p w14:paraId="596CE09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&lt;/wsse</w:t>
      </w:r>
      <w:proofErr w:type="gramStart"/>
      <w:r w:rsidRPr="00821733">
        <w:rPr>
          <w:rFonts w:ascii="Times New Roman" w:hAnsi="Times New Roman"/>
          <w:szCs w:val="24"/>
        </w:rPr>
        <w:t>:Security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0EFE0E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&lt;/soap</w:t>
      </w:r>
      <w:proofErr w:type="gramStart"/>
      <w:r w:rsidRPr="00821733">
        <w:rPr>
          <w:rFonts w:ascii="Times New Roman" w:hAnsi="Times New Roman"/>
          <w:szCs w:val="24"/>
        </w:rPr>
        <w:t>:Header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D931F8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 xml:space="preserve"> wsu:Id="body"&gt;</w:t>
      </w:r>
    </w:p>
    <w:p w14:paraId="202C9D2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&lt;checkStatusResponse xmlns="http://vimis.rosminzdrav.ru/"&gt;</w:t>
      </w:r>
    </w:p>
    <w:p w14:paraId="6A960D0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320752"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status</w:t>
      </w:r>
      <w:r w:rsidRPr="00821733">
        <w:rPr>
          <w:rFonts w:ascii="Times New Roman" w:hAnsi="Times New Roman"/>
          <w:szCs w:val="24"/>
          <w:lang w:val="ru-RU"/>
        </w:rPr>
        <w:t xml:space="preserve"> </w:t>
      </w:r>
      <w:r w:rsidRPr="00821733">
        <w:rPr>
          <w:rFonts w:ascii="Times New Roman" w:hAnsi="Times New Roman"/>
          <w:szCs w:val="24"/>
        </w:rPr>
        <w:t>xmlns</w:t>
      </w:r>
      <w:r w:rsidRPr="00821733">
        <w:rPr>
          <w:rFonts w:ascii="Times New Roman" w:hAnsi="Times New Roman"/>
          <w:szCs w:val="24"/>
          <w:lang w:val="ru-RU"/>
        </w:rPr>
        <w:t>="</w:t>
      </w:r>
      <w:proofErr w:type="gramStart"/>
      <w:r w:rsidRPr="00821733">
        <w:rPr>
          <w:rFonts w:ascii="Times New Roman" w:hAnsi="Times New Roman"/>
          <w:szCs w:val="24"/>
          <w:lang w:val="ru-RU"/>
        </w:rPr>
        <w:t>"&gt;Статус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обработки документа&lt;/</w:t>
      </w:r>
      <w:r w:rsidRPr="00821733">
        <w:rPr>
          <w:rFonts w:ascii="Times New Roman" w:hAnsi="Times New Roman"/>
          <w:szCs w:val="24"/>
        </w:rPr>
        <w:t>status</w:t>
      </w:r>
      <w:r w:rsidRPr="00821733">
        <w:rPr>
          <w:rFonts w:ascii="Times New Roman" w:hAnsi="Times New Roman"/>
          <w:szCs w:val="24"/>
          <w:lang w:val="ru-RU"/>
        </w:rPr>
        <w:t>&gt;</w:t>
      </w:r>
    </w:p>
    <w:p w14:paraId="197F9FC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            </w:t>
      </w:r>
      <w:r w:rsidRPr="00821733">
        <w:rPr>
          <w:rFonts w:ascii="Times New Roman" w:hAnsi="Times New Roman"/>
          <w:szCs w:val="24"/>
          <w:lang w:val="ru-RU"/>
        </w:rPr>
        <w:t>&lt;</w:t>
      </w:r>
      <w:r w:rsidRPr="00821733">
        <w:rPr>
          <w:rFonts w:ascii="Times New Roman" w:hAnsi="Times New Roman"/>
          <w:szCs w:val="24"/>
        </w:rPr>
        <w:t>description</w:t>
      </w:r>
      <w:r w:rsidRPr="00821733">
        <w:rPr>
          <w:rFonts w:ascii="Times New Roman" w:hAnsi="Times New Roman"/>
          <w:szCs w:val="24"/>
          <w:lang w:val="ru-RU"/>
        </w:rPr>
        <w:t xml:space="preserve"> </w:t>
      </w:r>
      <w:r w:rsidRPr="00821733">
        <w:rPr>
          <w:rFonts w:ascii="Times New Roman" w:hAnsi="Times New Roman"/>
          <w:szCs w:val="24"/>
        </w:rPr>
        <w:t>xmlns</w:t>
      </w:r>
      <w:r w:rsidRPr="00821733">
        <w:rPr>
          <w:rFonts w:ascii="Times New Roman" w:hAnsi="Times New Roman"/>
          <w:szCs w:val="24"/>
          <w:lang w:val="ru-RU"/>
        </w:rPr>
        <w:t>="</w:t>
      </w:r>
      <w:proofErr w:type="gramStart"/>
      <w:r w:rsidRPr="00821733">
        <w:rPr>
          <w:rFonts w:ascii="Times New Roman" w:hAnsi="Times New Roman"/>
          <w:szCs w:val="24"/>
          <w:lang w:val="ru-RU"/>
        </w:rPr>
        <w:t>"&gt;Описание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результата обработки полученного запроса</w:t>
      </w:r>
    </w:p>
    <w:p w14:paraId="5021C9B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320752">
        <w:rPr>
          <w:rFonts w:ascii="Times New Roman" w:hAnsi="Times New Roman"/>
          <w:szCs w:val="24"/>
          <w:lang w:val="ru-RU"/>
        </w:rPr>
        <w:t xml:space="preserve">        </w:t>
      </w:r>
      <w:r w:rsidRPr="00821733">
        <w:rPr>
          <w:rFonts w:ascii="Times New Roman" w:hAnsi="Times New Roman"/>
          <w:szCs w:val="24"/>
        </w:rPr>
        <w:t>&lt;/checkStatusResponse&gt;</w:t>
      </w:r>
    </w:p>
    <w:p w14:paraId="3B4480A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Pr="00821733">
        <w:rPr>
          <w:rFonts w:ascii="Times New Roman" w:hAnsi="Times New Roman"/>
          <w:szCs w:val="24"/>
        </w:rPr>
        <w:t>&lt;/soap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E08FE6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lastRenderedPageBreak/>
        <w:t>&lt;/soap</w:t>
      </w:r>
      <w:proofErr w:type="gramStart"/>
      <w:r w:rsidRPr="00821733">
        <w:rPr>
          <w:rFonts w:ascii="Times New Roman" w:hAnsi="Times New Roman"/>
          <w:szCs w:val="24"/>
        </w:rPr>
        <w:t>:Envelope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A13BC69" w14:textId="77777777" w:rsidR="00200F02" w:rsidRPr="00821733" w:rsidRDefault="00200F02" w:rsidP="00200F02">
      <w:pPr>
        <w:pStyle w:val="30"/>
        <w:suppressAutoHyphens/>
        <w:rPr>
          <w:shd w:val="clear" w:color="auto" w:fill="FFFF00"/>
        </w:rPr>
      </w:pPr>
      <w:bookmarkStart w:id="174" w:name="_Toc89681482"/>
      <w:bookmarkStart w:id="175" w:name="_Toc92977285"/>
      <w:r w:rsidRPr="00821733">
        <w:t xml:space="preserve">WSDL-схема сервиса приема медицинских сведений </w:t>
      </w:r>
      <w:r w:rsidRPr="003E41E2">
        <w:t xml:space="preserve">«Платформы </w:t>
      </w:r>
      <w:r w:rsidRPr="00821733">
        <w:t>ВИМИС»</w:t>
      </w:r>
      <w:bookmarkEnd w:id="174"/>
      <w:bookmarkEnd w:id="175"/>
    </w:p>
    <w:p w14:paraId="722FD49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proofErr w:type="gramStart"/>
      <w:r w:rsidRPr="00821733">
        <w:rPr>
          <w:rFonts w:ascii="Times New Roman" w:hAnsi="Times New Roman"/>
          <w:szCs w:val="24"/>
        </w:rPr>
        <w:t>&lt;?xml</w:t>
      </w:r>
      <w:proofErr w:type="gramEnd"/>
      <w:r w:rsidRPr="00821733">
        <w:rPr>
          <w:rFonts w:ascii="Times New Roman" w:hAnsi="Times New Roman"/>
          <w:szCs w:val="24"/>
        </w:rPr>
        <w:t xml:space="preserve"> version='1.0' encoding='UTF-8'?&gt;</w:t>
      </w:r>
    </w:p>
    <w:p w14:paraId="2FFAC95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:definitions</w:t>
      </w:r>
      <w:proofErr w:type="gramEnd"/>
      <w:r w:rsidRPr="00821733">
        <w:rPr>
          <w:rFonts w:ascii="Times New Roman" w:hAnsi="Times New Roman"/>
          <w:szCs w:val="24"/>
        </w:rPr>
        <w:t xml:space="preserve"> xmlns:xsd="http://www.w3.org/2001/XMLSchema" xmlns:wsp="http://www.w3.org/ns/ws-policy" xmlns:wsdl="http://schemas.xmlsoap.org/wsdl/" xmlns:wsaw="http://www.w3.org/2006/05/addressing/wsdl" xmlns:wsam="http://www.w3.org/2007/05/addressing/metadata" xmlns:tns="http://vimis.rosminzdrav.ru/" xmlns:soap="http://schemas.xmlsoap.org/wsdl/soap/" xmlns:ns1="http://schemas.xmlsoap.org/soap/http" name="receiver" targetNamespace="http://vimis.rosminzdrav.ru/"&gt;</w:t>
      </w:r>
    </w:p>
    <w:p w14:paraId="430BFD6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wsdl:</w:t>
      </w:r>
      <w:proofErr w:type="gramEnd"/>
      <w:r w:rsidRPr="00821733">
        <w:rPr>
          <w:rFonts w:ascii="Times New Roman" w:hAnsi="Times New Roman"/>
          <w:szCs w:val="24"/>
        </w:rPr>
        <w:t>types&gt;</w:t>
      </w:r>
    </w:p>
    <w:p w14:paraId="3E04511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:schema</w:t>
      </w:r>
      <w:proofErr w:type="gramEnd"/>
      <w:r w:rsidRPr="00821733">
        <w:rPr>
          <w:rFonts w:ascii="Times New Roman" w:hAnsi="Times New Roman"/>
          <w:szCs w:val="24"/>
        </w:rPr>
        <w:t xml:space="preserve"> xmlns:xs="http://www.w3.org/2001/XMLSchema" xmlns:tns="http://vimis.rosminzdrav.ru/" attributeFormDefault="unqualified" elementFormDefault="unqualified" targetNamespace="http://vimis.rosminzdrav.ru/"&gt;</w:t>
      </w:r>
    </w:p>
    <w:p w14:paraId="46A8044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name="sendDocument" type="tns:sendDocument" /&gt;</w:t>
      </w:r>
    </w:p>
    <w:p w14:paraId="36B8C34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name="returnMsgId" type="tns:returnMsgId" /&gt;</w:t>
      </w:r>
    </w:p>
    <w:p w14:paraId="6927559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name="checkStatus" type="tns:checkStatus" /&gt;</w:t>
      </w:r>
    </w:p>
    <w:p w14:paraId="250AD4C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name="checkStatusResponse" type="tns:checkStatusResponse" /&gt;</w:t>
      </w:r>
    </w:p>
    <w:p w14:paraId="2B90964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 xml:space="preserve"> name="sendDocument"&gt;</w:t>
      </w:r>
    </w:p>
    <w:p w14:paraId="64E1008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26DED8E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name="vmcl" minOccurs="0" type="xs:int" /&gt;</w:t>
      </w:r>
    </w:p>
    <w:p w14:paraId="4E33A17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name="docType" type="xs:int" /&gt;</w:t>
      </w:r>
    </w:p>
    <w:p w14:paraId="2DC5DE4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name="docTypeVersion" type="xs:string" /&gt;</w:t>
      </w:r>
    </w:p>
    <w:p w14:paraId="1AEDC67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name="triggerPoint" minOccurs="0" type="xs:int" /&gt;</w:t>
      </w:r>
    </w:p>
    <w:p w14:paraId="2EE3168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name="interimMsg" minOccurs="0" type="xs:int" /&gt;</w:t>
      </w:r>
    </w:p>
    <w:p w14:paraId="58E2F57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name="signature" minOccurs="0" type="tns:signature" /&gt;</w:t>
      </w:r>
    </w:p>
    <w:p w14:paraId="15F0466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name="document" type="xs:string" /&gt;</w:t>
      </w:r>
    </w:p>
    <w:p w14:paraId="3DC8B0C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732D5A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43C32B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 xml:space="preserve"> name="returnMsgId"&gt;</w:t>
      </w:r>
    </w:p>
    <w:p w14:paraId="2471E99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411B73F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name="msg_id" type="xs:string" /&gt;</w:t>
      </w:r>
    </w:p>
    <w:p w14:paraId="553D8FD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5C430A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28A5E3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 xml:space="preserve"> name="signature"&gt;</w:t>
      </w:r>
    </w:p>
    <w:p w14:paraId="514C3F2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751F0A8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name="data" type="xs:string" /&gt;</w:t>
      </w:r>
    </w:p>
    <w:p w14:paraId="42E42E6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name="checksum" type="xs:int" /&gt;</w:t>
      </w:r>
    </w:p>
    <w:p w14:paraId="46D49FA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5FD7DA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8CAE53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 xml:space="preserve"> name="checkStatus"&gt;</w:t>
      </w:r>
    </w:p>
    <w:p w14:paraId="2AC8052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567AC6B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name="msg_id" type="xs:string" /&gt;</w:t>
      </w:r>
    </w:p>
    <w:p w14:paraId="3F27407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FE1D09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750C91F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 xml:space="preserve"> name="checkStatusResponse"&gt;</w:t>
      </w:r>
    </w:p>
    <w:p w14:paraId="7E4796E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1B74F95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name="status" type="xs:int" /&gt;</w:t>
      </w:r>
    </w:p>
    <w:p w14:paraId="718EDF0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name="description" type="xs:string" /&gt;</w:t>
      </w:r>
    </w:p>
    <w:p w14:paraId="110E76D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72F10C2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246C71B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&lt;/xs</w:t>
      </w:r>
      <w:proofErr w:type="gramStart"/>
      <w:r w:rsidRPr="00821733">
        <w:rPr>
          <w:rFonts w:ascii="Times New Roman" w:hAnsi="Times New Roman"/>
          <w:szCs w:val="24"/>
        </w:rPr>
        <w:t>:schema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F54286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:types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A9F52A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:message</w:t>
      </w:r>
      <w:proofErr w:type="gramEnd"/>
      <w:r w:rsidRPr="00821733">
        <w:rPr>
          <w:rFonts w:ascii="Times New Roman" w:hAnsi="Times New Roman"/>
          <w:szCs w:val="24"/>
        </w:rPr>
        <w:t xml:space="preserve"> name="sendDocument"&gt;</w:t>
      </w:r>
    </w:p>
    <w:p w14:paraId="1D32E37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:part</w:t>
      </w:r>
      <w:proofErr w:type="gramEnd"/>
      <w:r w:rsidRPr="00821733">
        <w:rPr>
          <w:rFonts w:ascii="Times New Roman" w:hAnsi="Times New Roman"/>
          <w:szCs w:val="24"/>
        </w:rPr>
        <w:t xml:space="preserve"> element="tns:sendDocument" name="parameters"&gt;&lt;/wsdl:part&gt;</w:t>
      </w:r>
    </w:p>
    <w:p w14:paraId="444CAC9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:message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C86C3D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:message</w:t>
      </w:r>
      <w:proofErr w:type="gramEnd"/>
      <w:r w:rsidRPr="00821733">
        <w:rPr>
          <w:rFonts w:ascii="Times New Roman" w:hAnsi="Times New Roman"/>
          <w:szCs w:val="24"/>
        </w:rPr>
        <w:t xml:space="preserve"> name="returnMsgId"&gt;</w:t>
      </w:r>
    </w:p>
    <w:p w14:paraId="69143A3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:part</w:t>
      </w:r>
      <w:proofErr w:type="gramEnd"/>
      <w:r w:rsidRPr="00821733">
        <w:rPr>
          <w:rFonts w:ascii="Times New Roman" w:hAnsi="Times New Roman"/>
          <w:szCs w:val="24"/>
        </w:rPr>
        <w:t xml:space="preserve"> element="tns:returnMsgId" name="parameters"&gt;&lt;/wsdl:part&gt;</w:t>
      </w:r>
    </w:p>
    <w:p w14:paraId="480B314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:message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706DE84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:message</w:t>
      </w:r>
      <w:proofErr w:type="gramEnd"/>
      <w:r w:rsidRPr="00821733">
        <w:rPr>
          <w:rFonts w:ascii="Times New Roman" w:hAnsi="Times New Roman"/>
          <w:szCs w:val="24"/>
        </w:rPr>
        <w:t xml:space="preserve"> name="checkStatus"&gt;</w:t>
      </w:r>
    </w:p>
    <w:p w14:paraId="4373C45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:part</w:t>
      </w:r>
      <w:proofErr w:type="gramEnd"/>
      <w:r w:rsidRPr="00821733">
        <w:rPr>
          <w:rFonts w:ascii="Times New Roman" w:hAnsi="Times New Roman"/>
          <w:szCs w:val="24"/>
        </w:rPr>
        <w:t xml:space="preserve"> element="tns:checkStatus" name="parameters"&gt;&lt;/wsdl:part&gt;</w:t>
      </w:r>
    </w:p>
    <w:p w14:paraId="4B3FA5B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:message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3C4C66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:message</w:t>
      </w:r>
      <w:proofErr w:type="gramEnd"/>
      <w:r w:rsidRPr="00821733">
        <w:rPr>
          <w:rFonts w:ascii="Times New Roman" w:hAnsi="Times New Roman"/>
          <w:szCs w:val="24"/>
        </w:rPr>
        <w:t xml:space="preserve"> name="checkStatusResponse"&gt;</w:t>
      </w:r>
    </w:p>
    <w:p w14:paraId="0EFC395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:part</w:t>
      </w:r>
      <w:proofErr w:type="gramEnd"/>
      <w:r w:rsidRPr="00821733">
        <w:rPr>
          <w:rFonts w:ascii="Times New Roman" w:hAnsi="Times New Roman"/>
          <w:szCs w:val="24"/>
        </w:rPr>
        <w:t xml:space="preserve"> element="tns:checkStatusResponse" name="parameters"&gt;&lt;/wsdl:part&gt;</w:t>
      </w:r>
    </w:p>
    <w:p w14:paraId="7D312D0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:message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2993EA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:portType</w:t>
      </w:r>
      <w:proofErr w:type="gramEnd"/>
      <w:r w:rsidRPr="00821733">
        <w:rPr>
          <w:rFonts w:ascii="Times New Roman" w:hAnsi="Times New Roman"/>
          <w:szCs w:val="24"/>
        </w:rPr>
        <w:t xml:space="preserve"> name="Receiver"&gt;</w:t>
      </w:r>
    </w:p>
    <w:p w14:paraId="2C04A5A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:operation</w:t>
      </w:r>
      <w:proofErr w:type="gramEnd"/>
      <w:r w:rsidRPr="00821733">
        <w:rPr>
          <w:rFonts w:ascii="Times New Roman" w:hAnsi="Times New Roman"/>
          <w:szCs w:val="24"/>
        </w:rPr>
        <w:t xml:space="preserve"> name="sendDocument"&gt;</w:t>
      </w:r>
    </w:p>
    <w:p w14:paraId="495367C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:input</w:t>
      </w:r>
      <w:proofErr w:type="gramEnd"/>
      <w:r w:rsidRPr="00821733">
        <w:rPr>
          <w:rFonts w:ascii="Times New Roman" w:hAnsi="Times New Roman"/>
          <w:szCs w:val="24"/>
        </w:rPr>
        <w:t xml:space="preserve"> message="tns:sendDocument" name="sendDocument" wsam:Action="sendDocument" wsaw:Action="sendDocument"&gt;&lt;/wsdl:input&gt;</w:t>
      </w:r>
    </w:p>
    <w:p w14:paraId="1FC1506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:output</w:t>
      </w:r>
      <w:proofErr w:type="gramEnd"/>
      <w:r w:rsidRPr="00821733">
        <w:rPr>
          <w:rFonts w:ascii="Times New Roman" w:hAnsi="Times New Roman"/>
          <w:szCs w:val="24"/>
        </w:rPr>
        <w:t xml:space="preserve"> message="tns:returnMsgId" name="returnMsgId" wsam:Action="http://vimis.rosminzdrav.ru/Receiver/returnMsgId" wsaw:Action="http://vimis.rosminzdrav.ru/Receiver/returnMsgId"&gt;&lt;/wsdl:output&gt;</w:t>
      </w:r>
    </w:p>
    <w:p w14:paraId="5635623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:operation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905D50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:operation</w:t>
      </w:r>
      <w:proofErr w:type="gramEnd"/>
      <w:r w:rsidRPr="00821733">
        <w:rPr>
          <w:rFonts w:ascii="Times New Roman" w:hAnsi="Times New Roman"/>
          <w:szCs w:val="24"/>
        </w:rPr>
        <w:t xml:space="preserve"> name="checkStatus"&gt;</w:t>
      </w:r>
    </w:p>
    <w:p w14:paraId="4FCA9A2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:input</w:t>
      </w:r>
      <w:proofErr w:type="gramEnd"/>
      <w:r w:rsidRPr="00821733">
        <w:rPr>
          <w:rFonts w:ascii="Times New Roman" w:hAnsi="Times New Roman"/>
          <w:szCs w:val="24"/>
        </w:rPr>
        <w:t xml:space="preserve"> message="tns:checkStatus" name="checkStatus" wsam:Action="checkStatus" wsaw:Action="checkStatus"&gt;&lt;/wsdl:input&gt;</w:t>
      </w:r>
    </w:p>
    <w:p w14:paraId="2A899D5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:output</w:t>
      </w:r>
      <w:proofErr w:type="gramEnd"/>
      <w:r w:rsidRPr="00821733">
        <w:rPr>
          <w:rFonts w:ascii="Times New Roman" w:hAnsi="Times New Roman"/>
          <w:szCs w:val="24"/>
        </w:rPr>
        <w:t xml:space="preserve"> message="tns:checkStatusResponse" name="checkStatusResponse" wsam:Action="http://vimis.rosminzdrav.ru/Receiver/checkStatusResponse" wsaw:Action="http://vimis.rosminzdrav.ru/Receiver/checkStatusResponse"&gt;&lt;/wsdl:output&gt;</w:t>
      </w:r>
    </w:p>
    <w:p w14:paraId="7C67040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:operation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711609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:portType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0B2A28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:binding</w:t>
      </w:r>
      <w:proofErr w:type="gramEnd"/>
      <w:r w:rsidRPr="00821733">
        <w:rPr>
          <w:rFonts w:ascii="Times New Roman" w:hAnsi="Times New Roman"/>
          <w:szCs w:val="24"/>
        </w:rPr>
        <w:t xml:space="preserve"> name="receiverSoapBinding" type="tns:Receiver"&gt;</w:t>
      </w:r>
    </w:p>
    <w:p w14:paraId="3011AE3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:binding</w:t>
      </w:r>
      <w:proofErr w:type="gramEnd"/>
      <w:r w:rsidRPr="00821733">
        <w:rPr>
          <w:rFonts w:ascii="Times New Roman" w:hAnsi="Times New Roman"/>
          <w:szCs w:val="24"/>
        </w:rPr>
        <w:t xml:space="preserve"> style="document" transport="http://schemas.xmlsoap.org/soap/http" /&gt;</w:t>
      </w:r>
    </w:p>
    <w:p w14:paraId="3155756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&lt;wsaw</w:t>
      </w:r>
      <w:proofErr w:type="gramStart"/>
      <w:r w:rsidRPr="00821733">
        <w:rPr>
          <w:rFonts w:ascii="Times New Roman" w:hAnsi="Times New Roman"/>
          <w:szCs w:val="24"/>
        </w:rPr>
        <w:t>:UsingAddressing</w:t>
      </w:r>
      <w:proofErr w:type="gramEnd"/>
      <w:r w:rsidRPr="00821733">
        <w:rPr>
          <w:rFonts w:ascii="Times New Roman" w:hAnsi="Times New Roman"/>
          <w:szCs w:val="24"/>
        </w:rPr>
        <w:t xml:space="preserve"> xmlns:wsdl="http://schemas.xmlsoap.org/wsdl/" xmlns:wsaw="http://www.w3.org/2006/05/addressing/wsdl" wsdl:required="false" /&gt;</w:t>
      </w:r>
    </w:p>
    <w:p w14:paraId="3684FEA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:operation</w:t>
      </w:r>
      <w:proofErr w:type="gramEnd"/>
      <w:r w:rsidRPr="00821733">
        <w:rPr>
          <w:rFonts w:ascii="Times New Roman" w:hAnsi="Times New Roman"/>
          <w:szCs w:val="24"/>
        </w:rPr>
        <w:t xml:space="preserve"> name="sendDocument"&gt;</w:t>
      </w:r>
    </w:p>
    <w:p w14:paraId="272B170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:operation</w:t>
      </w:r>
      <w:proofErr w:type="gramEnd"/>
      <w:r w:rsidRPr="00821733">
        <w:rPr>
          <w:rFonts w:ascii="Times New Roman" w:hAnsi="Times New Roman"/>
          <w:szCs w:val="24"/>
        </w:rPr>
        <w:t xml:space="preserve"> soapAction="sendDocument" style="document" /&gt;</w:t>
      </w:r>
    </w:p>
    <w:p w14:paraId="3B1F3BC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:input</w:t>
      </w:r>
      <w:proofErr w:type="gramEnd"/>
      <w:r w:rsidRPr="00821733">
        <w:rPr>
          <w:rFonts w:ascii="Times New Roman" w:hAnsi="Times New Roman"/>
          <w:szCs w:val="24"/>
        </w:rPr>
        <w:t xml:space="preserve"> name="sendDocument"&gt;</w:t>
      </w:r>
    </w:p>
    <w:p w14:paraId="384487F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 xml:space="preserve"> use="literal" /&gt;</w:t>
      </w:r>
    </w:p>
    <w:p w14:paraId="3821370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:input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D48934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:output</w:t>
      </w:r>
      <w:proofErr w:type="gramEnd"/>
      <w:r w:rsidRPr="00821733">
        <w:rPr>
          <w:rFonts w:ascii="Times New Roman" w:hAnsi="Times New Roman"/>
          <w:szCs w:val="24"/>
        </w:rPr>
        <w:t xml:space="preserve"> name="returnMsgId"&gt;</w:t>
      </w:r>
    </w:p>
    <w:p w14:paraId="1448050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 xml:space="preserve"> use="literal" /&gt;</w:t>
      </w:r>
    </w:p>
    <w:p w14:paraId="29F5DAC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:output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7D5BF3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:operation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E161F3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:operation</w:t>
      </w:r>
      <w:proofErr w:type="gramEnd"/>
      <w:r w:rsidRPr="00821733">
        <w:rPr>
          <w:rFonts w:ascii="Times New Roman" w:hAnsi="Times New Roman"/>
          <w:szCs w:val="24"/>
        </w:rPr>
        <w:t xml:space="preserve"> name="checkStatus"&gt;</w:t>
      </w:r>
    </w:p>
    <w:p w14:paraId="71B8403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:operation</w:t>
      </w:r>
      <w:proofErr w:type="gramEnd"/>
      <w:r w:rsidRPr="00821733">
        <w:rPr>
          <w:rFonts w:ascii="Times New Roman" w:hAnsi="Times New Roman"/>
          <w:szCs w:val="24"/>
        </w:rPr>
        <w:t xml:space="preserve"> soapAction="checkStatus" style="document" /&gt;</w:t>
      </w:r>
    </w:p>
    <w:p w14:paraId="448489D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:input</w:t>
      </w:r>
      <w:proofErr w:type="gramEnd"/>
      <w:r w:rsidRPr="00821733">
        <w:rPr>
          <w:rFonts w:ascii="Times New Roman" w:hAnsi="Times New Roman"/>
          <w:szCs w:val="24"/>
        </w:rPr>
        <w:t xml:space="preserve"> name="checkStatus"&gt;</w:t>
      </w:r>
    </w:p>
    <w:p w14:paraId="2BAA0EA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              </w:t>
      </w: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 xml:space="preserve"> use="literal" /&gt;</w:t>
      </w:r>
    </w:p>
    <w:p w14:paraId="3600B99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:input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4DCB40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:output</w:t>
      </w:r>
      <w:proofErr w:type="gramEnd"/>
      <w:r w:rsidRPr="00821733">
        <w:rPr>
          <w:rFonts w:ascii="Times New Roman" w:hAnsi="Times New Roman"/>
          <w:szCs w:val="24"/>
        </w:rPr>
        <w:t xml:space="preserve"> name="checkStatusResponse"&gt;</w:t>
      </w:r>
    </w:p>
    <w:p w14:paraId="31F3C9D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:body</w:t>
      </w:r>
      <w:proofErr w:type="gramEnd"/>
      <w:r w:rsidRPr="00821733">
        <w:rPr>
          <w:rFonts w:ascii="Times New Roman" w:hAnsi="Times New Roman"/>
          <w:szCs w:val="24"/>
        </w:rPr>
        <w:t xml:space="preserve"> use="literal" /&gt;</w:t>
      </w:r>
    </w:p>
    <w:p w14:paraId="7092E74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:output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EBFE5D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:operation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2E1289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:binding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2DE3D1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:service</w:t>
      </w:r>
      <w:proofErr w:type="gramEnd"/>
      <w:r w:rsidRPr="00821733">
        <w:rPr>
          <w:rFonts w:ascii="Times New Roman" w:hAnsi="Times New Roman"/>
          <w:szCs w:val="24"/>
        </w:rPr>
        <w:t xml:space="preserve"> name="receiver"&gt;</w:t>
      </w:r>
    </w:p>
    <w:p w14:paraId="22DB2D5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&lt;wsdl</w:t>
      </w:r>
      <w:proofErr w:type="gramStart"/>
      <w:r w:rsidRPr="00821733">
        <w:rPr>
          <w:rFonts w:ascii="Times New Roman" w:hAnsi="Times New Roman"/>
          <w:szCs w:val="24"/>
        </w:rPr>
        <w:t>:port</w:t>
      </w:r>
      <w:proofErr w:type="gramEnd"/>
      <w:r w:rsidRPr="00821733">
        <w:rPr>
          <w:rFonts w:ascii="Times New Roman" w:hAnsi="Times New Roman"/>
          <w:szCs w:val="24"/>
        </w:rPr>
        <w:t xml:space="preserve"> binding="tns:receiverSoapBinding" name="ReceiverPort"&gt;</w:t>
      </w:r>
    </w:p>
    <w:p w14:paraId="4D6852F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821733">
        <w:rPr>
          <w:rFonts w:ascii="Times New Roman" w:hAnsi="Times New Roman"/>
          <w:szCs w:val="24"/>
        </w:rPr>
        <w:t>&lt;soap</w:t>
      </w:r>
      <w:proofErr w:type="gramStart"/>
      <w:r w:rsidRPr="00821733">
        <w:rPr>
          <w:rFonts w:ascii="Times New Roman" w:hAnsi="Times New Roman"/>
          <w:szCs w:val="24"/>
        </w:rPr>
        <w:t>:address</w:t>
      </w:r>
      <w:proofErr w:type="gramEnd"/>
      <w:r w:rsidRPr="00821733">
        <w:rPr>
          <w:rFonts w:ascii="Times New Roman" w:hAnsi="Times New Roman"/>
          <w:szCs w:val="24"/>
        </w:rPr>
        <w:t xml:space="preserve"> location="" /&gt;</w:t>
      </w:r>
    </w:p>
    <w:p w14:paraId="3643496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:port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E63204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:service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BD9F7F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bookmarkStart w:id="176" w:name="__RefHeading___Toc20840_233596702"/>
      <w:bookmarkEnd w:id="176"/>
      <w:r w:rsidRPr="00821733">
        <w:rPr>
          <w:rFonts w:ascii="Times New Roman" w:hAnsi="Times New Roman"/>
          <w:szCs w:val="24"/>
        </w:rPr>
        <w:t>&lt;/wsdl</w:t>
      </w:r>
      <w:proofErr w:type="gramStart"/>
      <w:r w:rsidRPr="00821733">
        <w:rPr>
          <w:rFonts w:ascii="Times New Roman" w:hAnsi="Times New Roman"/>
          <w:szCs w:val="24"/>
        </w:rPr>
        <w:t>:definitions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409C294" w14:textId="77777777" w:rsidR="00200F02" w:rsidRPr="00821733" w:rsidRDefault="00200F02" w:rsidP="00200F02">
      <w:pPr>
        <w:pStyle w:val="30"/>
        <w:suppressAutoHyphens/>
        <w:rPr>
          <w:shd w:val="clear" w:color="auto" w:fill="FFFF00"/>
        </w:rPr>
      </w:pPr>
      <w:bookmarkStart w:id="177" w:name="_Toc89681483"/>
      <w:bookmarkStart w:id="178" w:name="_Toc92977286"/>
      <w:r w:rsidRPr="00821733">
        <w:t>WSDL-схема сервиса обратного вызова ИС</w:t>
      </w:r>
      <w:bookmarkEnd w:id="177"/>
      <w:bookmarkEnd w:id="178"/>
    </w:p>
    <w:p w14:paraId="057A5C12" w14:textId="77777777" w:rsidR="00200F02" w:rsidRPr="00971E37" w:rsidRDefault="00200F02" w:rsidP="00200F02">
      <w:pPr>
        <w:pStyle w:val="afff8"/>
      </w:pPr>
      <w:proofErr w:type="gramStart"/>
      <w:r w:rsidRPr="00971E37">
        <w:rPr>
          <w:rFonts w:ascii="Times New Roman" w:hAnsi="Times New Roman"/>
          <w:szCs w:val="24"/>
        </w:rPr>
        <w:t>&lt;?xml</w:t>
      </w:r>
      <w:proofErr w:type="gramEnd"/>
      <w:r w:rsidRPr="00971E37">
        <w:rPr>
          <w:rFonts w:ascii="Times New Roman" w:hAnsi="Times New Roman"/>
          <w:szCs w:val="24"/>
        </w:rPr>
        <w:t xml:space="preserve"> version='1.0' encoding='UTF-8'?&gt;</w:t>
      </w:r>
    </w:p>
    <w:p w14:paraId="422AC9C6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:definitions</w:t>
      </w:r>
      <w:proofErr w:type="gramEnd"/>
      <w:r w:rsidRPr="00971E37">
        <w:rPr>
          <w:rFonts w:ascii="Times New Roman" w:hAnsi="Times New Roman"/>
          <w:szCs w:val="24"/>
        </w:rPr>
        <w:t xml:space="preserve"> xmlns:xsd="http://www.w3.org/2001/XMLSchema" xmlns:wsdl="http://schemas.xmlsoap.org/wsdl/" xmlns:tns="http://callback.mis.vimis.rosminzdrav.ru/" xmlns:soap="http://schemas.xmlsoap.org/wsdl/soap/" xmlns:ns1="http://schemas.xmlsoap.org/soap/http" name="callback" targetNamespace="http://callback.mis.vimis.rosminzdrav.ru/"&gt;</w:t>
      </w:r>
    </w:p>
    <w:p w14:paraId="7E8B8359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</w:t>
      </w:r>
      <w:proofErr w:type="gramStart"/>
      <w:r w:rsidRPr="00971E37">
        <w:rPr>
          <w:rFonts w:ascii="Times New Roman" w:hAnsi="Times New Roman"/>
          <w:szCs w:val="24"/>
        </w:rPr>
        <w:t>wsdl:</w:t>
      </w:r>
      <w:proofErr w:type="gramEnd"/>
      <w:r w:rsidRPr="00971E37">
        <w:rPr>
          <w:rFonts w:ascii="Times New Roman" w:hAnsi="Times New Roman"/>
          <w:szCs w:val="24"/>
        </w:rPr>
        <w:t>types&gt;</w:t>
      </w:r>
    </w:p>
    <w:p w14:paraId="493AE60B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:schema</w:t>
      </w:r>
      <w:proofErr w:type="gramEnd"/>
      <w:r w:rsidRPr="00971E37">
        <w:rPr>
          <w:rFonts w:ascii="Times New Roman" w:hAnsi="Times New Roman"/>
          <w:szCs w:val="24"/>
        </w:rPr>
        <w:t xml:space="preserve"> xmlns:xs="http://www.w3.org/2001/XMLSchema" xmlns:tns="http://callback.mis.vimis.rosminzdrav.ru/" elementFormDefault="unqualified" targetNamespace="http://callback.mis.vimis.rosminzdrav.ru/" version="1.0"&gt;</w:t>
      </w:r>
    </w:p>
    <w:p w14:paraId="7397FF72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:element</w:t>
      </w:r>
      <w:proofErr w:type="gramEnd"/>
      <w:r w:rsidRPr="00971E37">
        <w:rPr>
          <w:rFonts w:ascii="Times New Roman" w:hAnsi="Times New Roman"/>
          <w:szCs w:val="24"/>
        </w:rPr>
        <w:t xml:space="preserve"> name="sendResult" type="tns:sendResult"/&gt;</w:t>
      </w:r>
    </w:p>
    <w:p w14:paraId="292FB53F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:element</w:t>
      </w:r>
      <w:proofErr w:type="gramEnd"/>
      <w:r w:rsidRPr="00971E37">
        <w:rPr>
          <w:rFonts w:ascii="Times New Roman" w:hAnsi="Times New Roman"/>
          <w:szCs w:val="24"/>
        </w:rPr>
        <w:t xml:space="preserve"> name="sendInterimMsg" type="tns:sendInterimMsg"/&gt;</w:t>
      </w:r>
    </w:p>
    <w:p w14:paraId="2648FD0B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:element</w:t>
      </w:r>
      <w:proofErr w:type="gramEnd"/>
      <w:r w:rsidRPr="00971E37">
        <w:rPr>
          <w:rFonts w:ascii="Times New Roman" w:hAnsi="Times New Roman"/>
          <w:szCs w:val="24"/>
        </w:rPr>
        <w:t xml:space="preserve"> name="callbackResponse" type="tns:callbackResponse"/&gt;</w:t>
      </w:r>
    </w:p>
    <w:p w14:paraId="59204997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:complexType</w:t>
      </w:r>
      <w:proofErr w:type="gramEnd"/>
      <w:r w:rsidRPr="00971E37">
        <w:rPr>
          <w:rFonts w:ascii="Times New Roman" w:hAnsi="Times New Roman"/>
          <w:szCs w:val="24"/>
        </w:rPr>
        <w:t xml:space="preserve"> name="sendResult"&gt;</w:t>
      </w:r>
    </w:p>
    <w:p w14:paraId="46B40158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971E37">
        <w:rPr>
          <w:rFonts w:ascii="Times New Roman" w:hAnsi="Times New Roman"/>
          <w:szCs w:val="24"/>
        </w:rPr>
        <w:t>&lt;</w:t>
      </w:r>
      <w:proofErr w:type="gramStart"/>
      <w:r w:rsidRPr="00971E37">
        <w:rPr>
          <w:rFonts w:ascii="Times New Roman" w:hAnsi="Times New Roman"/>
          <w:szCs w:val="24"/>
        </w:rPr>
        <w:t>xs:</w:t>
      </w:r>
      <w:proofErr w:type="gramEnd"/>
      <w:r w:rsidRPr="00971E37">
        <w:rPr>
          <w:rFonts w:ascii="Times New Roman" w:hAnsi="Times New Roman"/>
          <w:szCs w:val="24"/>
        </w:rPr>
        <w:t>sequence&gt;</w:t>
      </w:r>
    </w:p>
    <w:p w14:paraId="02A45E7F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:element</w:t>
      </w:r>
      <w:proofErr w:type="gramEnd"/>
      <w:r w:rsidRPr="00971E37">
        <w:rPr>
          <w:rFonts w:ascii="Times New Roman" w:hAnsi="Times New Roman"/>
          <w:szCs w:val="24"/>
        </w:rPr>
        <w:t xml:space="preserve"> name="msg_id" type="xs:string"/&gt;</w:t>
      </w:r>
    </w:p>
    <w:p w14:paraId="76C9D339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:element</w:t>
      </w:r>
      <w:proofErr w:type="gramEnd"/>
      <w:r w:rsidRPr="00971E37">
        <w:rPr>
          <w:rFonts w:ascii="Times New Roman" w:hAnsi="Times New Roman"/>
          <w:szCs w:val="24"/>
        </w:rPr>
        <w:t xml:space="preserve"> name="status" type="xs:int"/&gt;</w:t>
      </w:r>
    </w:p>
    <w:p w14:paraId="37B92E8A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:element</w:t>
      </w:r>
      <w:proofErr w:type="gramEnd"/>
      <w:r w:rsidRPr="00971E37">
        <w:rPr>
          <w:rFonts w:ascii="Times New Roman" w:hAnsi="Times New Roman"/>
          <w:szCs w:val="24"/>
        </w:rPr>
        <w:t xml:space="preserve"> name="description" type="xs:string"/&gt;</w:t>
      </w:r>
    </w:p>
    <w:p w14:paraId="563B4637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971E37">
        <w:rPr>
          <w:rFonts w:ascii="Times New Roman" w:hAnsi="Times New Roman"/>
          <w:szCs w:val="24"/>
        </w:rPr>
        <w:t>&lt;/xs</w:t>
      </w:r>
      <w:proofErr w:type="gramStart"/>
      <w:r w:rsidRPr="00971E37">
        <w:rPr>
          <w:rFonts w:ascii="Times New Roman" w:hAnsi="Times New Roman"/>
          <w:szCs w:val="24"/>
        </w:rPr>
        <w:t>:sequence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3B017CE7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&lt;/xs</w:t>
      </w:r>
      <w:proofErr w:type="gramStart"/>
      <w:r w:rsidRPr="00971E37">
        <w:rPr>
          <w:rFonts w:ascii="Times New Roman" w:hAnsi="Times New Roman"/>
          <w:szCs w:val="24"/>
        </w:rPr>
        <w:t>:complexType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43218A5A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:complexType</w:t>
      </w:r>
      <w:proofErr w:type="gramEnd"/>
      <w:r w:rsidRPr="00971E37">
        <w:rPr>
          <w:rFonts w:ascii="Times New Roman" w:hAnsi="Times New Roman"/>
          <w:szCs w:val="24"/>
        </w:rPr>
        <w:t xml:space="preserve"> name="sendInterimMsg"&gt;</w:t>
      </w:r>
    </w:p>
    <w:p w14:paraId="78C56FC4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971E37">
        <w:rPr>
          <w:rFonts w:ascii="Times New Roman" w:hAnsi="Times New Roman"/>
          <w:szCs w:val="24"/>
        </w:rPr>
        <w:t>&lt;</w:t>
      </w:r>
      <w:proofErr w:type="gramStart"/>
      <w:r w:rsidRPr="00971E37">
        <w:rPr>
          <w:rFonts w:ascii="Times New Roman" w:hAnsi="Times New Roman"/>
          <w:szCs w:val="24"/>
        </w:rPr>
        <w:t>xs:</w:t>
      </w:r>
      <w:proofErr w:type="gramEnd"/>
      <w:r w:rsidRPr="00971E37">
        <w:rPr>
          <w:rFonts w:ascii="Times New Roman" w:hAnsi="Times New Roman"/>
          <w:szCs w:val="24"/>
        </w:rPr>
        <w:t>sequence&gt;</w:t>
      </w:r>
    </w:p>
    <w:p w14:paraId="495DA092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:element</w:t>
      </w:r>
      <w:proofErr w:type="gramEnd"/>
      <w:r w:rsidRPr="00971E37">
        <w:rPr>
          <w:rFonts w:ascii="Times New Roman" w:hAnsi="Times New Roman"/>
          <w:szCs w:val="24"/>
        </w:rPr>
        <w:t xml:space="preserve"> name="msg_id" type="xs:string"/&gt;</w:t>
      </w:r>
    </w:p>
    <w:p w14:paraId="27E5F04F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:element</w:t>
      </w:r>
      <w:proofErr w:type="gramEnd"/>
      <w:r w:rsidRPr="00971E37">
        <w:rPr>
          <w:rFonts w:ascii="Times New Roman" w:hAnsi="Times New Roman"/>
          <w:szCs w:val="24"/>
        </w:rPr>
        <w:t xml:space="preserve"> name="description" type="xs:string"/&gt;</w:t>
      </w:r>
    </w:p>
    <w:p w14:paraId="3B40D66C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971E37">
        <w:rPr>
          <w:rFonts w:ascii="Times New Roman" w:hAnsi="Times New Roman"/>
          <w:szCs w:val="24"/>
        </w:rPr>
        <w:t>&lt;/xs</w:t>
      </w:r>
      <w:proofErr w:type="gramStart"/>
      <w:r w:rsidRPr="00971E37">
        <w:rPr>
          <w:rFonts w:ascii="Times New Roman" w:hAnsi="Times New Roman"/>
          <w:szCs w:val="24"/>
        </w:rPr>
        <w:t>:sequence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416ED144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&lt;/xs</w:t>
      </w:r>
      <w:proofErr w:type="gramStart"/>
      <w:r w:rsidRPr="00971E37">
        <w:rPr>
          <w:rFonts w:ascii="Times New Roman" w:hAnsi="Times New Roman"/>
          <w:szCs w:val="24"/>
        </w:rPr>
        <w:t>:complexType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535EE3FC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:complexType</w:t>
      </w:r>
      <w:proofErr w:type="gramEnd"/>
      <w:r w:rsidRPr="00971E37">
        <w:rPr>
          <w:rFonts w:ascii="Times New Roman" w:hAnsi="Times New Roman"/>
          <w:szCs w:val="24"/>
        </w:rPr>
        <w:t xml:space="preserve"> name="callbackResponse"&gt;</w:t>
      </w:r>
    </w:p>
    <w:p w14:paraId="7A5D22EB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971E37">
        <w:rPr>
          <w:rFonts w:ascii="Times New Roman" w:hAnsi="Times New Roman"/>
          <w:szCs w:val="24"/>
        </w:rPr>
        <w:t>&lt;</w:t>
      </w:r>
      <w:proofErr w:type="gramStart"/>
      <w:r w:rsidRPr="00971E37">
        <w:rPr>
          <w:rFonts w:ascii="Times New Roman" w:hAnsi="Times New Roman"/>
          <w:szCs w:val="24"/>
        </w:rPr>
        <w:t>xs:</w:t>
      </w:r>
      <w:proofErr w:type="gramEnd"/>
      <w:r w:rsidRPr="00971E37">
        <w:rPr>
          <w:rFonts w:ascii="Times New Roman" w:hAnsi="Times New Roman"/>
          <w:szCs w:val="24"/>
        </w:rPr>
        <w:t>sequence&gt;</w:t>
      </w:r>
    </w:p>
    <w:p w14:paraId="6211928C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</w:t>
      </w:r>
      <w:r w:rsidRPr="00971E37">
        <w:rPr>
          <w:rFonts w:ascii="Times New Roman" w:hAnsi="Times New Roman"/>
          <w:szCs w:val="24"/>
        </w:rPr>
        <w:t>&lt;xs</w:t>
      </w:r>
      <w:proofErr w:type="gramStart"/>
      <w:r w:rsidRPr="00971E37">
        <w:rPr>
          <w:rFonts w:ascii="Times New Roman" w:hAnsi="Times New Roman"/>
          <w:szCs w:val="24"/>
        </w:rPr>
        <w:t>:element</w:t>
      </w:r>
      <w:proofErr w:type="gramEnd"/>
      <w:r w:rsidRPr="00971E37">
        <w:rPr>
          <w:rFonts w:ascii="Times New Roman" w:hAnsi="Times New Roman"/>
          <w:szCs w:val="24"/>
        </w:rPr>
        <w:t xml:space="preserve"> name="status" type="xs:int"/&gt;</w:t>
      </w:r>
    </w:p>
    <w:p w14:paraId="572FE464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971E37">
        <w:rPr>
          <w:rFonts w:ascii="Times New Roman" w:hAnsi="Times New Roman"/>
          <w:szCs w:val="24"/>
        </w:rPr>
        <w:t>&lt;/xs</w:t>
      </w:r>
      <w:proofErr w:type="gramStart"/>
      <w:r w:rsidRPr="00971E37">
        <w:rPr>
          <w:rFonts w:ascii="Times New Roman" w:hAnsi="Times New Roman"/>
          <w:szCs w:val="24"/>
        </w:rPr>
        <w:t>:sequence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6359C0DE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&lt;/xs</w:t>
      </w:r>
      <w:proofErr w:type="gramStart"/>
      <w:r w:rsidRPr="00971E37">
        <w:rPr>
          <w:rFonts w:ascii="Times New Roman" w:hAnsi="Times New Roman"/>
          <w:szCs w:val="24"/>
        </w:rPr>
        <w:t>:complexType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0548FE1C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&lt;/xs</w:t>
      </w:r>
      <w:proofErr w:type="gramStart"/>
      <w:r w:rsidRPr="00971E37">
        <w:rPr>
          <w:rFonts w:ascii="Times New Roman" w:hAnsi="Times New Roman"/>
          <w:szCs w:val="24"/>
        </w:rPr>
        <w:t>:schema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5C493C81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:types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00A313E2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:message</w:t>
      </w:r>
      <w:proofErr w:type="gramEnd"/>
      <w:r w:rsidRPr="00971E37">
        <w:rPr>
          <w:rFonts w:ascii="Times New Roman" w:hAnsi="Times New Roman"/>
          <w:szCs w:val="24"/>
        </w:rPr>
        <w:t xml:space="preserve"> name="sendResult"&gt;</w:t>
      </w:r>
    </w:p>
    <w:p w14:paraId="0B3E719D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:part</w:t>
      </w:r>
      <w:proofErr w:type="gramEnd"/>
      <w:r w:rsidRPr="00971E37">
        <w:rPr>
          <w:rFonts w:ascii="Times New Roman" w:hAnsi="Times New Roman"/>
          <w:szCs w:val="24"/>
        </w:rPr>
        <w:t xml:space="preserve"> element="tns:sendResult" name="parameters"/&gt;</w:t>
      </w:r>
    </w:p>
    <w:p w14:paraId="75994377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:message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13BE10C0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:message</w:t>
      </w:r>
      <w:proofErr w:type="gramEnd"/>
      <w:r w:rsidRPr="00971E37">
        <w:rPr>
          <w:rFonts w:ascii="Times New Roman" w:hAnsi="Times New Roman"/>
          <w:szCs w:val="24"/>
        </w:rPr>
        <w:t xml:space="preserve"> name="sendInterimMsg"&gt;</w:t>
      </w:r>
    </w:p>
    <w:p w14:paraId="7D954FD1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:part</w:t>
      </w:r>
      <w:proofErr w:type="gramEnd"/>
      <w:r w:rsidRPr="00971E37">
        <w:rPr>
          <w:rFonts w:ascii="Times New Roman" w:hAnsi="Times New Roman"/>
          <w:szCs w:val="24"/>
        </w:rPr>
        <w:t xml:space="preserve"> element="tns:sendInterimMsg" name="parameters"/&gt;</w:t>
      </w:r>
    </w:p>
    <w:p w14:paraId="6423FC5C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:message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539543F1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:message</w:t>
      </w:r>
      <w:proofErr w:type="gramEnd"/>
      <w:r w:rsidRPr="00971E37">
        <w:rPr>
          <w:rFonts w:ascii="Times New Roman" w:hAnsi="Times New Roman"/>
          <w:szCs w:val="24"/>
        </w:rPr>
        <w:t xml:space="preserve"> name="callbackResponse"&gt;</w:t>
      </w:r>
    </w:p>
    <w:p w14:paraId="205C4B52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:part</w:t>
      </w:r>
      <w:proofErr w:type="gramEnd"/>
      <w:r w:rsidRPr="00971E37">
        <w:rPr>
          <w:rFonts w:ascii="Times New Roman" w:hAnsi="Times New Roman"/>
          <w:szCs w:val="24"/>
        </w:rPr>
        <w:t xml:space="preserve"> element="tns:callbackResponse" name="parameters"/&gt;</w:t>
      </w:r>
    </w:p>
    <w:p w14:paraId="0FC2494E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:message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2B82F7E0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:portType</w:t>
      </w:r>
      <w:proofErr w:type="gramEnd"/>
      <w:r w:rsidRPr="00971E37">
        <w:rPr>
          <w:rFonts w:ascii="Times New Roman" w:hAnsi="Times New Roman"/>
          <w:szCs w:val="24"/>
        </w:rPr>
        <w:t xml:space="preserve"> name="Callback"&gt;</w:t>
      </w:r>
    </w:p>
    <w:p w14:paraId="5A6C0B3D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:operation</w:t>
      </w:r>
      <w:proofErr w:type="gramEnd"/>
      <w:r w:rsidRPr="00971E37">
        <w:rPr>
          <w:rFonts w:ascii="Times New Roman" w:hAnsi="Times New Roman"/>
          <w:szCs w:val="24"/>
        </w:rPr>
        <w:t xml:space="preserve"> name="sendResult"&gt;</w:t>
      </w:r>
    </w:p>
    <w:p w14:paraId="7DF80C35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:input</w:t>
      </w:r>
      <w:proofErr w:type="gramEnd"/>
      <w:r w:rsidRPr="00971E37">
        <w:rPr>
          <w:rFonts w:ascii="Times New Roman" w:hAnsi="Times New Roman"/>
          <w:szCs w:val="24"/>
        </w:rPr>
        <w:t xml:space="preserve"> message="tns:sendResult" name="sendResult"/&gt;</w:t>
      </w:r>
    </w:p>
    <w:p w14:paraId="2FF9406C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:output</w:t>
      </w:r>
      <w:proofErr w:type="gramEnd"/>
      <w:r w:rsidRPr="00971E37">
        <w:rPr>
          <w:rFonts w:ascii="Times New Roman" w:hAnsi="Times New Roman"/>
          <w:szCs w:val="24"/>
        </w:rPr>
        <w:t xml:space="preserve"> message="tns:callbackResponse" name="callbackResponse"/&gt;</w:t>
      </w:r>
    </w:p>
    <w:p w14:paraId="082929C2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:operation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2E33A5A2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:operation</w:t>
      </w:r>
      <w:proofErr w:type="gramEnd"/>
      <w:r w:rsidRPr="00971E37">
        <w:rPr>
          <w:rFonts w:ascii="Times New Roman" w:hAnsi="Times New Roman"/>
          <w:szCs w:val="24"/>
        </w:rPr>
        <w:t xml:space="preserve"> name="sendInterimMsg"&gt;</w:t>
      </w:r>
    </w:p>
    <w:p w14:paraId="0E660D7F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:input</w:t>
      </w:r>
      <w:proofErr w:type="gramEnd"/>
      <w:r w:rsidRPr="00971E37">
        <w:rPr>
          <w:rFonts w:ascii="Times New Roman" w:hAnsi="Times New Roman"/>
          <w:szCs w:val="24"/>
        </w:rPr>
        <w:t xml:space="preserve"> message="tns:sendInterimMsg" name="sendInterimMsg"/&gt;</w:t>
      </w:r>
    </w:p>
    <w:p w14:paraId="7C208C36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:output</w:t>
      </w:r>
      <w:proofErr w:type="gramEnd"/>
      <w:r w:rsidRPr="00971E37">
        <w:rPr>
          <w:rFonts w:ascii="Times New Roman" w:hAnsi="Times New Roman"/>
          <w:szCs w:val="24"/>
        </w:rPr>
        <w:t xml:space="preserve"> message="tns:callbackResponse" name="callbackResponse"/&gt;</w:t>
      </w:r>
    </w:p>
    <w:p w14:paraId="07AFF3F9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:operation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042F50C8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:portType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263ABA69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:binding</w:t>
      </w:r>
      <w:proofErr w:type="gramEnd"/>
      <w:r w:rsidRPr="00971E37">
        <w:rPr>
          <w:rFonts w:ascii="Times New Roman" w:hAnsi="Times New Roman"/>
          <w:szCs w:val="24"/>
        </w:rPr>
        <w:t xml:space="preserve"> name="callbackSoapBinding" type="tns:Callback"&gt;</w:t>
      </w:r>
    </w:p>
    <w:p w14:paraId="360E1900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&lt;soap</w:t>
      </w:r>
      <w:proofErr w:type="gramStart"/>
      <w:r w:rsidRPr="00971E37">
        <w:rPr>
          <w:rFonts w:ascii="Times New Roman" w:hAnsi="Times New Roman"/>
          <w:szCs w:val="24"/>
        </w:rPr>
        <w:t>:binding</w:t>
      </w:r>
      <w:proofErr w:type="gramEnd"/>
      <w:r w:rsidRPr="00971E37">
        <w:rPr>
          <w:rFonts w:ascii="Times New Roman" w:hAnsi="Times New Roman"/>
          <w:szCs w:val="24"/>
        </w:rPr>
        <w:t xml:space="preserve"> style="document" transport="http://schemas.xmlsoap.org/soap/http"/&gt;</w:t>
      </w:r>
    </w:p>
    <w:p w14:paraId="55E1DA15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:operation</w:t>
      </w:r>
      <w:proofErr w:type="gramEnd"/>
      <w:r w:rsidRPr="00971E37">
        <w:rPr>
          <w:rFonts w:ascii="Times New Roman" w:hAnsi="Times New Roman"/>
          <w:szCs w:val="24"/>
        </w:rPr>
        <w:t xml:space="preserve"> name="sendResult"&gt;</w:t>
      </w:r>
    </w:p>
    <w:p w14:paraId="5478439A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&lt;soap</w:t>
      </w:r>
      <w:proofErr w:type="gramStart"/>
      <w:r w:rsidRPr="00971E37">
        <w:rPr>
          <w:rFonts w:ascii="Times New Roman" w:hAnsi="Times New Roman"/>
          <w:szCs w:val="24"/>
        </w:rPr>
        <w:t>:operation</w:t>
      </w:r>
      <w:proofErr w:type="gramEnd"/>
      <w:r w:rsidRPr="00971E37">
        <w:rPr>
          <w:rFonts w:ascii="Times New Roman" w:hAnsi="Times New Roman"/>
          <w:szCs w:val="24"/>
        </w:rPr>
        <w:t xml:space="preserve"> soapAction="sendResult" style="document"/&gt;</w:t>
      </w:r>
    </w:p>
    <w:p w14:paraId="24C63AF9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:input</w:t>
      </w:r>
      <w:proofErr w:type="gramEnd"/>
      <w:r w:rsidRPr="00971E37">
        <w:rPr>
          <w:rFonts w:ascii="Times New Roman" w:hAnsi="Times New Roman"/>
          <w:szCs w:val="24"/>
        </w:rPr>
        <w:t xml:space="preserve"> name="sendResult"&gt;</w:t>
      </w:r>
    </w:p>
    <w:p w14:paraId="63D115A2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971E37">
        <w:rPr>
          <w:rFonts w:ascii="Times New Roman" w:hAnsi="Times New Roman"/>
          <w:szCs w:val="24"/>
        </w:rPr>
        <w:t>&lt;soap</w:t>
      </w:r>
      <w:proofErr w:type="gramStart"/>
      <w:r w:rsidRPr="00971E37">
        <w:rPr>
          <w:rFonts w:ascii="Times New Roman" w:hAnsi="Times New Roman"/>
          <w:szCs w:val="24"/>
        </w:rPr>
        <w:t>:body</w:t>
      </w:r>
      <w:proofErr w:type="gramEnd"/>
      <w:r w:rsidRPr="00971E37">
        <w:rPr>
          <w:rFonts w:ascii="Times New Roman" w:hAnsi="Times New Roman"/>
          <w:szCs w:val="24"/>
        </w:rPr>
        <w:t xml:space="preserve"> use="literal"/&gt;</w:t>
      </w:r>
    </w:p>
    <w:p w14:paraId="6737C403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:input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616790F6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:output</w:t>
      </w:r>
      <w:proofErr w:type="gramEnd"/>
      <w:r w:rsidRPr="00971E37">
        <w:rPr>
          <w:rFonts w:ascii="Times New Roman" w:hAnsi="Times New Roman"/>
          <w:szCs w:val="24"/>
        </w:rPr>
        <w:t xml:space="preserve"> name="callbackResponse"&gt;</w:t>
      </w:r>
    </w:p>
    <w:p w14:paraId="5D312075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971E37">
        <w:rPr>
          <w:rFonts w:ascii="Times New Roman" w:hAnsi="Times New Roman"/>
          <w:szCs w:val="24"/>
        </w:rPr>
        <w:t>&lt;soap</w:t>
      </w:r>
      <w:proofErr w:type="gramStart"/>
      <w:r w:rsidRPr="00971E37">
        <w:rPr>
          <w:rFonts w:ascii="Times New Roman" w:hAnsi="Times New Roman"/>
          <w:szCs w:val="24"/>
        </w:rPr>
        <w:t>:body</w:t>
      </w:r>
      <w:proofErr w:type="gramEnd"/>
      <w:r w:rsidRPr="00971E37">
        <w:rPr>
          <w:rFonts w:ascii="Times New Roman" w:hAnsi="Times New Roman"/>
          <w:szCs w:val="24"/>
        </w:rPr>
        <w:t xml:space="preserve"> use="literal" /&gt;</w:t>
      </w:r>
    </w:p>
    <w:p w14:paraId="40B70258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:output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47E1BBA4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:operation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39E85BF8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:operation</w:t>
      </w:r>
      <w:proofErr w:type="gramEnd"/>
      <w:r w:rsidRPr="00971E37">
        <w:rPr>
          <w:rFonts w:ascii="Times New Roman" w:hAnsi="Times New Roman"/>
          <w:szCs w:val="24"/>
        </w:rPr>
        <w:t xml:space="preserve"> name="sendInterimMsg"&gt;</w:t>
      </w:r>
    </w:p>
    <w:p w14:paraId="221D0752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&lt;soap</w:t>
      </w:r>
      <w:proofErr w:type="gramStart"/>
      <w:r w:rsidRPr="00971E37">
        <w:rPr>
          <w:rFonts w:ascii="Times New Roman" w:hAnsi="Times New Roman"/>
          <w:szCs w:val="24"/>
        </w:rPr>
        <w:t>:operation</w:t>
      </w:r>
      <w:proofErr w:type="gramEnd"/>
      <w:r w:rsidRPr="00971E37">
        <w:rPr>
          <w:rFonts w:ascii="Times New Roman" w:hAnsi="Times New Roman"/>
          <w:szCs w:val="24"/>
        </w:rPr>
        <w:t xml:space="preserve"> soapAction="sendInterimMsg" style="document"/&gt;</w:t>
      </w:r>
    </w:p>
    <w:p w14:paraId="4EAEA08A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:input</w:t>
      </w:r>
      <w:proofErr w:type="gramEnd"/>
      <w:r w:rsidRPr="00971E37">
        <w:rPr>
          <w:rFonts w:ascii="Times New Roman" w:hAnsi="Times New Roman"/>
          <w:szCs w:val="24"/>
        </w:rPr>
        <w:t xml:space="preserve"> name="sendInterimMsg"&gt;</w:t>
      </w:r>
    </w:p>
    <w:p w14:paraId="1C51C07A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971E37">
        <w:rPr>
          <w:rFonts w:ascii="Times New Roman" w:hAnsi="Times New Roman"/>
          <w:szCs w:val="24"/>
        </w:rPr>
        <w:t>&lt;soap</w:t>
      </w:r>
      <w:proofErr w:type="gramStart"/>
      <w:r w:rsidRPr="00971E37">
        <w:rPr>
          <w:rFonts w:ascii="Times New Roman" w:hAnsi="Times New Roman"/>
          <w:szCs w:val="24"/>
        </w:rPr>
        <w:t>:body</w:t>
      </w:r>
      <w:proofErr w:type="gramEnd"/>
      <w:r w:rsidRPr="00971E37">
        <w:rPr>
          <w:rFonts w:ascii="Times New Roman" w:hAnsi="Times New Roman"/>
          <w:szCs w:val="24"/>
        </w:rPr>
        <w:t xml:space="preserve"> use="literal"/&gt;</w:t>
      </w:r>
    </w:p>
    <w:p w14:paraId="0751C2D8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:input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66AC869F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:output</w:t>
      </w:r>
      <w:proofErr w:type="gramEnd"/>
      <w:r w:rsidRPr="00971E37">
        <w:rPr>
          <w:rFonts w:ascii="Times New Roman" w:hAnsi="Times New Roman"/>
          <w:szCs w:val="24"/>
        </w:rPr>
        <w:t xml:space="preserve"> name="callbackResponse"&gt;</w:t>
      </w:r>
    </w:p>
    <w:p w14:paraId="03B57DC6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Pr="00971E37">
        <w:rPr>
          <w:rFonts w:ascii="Times New Roman" w:hAnsi="Times New Roman"/>
          <w:szCs w:val="24"/>
        </w:rPr>
        <w:t>&lt;soap</w:t>
      </w:r>
      <w:proofErr w:type="gramStart"/>
      <w:r w:rsidRPr="00971E37">
        <w:rPr>
          <w:rFonts w:ascii="Times New Roman" w:hAnsi="Times New Roman"/>
          <w:szCs w:val="24"/>
        </w:rPr>
        <w:t>:body</w:t>
      </w:r>
      <w:proofErr w:type="gramEnd"/>
      <w:r w:rsidRPr="00971E37">
        <w:rPr>
          <w:rFonts w:ascii="Times New Roman" w:hAnsi="Times New Roman"/>
          <w:szCs w:val="24"/>
        </w:rPr>
        <w:t xml:space="preserve"> use="literal" /&gt;</w:t>
      </w:r>
    </w:p>
    <w:p w14:paraId="64A6B9A5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:output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6B2CC8EE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:operation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30253212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:binding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1DFEADB0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:service</w:t>
      </w:r>
      <w:proofErr w:type="gramEnd"/>
      <w:r w:rsidRPr="00971E37">
        <w:rPr>
          <w:rFonts w:ascii="Times New Roman" w:hAnsi="Times New Roman"/>
          <w:szCs w:val="24"/>
        </w:rPr>
        <w:t xml:space="preserve"> name="callback"&gt;</w:t>
      </w:r>
    </w:p>
    <w:p w14:paraId="4E5A07E9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&lt;wsdl</w:t>
      </w:r>
      <w:proofErr w:type="gramStart"/>
      <w:r w:rsidRPr="00971E37">
        <w:rPr>
          <w:rFonts w:ascii="Times New Roman" w:hAnsi="Times New Roman"/>
          <w:szCs w:val="24"/>
        </w:rPr>
        <w:t>:port</w:t>
      </w:r>
      <w:proofErr w:type="gramEnd"/>
      <w:r w:rsidRPr="00971E37">
        <w:rPr>
          <w:rFonts w:ascii="Times New Roman" w:hAnsi="Times New Roman"/>
          <w:szCs w:val="24"/>
        </w:rPr>
        <w:t xml:space="preserve"> binding="tns:callbackSoapBinding" name="CallbackPort"&gt;</w:t>
      </w:r>
    </w:p>
    <w:p w14:paraId="6EEE60B7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971E37">
        <w:rPr>
          <w:rFonts w:ascii="Times New Roman" w:hAnsi="Times New Roman"/>
          <w:szCs w:val="24"/>
        </w:rPr>
        <w:t>&lt;soap</w:t>
      </w:r>
      <w:proofErr w:type="gramStart"/>
      <w:r w:rsidRPr="00971E37">
        <w:rPr>
          <w:rFonts w:ascii="Times New Roman" w:hAnsi="Times New Roman"/>
          <w:szCs w:val="24"/>
        </w:rPr>
        <w:t>:address</w:t>
      </w:r>
      <w:proofErr w:type="gramEnd"/>
      <w:r w:rsidRPr="00971E37">
        <w:rPr>
          <w:rFonts w:ascii="Times New Roman" w:hAnsi="Times New Roman"/>
          <w:szCs w:val="24"/>
        </w:rPr>
        <w:t xml:space="preserve"> location=""/&gt;</w:t>
      </w:r>
    </w:p>
    <w:p w14:paraId="4A013BF9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:port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2C66A416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:service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78B1B7A8" w14:textId="77777777" w:rsidR="00200F02" w:rsidRPr="00971E37" w:rsidRDefault="00200F02" w:rsidP="00200F02">
      <w:pPr>
        <w:pStyle w:val="afff8"/>
        <w:rPr>
          <w:rFonts w:ascii="Times New Roman" w:hAnsi="Times New Roman"/>
          <w:szCs w:val="24"/>
        </w:rPr>
      </w:pPr>
      <w:r w:rsidRPr="00971E37">
        <w:rPr>
          <w:rFonts w:ascii="Times New Roman" w:hAnsi="Times New Roman"/>
          <w:szCs w:val="24"/>
        </w:rPr>
        <w:t>&lt;/wsdl</w:t>
      </w:r>
      <w:proofErr w:type="gramStart"/>
      <w:r w:rsidRPr="00971E37">
        <w:rPr>
          <w:rFonts w:ascii="Times New Roman" w:hAnsi="Times New Roman"/>
          <w:szCs w:val="24"/>
        </w:rPr>
        <w:t>:definitions</w:t>
      </w:r>
      <w:proofErr w:type="gramEnd"/>
      <w:r w:rsidRPr="00971E37">
        <w:rPr>
          <w:rFonts w:ascii="Times New Roman" w:hAnsi="Times New Roman"/>
          <w:szCs w:val="24"/>
        </w:rPr>
        <w:t>&gt;</w:t>
      </w:r>
    </w:p>
    <w:p w14:paraId="54DF95C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</w:p>
    <w:p w14:paraId="2082B75C" w14:textId="77777777" w:rsidR="00200F02" w:rsidRPr="00821733" w:rsidRDefault="00200F02" w:rsidP="00200F02">
      <w:pPr>
        <w:pStyle w:val="21"/>
        <w:suppressAutoHyphens/>
      </w:pPr>
      <w:bookmarkStart w:id="179" w:name="_Toc46159780"/>
      <w:bookmarkStart w:id="180" w:name="_Toc46159689"/>
      <w:bookmarkStart w:id="181" w:name="_Toc46159561"/>
      <w:bookmarkStart w:id="182" w:name="_Toc46152857"/>
      <w:bookmarkStart w:id="183" w:name="_Toc46149368"/>
      <w:bookmarkStart w:id="184" w:name="_Toc61887523"/>
      <w:bookmarkStart w:id="185" w:name="_Toc46488844"/>
      <w:bookmarkStart w:id="186" w:name="_Toc89681484"/>
      <w:bookmarkStart w:id="187" w:name="_Ref92976311"/>
      <w:bookmarkStart w:id="188" w:name="_Toc92977287"/>
      <w:bookmarkEnd w:id="179"/>
      <w:bookmarkEnd w:id="180"/>
      <w:bookmarkEnd w:id="181"/>
      <w:bookmarkEnd w:id="182"/>
      <w:bookmarkEnd w:id="183"/>
      <w:r w:rsidRPr="00821733">
        <w:lastRenderedPageBreak/>
        <w:t>Взаимодействие с сервисом передачи структурированных данных клинических рекомендаций и порядка оказания медицинской помощи</w:t>
      </w:r>
      <w:bookmarkEnd w:id="184"/>
      <w:bookmarkEnd w:id="185"/>
      <w:bookmarkEnd w:id="186"/>
      <w:bookmarkEnd w:id="187"/>
      <w:bookmarkEnd w:id="188"/>
    </w:p>
    <w:p w14:paraId="51C10EC0" w14:textId="77777777" w:rsidR="00200F02" w:rsidRPr="00F44EB9" w:rsidRDefault="00200F02" w:rsidP="00200F02">
      <w:pPr>
        <w:pStyle w:val="phlistitemizedtitle"/>
        <w:rPr>
          <w:highlight w:val="yellow"/>
        </w:rPr>
      </w:pPr>
      <w:r w:rsidRPr="00F44EB9">
        <w:rPr>
          <w:highlight w:val="yellow"/>
        </w:rPr>
        <w:t>Взаимодействие с сервисом «Платформы ВИМИС» осуществляется синхронно (сервис принимает запросы, обрабатывает их и возвращает результат):</w:t>
      </w:r>
    </w:p>
    <w:p w14:paraId="765FBCC7" w14:textId="77777777" w:rsidR="00200F02" w:rsidRPr="00F44EB9" w:rsidRDefault="00200F02" w:rsidP="00B22882">
      <w:pPr>
        <w:pStyle w:val="phlistitemized1"/>
        <w:numPr>
          <w:ilvl w:val="0"/>
          <w:numId w:val="47"/>
        </w:numPr>
        <w:tabs>
          <w:tab w:val="num" w:pos="1174"/>
        </w:tabs>
        <w:suppressAutoHyphens/>
        <w:ind w:left="1174" w:right="-1"/>
        <w:rPr>
          <w:highlight w:val="yellow"/>
        </w:rPr>
      </w:pPr>
      <w:r w:rsidRPr="00F44EB9">
        <w:rPr>
          <w:highlight w:val="yellow"/>
        </w:rPr>
        <w:t>тестовый контур – https://ips-test.rosminzdrav.ru/d33d386b06f63;</w:t>
      </w:r>
    </w:p>
    <w:p w14:paraId="51DA271C" w14:textId="77777777" w:rsidR="00200F02" w:rsidRPr="00F44EB9" w:rsidRDefault="00200F02" w:rsidP="00B22882">
      <w:pPr>
        <w:pStyle w:val="phlistitemized1"/>
        <w:numPr>
          <w:ilvl w:val="0"/>
          <w:numId w:val="47"/>
        </w:numPr>
        <w:tabs>
          <w:tab w:val="num" w:pos="1174"/>
        </w:tabs>
        <w:suppressAutoHyphens/>
        <w:ind w:left="1174" w:right="-1"/>
        <w:rPr>
          <w:highlight w:val="yellow"/>
        </w:rPr>
      </w:pPr>
      <w:r w:rsidRPr="00F44EB9">
        <w:rPr>
          <w:highlight w:val="yellow"/>
        </w:rPr>
        <w:t>промышленный контур – https://ips.rosminzdrav.ru/6f4cd9cc5564d.</w:t>
      </w:r>
    </w:p>
    <w:p w14:paraId="391B5116" w14:textId="7E19C823" w:rsidR="00200F02" w:rsidRPr="00836B72" w:rsidRDefault="00200F02" w:rsidP="00200F02">
      <w:pPr>
        <w:pStyle w:val="phtabletitle"/>
        <w:outlineLvl w:val="1"/>
      </w:pPr>
      <w:bookmarkStart w:id="189" w:name="__RefHeading___Toc20848_233596702"/>
      <w:bookmarkStart w:id="190" w:name="_Toc61887524"/>
      <w:bookmarkStart w:id="191" w:name="_Toc89681485"/>
      <w:bookmarkStart w:id="192" w:name="_Toc73010078"/>
      <w:bookmarkStart w:id="193" w:name="_Toc92977288"/>
      <w:bookmarkEnd w:id="189"/>
      <w:r w:rsidRPr="00320752">
        <w:t>Таблица 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 w:rsidR="00FE6B6E">
        <w:rPr>
          <w:noProof/>
        </w:rPr>
        <w:t>26</w:t>
      </w:r>
      <w:r w:rsidRPr="00320752">
        <w:fldChar w:fldCharType="end"/>
      </w:r>
      <w:r w:rsidRPr="000B2233">
        <w:t xml:space="preserve"> – Перечень методов сервиса передачи структурированных данных клинических рекомендац</w:t>
      </w:r>
      <w:r w:rsidRPr="00E14F6E">
        <w:t xml:space="preserve">ий </w:t>
      </w:r>
      <w:r w:rsidRPr="00836B72">
        <w:t>и порядков оказания медицинской помощи</w:t>
      </w:r>
      <w:bookmarkEnd w:id="190"/>
      <w:bookmarkEnd w:id="191"/>
      <w:bookmarkEnd w:id="192"/>
      <w:bookmarkEnd w:id="193"/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81"/>
        <w:gridCol w:w="8121"/>
      </w:tblGrid>
      <w:tr w:rsidR="00200F02" w:rsidRPr="00821733" w14:paraId="2DE5AD39" w14:textId="77777777" w:rsidTr="00615CAA"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0292C1" w14:textId="77777777" w:rsidR="00200F02" w:rsidRPr="00320752" w:rsidRDefault="00200F02" w:rsidP="00615CAA">
            <w:pPr>
              <w:pStyle w:val="phtablecolcaption"/>
              <w:widowControl w:val="0"/>
              <w:rPr>
                <w:sz w:val="22"/>
              </w:rPr>
            </w:pPr>
            <w:r w:rsidRPr="00320752">
              <w:rPr>
                <w:sz w:val="22"/>
              </w:rPr>
              <w:t>Метод</w:t>
            </w:r>
          </w:p>
        </w:tc>
        <w:tc>
          <w:tcPr>
            <w:tcW w:w="8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C4E72E" w14:textId="77777777" w:rsidR="00200F02" w:rsidRPr="00320752" w:rsidRDefault="00200F02" w:rsidP="00615CAA">
            <w:pPr>
              <w:pStyle w:val="phtablecolcaption"/>
              <w:widowControl w:val="0"/>
              <w:rPr>
                <w:sz w:val="22"/>
              </w:rPr>
            </w:pPr>
            <w:r w:rsidRPr="00320752">
              <w:rPr>
                <w:sz w:val="22"/>
              </w:rPr>
              <w:t>Наименование</w:t>
            </w:r>
          </w:p>
        </w:tc>
      </w:tr>
      <w:tr w:rsidR="00200F02" w:rsidRPr="00821733" w14:paraId="24F20D4B" w14:textId="77777777" w:rsidTr="00615CAA"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33318E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</w:rPr>
            </w:pPr>
            <w:r w:rsidRPr="00320752">
              <w:rPr>
                <w:sz w:val="22"/>
              </w:rPr>
              <w:t>clinrecList</w:t>
            </w:r>
          </w:p>
        </w:tc>
        <w:tc>
          <w:tcPr>
            <w:tcW w:w="81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A010A39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</w:rPr>
            </w:pPr>
            <w:r w:rsidRPr="00320752">
              <w:rPr>
                <w:sz w:val="22"/>
              </w:rPr>
              <w:t>Метод запроса списка документов клинических рекомендаций (КР)</w:t>
            </w:r>
          </w:p>
        </w:tc>
      </w:tr>
      <w:tr w:rsidR="00200F02" w:rsidRPr="00821733" w14:paraId="423CEEA9" w14:textId="77777777" w:rsidTr="00615CAA">
        <w:tc>
          <w:tcPr>
            <w:tcW w:w="2081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4AEE4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</w:rPr>
            </w:pPr>
            <w:r w:rsidRPr="00320752">
              <w:rPr>
                <w:sz w:val="22"/>
              </w:rPr>
              <w:t>clinrecInfo</w:t>
            </w:r>
          </w:p>
        </w:tc>
        <w:tc>
          <w:tcPr>
            <w:tcW w:w="8123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E646F4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</w:rPr>
            </w:pPr>
            <w:r w:rsidRPr="00320752">
              <w:rPr>
                <w:sz w:val="22"/>
              </w:rPr>
              <w:t>Метод запроса структурированной информации по идентификатору документа КР</w:t>
            </w:r>
          </w:p>
        </w:tc>
      </w:tr>
      <w:tr w:rsidR="00200F02" w:rsidRPr="00821733" w14:paraId="2C1B4A06" w14:textId="77777777" w:rsidTr="00615CAA">
        <w:tc>
          <w:tcPr>
            <w:tcW w:w="20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C9213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</w:rPr>
            </w:pPr>
            <w:r w:rsidRPr="00320752">
              <w:rPr>
                <w:sz w:val="22"/>
              </w:rPr>
              <w:t>procPMCList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9CC416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</w:rPr>
            </w:pPr>
            <w:r w:rsidRPr="00320752">
              <w:rPr>
                <w:sz w:val="22"/>
              </w:rPr>
              <w:t>Метод запроса списка документов порядков оказания медицинской помощи (ОМП)</w:t>
            </w:r>
          </w:p>
        </w:tc>
      </w:tr>
      <w:tr w:rsidR="00200F02" w:rsidRPr="00821733" w14:paraId="5F8D49FA" w14:textId="77777777" w:rsidTr="00615CAA">
        <w:tc>
          <w:tcPr>
            <w:tcW w:w="20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F38D57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</w:rPr>
            </w:pPr>
            <w:r w:rsidRPr="00320752">
              <w:rPr>
                <w:sz w:val="22"/>
              </w:rPr>
              <w:t>procPMCInfo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820F2E" w14:textId="77777777" w:rsidR="00200F02" w:rsidRPr="00320752" w:rsidRDefault="00200F02" w:rsidP="00615CAA">
            <w:pPr>
              <w:pStyle w:val="phtablecellleft"/>
              <w:widowControl w:val="0"/>
              <w:rPr>
                <w:sz w:val="22"/>
              </w:rPr>
            </w:pPr>
            <w:r w:rsidRPr="00320752">
              <w:rPr>
                <w:sz w:val="22"/>
              </w:rPr>
              <w:t>Метод запроса структурированной информации по идентификатору документа порядка ОМП</w:t>
            </w:r>
          </w:p>
        </w:tc>
      </w:tr>
    </w:tbl>
    <w:p w14:paraId="4A5BD5CF" w14:textId="77777777" w:rsidR="00200F02" w:rsidRPr="00821733" w:rsidRDefault="00200F02" w:rsidP="00200F02">
      <w:pPr>
        <w:pStyle w:val="phfigure"/>
      </w:pPr>
    </w:p>
    <w:p w14:paraId="402645CF" w14:textId="77777777" w:rsidR="00200F02" w:rsidRPr="00821733" w:rsidRDefault="00200F02" w:rsidP="00200F02">
      <w:pPr>
        <w:pStyle w:val="phfigure"/>
      </w:pPr>
      <w:r>
        <w:rPr>
          <w:noProof/>
        </w:rPr>
        <w:drawing>
          <wp:inline distT="0" distB="0" distL="0" distR="0" wp14:anchorId="73B69ADB" wp14:editId="3F5FBBE5">
            <wp:extent cx="6480175" cy="2419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E759" w14:textId="77777777" w:rsidR="00200F02" w:rsidRPr="00836B72" w:rsidRDefault="00200F02" w:rsidP="00200F02">
      <w:pPr>
        <w:pStyle w:val="phfiguretitle"/>
        <w:outlineLvl w:val="1"/>
      </w:pPr>
      <w:bookmarkStart w:id="194" w:name="__RefHeading___Toc20850_233596702"/>
      <w:bookmarkStart w:id="195" w:name="_Toc61887525"/>
      <w:bookmarkStart w:id="196" w:name="_Toc73010079"/>
      <w:bookmarkStart w:id="197" w:name="_Toc89681486"/>
      <w:bookmarkStart w:id="198" w:name="_Toc92977289"/>
      <w:bookmarkEnd w:id="194"/>
      <w:r w:rsidRPr="00320752">
        <w:t>Рисунок</w:t>
      </w:r>
      <w:r>
        <w:t xml:space="preserve"> </w:t>
      </w:r>
      <w:r w:rsidRPr="00320752">
        <w:fldChar w:fldCharType="begin"/>
      </w:r>
      <w:r w:rsidRPr="00320752">
        <w:instrText>SEQ Рисунок \* ARABIC</w:instrText>
      </w:r>
      <w:r w:rsidRPr="00320752">
        <w:fldChar w:fldCharType="separate"/>
      </w:r>
      <w:r w:rsidRPr="00320752">
        <w:rPr>
          <w:noProof/>
        </w:rPr>
        <w:t>3</w:t>
      </w:r>
      <w:r w:rsidRPr="00320752">
        <w:fldChar w:fldCharType="end"/>
      </w:r>
      <w:r w:rsidRPr="000B2233">
        <w:t xml:space="preserve"> – Схема взаимодействия </w:t>
      </w:r>
      <w:r>
        <w:t>ИС</w:t>
      </w:r>
      <w:r w:rsidRPr="000B2233">
        <w:t xml:space="preserve"> с </w:t>
      </w:r>
      <w:r>
        <w:t xml:space="preserve">«Платформой </w:t>
      </w:r>
      <w:r w:rsidRPr="000B2233">
        <w:t>ВИМИ</w:t>
      </w:r>
      <w:r w:rsidRPr="00E14F6E">
        <w:t>С</w:t>
      </w:r>
      <w:r w:rsidRPr="00836B72">
        <w:t>» через ИПС</w:t>
      </w:r>
      <w:bookmarkEnd w:id="195"/>
      <w:bookmarkEnd w:id="196"/>
      <w:bookmarkEnd w:id="197"/>
      <w:bookmarkEnd w:id="198"/>
    </w:p>
    <w:p w14:paraId="15C8104F" w14:textId="77777777" w:rsidR="00200F02" w:rsidRPr="00821733" w:rsidRDefault="00200F02" w:rsidP="00200F02">
      <w:pPr>
        <w:pStyle w:val="30"/>
        <w:keepNext w:val="0"/>
        <w:suppressAutoHyphens/>
        <w:ind w:right="0"/>
      </w:pPr>
      <w:bookmarkStart w:id="199" w:name="_Toc61887526"/>
      <w:bookmarkStart w:id="200" w:name="_Toc46488846"/>
      <w:bookmarkStart w:id="201" w:name="_Toc89681487"/>
      <w:bookmarkStart w:id="202" w:name="_Toc92977290"/>
      <w:r w:rsidRPr="00821733">
        <w:t>Метод запроса списка документов клинических рекомендаций clinrecList</w:t>
      </w:r>
      <w:bookmarkEnd w:id="199"/>
      <w:bookmarkEnd w:id="200"/>
      <w:bookmarkEnd w:id="201"/>
      <w:bookmarkEnd w:id="202"/>
    </w:p>
    <w:p w14:paraId="37266B69" w14:textId="77777777" w:rsidR="00200F02" w:rsidRPr="00821733" w:rsidRDefault="00200F02" w:rsidP="00200F02">
      <w:pPr>
        <w:pStyle w:val="phnormal"/>
      </w:pPr>
      <w:r w:rsidRPr="00821733">
        <w:lastRenderedPageBreak/>
        <w:t xml:space="preserve">Для получения списка документов клинических рекомендаций вызывается метод </w:t>
      </w:r>
      <w:r w:rsidRPr="00821733">
        <w:rPr>
          <w:lang w:val="en-US"/>
        </w:rPr>
        <w:t>getClinrecList</w:t>
      </w:r>
      <w:r w:rsidRPr="00821733">
        <w:t xml:space="preserve"> без параметров.</w:t>
      </w:r>
    </w:p>
    <w:p w14:paraId="57F36446" w14:textId="03685471" w:rsidR="00200F02" w:rsidRPr="00821733" w:rsidRDefault="00200F02" w:rsidP="00200F02">
      <w:pPr>
        <w:pStyle w:val="phnormal"/>
        <w:rPr>
          <w:szCs w:val="24"/>
        </w:rPr>
      </w:pPr>
      <w:r w:rsidRPr="00821733">
        <w:rPr>
          <w:szCs w:val="24"/>
        </w:rPr>
        <w:t xml:space="preserve">В ответ синхронно </w:t>
      </w:r>
      <w:r w:rsidRPr="003E41E2">
        <w:t>«Платформ</w:t>
      </w:r>
      <w:r>
        <w:t>а</w:t>
      </w:r>
      <w:r w:rsidRPr="003E41E2">
        <w:t xml:space="preserve"> </w:t>
      </w:r>
      <w:r w:rsidRPr="00821733">
        <w:rPr>
          <w:szCs w:val="24"/>
        </w:rPr>
        <w:t>ВИМИС» возвращает исходящее сообщение clinrecListResponse с набором данных (</w:t>
      </w:r>
      <w:r>
        <w:rPr>
          <w:szCs w:val="24"/>
        </w:rPr>
        <w:t>таблица </w:t>
      </w:r>
      <w:r>
        <w:rPr>
          <w:szCs w:val="24"/>
        </w:rPr>
        <w:fldChar w:fldCharType="begin"/>
      </w:r>
      <w:r>
        <w:rPr>
          <w:szCs w:val="24"/>
        </w:rPr>
        <w:instrText xml:space="preserve"> REF _Ref89623264 \h  \* MERGEFORMAT </w:instrText>
      </w:r>
      <w:r>
        <w:rPr>
          <w:szCs w:val="24"/>
        </w:rPr>
      </w:r>
      <w:r>
        <w:rPr>
          <w:szCs w:val="24"/>
        </w:rPr>
        <w:fldChar w:fldCharType="separate"/>
      </w:r>
      <w:r w:rsidR="00FE6B6E" w:rsidRPr="00FE6B6E">
        <w:rPr>
          <w:vanish/>
        </w:rPr>
        <w:t xml:space="preserve">Таблица </w:t>
      </w:r>
      <w:r w:rsidR="00FE6B6E">
        <w:rPr>
          <w:noProof/>
        </w:rPr>
        <w:t>27</w:t>
      </w:r>
      <w:r>
        <w:rPr>
          <w:szCs w:val="24"/>
        </w:rPr>
        <w:fldChar w:fldCharType="end"/>
      </w:r>
      <w:r w:rsidRPr="00821733">
        <w:rPr>
          <w:szCs w:val="24"/>
        </w:rPr>
        <w:t>).</w:t>
      </w:r>
    </w:p>
    <w:p w14:paraId="2F5AB60F" w14:textId="30BA0F74" w:rsidR="00200F02" w:rsidRPr="00836B72" w:rsidRDefault="00200F02" w:rsidP="00200F02">
      <w:pPr>
        <w:pStyle w:val="phtabletitle"/>
        <w:outlineLvl w:val="1"/>
      </w:pPr>
      <w:bookmarkStart w:id="203" w:name="__RefHeading___Toc20854_233596702"/>
      <w:bookmarkStart w:id="204" w:name="_Ref73010769"/>
      <w:bookmarkStart w:id="205" w:name="_Ref89623264"/>
      <w:bookmarkStart w:id="206" w:name="_Toc61887527"/>
      <w:bookmarkStart w:id="207" w:name="_Toc73010081"/>
      <w:bookmarkStart w:id="208" w:name="_Ref73010764"/>
      <w:bookmarkStart w:id="209" w:name="_Toc89681488"/>
      <w:bookmarkStart w:id="210" w:name="_Toc92977291"/>
      <w:bookmarkEnd w:id="203"/>
      <w:r w:rsidRPr="00320752">
        <w:t xml:space="preserve">Таблица 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 w:rsidR="00FE6B6E">
        <w:rPr>
          <w:noProof/>
        </w:rPr>
        <w:t>27</w:t>
      </w:r>
      <w:r w:rsidRPr="00320752">
        <w:fldChar w:fldCharType="end"/>
      </w:r>
      <w:bookmarkEnd w:id="204"/>
      <w:bookmarkEnd w:id="205"/>
      <w:r w:rsidRPr="000B2233">
        <w:t xml:space="preserve"> – Описание сообщений/параметров метода clinrecL</w:t>
      </w:r>
      <w:r w:rsidRPr="00E14F6E">
        <w:t>ist</w:t>
      </w:r>
      <w:bookmarkEnd w:id="206"/>
      <w:bookmarkEnd w:id="207"/>
      <w:bookmarkEnd w:id="208"/>
      <w:bookmarkEnd w:id="209"/>
      <w:bookmarkEnd w:id="210"/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61"/>
        <w:gridCol w:w="1032"/>
        <w:gridCol w:w="1954"/>
        <w:gridCol w:w="1308"/>
        <w:gridCol w:w="1639"/>
        <w:gridCol w:w="1419"/>
        <w:gridCol w:w="1585"/>
      </w:tblGrid>
      <w:tr w:rsidR="00200F02" w:rsidRPr="00836B72" w14:paraId="1F8BE100" w14:textId="77777777" w:rsidTr="00615CAA">
        <w:trPr>
          <w:tblHeader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07351E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Метод</w:t>
            </w:r>
          </w:p>
        </w:tc>
        <w:tc>
          <w:tcPr>
            <w:tcW w:w="2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D874F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Сообщения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C9925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Параметры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DC0A2B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Наименование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7ED269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Тип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AE83B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Является обязательным</w:t>
            </w:r>
          </w:p>
        </w:tc>
      </w:tr>
      <w:tr w:rsidR="00200F02" w:rsidRPr="00836B72" w14:paraId="2D2BA2E6" w14:textId="77777777" w:rsidTr="00615CAA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436E0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clinrecList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DFEE4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входящее</w:t>
            </w: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C4484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getClinrecList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5674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28751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220E0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15F2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</w:tr>
      <w:tr w:rsidR="00200F02" w:rsidRPr="00836B72" w14:paraId="06B50DD8" w14:textId="77777777" w:rsidTr="00615CAA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151BA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D2EE8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исходящее</w:t>
            </w: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15532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clinrecListResponse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331F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summary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1B3A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Блок описания клиническ</w:t>
            </w:r>
            <w:r>
              <w:rPr>
                <w:rFonts w:eastAsia="Calibri" w:cs="Times New Roman"/>
                <w:sz w:val="22"/>
                <w:szCs w:val="22"/>
              </w:rPr>
              <w:t>их</w:t>
            </w:r>
            <w:r w:rsidRPr="00320752">
              <w:rPr>
                <w:rFonts w:eastAsia="Calibri" w:cs="Times New Roman"/>
                <w:sz w:val="22"/>
                <w:szCs w:val="22"/>
              </w:rPr>
              <w:t xml:space="preserve"> рекомендаци</w:t>
            </w:r>
            <w:r>
              <w:rPr>
                <w:rFonts w:eastAsia="Calibri" w:cs="Times New Roman"/>
                <w:sz w:val="22"/>
                <w:szCs w:val="22"/>
              </w:rPr>
              <w:t>й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966B2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9B4A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0C17E519" w14:textId="77777777" w:rsidTr="00615CAA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E0C56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1C12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5BF2F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85135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name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431B1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Название документа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3F7B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2C26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10A42444" w14:textId="77777777" w:rsidTr="00615CAA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BCAC1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327E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BDB2B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CDC8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id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4478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Идентификатор документа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82FC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числовой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EA2B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1B7F4BC1" w14:textId="77777777" w:rsidTr="00615CAA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0FEE8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DFF1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F031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D69A5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MKB10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EBE7A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Список диагнозов, к которым относится КР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2C8C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E90A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71E8717C" w14:textId="77777777" w:rsidTr="00615CAA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9E7B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8BC8C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A1431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97C54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age_group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86BF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Возрастная группа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D3CD6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B07D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469BA077" w14:textId="77777777" w:rsidTr="00615CAA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568C9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5C887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EB668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C98FF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revision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A54D7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Блок описания редакции документа КР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A0B2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9A13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7D48C05C" w14:textId="77777777" w:rsidTr="00615CAA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67C00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3DF13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5B47F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55E3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id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5B813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Идентификатор редакции документа КР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7963F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числовой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3E3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6CA6096D" w14:textId="77777777" w:rsidTr="00615CAA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08775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D7306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9AE1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9C40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begin_date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17E6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 вступления в силу редакции документа КР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8A408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A6D7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327A5912" w14:textId="77777777" w:rsidTr="00615CAA"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C4985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4A08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608A2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A1E6B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end_date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C084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 утраты силы редакции документа КР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6DF9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D76F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</w:tbl>
    <w:p w14:paraId="1AB7D1F2" w14:textId="77777777" w:rsidR="00200F02" w:rsidRPr="00821733" w:rsidRDefault="00200F02" w:rsidP="00200F02">
      <w:pPr>
        <w:pStyle w:val="40"/>
        <w:suppressAutoHyphens/>
        <w:ind w:right="0" w:firstLine="709"/>
        <w:rPr>
          <w:rFonts w:eastAsia="Liberation Mono"/>
          <w:color w:val="000000"/>
        </w:rPr>
      </w:pPr>
      <w:bookmarkStart w:id="211" w:name="_Toc46488848"/>
      <w:bookmarkStart w:id="212" w:name="_Toc92977292"/>
      <w:r w:rsidRPr="00821733">
        <w:lastRenderedPageBreak/>
        <w:t xml:space="preserve">Формат запроса на получение списка клинических рекомендаций методом </w:t>
      </w:r>
      <w:r w:rsidRPr="00821733">
        <w:rPr>
          <w:rFonts w:eastAsia="Liberation Mono"/>
          <w:color w:val="000000"/>
          <w:lang w:val="en-US"/>
        </w:rPr>
        <w:t>getClinrecList</w:t>
      </w:r>
      <w:bookmarkEnd w:id="211"/>
      <w:bookmarkEnd w:id="212"/>
    </w:p>
    <w:p w14:paraId="18FDF28E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proofErr w:type="gramStart"/>
      <w:r w:rsidRPr="00821733">
        <w:rPr>
          <w:rFonts w:ascii="Times New Roman" w:eastAsia="Liberation Mono" w:hAnsi="Times New Roman"/>
          <w:szCs w:val="24"/>
        </w:rPr>
        <w:t>&lt;?xml</w:t>
      </w:r>
      <w:proofErr w:type="gramEnd"/>
      <w:r w:rsidRPr="00821733">
        <w:rPr>
          <w:rFonts w:ascii="Times New Roman" w:eastAsia="Liberation Mono" w:hAnsi="Times New Roman"/>
          <w:szCs w:val="24"/>
        </w:rPr>
        <w:t xml:space="preserve"> version="1.0" encoding="UTF-8"?&gt;</w:t>
      </w:r>
    </w:p>
    <w:p w14:paraId="614EE98E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821733">
        <w:rPr>
          <w:rFonts w:ascii="Times New Roman" w:eastAsia="Liberation Mono" w:hAnsi="Times New Roman"/>
          <w:szCs w:val="24"/>
        </w:rPr>
        <w:t>&lt;s</w:t>
      </w:r>
      <w:proofErr w:type="gramStart"/>
      <w:r w:rsidRPr="00821733">
        <w:rPr>
          <w:rFonts w:ascii="Times New Roman" w:eastAsia="Liberation Mono" w:hAnsi="Times New Roman"/>
          <w:szCs w:val="24"/>
        </w:rPr>
        <w:t>:Envelope</w:t>
      </w:r>
      <w:proofErr w:type="gramEnd"/>
      <w:r w:rsidRPr="00821733">
        <w:rPr>
          <w:rFonts w:ascii="Times New Roman" w:eastAsia="Liberation Mono" w:hAnsi="Times New Roman"/>
          <w:szCs w:val="24"/>
        </w:rPr>
        <w:t xml:space="preserve"> xmlns:s="http://schemas.xmlsoap.org/soap/envelope/" xmlns:a="http://www.w3.org/2005/08/addressing" xmlns:wsse="http://docs.oasis-open.org/wss/2004/01/oasis-200401-wss-wssecurity-secext-1.0.xsd"&gt;</w:t>
      </w:r>
    </w:p>
    <w:p w14:paraId="2B62E0BA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</w:t>
      </w:r>
      <w:r w:rsidRPr="00821733">
        <w:rPr>
          <w:rFonts w:ascii="Times New Roman" w:eastAsia="Liberation Mono" w:hAnsi="Times New Roman"/>
          <w:szCs w:val="24"/>
        </w:rPr>
        <w:t>&lt;</w:t>
      </w:r>
      <w:proofErr w:type="gramStart"/>
      <w:r w:rsidRPr="00821733">
        <w:rPr>
          <w:rFonts w:ascii="Times New Roman" w:eastAsia="Liberation Mono" w:hAnsi="Times New Roman"/>
          <w:szCs w:val="24"/>
        </w:rPr>
        <w:t>s:</w:t>
      </w:r>
      <w:proofErr w:type="gramEnd"/>
      <w:r w:rsidRPr="00821733">
        <w:rPr>
          <w:rFonts w:ascii="Times New Roman" w:eastAsia="Liberation Mono" w:hAnsi="Times New Roman"/>
          <w:szCs w:val="24"/>
        </w:rPr>
        <w:t>Header&gt;</w:t>
      </w:r>
    </w:p>
    <w:p w14:paraId="0B5407E1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&lt;a</w:t>
      </w:r>
      <w:proofErr w:type="gramStart"/>
      <w:r w:rsidRPr="00821733">
        <w:rPr>
          <w:rFonts w:ascii="Times New Roman" w:eastAsia="Liberation Mono" w:hAnsi="Times New Roman"/>
          <w:szCs w:val="24"/>
        </w:rPr>
        <w:t>:Action</w:t>
      </w:r>
      <w:proofErr w:type="gramEnd"/>
      <w:r w:rsidRPr="00821733">
        <w:rPr>
          <w:rFonts w:ascii="Times New Roman" w:eastAsia="Liberation Mono" w:hAnsi="Times New Roman"/>
          <w:szCs w:val="24"/>
        </w:rPr>
        <w:t>&gt;clinrecList&lt;/a:Action&gt;</w:t>
      </w:r>
    </w:p>
    <w:p w14:paraId="31BF0114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&lt;transportHeader xmlns="http://egisz.rosminzdrav.ru" xmlns:i="http://www.w3.org/2001/XMLSchema-instance"&gt;</w:t>
      </w:r>
    </w:p>
    <w:p w14:paraId="07993AE7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</w:rPr>
        <w:t xml:space="preserve">      </w:t>
      </w:r>
      <w:r w:rsidRPr="00821733">
        <w:rPr>
          <w:rFonts w:ascii="Times New Roman" w:eastAsia="Liberation Mono" w:hAnsi="Times New Roman"/>
          <w:szCs w:val="24"/>
          <w:lang w:val="ru-RU"/>
        </w:rPr>
        <w:t>&lt;</w:t>
      </w:r>
      <w:r w:rsidRPr="00821733">
        <w:rPr>
          <w:rFonts w:ascii="Times New Roman" w:eastAsia="Liberation Mono" w:hAnsi="Times New Roman"/>
          <w:szCs w:val="24"/>
        </w:rPr>
        <w:t>authInfo</w:t>
      </w:r>
      <w:r w:rsidRPr="00821733">
        <w:rPr>
          <w:rFonts w:ascii="Times New Roman" w:eastAsia="Liberation Mono" w:hAnsi="Times New Roman"/>
          <w:szCs w:val="24"/>
          <w:lang w:val="ru-RU"/>
        </w:rPr>
        <w:t>&gt;</w:t>
      </w:r>
    </w:p>
    <w:p w14:paraId="1C757335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  </w:t>
      </w:r>
      <w:r w:rsidRPr="00821733">
        <w:rPr>
          <w:rFonts w:ascii="Times New Roman" w:eastAsia="Liberation Mono" w:hAnsi="Times New Roman"/>
          <w:szCs w:val="24"/>
          <w:lang w:val="ru-RU"/>
        </w:rPr>
        <w:t>&lt;</w:t>
      </w:r>
      <w:r w:rsidRPr="00821733">
        <w:rPr>
          <w:rFonts w:ascii="Times New Roman" w:eastAsia="Liberation Mono" w:hAnsi="Times New Roman"/>
          <w:szCs w:val="24"/>
        </w:rPr>
        <w:t>clientEntityId</w:t>
      </w:r>
      <w:r w:rsidRPr="00821733">
        <w:rPr>
          <w:rFonts w:ascii="Times New Roman" w:eastAsia="Liberation Mono" w:hAnsi="Times New Roman"/>
          <w:szCs w:val="24"/>
          <w:lang w:val="ru-RU"/>
        </w:rPr>
        <w:t>&gt;Идентификатор ИС, полученный при регистрации&lt;/</w:t>
      </w:r>
      <w:r w:rsidRPr="00821733">
        <w:rPr>
          <w:rFonts w:ascii="Times New Roman" w:eastAsia="Liberation Mono" w:hAnsi="Times New Roman"/>
          <w:szCs w:val="24"/>
        </w:rPr>
        <w:t>clientEntityId</w:t>
      </w:r>
      <w:r w:rsidRPr="00821733">
        <w:rPr>
          <w:rFonts w:ascii="Times New Roman" w:eastAsia="Liberation Mono" w:hAnsi="Times New Roman"/>
          <w:szCs w:val="24"/>
          <w:lang w:val="ru-RU"/>
        </w:rPr>
        <w:t>&gt;</w:t>
      </w:r>
    </w:p>
    <w:p w14:paraId="60D17013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</w:t>
      </w:r>
      <w:r w:rsidRPr="00821733">
        <w:rPr>
          <w:rFonts w:ascii="Times New Roman" w:eastAsia="Liberation Mono" w:hAnsi="Times New Roman"/>
          <w:szCs w:val="24"/>
        </w:rPr>
        <w:t>&lt;/authInfo&gt;</w:t>
      </w:r>
    </w:p>
    <w:p w14:paraId="5DC56F1A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&lt;/transportHeader&gt;</w:t>
      </w:r>
    </w:p>
    <w:p w14:paraId="7A442F5A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&lt;a</w:t>
      </w:r>
      <w:proofErr w:type="gramStart"/>
      <w:r w:rsidRPr="00821733">
        <w:rPr>
          <w:rFonts w:ascii="Times New Roman" w:eastAsia="Liberation Mono" w:hAnsi="Times New Roman"/>
          <w:szCs w:val="24"/>
        </w:rPr>
        <w:t>:MessageID</w:t>
      </w:r>
      <w:proofErr w:type="gramEnd"/>
      <w:r w:rsidRPr="00821733">
        <w:rPr>
          <w:rFonts w:ascii="Times New Roman" w:eastAsia="Liberation Mono" w:hAnsi="Times New Roman"/>
          <w:szCs w:val="24"/>
        </w:rPr>
        <w:t>&gt;Идентификатор сообщения&lt;/a:MessageID&gt;</w:t>
      </w:r>
    </w:p>
    <w:p w14:paraId="24D99A04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&lt;a</w:t>
      </w:r>
      <w:proofErr w:type="gramStart"/>
      <w:r w:rsidRPr="00821733">
        <w:rPr>
          <w:rFonts w:ascii="Times New Roman" w:eastAsia="Liberation Mono" w:hAnsi="Times New Roman"/>
          <w:szCs w:val="24"/>
        </w:rPr>
        <w:t>:ReplyTo</w:t>
      </w:r>
      <w:proofErr w:type="gramEnd"/>
      <w:r w:rsidRPr="00821733">
        <w:rPr>
          <w:rFonts w:ascii="Times New Roman" w:eastAsia="Liberation Mono" w:hAnsi="Times New Roman"/>
          <w:szCs w:val="24"/>
        </w:rPr>
        <w:t>&gt;</w:t>
      </w:r>
    </w:p>
    <w:p w14:paraId="4AF64AEB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</w:t>
      </w:r>
      <w:r w:rsidRPr="00821733">
        <w:rPr>
          <w:rFonts w:ascii="Times New Roman" w:eastAsia="Liberation Mono" w:hAnsi="Times New Roman"/>
          <w:szCs w:val="24"/>
        </w:rPr>
        <w:t>&lt;a:Address&gt;http://www.w3.org/2005/08/addressing/anonymous&lt;/a:Address&gt;</w:t>
      </w:r>
    </w:p>
    <w:p w14:paraId="65A4ED70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&lt;/a</w:t>
      </w:r>
      <w:proofErr w:type="gramStart"/>
      <w:r w:rsidRPr="00821733">
        <w:rPr>
          <w:rFonts w:ascii="Times New Roman" w:eastAsia="Liberation Mono" w:hAnsi="Times New Roman"/>
          <w:szCs w:val="24"/>
        </w:rPr>
        <w:t>:ReplyTo</w:t>
      </w:r>
      <w:proofErr w:type="gramEnd"/>
      <w:r w:rsidRPr="00821733">
        <w:rPr>
          <w:rFonts w:ascii="Times New Roman" w:eastAsia="Liberation Mono" w:hAnsi="Times New Roman"/>
          <w:szCs w:val="24"/>
        </w:rPr>
        <w:t>&gt;</w:t>
      </w:r>
    </w:p>
    <w:p w14:paraId="0335DA40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&lt;a</w:t>
      </w:r>
      <w:proofErr w:type="gramStart"/>
      <w:r w:rsidRPr="00821733">
        <w:rPr>
          <w:rFonts w:ascii="Times New Roman" w:eastAsia="Liberation Mono" w:hAnsi="Times New Roman"/>
          <w:szCs w:val="24"/>
        </w:rPr>
        <w:t>:To</w:t>
      </w:r>
      <w:proofErr w:type="gramEnd"/>
      <w:r w:rsidRPr="00821733">
        <w:rPr>
          <w:rFonts w:ascii="Times New Roman" w:eastAsia="Liberation Mono" w:hAnsi="Times New Roman"/>
          <w:szCs w:val="24"/>
        </w:rPr>
        <w:t>&gt;Адрес сервиса Системы в ИПС&lt;/a:To&gt;</w:t>
      </w:r>
    </w:p>
    <w:p w14:paraId="440286B1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&lt;wsse</w:t>
      </w:r>
      <w:proofErr w:type="gramStart"/>
      <w:r w:rsidRPr="00821733">
        <w:rPr>
          <w:rFonts w:ascii="Times New Roman" w:eastAsia="Liberation Mono" w:hAnsi="Times New Roman"/>
          <w:szCs w:val="24"/>
        </w:rPr>
        <w:t>:Security</w:t>
      </w:r>
      <w:proofErr w:type="gramEnd"/>
      <w:r w:rsidRPr="00821733">
        <w:rPr>
          <w:rFonts w:ascii="Times New Roman" w:eastAsia="Liberation Mono" w:hAnsi="Times New Roman"/>
          <w:szCs w:val="24"/>
        </w:rPr>
        <w:t>&gt;Блок подписи&lt;/wsse:Security&gt;</w:t>
      </w:r>
    </w:p>
    <w:p w14:paraId="2FF60C0C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</w:t>
      </w:r>
      <w:r w:rsidRPr="00821733">
        <w:rPr>
          <w:rFonts w:ascii="Times New Roman" w:eastAsia="Liberation Mono" w:hAnsi="Times New Roman"/>
          <w:szCs w:val="24"/>
        </w:rPr>
        <w:t>&lt;/s</w:t>
      </w:r>
      <w:proofErr w:type="gramStart"/>
      <w:r w:rsidRPr="00821733">
        <w:rPr>
          <w:rFonts w:ascii="Times New Roman" w:eastAsia="Liberation Mono" w:hAnsi="Times New Roman"/>
          <w:szCs w:val="24"/>
        </w:rPr>
        <w:t>:Header</w:t>
      </w:r>
      <w:proofErr w:type="gramEnd"/>
      <w:r w:rsidRPr="00821733">
        <w:rPr>
          <w:rFonts w:ascii="Times New Roman" w:eastAsia="Liberation Mono" w:hAnsi="Times New Roman"/>
          <w:szCs w:val="24"/>
        </w:rPr>
        <w:t>&gt;</w:t>
      </w:r>
    </w:p>
    <w:p w14:paraId="0D38E761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</w:t>
      </w:r>
      <w:r w:rsidRPr="00821733">
        <w:rPr>
          <w:rFonts w:ascii="Times New Roman" w:eastAsia="Liberation Mono" w:hAnsi="Times New Roman"/>
          <w:szCs w:val="24"/>
        </w:rPr>
        <w:t>&lt;s</w:t>
      </w:r>
      <w:proofErr w:type="gramStart"/>
      <w:r w:rsidRPr="00821733">
        <w:rPr>
          <w:rFonts w:ascii="Times New Roman" w:eastAsia="Liberation Mono" w:hAnsi="Times New Roman"/>
          <w:szCs w:val="24"/>
        </w:rPr>
        <w:t>:Body</w:t>
      </w:r>
      <w:proofErr w:type="gramEnd"/>
      <w:r w:rsidRPr="00821733">
        <w:rPr>
          <w:rFonts w:ascii="Times New Roman" w:eastAsia="Liberation Mono" w:hAnsi="Times New Roman"/>
          <w:szCs w:val="24"/>
        </w:rPr>
        <w:t xml:space="preserve"> xmlns:d2p1="http://docs.oasis-open.org/wss/2004/01/oasis-200401-wss-wssecurity-utility-1.0.xsd" xmlns:xsd="http://www.w3.org/2001/XMLSchema" xmlns:xsi="http://www.w3.org/2001/XMLSchema-instance" d2p1:Id="BodyID "&gt;</w:t>
      </w:r>
    </w:p>
    <w:p w14:paraId="5B111E7F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 xml:space="preserve">&lt;getClinrecList </w:t>
      </w:r>
      <w:r w:rsidRPr="00821733">
        <w:rPr>
          <w:rFonts w:ascii="Times New Roman" w:eastAsia="Calibri" w:hAnsi="Times New Roman"/>
          <w:szCs w:val="24"/>
        </w:rPr>
        <w:t>xmlns="http://vimis.rosminzdrav.ru/"</w:t>
      </w:r>
      <w:r w:rsidRPr="00821733">
        <w:rPr>
          <w:rFonts w:ascii="Times New Roman" w:eastAsia="Liberation Mono" w:hAnsi="Times New Roman"/>
          <w:szCs w:val="24"/>
        </w:rPr>
        <w:t xml:space="preserve"> /&gt;</w:t>
      </w:r>
    </w:p>
    <w:p w14:paraId="3ACBD90F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</w:t>
      </w:r>
      <w:r w:rsidRPr="00821733">
        <w:rPr>
          <w:rFonts w:ascii="Times New Roman" w:eastAsia="Liberation Mono" w:hAnsi="Times New Roman"/>
          <w:szCs w:val="24"/>
        </w:rPr>
        <w:t>&lt;/s</w:t>
      </w:r>
      <w:proofErr w:type="gramStart"/>
      <w:r w:rsidRPr="00821733">
        <w:rPr>
          <w:rFonts w:ascii="Times New Roman" w:eastAsia="Liberation Mono" w:hAnsi="Times New Roman"/>
          <w:szCs w:val="24"/>
        </w:rPr>
        <w:t>:Body</w:t>
      </w:r>
      <w:proofErr w:type="gramEnd"/>
      <w:r w:rsidRPr="00821733">
        <w:rPr>
          <w:rFonts w:ascii="Times New Roman" w:eastAsia="Liberation Mono" w:hAnsi="Times New Roman"/>
          <w:szCs w:val="24"/>
        </w:rPr>
        <w:t>&gt;</w:t>
      </w:r>
    </w:p>
    <w:p w14:paraId="3952F602" w14:textId="77777777" w:rsidR="00200F02" w:rsidRPr="00821733" w:rsidRDefault="00200F02" w:rsidP="00200F02">
      <w:pPr>
        <w:pStyle w:val="phnormal"/>
        <w:rPr>
          <w:szCs w:val="24"/>
        </w:rPr>
      </w:pPr>
      <w:r w:rsidRPr="00821733">
        <w:rPr>
          <w:rFonts w:eastAsia="Liberation Mono"/>
          <w:szCs w:val="24"/>
        </w:rPr>
        <w:t>&lt;/</w:t>
      </w:r>
      <w:proofErr w:type="gramStart"/>
      <w:r w:rsidRPr="00821733">
        <w:rPr>
          <w:rFonts w:eastAsia="Liberation Mono"/>
          <w:szCs w:val="24"/>
        </w:rPr>
        <w:t>s:Envelope</w:t>
      </w:r>
      <w:proofErr w:type="gramEnd"/>
      <w:r w:rsidRPr="00821733">
        <w:rPr>
          <w:rFonts w:eastAsia="Liberation Mono"/>
          <w:szCs w:val="24"/>
        </w:rPr>
        <w:t>&gt;</w:t>
      </w:r>
    </w:p>
    <w:p w14:paraId="3EB4713C" w14:textId="77777777" w:rsidR="00200F02" w:rsidRPr="00821733" w:rsidRDefault="00200F02" w:rsidP="00200F02">
      <w:pPr>
        <w:pStyle w:val="40"/>
        <w:suppressAutoHyphens/>
        <w:ind w:firstLine="709"/>
        <w:rPr>
          <w:rFonts w:eastAsia="Liberation Mono"/>
          <w:color w:val="000000"/>
        </w:rPr>
      </w:pPr>
      <w:bookmarkStart w:id="213" w:name="_Toc46488849"/>
      <w:bookmarkStart w:id="214" w:name="_Toc92977293"/>
      <w:r w:rsidRPr="00821733">
        <w:t xml:space="preserve">Формат синхронного ответа на метод </w:t>
      </w:r>
      <w:r w:rsidRPr="00821733">
        <w:rPr>
          <w:rFonts w:eastAsia="Liberation Mono"/>
          <w:color w:val="000000"/>
          <w:lang w:val="en-US"/>
        </w:rPr>
        <w:t>getClinrecList</w:t>
      </w:r>
      <w:bookmarkEnd w:id="213"/>
      <w:bookmarkEnd w:id="214"/>
    </w:p>
    <w:p w14:paraId="2B68E1B7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proofErr w:type="gramStart"/>
      <w:r w:rsidRPr="00821733">
        <w:rPr>
          <w:rFonts w:ascii="Times New Roman" w:eastAsia="Calibri" w:hAnsi="Times New Roman"/>
          <w:szCs w:val="24"/>
        </w:rPr>
        <w:t>&lt;?xml</w:t>
      </w:r>
      <w:proofErr w:type="gramEnd"/>
      <w:r w:rsidRPr="00821733">
        <w:rPr>
          <w:rFonts w:ascii="Times New Roman" w:eastAsia="Calibri" w:hAnsi="Times New Roman"/>
          <w:szCs w:val="24"/>
        </w:rPr>
        <w:t xml:space="preserve"> version="1.0" encoding="UTF-8"?&gt;</w:t>
      </w:r>
    </w:p>
    <w:p w14:paraId="71A7F7ED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821733">
        <w:rPr>
          <w:rFonts w:ascii="Times New Roman" w:eastAsia="Calibri" w:hAnsi="Times New Roman"/>
          <w:szCs w:val="24"/>
        </w:rPr>
        <w:t>&lt;soap</w:t>
      </w:r>
      <w:proofErr w:type="gramStart"/>
      <w:r w:rsidRPr="00821733">
        <w:rPr>
          <w:rFonts w:ascii="Times New Roman" w:eastAsia="Calibri" w:hAnsi="Times New Roman"/>
          <w:szCs w:val="24"/>
        </w:rPr>
        <w:t>:Envelope</w:t>
      </w:r>
      <w:proofErr w:type="gramEnd"/>
      <w:r w:rsidRPr="00821733">
        <w:rPr>
          <w:rFonts w:ascii="Times New Roman" w:eastAsia="Calibri" w:hAnsi="Times New Roman"/>
          <w:szCs w:val="24"/>
        </w:rPr>
        <w:t xml:space="preserve">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53DF461E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</w:t>
      </w:r>
      <w:r w:rsidRPr="00821733">
        <w:rPr>
          <w:rFonts w:ascii="Times New Roman" w:eastAsia="Calibri" w:hAnsi="Times New Roman"/>
          <w:szCs w:val="24"/>
        </w:rPr>
        <w:t>&lt;</w:t>
      </w:r>
      <w:proofErr w:type="gramStart"/>
      <w:r w:rsidRPr="00821733">
        <w:rPr>
          <w:rFonts w:ascii="Times New Roman" w:eastAsia="Calibri" w:hAnsi="Times New Roman"/>
          <w:szCs w:val="24"/>
        </w:rPr>
        <w:t>soap:</w:t>
      </w:r>
      <w:proofErr w:type="gramEnd"/>
      <w:r w:rsidRPr="00821733">
        <w:rPr>
          <w:rFonts w:ascii="Times New Roman" w:eastAsia="Calibri" w:hAnsi="Times New Roman"/>
          <w:szCs w:val="24"/>
        </w:rPr>
        <w:t>Header&gt;</w:t>
      </w:r>
    </w:p>
    <w:p w14:paraId="3791D307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&lt;Action xmlns="http://www.w3.org/2005/08/addressing"&gt;</w:t>
      </w:r>
      <w:r w:rsidRPr="00821733">
        <w:rPr>
          <w:rFonts w:ascii="Times New Roman" w:eastAsia="Liberation Mono" w:hAnsi="Times New Roman"/>
          <w:szCs w:val="24"/>
        </w:rPr>
        <w:t>clinrecList</w:t>
      </w:r>
      <w:r w:rsidRPr="00821733">
        <w:rPr>
          <w:rFonts w:ascii="Times New Roman" w:eastAsia="Calibri" w:hAnsi="Times New Roman"/>
          <w:szCs w:val="24"/>
        </w:rPr>
        <w:t>&lt;/Action&gt;</w:t>
      </w:r>
    </w:p>
    <w:p w14:paraId="70597D1F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&lt;MessageID xmlns="http://www.w3.org/2005/08/addressing"&gt;Идентификатор сообщения&lt;/MessageID&gt;</w:t>
      </w:r>
    </w:p>
    <w:p w14:paraId="3421F657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&lt;To xmlns="http://www.w3.org/2005/08/addressing"&gt;http://www.w3.org/2005/08/addressing/anonymous&lt;/To&gt;</w:t>
      </w:r>
    </w:p>
    <w:p w14:paraId="15F426A0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RelatesTo</w:t>
      </w:r>
      <w:r w:rsidRPr="00821733">
        <w:rPr>
          <w:rFonts w:ascii="Times New Roman" w:eastAsia="Calibri" w:hAnsi="Times New Roman"/>
          <w:szCs w:val="24"/>
          <w:lang w:val="ru-RU"/>
        </w:rPr>
        <w:t xml:space="preserve"> </w:t>
      </w:r>
      <w:r w:rsidRPr="00821733">
        <w:rPr>
          <w:rFonts w:ascii="Times New Roman" w:eastAsia="Calibri" w:hAnsi="Times New Roman"/>
          <w:szCs w:val="24"/>
        </w:rPr>
        <w:t>xmlns</w:t>
      </w:r>
      <w:r w:rsidRPr="00821733">
        <w:rPr>
          <w:rFonts w:ascii="Times New Roman" w:eastAsia="Calibri" w:hAnsi="Times New Roman"/>
          <w:szCs w:val="24"/>
          <w:lang w:val="ru-RU"/>
        </w:rPr>
        <w:t>="</w:t>
      </w:r>
      <w:r w:rsidRPr="00821733">
        <w:rPr>
          <w:rFonts w:ascii="Times New Roman" w:eastAsia="Calibri" w:hAnsi="Times New Roman"/>
          <w:szCs w:val="24"/>
        </w:rPr>
        <w:t>http</w:t>
      </w:r>
      <w:r w:rsidRPr="00821733">
        <w:rPr>
          <w:rFonts w:ascii="Times New Roman" w:eastAsia="Calibri" w:hAnsi="Times New Roman"/>
          <w:szCs w:val="24"/>
          <w:lang w:val="ru-RU"/>
        </w:rPr>
        <w:t>://</w:t>
      </w:r>
      <w:r w:rsidRPr="00821733">
        <w:rPr>
          <w:rFonts w:ascii="Times New Roman" w:eastAsia="Calibri" w:hAnsi="Times New Roman"/>
          <w:szCs w:val="24"/>
        </w:rPr>
        <w:t>www</w:t>
      </w:r>
      <w:r w:rsidRPr="00821733">
        <w:rPr>
          <w:rFonts w:ascii="Times New Roman" w:eastAsia="Calibri" w:hAnsi="Times New Roman"/>
          <w:szCs w:val="24"/>
          <w:lang w:val="ru-RU"/>
        </w:rPr>
        <w:t>.</w:t>
      </w:r>
      <w:r w:rsidRPr="00821733">
        <w:rPr>
          <w:rFonts w:ascii="Times New Roman" w:eastAsia="Calibri" w:hAnsi="Times New Roman"/>
          <w:szCs w:val="24"/>
        </w:rPr>
        <w:t>w</w:t>
      </w:r>
      <w:r w:rsidRPr="00821733">
        <w:rPr>
          <w:rFonts w:ascii="Times New Roman" w:eastAsia="Calibri" w:hAnsi="Times New Roman"/>
          <w:szCs w:val="24"/>
          <w:lang w:val="ru-RU"/>
        </w:rPr>
        <w:t>3.</w:t>
      </w:r>
      <w:r w:rsidRPr="00821733">
        <w:rPr>
          <w:rFonts w:ascii="Times New Roman" w:eastAsia="Calibri" w:hAnsi="Times New Roman"/>
          <w:szCs w:val="24"/>
        </w:rPr>
        <w:t>org</w:t>
      </w:r>
      <w:r w:rsidRPr="00821733">
        <w:rPr>
          <w:rFonts w:ascii="Times New Roman" w:eastAsia="Calibri" w:hAnsi="Times New Roman"/>
          <w:szCs w:val="24"/>
          <w:lang w:val="ru-RU"/>
        </w:rPr>
        <w:t>/2005/08/</w:t>
      </w:r>
      <w:r w:rsidRPr="00821733">
        <w:rPr>
          <w:rFonts w:ascii="Times New Roman" w:eastAsia="Calibri" w:hAnsi="Times New Roman"/>
          <w:szCs w:val="24"/>
        </w:rPr>
        <w:t>addressing</w:t>
      </w:r>
      <w:proofErr w:type="gramStart"/>
      <w:r w:rsidRPr="00821733">
        <w:rPr>
          <w:rFonts w:ascii="Times New Roman" w:eastAsia="Calibri" w:hAnsi="Times New Roman"/>
          <w:szCs w:val="24"/>
          <w:lang w:val="ru-RU"/>
        </w:rPr>
        <w:t>"&gt;Идентификатор</w:t>
      </w:r>
      <w:proofErr w:type="gramEnd"/>
      <w:r w:rsidRPr="00821733">
        <w:rPr>
          <w:rFonts w:ascii="Times New Roman" w:eastAsia="Calibri" w:hAnsi="Times New Roman"/>
          <w:szCs w:val="24"/>
          <w:lang w:val="ru-RU"/>
        </w:rPr>
        <w:t xml:space="preserve"> сообщения, на который отправляется синхронный ответ&lt;/</w:t>
      </w:r>
      <w:r w:rsidRPr="00821733">
        <w:rPr>
          <w:rFonts w:ascii="Times New Roman" w:eastAsia="Calibri" w:hAnsi="Times New Roman"/>
          <w:szCs w:val="24"/>
        </w:rPr>
        <w:t>RelatesTo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527A7262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Calibri" w:hAnsi="Times New Roman"/>
          <w:szCs w:val="24"/>
          <w:lang w:val="ru-RU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</w:t>
      </w:r>
      <w:proofErr w:type="gramStart"/>
      <w:r w:rsidRPr="00821733">
        <w:rPr>
          <w:rFonts w:ascii="Times New Roman" w:eastAsia="Calibri" w:hAnsi="Times New Roman"/>
          <w:szCs w:val="24"/>
        </w:rPr>
        <w:t>wsse:</w:t>
      </w:r>
      <w:proofErr w:type="gramEnd"/>
      <w:r w:rsidRPr="00821733">
        <w:rPr>
          <w:rFonts w:ascii="Times New Roman" w:eastAsia="Calibri" w:hAnsi="Times New Roman"/>
          <w:szCs w:val="24"/>
        </w:rPr>
        <w:t>Security&gt;</w:t>
      </w:r>
    </w:p>
    <w:p w14:paraId="3E830486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  </w:t>
      </w:r>
      <w:r w:rsidRPr="00821733">
        <w:rPr>
          <w:rFonts w:ascii="Times New Roman" w:eastAsia="Calibri" w:hAnsi="Times New Roman"/>
          <w:szCs w:val="24"/>
        </w:rPr>
        <w:t>Блок подписи</w:t>
      </w:r>
    </w:p>
    <w:p w14:paraId="43516A3D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&lt;/wsse</w:t>
      </w:r>
      <w:proofErr w:type="gramStart"/>
      <w:r w:rsidRPr="00821733">
        <w:rPr>
          <w:rFonts w:ascii="Times New Roman" w:eastAsia="Calibri" w:hAnsi="Times New Roman"/>
          <w:szCs w:val="24"/>
        </w:rPr>
        <w:t>:Security</w:t>
      </w:r>
      <w:proofErr w:type="gramEnd"/>
      <w:r w:rsidRPr="00821733">
        <w:rPr>
          <w:rFonts w:ascii="Times New Roman" w:eastAsia="Calibri" w:hAnsi="Times New Roman"/>
          <w:szCs w:val="24"/>
        </w:rPr>
        <w:t>&gt;</w:t>
      </w:r>
    </w:p>
    <w:p w14:paraId="25656CAB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</w:t>
      </w:r>
      <w:r w:rsidRPr="00821733">
        <w:rPr>
          <w:rFonts w:ascii="Times New Roman" w:eastAsia="Calibri" w:hAnsi="Times New Roman"/>
          <w:szCs w:val="24"/>
        </w:rPr>
        <w:t>&lt;/soap</w:t>
      </w:r>
      <w:proofErr w:type="gramStart"/>
      <w:r w:rsidRPr="00821733">
        <w:rPr>
          <w:rFonts w:ascii="Times New Roman" w:eastAsia="Calibri" w:hAnsi="Times New Roman"/>
          <w:szCs w:val="24"/>
        </w:rPr>
        <w:t>:Header</w:t>
      </w:r>
      <w:proofErr w:type="gramEnd"/>
      <w:r w:rsidRPr="00821733">
        <w:rPr>
          <w:rFonts w:ascii="Times New Roman" w:eastAsia="Calibri" w:hAnsi="Times New Roman"/>
          <w:szCs w:val="24"/>
        </w:rPr>
        <w:t>&gt;</w:t>
      </w:r>
    </w:p>
    <w:p w14:paraId="3F06B30A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lastRenderedPageBreak/>
        <w:t xml:space="preserve">  </w:t>
      </w:r>
      <w:r w:rsidRPr="00821733">
        <w:rPr>
          <w:rFonts w:ascii="Times New Roman" w:eastAsia="Calibri" w:hAnsi="Times New Roman"/>
          <w:szCs w:val="24"/>
        </w:rPr>
        <w:t>&lt;soap</w:t>
      </w:r>
      <w:proofErr w:type="gramStart"/>
      <w:r w:rsidRPr="00821733">
        <w:rPr>
          <w:rFonts w:ascii="Times New Roman" w:eastAsia="Calibri" w:hAnsi="Times New Roman"/>
          <w:szCs w:val="24"/>
        </w:rPr>
        <w:t>:Body</w:t>
      </w:r>
      <w:proofErr w:type="gramEnd"/>
      <w:r w:rsidRPr="00821733">
        <w:rPr>
          <w:rFonts w:ascii="Times New Roman" w:eastAsia="Calibri" w:hAnsi="Times New Roman"/>
          <w:szCs w:val="24"/>
        </w:rPr>
        <w:t xml:space="preserve"> wsu:Id="body"&gt;</w:t>
      </w:r>
    </w:p>
    <w:p w14:paraId="7F0F5514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&lt;ns2</w:t>
      </w:r>
      <w:proofErr w:type="gramStart"/>
      <w:r w:rsidRPr="00821733">
        <w:rPr>
          <w:rFonts w:ascii="Times New Roman" w:eastAsia="Calibri" w:hAnsi="Times New Roman"/>
          <w:szCs w:val="24"/>
        </w:rPr>
        <w:t>:clinrecListResponse</w:t>
      </w:r>
      <w:proofErr w:type="gramEnd"/>
      <w:r w:rsidRPr="00821733">
        <w:rPr>
          <w:rFonts w:ascii="Times New Roman" w:eastAsia="Calibri" w:hAnsi="Times New Roman"/>
          <w:szCs w:val="24"/>
        </w:rPr>
        <w:t xml:space="preserve"> xmlns:ns2="http://vimis.rosminzdrav.ru/"&gt;</w:t>
      </w:r>
    </w:p>
    <w:p w14:paraId="0A3FE74A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Calibri" w:hAnsi="Times New Roman"/>
          <w:szCs w:val="24"/>
        </w:rPr>
        <w:t xml:space="preserve">        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summary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5098C1A5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>
        <w:rPr>
          <w:rFonts w:ascii="Times New Roman" w:eastAsia="Calibri" w:hAnsi="Times New Roman"/>
          <w:szCs w:val="24"/>
          <w:lang w:val="ru-RU"/>
        </w:rPr>
        <w:t xml:space="preserve">              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name</w:t>
      </w:r>
      <w:r w:rsidRPr="00821733">
        <w:rPr>
          <w:rFonts w:ascii="Times New Roman" w:eastAsia="Calibri" w:hAnsi="Times New Roman"/>
          <w:szCs w:val="24"/>
          <w:lang w:val="ru-RU"/>
        </w:rPr>
        <w:t>&gt;Название документа 1&lt;/</w:t>
      </w:r>
      <w:r w:rsidRPr="00821733">
        <w:rPr>
          <w:rFonts w:ascii="Times New Roman" w:eastAsia="Calibri" w:hAnsi="Times New Roman"/>
          <w:szCs w:val="24"/>
        </w:rPr>
        <w:t>name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0F49C6E3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>
        <w:rPr>
          <w:rFonts w:ascii="Times New Roman" w:eastAsia="Calibri" w:hAnsi="Times New Roman"/>
          <w:szCs w:val="24"/>
          <w:lang w:val="ru-RU"/>
        </w:rPr>
        <w:t xml:space="preserve">              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id</w:t>
      </w:r>
      <w:r w:rsidRPr="00821733">
        <w:rPr>
          <w:rFonts w:ascii="Times New Roman" w:eastAsia="Calibri" w:hAnsi="Times New Roman"/>
          <w:szCs w:val="24"/>
          <w:lang w:val="ru-RU"/>
        </w:rPr>
        <w:t>&gt;Идентификатор документа 1&lt;/</w:t>
      </w:r>
      <w:r w:rsidRPr="00821733">
        <w:rPr>
          <w:rFonts w:ascii="Times New Roman" w:eastAsia="Calibri" w:hAnsi="Times New Roman"/>
          <w:szCs w:val="24"/>
        </w:rPr>
        <w:t>id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1C5FB42E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>
        <w:rPr>
          <w:rFonts w:ascii="Times New Roman" w:eastAsia="Calibri" w:hAnsi="Times New Roman"/>
          <w:szCs w:val="24"/>
          <w:lang w:val="ru-RU"/>
        </w:rPr>
        <w:t xml:space="preserve">              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MKB</w:t>
      </w:r>
      <w:proofErr w:type="gramStart"/>
      <w:r w:rsidRPr="00821733">
        <w:rPr>
          <w:rFonts w:ascii="Times New Roman" w:eastAsia="Calibri" w:hAnsi="Times New Roman"/>
          <w:szCs w:val="24"/>
          <w:lang w:val="ru-RU"/>
        </w:rPr>
        <w:t>10&gt;Список</w:t>
      </w:r>
      <w:proofErr w:type="gramEnd"/>
      <w:r w:rsidRPr="00821733">
        <w:rPr>
          <w:rFonts w:ascii="Times New Roman" w:eastAsia="Calibri" w:hAnsi="Times New Roman"/>
          <w:szCs w:val="24"/>
          <w:lang w:val="ru-RU"/>
        </w:rPr>
        <w:t xml:space="preserve"> диагнозов, к которым относится КР 1&lt;/</w:t>
      </w:r>
      <w:r w:rsidRPr="00821733">
        <w:rPr>
          <w:rFonts w:ascii="Times New Roman" w:eastAsia="Calibri" w:hAnsi="Times New Roman"/>
          <w:szCs w:val="24"/>
        </w:rPr>
        <w:t>MKB</w:t>
      </w:r>
      <w:r w:rsidRPr="00821733">
        <w:rPr>
          <w:rFonts w:ascii="Times New Roman" w:eastAsia="Calibri" w:hAnsi="Times New Roman"/>
          <w:szCs w:val="24"/>
          <w:lang w:val="ru-RU"/>
        </w:rPr>
        <w:t>10&gt;</w:t>
      </w:r>
    </w:p>
    <w:p w14:paraId="1E9007A7" w14:textId="77777777" w:rsidR="00200F02" w:rsidRPr="00500C5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Calibri" w:hAnsi="Times New Roman"/>
          <w:szCs w:val="24"/>
          <w:lang w:val="ru-RU"/>
        </w:rPr>
        <w:t xml:space="preserve">                </w:t>
      </w:r>
      <w:r w:rsidRPr="00500C53">
        <w:rPr>
          <w:rFonts w:ascii="Times New Roman" w:eastAsia="Calibri" w:hAnsi="Times New Roman"/>
          <w:szCs w:val="24"/>
        </w:rPr>
        <w:t>&lt;</w:t>
      </w:r>
      <w:r w:rsidRPr="00821733">
        <w:rPr>
          <w:rFonts w:ascii="Times New Roman" w:eastAsia="Calibri" w:hAnsi="Times New Roman"/>
          <w:szCs w:val="24"/>
        </w:rPr>
        <w:t>age</w:t>
      </w:r>
      <w:r w:rsidRPr="00500C53">
        <w:rPr>
          <w:rFonts w:ascii="Times New Roman" w:eastAsia="Calibri" w:hAnsi="Times New Roman"/>
          <w:szCs w:val="24"/>
        </w:rPr>
        <w:t>_</w:t>
      </w:r>
      <w:r w:rsidRPr="00821733">
        <w:rPr>
          <w:rFonts w:ascii="Times New Roman" w:eastAsia="Calibri" w:hAnsi="Times New Roman"/>
          <w:szCs w:val="24"/>
        </w:rPr>
        <w:t>group</w:t>
      </w:r>
      <w:r w:rsidRPr="00500C53">
        <w:rPr>
          <w:rFonts w:ascii="Times New Roman" w:eastAsia="Calibri" w:hAnsi="Times New Roman"/>
          <w:szCs w:val="24"/>
        </w:rPr>
        <w:t>&gt;</w:t>
      </w:r>
      <w:r w:rsidRPr="00821733">
        <w:rPr>
          <w:rFonts w:ascii="Times New Roman" w:eastAsia="Calibri" w:hAnsi="Times New Roman"/>
          <w:szCs w:val="24"/>
          <w:lang w:val="ru-RU"/>
        </w:rPr>
        <w:t>Возрастная</w:t>
      </w:r>
      <w:r w:rsidRPr="00500C53">
        <w:rPr>
          <w:rFonts w:ascii="Times New Roman" w:eastAsia="Calibri" w:hAnsi="Times New Roman"/>
          <w:szCs w:val="24"/>
        </w:rPr>
        <w:t xml:space="preserve"> </w:t>
      </w:r>
      <w:r w:rsidRPr="00821733">
        <w:rPr>
          <w:rFonts w:ascii="Times New Roman" w:eastAsia="Calibri" w:hAnsi="Times New Roman"/>
          <w:szCs w:val="24"/>
          <w:lang w:val="ru-RU"/>
        </w:rPr>
        <w:t>группа</w:t>
      </w:r>
      <w:r w:rsidRPr="00500C53">
        <w:rPr>
          <w:rFonts w:ascii="Times New Roman" w:eastAsia="Calibri" w:hAnsi="Times New Roman"/>
          <w:szCs w:val="24"/>
        </w:rPr>
        <w:t xml:space="preserve"> 1&lt;/</w:t>
      </w:r>
      <w:r w:rsidRPr="00821733">
        <w:rPr>
          <w:rFonts w:ascii="Times New Roman" w:eastAsia="Calibri" w:hAnsi="Times New Roman"/>
          <w:szCs w:val="24"/>
        </w:rPr>
        <w:t>age</w:t>
      </w:r>
      <w:r w:rsidRPr="00500C53">
        <w:rPr>
          <w:rFonts w:ascii="Times New Roman" w:eastAsia="Calibri" w:hAnsi="Times New Roman"/>
          <w:szCs w:val="24"/>
        </w:rPr>
        <w:t>_</w:t>
      </w:r>
      <w:r w:rsidRPr="00821733">
        <w:rPr>
          <w:rFonts w:ascii="Times New Roman" w:eastAsia="Calibri" w:hAnsi="Times New Roman"/>
          <w:szCs w:val="24"/>
        </w:rPr>
        <w:t>group</w:t>
      </w:r>
      <w:r w:rsidRPr="00500C53">
        <w:rPr>
          <w:rFonts w:ascii="Times New Roman" w:eastAsia="Calibri" w:hAnsi="Times New Roman"/>
          <w:szCs w:val="24"/>
        </w:rPr>
        <w:t>&gt;</w:t>
      </w:r>
    </w:p>
    <w:p w14:paraId="16825B53" w14:textId="77777777" w:rsidR="00200F02" w:rsidRPr="00500C5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500C53">
        <w:rPr>
          <w:rFonts w:ascii="Times New Roman" w:eastAsia="Calibri" w:hAnsi="Times New Roman"/>
          <w:szCs w:val="24"/>
        </w:rPr>
        <w:t xml:space="preserve">                &lt;</w:t>
      </w:r>
      <w:proofErr w:type="gramStart"/>
      <w:r w:rsidRPr="00821733">
        <w:rPr>
          <w:rFonts w:ascii="Times New Roman" w:eastAsia="Calibri" w:hAnsi="Times New Roman"/>
          <w:szCs w:val="24"/>
        </w:rPr>
        <w:t>revision</w:t>
      </w:r>
      <w:proofErr w:type="gramEnd"/>
      <w:r w:rsidRPr="00500C53">
        <w:rPr>
          <w:rFonts w:ascii="Times New Roman" w:eastAsia="Calibri" w:hAnsi="Times New Roman"/>
          <w:szCs w:val="24"/>
        </w:rPr>
        <w:t>&gt;</w:t>
      </w:r>
    </w:p>
    <w:p w14:paraId="21F647D6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500C53">
        <w:rPr>
          <w:rFonts w:ascii="Times New Roman" w:eastAsia="Calibri" w:hAnsi="Times New Roman"/>
          <w:szCs w:val="24"/>
        </w:rPr>
        <w:tab/>
        <w:t xml:space="preserve">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id</w:t>
      </w:r>
      <w:r w:rsidRPr="00821733">
        <w:rPr>
          <w:rFonts w:ascii="Times New Roman" w:eastAsia="Calibri" w:hAnsi="Times New Roman"/>
          <w:szCs w:val="24"/>
          <w:lang w:val="ru-RU"/>
        </w:rPr>
        <w:t>&gt;Идентификатор редакции документа КР 1&lt;/</w:t>
      </w:r>
      <w:r w:rsidRPr="00821733">
        <w:rPr>
          <w:rFonts w:ascii="Times New Roman" w:eastAsia="Calibri" w:hAnsi="Times New Roman"/>
          <w:szCs w:val="24"/>
        </w:rPr>
        <w:t>id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002E9791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821733">
        <w:rPr>
          <w:rFonts w:ascii="Times New Roman" w:eastAsia="Calibri" w:hAnsi="Times New Roman"/>
          <w:szCs w:val="24"/>
          <w:lang w:val="ru-RU"/>
        </w:rPr>
        <w:tab/>
      </w:r>
      <w:r>
        <w:rPr>
          <w:rFonts w:ascii="Times New Roman" w:eastAsia="Calibri" w:hAnsi="Times New Roman"/>
          <w:szCs w:val="24"/>
          <w:lang w:val="ru-RU"/>
        </w:rPr>
        <w:t xml:space="preserve">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begin</w:t>
      </w:r>
      <w:r w:rsidRPr="00821733">
        <w:rPr>
          <w:rFonts w:ascii="Times New Roman" w:eastAsia="Calibri" w:hAnsi="Times New Roman"/>
          <w:szCs w:val="24"/>
          <w:lang w:val="ru-RU"/>
        </w:rPr>
        <w:t>_</w:t>
      </w:r>
      <w:proofErr w:type="gramStart"/>
      <w:r w:rsidRPr="00821733">
        <w:rPr>
          <w:rFonts w:ascii="Times New Roman" w:eastAsia="Calibri" w:hAnsi="Times New Roman"/>
          <w:szCs w:val="24"/>
        </w:rPr>
        <w:t>date</w:t>
      </w:r>
      <w:r w:rsidRPr="00821733">
        <w:rPr>
          <w:rFonts w:ascii="Times New Roman" w:eastAsia="Calibri" w:hAnsi="Times New Roman"/>
          <w:szCs w:val="24"/>
          <w:lang w:val="ru-RU"/>
        </w:rPr>
        <w:t>&gt;Дата</w:t>
      </w:r>
      <w:proofErr w:type="gramEnd"/>
      <w:r w:rsidRPr="00821733">
        <w:rPr>
          <w:rFonts w:ascii="Times New Roman" w:eastAsia="Calibri" w:hAnsi="Times New Roman"/>
          <w:szCs w:val="24"/>
          <w:lang w:val="ru-RU"/>
        </w:rPr>
        <w:t xml:space="preserve"> вступления в силу редакции документа КР 1&lt;/</w:t>
      </w:r>
      <w:r w:rsidRPr="00821733">
        <w:rPr>
          <w:rFonts w:ascii="Times New Roman" w:eastAsia="Calibri" w:hAnsi="Times New Roman"/>
          <w:szCs w:val="24"/>
        </w:rPr>
        <w:t>begin</w:t>
      </w:r>
      <w:r w:rsidRPr="00821733">
        <w:rPr>
          <w:rFonts w:ascii="Times New Roman" w:eastAsia="Calibri" w:hAnsi="Times New Roman"/>
          <w:szCs w:val="24"/>
          <w:lang w:val="ru-RU"/>
        </w:rPr>
        <w:t>_</w:t>
      </w:r>
      <w:r w:rsidRPr="00821733">
        <w:rPr>
          <w:rFonts w:ascii="Times New Roman" w:eastAsia="Calibri" w:hAnsi="Times New Roman"/>
          <w:szCs w:val="24"/>
        </w:rPr>
        <w:t>date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16793958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821733">
        <w:rPr>
          <w:rFonts w:ascii="Times New Roman" w:eastAsia="Calibri" w:hAnsi="Times New Roman"/>
          <w:szCs w:val="24"/>
          <w:lang w:val="ru-RU"/>
        </w:rPr>
        <w:tab/>
      </w:r>
      <w:r>
        <w:rPr>
          <w:rFonts w:ascii="Times New Roman" w:eastAsia="Calibri" w:hAnsi="Times New Roman"/>
          <w:szCs w:val="24"/>
          <w:lang w:val="ru-RU"/>
        </w:rPr>
        <w:t xml:space="preserve">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end</w:t>
      </w:r>
      <w:r w:rsidRPr="00821733">
        <w:rPr>
          <w:rFonts w:ascii="Times New Roman" w:eastAsia="Calibri" w:hAnsi="Times New Roman"/>
          <w:szCs w:val="24"/>
          <w:lang w:val="ru-RU"/>
        </w:rPr>
        <w:t>_</w:t>
      </w:r>
      <w:proofErr w:type="gramStart"/>
      <w:r w:rsidRPr="00821733">
        <w:rPr>
          <w:rFonts w:ascii="Times New Roman" w:eastAsia="Calibri" w:hAnsi="Times New Roman"/>
          <w:szCs w:val="24"/>
        </w:rPr>
        <w:t>date</w:t>
      </w:r>
      <w:r w:rsidRPr="00821733">
        <w:rPr>
          <w:rFonts w:ascii="Times New Roman" w:eastAsia="Calibri" w:hAnsi="Times New Roman"/>
          <w:szCs w:val="24"/>
          <w:lang w:val="ru-RU"/>
        </w:rPr>
        <w:t>&gt;Дата</w:t>
      </w:r>
      <w:proofErr w:type="gramEnd"/>
      <w:r w:rsidRPr="00821733">
        <w:rPr>
          <w:rFonts w:ascii="Times New Roman" w:eastAsia="Calibri" w:hAnsi="Times New Roman"/>
          <w:szCs w:val="24"/>
          <w:lang w:val="ru-RU"/>
        </w:rPr>
        <w:t xml:space="preserve"> утраты силы редакции документа КР 1&lt;/</w:t>
      </w:r>
      <w:r w:rsidRPr="00821733">
        <w:rPr>
          <w:rFonts w:ascii="Times New Roman" w:eastAsia="Calibri" w:hAnsi="Times New Roman"/>
          <w:szCs w:val="24"/>
        </w:rPr>
        <w:t>end</w:t>
      </w:r>
      <w:r w:rsidRPr="00821733">
        <w:rPr>
          <w:rFonts w:ascii="Times New Roman" w:eastAsia="Calibri" w:hAnsi="Times New Roman"/>
          <w:szCs w:val="24"/>
          <w:lang w:val="ru-RU"/>
        </w:rPr>
        <w:t>_</w:t>
      </w:r>
      <w:r w:rsidRPr="00821733">
        <w:rPr>
          <w:rFonts w:ascii="Times New Roman" w:eastAsia="Calibri" w:hAnsi="Times New Roman"/>
          <w:szCs w:val="24"/>
        </w:rPr>
        <w:t>date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4399AA21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Calibri" w:hAnsi="Times New Roman"/>
          <w:szCs w:val="24"/>
          <w:lang w:val="ru-RU"/>
        </w:rPr>
        <w:t xml:space="preserve">                 </w:t>
      </w:r>
      <w:r w:rsidRPr="00821733">
        <w:rPr>
          <w:rFonts w:ascii="Times New Roman" w:eastAsia="Calibri" w:hAnsi="Times New Roman"/>
          <w:szCs w:val="24"/>
        </w:rPr>
        <w:t>&lt;/revision&gt;</w:t>
      </w:r>
    </w:p>
    <w:p w14:paraId="79208EEE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      </w:t>
      </w:r>
      <w:r w:rsidRPr="00821733">
        <w:rPr>
          <w:rFonts w:ascii="Times New Roman" w:eastAsia="Calibri" w:hAnsi="Times New Roman"/>
          <w:szCs w:val="24"/>
        </w:rPr>
        <w:t xml:space="preserve"> &lt;/summary&gt;</w:t>
      </w:r>
    </w:p>
    <w:p w14:paraId="711835CC" w14:textId="77777777" w:rsidR="00200F02" w:rsidRPr="00500C5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A2020E">
        <w:rPr>
          <w:rFonts w:ascii="Times New Roman" w:eastAsia="Calibri" w:hAnsi="Times New Roman"/>
          <w:szCs w:val="24"/>
        </w:rPr>
        <w:t xml:space="preserve">          </w:t>
      </w:r>
      <w:r w:rsidRPr="00500C53">
        <w:rPr>
          <w:rFonts w:ascii="Times New Roman" w:eastAsia="Calibri" w:hAnsi="Times New Roman"/>
          <w:szCs w:val="24"/>
        </w:rPr>
        <w:t>&lt;</w:t>
      </w:r>
      <w:proofErr w:type="gramStart"/>
      <w:r w:rsidRPr="00821733">
        <w:rPr>
          <w:rFonts w:ascii="Times New Roman" w:eastAsia="Calibri" w:hAnsi="Times New Roman"/>
          <w:szCs w:val="24"/>
        </w:rPr>
        <w:t>summary</w:t>
      </w:r>
      <w:proofErr w:type="gramEnd"/>
      <w:r w:rsidRPr="00500C53">
        <w:rPr>
          <w:rFonts w:ascii="Times New Roman" w:eastAsia="Calibri" w:hAnsi="Times New Roman"/>
          <w:szCs w:val="24"/>
        </w:rPr>
        <w:t>&gt;</w:t>
      </w:r>
    </w:p>
    <w:p w14:paraId="48D4BE55" w14:textId="77777777" w:rsidR="00200F02" w:rsidRPr="00500C5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500C53">
        <w:rPr>
          <w:rFonts w:ascii="Times New Roman" w:eastAsia="Calibri" w:hAnsi="Times New Roman"/>
          <w:szCs w:val="24"/>
        </w:rPr>
        <w:t xml:space="preserve">                &lt;</w:t>
      </w:r>
      <w:proofErr w:type="gramStart"/>
      <w:r w:rsidRPr="00821733">
        <w:rPr>
          <w:rFonts w:ascii="Times New Roman" w:eastAsia="Calibri" w:hAnsi="Times New Roman"/>
          <w:szCs w:val="24"/>
        </w:rPr>
        <w:t>name</w:t>
      </w:r>
      <w:r w:rsidRPr="00500C53">
        <w:rPr>
          <w:rFonts w:ascii="Times New Roman" w:eastAsia="Calibri" w:hAnsi="Times New Roman"/>
          <w:szCs w:val="24"/>
        </w:rPr>
        <w:t>&gt;</w:t>
      </w:r>
      <w:proofErr w:type="gramEnd"/>
      <w:r w:rsidRPr="00821733">
        <w:rPr>
          <w:rFonts w:ascii="Times New Roman" w:eastAsia="Calibri" w:hAnsi="Times New Roman"/>
          <w:szCs w:val="24"/>
          <w:lang w:val="ru-RU"/>
        </w:rPr>
        <w:t>Название</w:t>
      </w:r>
      <w:r w:rsidRPr="00500C53">
        <w:rPr>
          <w:rFonts w:ascii="Times New Roman" w:eastAsia="Calibri" w:hAnsi="Times New Roman"/>
          <w:szCs w:val="24"/>
        </w:rPr>
        <w:t xml:space="preserve"> </w:t>
      </w:r>
      <w:r w:rsidRPr="00821733">
        <w:rPr>
          <w:rFonts w:ascii="Times New Roman" w:eastAsia="Calibri" w:hAnsi="Times New Roman"/>
          <w:szCs w:val="24"/>
          <w:lang w:val="ru-RU"/>
        </w:rPr>
        <w:t>документа</w:t>
      </w:r>
      <w:r w:rsidRPr="00500C53">
        <w:rPr>
          <w:rFonts w:ascii="Times New Roman" w:eastAsia="Calibri" w:hAnsi="Times New Roman"/>
          <w:szCs w:val="24"/>
        </w:rPr>
        <w:t xml:space="preserve"> 2&lt;/</w:t>
      </w:r>
      <w:r w:rsidRPr="00821733">
        <w:rPr>
          <w:rFonts w:ascii="Times New Roman" w:eastAsia="Calibri" w:hAnsi="Times New Roman"/>
          <w:szCs w:val="24"/>
        </w:rPr>
        <w:t>name</w:t>
      </w:r>
      <w:r w:rsidRPr="00500C53">
        <w:rPr>
          <w:rFonts w:ascii="Times New Roman" w:eastAsia="Calibri" w:hAnsi="Times New Roman"/>
          <w:szCs w:val="24"/>
        </w:rPr>
        <w:t>&gt;</w:t>
      </w:r>
    </w:p>
    <w:p w14:paraId="24969A06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500C53">
        <w:rPr>
          <w:rFonts w:ascii="Times New Roman" w:eastAsia="Calibri" w:hAnsi="Times New Roman"/>
          <w:szCs w:val="24"/>
        </w:rPr>
        <w:t xml:space="preserve">              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id</w:t>
      </w:r>
      <w:r w:rsidRPr="00821733">
        <w:rPr>
          <w:rFonts w:ascii="Times New Roman" w:eastAsia="Calibri" w:hAnsi="Times New Roman"/>
          <w:szCs w:val="24"/>
          <w:lang w:val="ru-RU"/>
        </w:rPr>
        <w:t>&gt;Идентификатор документа 2&lt;/</w:t>
      </w:r>
      <w:r w:rsidRPr="00821733">
        <w:rPr>
          <w:rFonts w:ascii="Times New Roman" w:eastAsia="Calibri" w:hAnsi="Times New Roman"/>
          <w:szCs w:val="24"/>
        </w:rPr>
        <w:t>id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409F952C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>
        <w:rPr>
          <w:rFonts w:ascii="Times New Roman" w:eastAsia="Calibri" w:hAnsi="Times New Roman"/>
          <w:szCs w:val="24"/>
          <w:lang w:val="ru-RU"/>
        </w:rPr>
        <w:t xml:space="preserve">              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MKB</w:t>
      </w:r>
      <w:proofErr w:type="gramStart"/>
      <w:r w:rsidRPr="00821733">
        <w:rPr>
          <w:rFonts w:ascii="Times New Roman" w:eastAsia="Calibri" w:hAnsi="Times New Roman"/>
          <w:szCs w:val="24"/>
          <w:lang w:val="ru-RU"/>
        </w:rPr>
        <w:t>10&gt;Список</w:t>
      </w:r>
      <w:proofErr w:type="gramEnd"/>
      <w:r w:rsidRPr="00821733">
        <w:rPr>
          <w:rFonts w:ascii="Times New Roman" w:eastAsia="Calibri" w:hAnsi="Times New Roman"/>
          <w:szCs w:val="24"/>
          <w:lang w:val="ru-RU"/>
        </w:rPr>
        <w:t xml:space="preserve"> диагнозов, к которым относится КР 2&lt;/</w:t>
      </w:r>
      <w:r w:rsidRPr="00821733">
        <w:rPr>
          <w:rFonts w:ascii="Times New Roman" w:eastAsia="Calibri" w:hAnsi="Times New Roman"/>
          <w:szCs w:val="24"/>
        </w:rPr>
        <w:t>MKB</w:t>
      </w:r>
      <w:r w:rsidRPr="00821733">
        <w:rPr>
          <w:rFonts w:ascii="Times New Roman" w:eastAsia="Calibri" w:hAnsi="Times New Roman"/>
          <w:szCs w:val="24"/>
          <w:lang w:val="ru-RU"/>
        </w:rPr>
        <w:t>10&gt;</w:t>
      </w:r>
    </w:p>
    <w:p w14:paraId="452A8D47" w14:textId="77777777" w:rsidR="00200F02" w:rsidRPr="00500C5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Calibri" w:hAnsi="Times New Roman"/>
          <w:szCs w:val="24"/>
          <w:lang w:val="ru-RU"/>
        </w:rPr>
        <w:t xml:space="preserve">                </w:t>
      </w:r>
      <w:r w:rsidRPr="00500C53">
        <w:rPr>
          <w:rFonts w:ascii="Times New Roman" w:eastAsia="Calibri" w:hAnsi="Times New Roman"/>
          <w:szCs w:val="24"/>
        </w:rPr>
        <w:t>&lt;</w:t>
      </w:r>
      <w:r w:rsidRPr="00821733">
        <w:rPr>
          <w:rFonts w:ascii="Times New Roman" w:eastAsia="Calibri" w:hAnsi="Times New Roman"/>
          <w:szCs w:val="24"/>
        </w:rPr>
        <w:t>age</w:t>
      </w:r>
      <w:r w:rsidRPr="00500C53">
        <w:rPr>
          <w:rFonts w:ascii="Times New Roman" w:eastAsia="Calibri" w:hAnsi="Times New Roman"/>
          <w:szCs w:val="24"/>
        </w:rPr>
        <w:t>_</w:t>
      </w:r>
      <w:r w:rsidRPr="00821733">
        <w:rPr>
          <w:rFonts w:ascii="Times New Roman" w:eastAsia="Calibri" w:hAnsi="Times New Roman"/>
          <w:szCs w:val="24"/>
        </w:rPr>
        <w:t>group</w:t>
      </w:r>
      <w:r w:rsidRPr="00500C53">
        <w:rPr>
          <w:rFonts w:ascii="Times New Roman" w:eastAsia="Calibri" w:hAnsi="Times New Roman"/>
          <w:szCs w:val="24"/>
        </w:rPr>
        <w:t>&gt;</w:t>
      </w:r>
      <w:r w:rsidRPr="00821733">
        <w:rPr>
          <w:rFonts w:ascii="Times New Roman" w:eastAsia="Calibri" w:hAnsi="Times New Roman"/>
          <w:szCs w:val="24"/>
          <w:lang w:val="ru-RU"/>
        </w:rPr>
        <w:t>Возрастная</w:t>
      </w:r>
      <w:r w:rsidRPr="00500C53">
        <w:rPr>
          <w:rFonts w:ascii="Times New Roman" w:eastAsia="Calibri" w:hAnsi="Times New Roman"/>
          <w:szCs w:val="24"/>
        </w:rPr>
        <w:t xml:space="preserve"> </w:t>
      </w:r>
      <w:r w:rsidRPr="00821733">
        <w:rPr>
          <w:rFonts w:ascii="Times New Roman" w:eastAsia="Calibri" w:hAnsi="Times New Roman"/>
          <w:szCs w:val="24"/>
          <w:lang w:val="ru-RU"/>
        </w:rPr>
        <w:t>группа</w:t>
      </w:r>
      <w:r w:rsidRPr="00500C53">
        <w:rPr>
          <w:rFonts w:ascii="Times New Roman" w:eastAsia="Calibri" w:hAnsi="Times New Roman"/>
          <w:szCs w:val="24"/>
        </w:rPr>
        <w:t xml:space="preserve"> 2&lt;/</w:t>
      </w:r>
      <w:r w:rsidRPr="00821733">
        <w:rPr>
          <w:rFonts w:ascii="Times New Roman" w:eastAsia="Calibri" w:hAnsi="Times New Roman"/>
          <w:szCs w:val="24"/>
        </w:rPr>
        <w:t>age</w:t>
      </w:r>
      <w:r w:rsidRPr="00500C53">
        <w:rPr>
          <w:rFonts w:ascii="Times New Roman" w:eastAsia="Calibri" w:hAnsi="Times New Roman"/>
          <w:szCs w:val="24"/>
        </w:rPr>
        <w:t>_</w:t>
      </w:r>
      <w:r w:rsidRPr="00821733">
        <w:rPr>
          <w:rFonts w:ascii="Times New Roman" w:eastAsia="Calibri" w:hAnsi="Times New Roman"/>
          <w:szCs w:val="24"/>
        </w:rPr>
        <w:t>group</w:t>
      </w:r>
      <w:r w:rsidRPr="00500C53">
        <w:rPr>
          <w:rFonts w:ascii="Times New Roman" w:eastAsia="Calibri" w:hAnsi="Times New Roman"/>
          <w:szCs w:val="24"/>
        </w:rPr>
        <w:t>&gt;</w:t>
      </w:r>
    </w:p>
    <w:p w14:paraId="0C7AC3E6" w14:textId="77777777" w:rsidR="00200F02" w:rsidRPr="00500C5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500C53">
        <w:rPr>
          <w:rFonts w:ascii="Times New Roman" w:eastAsia="Calibri" w:hAnsi="Times New Roman"/>
          <w:szCs w:val="24"/>
        </w:rPr>
        <w:t xml:space="preserve">                &lt;</w:t>
      </w:r>
      <w:proofErr w:type="gramStart"/>
      <w:r w:rsidRPr="00821733">
        <w:rPr>
          <w:rFonts w:ascii="Times New Roman" w:eastAsia="Calibri" w:hAnsi="Times New Roman"/>
          <w:szCs w:val="24"/>
        </w:rPr>
        <w:t>revision</w:t>
      </w:r>
      <w:proofErr w:type="gramEnd"/>
      <w:r w:rsidRPr="00500C53">
        <w:rPr>
          <w:rFonts w:ascii="Times New Roman" w:eastAsia="Calibri" w:hAnsi="Times New Roman"/>
          <w:szCs w:val="24"/>
        </w:rPr>
        <w:t>&gt;</w:t>
      </w:r>
    </w:p>
    <w:p w14:paraId="5CB9FFA2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500C53">
        <w:rPr>
          <w:rFonts w:ascii="Times New Roman" w:eastAsia="Calibri" w:hAnsi="Times New Roman"/>
          <w:szCs w:val="24"/>
        </w:rPr>
        <w:tab/>
        <w:t xml:space="preserve">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id</w:t>
      </w:r>
      <w:r w:rsidRPr="00821733">
        <w:rPr>
          <w:rFonts w:ascii="Times New Roman" w:eastAsia="Calibri" w:hAnsi="Times New Roman"/>
          <w:szCs w:val="24"/>
          <w:lang w:val="ru-RU"/>
        </w:rPr>
        <w:t>&gt;Идентификатор редакции документа КР 2&lt;/</w:t>
      </w:r>
      <w:r w:rsidRPr="00821733">
        <w:rPr>
          <w:rFonts w:ascii="Times New Roman" w:eastAsia="Calibri" w:hAnsi="Times New Roman"/>
          <w:szCs w:val="24"/>
        </w:rPr>
        <w:t>id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6690C2B7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821733">
        <w:rPr>
          <w:rFonts w:ascii="Times New Roman" w:eastAsia="Calibri" w:hAnsi="Times New Roman"/>
          <w:szCs w:val="24"/>
          <w:lang w:val="ru-RU"/>
        </w:rPr>
        <w:tab/>
      </w:r>
      <w:r>
        <w:rPr>
          <w:rFonts w:ascii="Times New Roman" w:eastAsia="Calibri" w:hAnsi="Times New Roman"/>
          <w:szCs w:val="24"/>
          <w:lang w:val="ru-RU"/>
        </w:rPr>
        <w:t xml:space="preserve">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begin</w:t>
      </w:r>
      <w:r w:rsidRPr="00821733">
        <w:rPr>
          <w:rFonts w:ascii="Times New Roman" w:eastAsia="Calibri" w:hAnsi="Times New Roman"/>
          <w:szCs w:val="24"/>
          <w:lang w:val="ru-RU"/>
        </w:rPr>
        <w:t>_</w:t>
      </w:r>
      <w:proofErr w:type="gramStart"/>
      <w:r w:rsidRPr="00821733">
        <w:rPr>
          <w:rFonts w:ascii="Times New Roman" w:eastAsia="Calibri" w:hAnsi="Times New Roman"/>
          <w:szCs w:val="24"/>
        </w:rPr>
        <w:t>date</w:t>
      </w:r>
      <w:r w:rsidRPr="00821733">
        <w:rPr>
          <w:rFonts w:ascii="Times New Roman" w:eastAsia="Calibri" w:hAnsi="Times New Roman"/>
          <w:szCs w:val="24"/>
          <w:lang w:val="ru-RU"/>
        </w:rPr>
        <w:t>&gt;Дата</w:t>
      </w:r>
      <w:proofErr w:type="gramEnd"/>
      <w:r w:rsidRPr="00821733">
        <w:rPr>
          <w:rFonts w:ascii="Times New Roman" w:eastAsia="Calibri" w:hAnsi="Times New Roman"/>
          <w:szCs w:val="24"/>
          <w:lang w:val="ru-RU"/>
        </w:rPr>
        <w:t xml:space="preserve"> вступления в силу редакции документа КР 2&lt;/</w:t>
      </w:r>
      <w:r w:rsidRPr="00821733">
        <w:rPr>
          <w:rFonts w:ascii="Times New Roman" w:eastAsia="Calibri" w:hAnsi="Times New Roman"/>
          <w:szCs w:val="24"/>
        </w:rPr>
        <w:t>begin</w:t>
      </w:r>
      <w:r w:rsidRPr="00821733">
        <w:rPr>
          <w:rFonts w:ascii="Times New Roman" w:eastAsia="Calibri" w:hAnsi="Times New Roman"/>
          <w:szCs w:val="24"/>
          <w:lang w:val="ru-RU"/>
        </w:rPr>
        <w:t>_</w:t>
      </w:r>
      <w:r w:rsidRPr="00821733">
        <w:rPr>
          <w:rFonts w:ascii="Times New Roman" w:eastAsia="Calibri" w:hAnsi="Times New Roman"/>
          <w:szCs w:val="24"/>
        </w:rPr>
        <w:t>date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5A8AD0A7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821733">
        <w:rPr>
          <w:rFonts w:ascii="Times New Roman" w:eastAsia="Calibri" w:hAnsi="Times New Roman"/>
          <w:szCs w:val="24"/>
          <w:lang w:val="ru-RU"/>
        </w:rPr>
        <w:tab/>
      </w:r>
      <w:r>
        <w:rPr>
          <w:rFonts w:ascii="Times New Roman" w:eastAsia="Calibri" w:hAnsi="Times New Roman"/>
          <w:szCs w:val="24"/>
          <w:lang w:val="ru-RU"/>
        </w:rPr>
        <w:t xml:space="preserve">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end</w:t>
      </w:r>
      <w:r w:rsidRPr="00821733">
        <w:rPr>
          <w:rFonts w:ascii="Times New Roman" w:eastAsia="Calibri" w:hAnsi="Times New Roman"/>
          <w:szCs w:val="24"/>
          <w:lang w:val="ru-RU"/>
        </w:rPr>
        <w:t>_</w:t>
      </w:r>
      <w:proofErr w:type="gramStart"/>
      <w:r w:rsidRPr="00821733">
        <w:rPr>
          <w:rFonts w:ascii="Times New Roman" w:eastAsia="Calibri" w:hAnsi="Times New Roman"/>
          <w:szCs w:val="24"/>
        </w:rPr>
        <w:t>date</w:t>
      </w:r>
      <w:r w:rsidRPr="00821733">
        <w:rPr>
          <w:rFonts w:ascii="Times New Roman" w:eastAsia="Calibri" w:hAnsi="Times New Roman"/>
          <w:szCs w:val="24"/>
          <w:lang w:val="ru-RU"/>
        </w:rPr>
        <w:t>&gt;Дата</w:t>
      </w:r>
      <w:proofErr w:type="gramEnd"/>
      <w:r w:rsidRPr="00821733">
        <w:rPr>
          <w:rFonts w:ascii="Times New Roman" w:eastAsia="Calibri" w:hAnsi="Times New Roman"/>
          <w:szCs w:val="24"/>
          <w:lang w:val="ru-RU"/>
        </w:rPr>
        <w:t xml:space="preserve"> утраты силы редакции документа КР 2&lt;/</w:t>
      </w:r>
      <w:r w:rsidRPr="00821733">
        <w:rPr>
          <w:rFonts w:ascii="Times New Roman" w:eastAsia="Calibri" w:hAnsi="Times New Roman"/>
          <w:szCs w:val="24"/>
        </w:rPr>
        <w:t>end</w:t>
      </w:r>
      <w:r w:rsidRPr="00821733">
        <w:rPr>
          <w:rFonts w:ascii="Times New Roman" w:eastAsia="Calibri" w:hAnsi="Times New Roman"/>
          <w:szCs w:val="24"/>
          <w:lang w:val="ru-RU"/>
        </w:rPr>
        <w:t>_</w:t>
      </w:r>
      <w:r w:rsidRPr="00821733">
        <w:rPr>
          <w:rFonts w:ascii="Times New Roman" w:eastAsia="Calibri" w:hAnsi="Times New Roman"/>
          <w:szCs w:val="24"/>
        </w:rPr>
        <w:t>date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1A737F45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Calibri" w:hAnsi="Times New Roman"/>
          <w:szCs w:val="24"/>
          <w:lang w:val="ru-RU"/>
        </w:rPr>
        <w:t xml:space="preserve">                 </w:t>
      </w:r>
      <w:r w:rsidRPr="00821733">
        <w:rPr>
          <w:rFonts w:ascii="Times New Roman" w:eastAsia="Calibri" w:hAnsi="Times New Roman"/>
          <w:szCs w:val="24"/>
        </w:rPr>
        <w:t>&lt;/revision&gt;</w:t>
      </w:r>
    </w:p>
    <w:p w14:paraId="5BE6436B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      </w:t>
      </w:r>
      <w:r w:rsidRPr="00821733">
        <w:rPr>
          <w:rFonts w:ascii="Times New Roman" w:eastAsia="Calibri" w:hAnsi="Times New Roman"/>
          <w:szCs w:val="24"/>
        </w:rPr>
        <w:t xml:space="preserve"> &lt;/summary&gt;</w:t>
      </w:r>
    </w:p>
    <w:p w14:paraId="2BB55968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&lt;/ns2</w:t>
      </w:r>
      <w:proofErr w:type="gramStart"/>
      <w:r w:rsidRPr="00821733">
        <w:rPr>
          <w:rFonts w:ascii="Times New Roman" w:eastAsia="Calibri" w:hAnsi="Times New Roman"/>
          <w:szCs w:val="24"/>
        </w:rPr>
        <w:t>:clinrecListResponse</w:t>
      </w:r>
      <w:proofErr w:type="gramEnd"/>
      <w:r w:rsidRPr="00821733">
        <w:rPr>
          <w:rFonts w:ascii="Times New Roman" w:eastAsia="Calibri" w:hAnsi="Times New Roman"/>
          <w:szCs w:val="24"/>
        </w:rPr>
        <w:t>&gt;</w:t>
      </w:r>
    </w:p>
    <w:p w14:paraId="6733B615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</w:t>
      </w:r>
      <w:r w:rsidRPr="00821733">
        <w:rPr>
          <w:rFonts w:ascii="Times New Roman" w:eastAsia="Calibri" w:hAnsi="Times New Roman"/>
          <w:szCs w:val="24"/>
        </w:rPr>
        <w:t>&lt;/soap</w:t>
      </w:r>
      <w:proofErr w:type="gramStart"/>
      <w:r w:rsidRPr="00821733">
        <w:rPr>
          <w:rFonts w:ascii="Times New Roman" w:eastAsia="Calibri" w:hAnsi="Times New Roman"/>
          <w:szCs w:val="24"/>
        </w:rPr>
        <w:t>:Body</w:t>
      </w:r>
      <w:proofErr w:type="gramEnd"/>
      <w:r w:rsidRPr="00821733">
        <w:rPr>
          <w:rFonts w:ascii="Times New Roman" w:eastAsia="Calibri" w:hAnsi="Times New Roman"/>
          <w:szCs w:val="24"/>
        </w:rPr>
        <w:t>&gt;</w:t>
      </w:r>
    </w:p>
    <w:p w14:paraId="45DD3286" w14:textId="77777777" w:rsidR="00200F02" w:rsidRPr="00821733" w:rsidRDefault="00200F02" w:rsidP="00200F02">
      <w:pPr>
        <w:pStyle w:val="phnormal"/>
        <w:rPr>
          <w:szCs w:val="24"/>
          <w:lang w:val="en-US"/>
        </w:rPr>
      </w:pPr>
      <w:r w:rsidRPr="00821733">
        <w:rPr>
          <w:rFonts w:eastAsia="Calibri"/>
          <w:szCs w:val="24"/>
          <w:lang w:val="en-US"/>
        </w:rPr>
        <w:t>&lt;/soap</w:t>
      </w:r>
      <w:proofErr w:type="gramStart"/>
      <w:r w:rsidRPr="00821733">
        <w:rPr>
          <w:rFonts w:eastAsia="Calibri"/>
          <w:szCs w:val="24"/>
          <w:lang w:val="en-US"/>
        </w:rPr>
        <w:t>:Envelope</w:t>
      </w:r>
      <w:proofErr w:type="gramEnd"/>
      <w:r w:rsidRPr="00821733">
        <w:rPr>
          <w:rFonts w:eastAsia="Calibri"/>
          <w:szCs w:val="24"/>
          <w:lang w:val="en-US"/>
        </w:rPr>
        <w:t>&gt;</w:t>
      </w:r>
    </w:p>
    <w:p w14:paraId="51E811ED" w14:textId="77777777" w:rsidR="00200F02" w:rsidRPr="00821733" w:rsidRDefault="00200F02" w:rsidP="00200F02">
      <w:pPr>
        <w:pStyle w:val="30"/>
        <w:suppressAutoHyphens/>
        <w:ind w:right="0"/>
      </w:pPr>
      <w:bookmarkStart w:id="215" w:name="_Toc61887528"/>
      <w:bookmarkStart w:id="216" w:name="_Toc46488850"/>
      <w:bookmarkStart w:id="217" w:name="_Toc89681489"/>
      <w:bookmarkStart w:id="218" w:name="_Toc92977294"/>
      <w:r w:rsidRPr="00821733">
        <w:rPr>
          <w:rFonts w:eastAsia="Calibri"/>
        </w:rPr>
        <w:t xml:space="preserve">Метод запроса </w:t>
      </w:r>
      <w:bookmarkStart w:id="219" w:name="id-7.3ПС05.3Сервис&quot;Клиническиерекомендац"/>
      <w:bookmarkEnd w:id="219"/>
      <w:r w:rsidRPr="00821733">
        <w:t>структурированной информации по документу клиническ</w:t>
      </w:r>
      <w:r>
        <w:t>их</w:t>
      </w:r>
      <w:r w:rsidRPr="00821733">
        <w:t xml:space="preserve"> рекомендаци</w:t>
      </w:r>
      <w:r>
        <w:t>й</w:t>
      </w:r>
      <w:r w:rsidRPr="00821733">
        <w:t xml:space="preserve"> clinrecInfo</w:t>
      </w:r>
      <w:bookmarkEnd w:id="215"/>
      <w:bookmarkEnd w:id="216"/>
      <w:bookmarkEnd w:id="217"/>
      <w:bookmarkEnd w:id="218"/>
    </w:p>
    <w:p w14:paraId="4F04835E" w14:textId="77777777" w:rsidR="00200F02" w:rsidRPr="00821733" w:rsidRDefault="00200F02" w:rsidP="00200F02">
      <w:pPr>
        <w:pStyle w:val="phnormal"/>
      </w:pPr>
      <w:r w:rsidRPr="00821733">
        <w:t>Для получения структурированной информации по документу клиническ</w:t>
      </w:r>
      <w:r>
        <w:t>их</w:t>
      </w:r>
      <w:r w:rsidRPr="00821733">
        <w:t xml:space="preserve"> рекомендаци</w:t>
      </w:r>
      <w:r>
        <w:t>й</w:t>
      </w:r>
      <w:r w:rsidRPr="00821733">
        <w:t xml:space="preserve"> в запросе передается входящее сообщение </w:t>
      </w:r>
      <w:r w:rsidRPr="00821733">
        <w:rPr>
          <w:lang w:val="en-US"/>
        </w:rPr>
        <w:t>getClinrecInfo</w:t>
      </w:r>
      <w:r w:rsidRPr="00821733">
        <w:t xml:space="preserve"> с идентификатором документа клиническ</w:t>
      </w:r>
      <w:r>
        <w:t>их</w:t>
      </w:r>
      <w:r w:rsidRPr="00821733">
        <w:t xml:space="preserve"> рекомендаци</w:t>
      </w:r>
      <w:r>
        <w:t>й</w:t>
      </w:r>
      <w:r w:rsidRPr="00821733">
        <w:t xml:space="preserve"> </w:t>
      </w:r>
      <w:r w:rsidRPr="00821733">
        <w:rPr>
          <w:lang w:val="en-US"/>
        </w:rPr>
        <w:t>id</w:t>
      </w:r>
      <w:r w:rsidRPr="00821733">
        <w:t>.</w:t>
      </w:r>
    </w:p>
    <w:p w14:paraId="7B3097EB" w14:textId="77777777" w:rsidR="00200F02" w:rsidRPr="00821733" w:rsidRDefault="00200F02" w:rsidP="00200F02">
      <w:pPr>
        <w:pStyle w:val="phnormal"/>
      </w:pPr>
      <w:r w:rsidRPr="00821733">
        <w:t xml:space="preserve">В ответ синхронно </w:t>
      </w:r>
      <w:r w:rsidRPr="003E41E2">
        <w:t>«Платформ</w:t>
      </w:r>
      <w:r>
        <w:t>а</w:t>
      </w:r>
      <w:r w:rsidRPr="003E41E2">
        <w:t xml:space="preserve"> </w:t>
      </w:r>
      <w:r w:rsidRPr="00821733">
        <w:t>ВИМИС» возвращает исходящее сообщение clinrecInfoResponse с набором данных.</w:t>
      </w:r>
    </w:p>
    <w:p w14:paraId="12410C5C" w14:textId="4DD6F785" w:rsidR="00200F02" w:rsidRDefault="00200F02" w:rsidP="00200F02">
      <w:pPr>
        <w:pStyle w:val="phtabletitle"/>
        <w:outlineLvl w:val="1"/>
      </w:pPr>
      <w:bookmarkStart w:id="220" w:name="__RefHeading___Toc20858_233596702"/>
      <w:bookmarkStart w:id="221" w:name="_Toc61887529"/>
      <w:bookmarkStart w:id="222" w:name="_Toc73010083"/>
      <w:bookmarkStart w:id="223" w:name="_Toc89681490"/>
      <w:bookmarkStart w:id="224" w:name="_Toc92977295"/>
      <w:bookmarkEnd w:id="220"/>
      <w:r w:rsidRPr="00320752">
        <w:t xml:space="preserve">Таблица 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 w:rsidR="00FE6B6E">
        <w:rPr>
          <w:noProof/>
        </w:rPr>
        <w:t>28</w:t>
      </w:r>
      <w:r w:rsidRPr="00320752">
        <w:fldChar w:fldCharType="end"/>
      </w:r>
      <w:r w:rsidRPr="000B2233">
        <w:t xml:space="preserve"> – Опис</w:t>
      </w:r>
      <w:r w:rsidRPr="00E14F6E">
        <w:t>ани</w:t>
      </w:r>
      <w:r w:rsidRPr="00836B72">
        <w:t>е сообщений/параметров метода clinrecInfo</w:t>
      </w:r>
      <w:bookmarkEnd w:id="221"/>
      <w:bookmarkEnd w:id="222"/>
      <w:bookmarkEnd w:id="223"/>
      <w:bookmarkEnd w:id="224"/>
    </w:p>
    <w:tbl>
      <w:tblPr>
        <w:tblW w:w="4998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95"/>
        <w:gridCol w:w="1134"/>
        <w:gridCol w:w="2021"/>
        <w:gridCol w:w="1276"/>
        <w:gridCol w:w="1950"/>
        <w:gridCol w:w="1134"/>
        <w:gridCol w:w="1584"/>
      </w:tblGrid>
      <w:tr w:rsidR="00200F02" w:rsidRPr="00821733" w14:paraId="6C6FDFB7" w14:textId="77777777" w:rsidTr="00615CAA">
        <w:trPr>
          <w:tblHeader/>
          <w:jc w:val="center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83CDCE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Метод</w:t>
            </w:r>
          </w:p>
        </w:tc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B545E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Сообщения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06FA5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Параметры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A7CA14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Наименование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069DD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Тип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9FBDB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Является обязательным</w:t>
            </w:r>
          </w:p>
        </w:tc>
      </w:tr>
      <w:tr w:rsidR="00200F02" w:rsidRPr="00821733" w14:paraId="61847E27" w14:textId="77777777" w:rsidTr="00615CAA">
        <w:trPr>
          <w:jc w:val="center"/>
        </w:trPr>
        <w:tc>
          <w:tcPr>
            <w:tcW w:w="1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E6638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clinrecInfo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5B34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входящее</w:t>
            </w:r>
          </w:p>
        </w:tc>
        <w:tc>
          <w:tcPr>
            <w:tcW w:w="2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3B4DD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getClinrecInfo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6CB0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id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48EBF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Идентификатор документа КР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25EB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числовой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789F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Да</w:t>
            </w:r>
          </w:p>
        </w:tc>
      </w:tr>
      <w:tr w:rsidR="00200F02" w:rsidRPr="00821733" w14:paraId="215240B4" w14:textId="77777777" w:rsidTr="00615CAA">
        <w:trPr>
          <w:jc w:val="center"/>
        </w:trPr>
        <w:tc>
          <w:tcPr>
            <w:tcW w:w="1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88B9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3EF4A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исходящее</w:t>
            </w:r>
          </w:p>
        </w:tc>
        <w:tc>
          <w:tcPr>
            <w:tcW w:w="2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3C35E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clinrecInfoResponse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ECE88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document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A2A9B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Полное описание документа КР</w:t>
            </w:r>
            <w:r w:rsidRPr="00320752">
              <w:rPr>
                <w:rFonts w:eastAsia="Calibri"/>
                <w:sz w:val="22"/>
                <w:szCs w:val="22"/>
              </w:rPr>
              <w:br/>
              <w:t>в base64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559D4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строка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0B2A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320752">
              <w:rPr>
                <w:rFonts w:eastAsia="Calibri"/>
                <w:sz w:val="22"/>
                <w:szCs w:val="22"/>
              </w:rPr>
              <w:t>Да</w:t>
            </w:r>
          </w:p>
        </w:tc>
      </w:tr>
    </w:tbl>
    <w:p w14:paraId="6B890E48" w14:textId="77777777" w:rsidR="00200F02" w:rsidRPr="00821733" w:rsidRDefault="00200F02" w:rsidP="00200F02">
      <w:pPr>
        <w:pStyle w:val="phnormal"/>
      </w:pPr>
    </w:p>
    <w:p w14:paraId="03F5D8A5" w14:textId="7F2A882C" w:rsidR="00200F02" w:rsidRPr="00E14F6E" w:rsidRDefault="00200F02" w:rsidP="00200F02">
      <w:pPr>
        <w:pStyle w:val="phtabletitle"/>
        <w:outlineLvl w:val="1"/>
      </w:pPr>
      <w:bookmarkStart w:id="225" w:name="__RefHeading___Toc20860_233596702"/>
      <w:bookmarkStart w:id="226" w:name="_Toc61887530"/>
      <w:bookmarkStart w:id="227" w:name="_Toc73010084"/>
      <w:bookmarkStart w:id="228" w:name="_Toc89681491"/>
      <w:bookmarkStart w:id="229" w:name="_Toc92977296"/>
      <w:bookmarkEnd w:id="225"/>
      <w:r w:rsidRPr="00320752">
        <w:t>Таблица</w:t>
      </w:r>
      <w:r>
        <w:t xml:space="preserve"> 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 w:rsidR="00FE6B6E">
        <w:rPr>
          <w:noProof/>
        </w:rPr>
        <w:t>29</w:t>
      </w:r>
      <w:r w:rsidRPr="00320752">
        <w:fldChar w:fldCharType="end"/>
      </w:r>
      <w:r w:rsidRPr="000B2233">
        <w:t xml:space="preserve"> – Описание содержимого параметра document</w:t>
      </w:r>
      <w:bookmarkEnd w:id="226"/>
      <w:bookmarkEnd w:id="227"/>
      <w:bookmarkEnd w:id="228"/>
      <w:bookmarkEnd w:id="229"/>
    </w:p>
    <w:tbl>
      <w:tblPr>
        <w:tblW w:w="5000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1"/>
        <w:gridCol w:w="2334"/>
        <w:gridCol w:w="2336"/>
        <w:gridCol w:w="3241"/>
      </w:tblGrid>
      <w:tr w:rsidR="00200F02" w:rsidRPr="00836B72" w14:paraId="52234ED0" w14:textId="77777777" w:rsidTr="00615CAA">
        <w:trPr>
          <w:tblHeader/>
          <w:jc w:val="center"/>
        </w:trPr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84E86B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Параметр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D5065F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Наименование</w:t>
            </w: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9623883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Тип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1ED6CC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Является обязательным</w:t>
            </w:r>
          </w:p>
        </w:tc>
      </w:tr>
      <w:tr w:rsidR="00200F02" w:rsidRPr="00836B72" w14:paraId="1C0BAC4F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F93616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summary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0C45B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Блок описания клиническ</w:t>
            </w:r>
            <w:r>
              <w:rPr>
                <w:rFonts w:eastAsia="Calibri" w:cs="Times New Roman"/>
                <w:sz w:val="22"/>
                <w:szCs w:val="22"/>
              </w:rPr>
              <w:t>их</w:t>
            </w:r>
            <w:r w:rsidRPr="00320752">
              <w:rPr>
                <w:rFonts w:eastAsia="Calibri" w:cs="Times New Roman"/>
                <w:sz w:val="22"/>
                <w:szCs w:val="22"/>
              </w:rPr>
              <w:t xml:space="preserve"> рекомендаци</w:t>
            </w:r>
            <w:r>
              <w:rPr>
                <w:rFonts w:eastAsia="Calibri" w:cs="Times New Roman"/>
                <w:sz w:val="22"/>
                <w:szCs w:val="22"/>
              </w:rPr>
              <w:t>й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DC730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5348CD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05B40401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DE1FE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name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79B1A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Название документа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A17FB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ACF80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526007B7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0A5D9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  <w:lang w:val="en-US"/>
              </w:rPr>
            </w:pPr>
            <w:r w:rsidRPr="00320752">
              <w:rPr>
                <w:rFonts w:eastAsia="Calibri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B4A79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Идентификатор документа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B8F42B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числовой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FF836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2228BA7F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914CB6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MKB10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CBF2A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Список диагнозов, к которым относится КР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429C2E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126A22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66C32028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87505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  <w:lang w:val="en-US"/>
              </w:rPr>
              <w:t>age_group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520CD0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Возрастная группа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674A3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96AEF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24AC3374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B583F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revision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C95322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Блок описания редакции документа КР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B14F8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445CE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649C50C0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3EAB7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id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44517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идентификатор редакции документа КР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FF6114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числовой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01C2D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1DF8C3F5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D2BAC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begin_date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E53524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 вступления в силу редакции документа КР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87872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584FC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3377A707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B8258D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end_date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97B50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 утраты силы редакции документа КР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07D37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491A0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836B72" w14:paraId="6FC5202F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04F8B6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thesises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A3389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Информация о тезисах КР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EBFF59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3C924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3E2FA5CB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8709C3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thesis-reс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325CE9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Тезис-рекомендация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740E6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B59C6E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5DFAC28B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F8208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number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05D02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Номер тезиса-</w:t>
            </w:r>
            <w:r w:rsidRPr="00320752">
              <w:rPr>
                <w:rFonts w:eastAsia="Calibri" w:cs="Times New Roman"/>
                <w:sz w:val="22"/>
                <w:szCs w:val="22"/>
              </w:rPr>
              <w:lastRenderedPageBreak/>
              <w:t>рекомендации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108AC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lastRenderedPageBreak/>
              <w:t>числовой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5A960F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836B72" w14:paraId="3753F84D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806394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text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CFDFB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Текст тезиса-рекомендации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EC531B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10031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3B4F9A1D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B69857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comment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A327B8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Комментарий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BAAF1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DDB90D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bookmarkStart w:id="230" w:name="__DdeLink__1614_4282077195"/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  <w:bookmarkEnd w:id="230"/>
          </w:p>
        </w:tc>
      </w:tr>
      <w:tr w:rsidR="00200F02" w:rsidRPr="00836B72" w14:paraId="6E622659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D80B7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stage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3DF37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Этап оказания медицинской помощи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B2A8B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DFEADE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4BA1DA0B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666145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convincing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527897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Уровень убедительности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D0E8E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184B85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043AE2AF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B36C76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evidential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F8D0B2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Уровень доказательности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F24C6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A6A1F2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6982FA8B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1710A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condition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E63ED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Текстовое условие применимости тезиса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05A11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01A0C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836B72" w14:paraId="1FE27256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D2878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stadia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A6288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Стадия опухолевого процесса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6C83E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0D00B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836B72" w14:paraId="4DB8BC4F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4903A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tnm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51D7F7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TNM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B0171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72371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836B72" w14:paraId="43951536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31CF0B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activities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84AE03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Список вмешательств и режимов химиотерапии тезиса-рекомендации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B895C7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FAE7A4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836B72" w14:paraId="13C9E6C2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95B8D4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activity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8480D1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Информация о вмешательстве или режиме химиотерапии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2B614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3FE1E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64533300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3A66EC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name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F49B0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Название вмешательства или режима химиотерапии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CEBB04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D7A7F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040A2504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D86E6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services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10325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Список медицинских услуг вмешательства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692EE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38CC8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6329D7B4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3ACE1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service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F02093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Информация о медицинской услуге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C27BB1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428D0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4AC0E893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45062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0915D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Название медицинской услуги по справочнику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D981B5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5CEB7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836B72" w14:paraId="72E67B23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A734C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code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A0AD4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Код медицинской услуги по справочнику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2467B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CABB90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259D493D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0EEB0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medications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5A071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Список схем терапии режима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CEB7A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68414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33EF24CA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0F7A1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medication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2CB581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Информация о схеме терапии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FE2EE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B59827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23DA12E3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863222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name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2180D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Название схемы терапии по справочнику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598AB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2B153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836B72" w14:paraId="5499552A" w14:textId="77777777" w:rsidTr="00615CAA">
        <w:trPr>
          <w:jc w:val="center"/>
        </w:trPr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13468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code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84E45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Код схемы терапии по справочнику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B387B6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E3F77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</w:tbl>
    <w:p w14:paraId="19650A4C" w14:textId="77777777" w:rsidR="00200F02" w:rsidRPr="00821733" w:rsidRDefault="00200F02" w:rsidP="00200F02">
      <w:pPr>
        <w:pStyle w:val="40"/>
        <w:suppressAutoHyphens/>
        <w:ind w:right="0" w:firstLine="709"/>
      </w:pPr>
      <w:bookmarkStart w:id="231" w:name="_Toc46488851"/>
      <w:bookmarkStart w:id="232" w:name="_Toc92977297"/>
      <w:r w:rsidRPr="00821733">
        <w:t>Формат запроса на получение структурированной информации по документу клиническ</w:t>
      </w:r>
      <w:r>
        <w:t>их</w:t>
      </w:r>
      <w:r w:rsidRPr="00821733">
        <w:t xml:space="preserve"> </w:t>
      </w:r>
      <w:bookmarkEnd w:id="231"/>
      <w:r w:rsidRPr="00821733">
        <w:t>рекомендаци</w:t>
      </w:r>
      <w:r>
        <w:t>й</w:t>
      </w:r>
      <w:bookmarkEnd w:id="232"/>
    </w:p>
    <w:p w14:paraId="5448B783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proofErr w:type="gramStart"/>
      <w:r w:rsidRPr="00821733">
        <w:rPr>
          <w:rFonts w:ascii="Times New Roman" w:eastAsia="Liberation Mono" w:hAnsi="Times New Roman"/>
          <w:szCs w:val="24"/>
        </w:rPr>
        <w:t>&lt;?xml</w:t>
      </w:r>
      <w:proofErr w:type="gramEnd"/>
      <w:r w:rsidRPr="00821733">
        <w:rPr>
          <w:rFonts w:ascii="Times New Roman" w:eastAsia="Liberation Mono" w:hAnsi="Times New Roman"/>
          <w:szCs w:val="24"/>
        </w:rPr>
        <w:t xml:space="preserve"> version="1.0" encoding="UTF-8"?&gt;</w:t>
      </w:r>
    </w:p>
    <w:p w14:paraId="04B4F562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821733">
        <w:rPr>
          <w:rFonts w:ascii="Times New Roman" w:eastAsia="Liberation Mono" w:hAnsi="Times New Roman"/>
          <w:szCs w:val="24"/>
        </w:rPr>
        <w:t>&lt;s</w:t>
      </w:r>
      <w:proofErr w:type="gramStart"/>
      <w:r w:rsidRPr="00821733">
        <w:rPr>
          <w:rFonts w:ascii="Times New Roman" w:eastAsia="Liberation Mono" w:hAnsi="Times New Roman"/>
          <w:szCs w:val="24"/>
        </w:rPr>
        <w:t>:Envelope</w:t>
      </w:r>
      <w:proofErr w:type="gramEnd"/>
      <w:r w:rsidRPr="00821733">
        <w:rPr>
          <w:rFonts w:ascii="Times New Roman" w:eastAsia="Liberation Mono" w:hAnsi="Times New Roman"/>
          <w:szCs w:val="24"/>
        </w:rPr>
        <w:t xml:space="preserve"> xmlns:s="http://schemas.xmlsoap.org/soap/envelope/" xmlns:a="http://www.w3.org/2005/08/addressing" xmlns:wsse="http://docs.oasis-open.org/wss/2004/01/oasis-200401-wss-wssecurity-secext-1.0.xsd"&gt;</w:t>
      </w:r>
    </w:p>
    <w:p w14:paraId="2D366D72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</w:t>
      </w:r>
      <w:r w:rsidRPr="00821733">
        <w:rPr>
          <w:rFonts w:ascii="Times New Roman" w:eastAsia="Liberation Mono" w:hAnsi="Times New Roman"/>
          <w:szCs w:val="24"/>
        </w:rPr>
        <w:t>&lt;</w:t>
      </w:r>
      <w:proofErr w:type="gramStart"/>
      <w:r w:rsidRPr="00821733">
        <w:rPr>
          <w:rFonts w:ascii="Times New Roman" w:eastAsia="Liberation Mono" w:hAnsi="Times New Roman"/>
          <w:szCs w:val="24"/>
        </w:rPr>
        <w:t>s:</w:t>
      </w:r>
      <w:proofErr w:type="gramEnd"/>
      <w:r w:rsidRPr="00821733">
        <w:rPr>
          <w:rFonts w:ascii="Times New Roman" w:eastAsia="Liberation Mono" w:hAnsi="Times New Roman"/>
          <w:szCs w:val="24"/>
        </w:rPr>
        <w:t>Header&gt;</w:t>
      </w:r>
    </w:p>
    <w:p w14:paraId="1C1174C6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&lt;a</w:t>
      </w:r>
      <w:proofErr w:type="gramStart"/>
      <w:r w:rsidRPr="00821733">
        <w:rPr>
          <w:rFonts w:ascii="Times New Roman" w:eastAsia="Liberation Mono" w:hAnsi="Times New Roman"/>
          <w:szCs w:val="24"/>
        </w:rPr>
        <w:t>:Action</w:t>
      </w:r>
      <w:proofErr w:type="gramEnd"/>
      <w:r w:rsidRPr="00821733">
        <w:rPr>
          <w:rFonts w:ascii="Times New Roman" w:eastAsia="Liberation Mono" w:hAnsi="Times New Roman"/>
          <w:szCs w:val="24"/>
        </w:rPr>
        <w:t>&gt;</w:t>
      </w:r>
      <w:bookmarkStart w:id="233" w:name="__DdeLink__1490_4292854910"/>
      <w:r w:rsidRPr="00821733">
        <w:rPr>
          <w:rFonts w:ascii="Times New Roman" w:eastAsia="Liberation Mono" w:hAnsi="Times New Roman"/>
          <w:szCs w:val="24"/>
        </w:rPr>
        <w:t>clinrecInfo</w:t>
      </w:r>
      <w:bookmarkEnd w:id="233"/>
      <w:r w:rsidRPr="00821733">
        <w:rPr>
          <w:rFonts w:ascii="Times New Roman" w:eastAsia="Liberation Mono" w:hAnsi="Times New Roman"/>
          <w:szCs w:val="24"/>
        </w:rPr>
        <w:t>&lt;/a:Action&gt;</w:t>
      </w:r>
    </w:p>
    <w:p w14:paraId="64B998E8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 xml:space="preserve">&lt;transportHeader </w:t>
      </w:r>
      <w:r w:rsidRPr="00821733">
        <w:rPr>
          <w:rFonts w:ascii="Times New Roman" w:eastAsia="Calibri" w:hAnsi="Times New Roman"/>
          <w:szCs w:val="24"/>
        </w:rPr>
        <w:t>xmlns</w:t>
      </w:r>
      <w:r w:rsidRPr="00821733">
        <w:rPr>
          <w:rFonts w:ascii="Times New Roman" w:eastAsia="Liberation Mono" w:hAnsi="Times New Roman"/>
          <w:szCs w:val="24"/>
        </w:rPr>
        <w:t>="http://egisz.rosminzdrav.ru" xmlns:i="http://www.w3.org/2001/XMLSchema-instance"&gt;</w:t>
      </w:r>
    </w:p>
    <w:p w14:paraId="3F2BF956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</w:rPr>
        <w:t xml:space="preserve">      </w:t>
      </w:r>
      <w:r w:rsidRPr="00821733">
        <w:rPr>
          <w:rFonts w:ascii="Times New Roman" w:eastAsia="Liberation Mono" w:hAnsi="Times New Roman"/>
          <w:szCs w:val="24"/>
          <w:lang w:val="ru-RU"/>
        </w:rPr>
        <w:t>&lt;</w:t>
      </w:r>
      <w:r w:rsidRPr="00821733">
        <w:rPr>
          <w:rFonts w:ascii="Times New Roman" w:eastAsia="Liberation Mono" w:hAnsi="Times New Roman"/>
          <w:szCs w:val="24"/>
        </w:rPr>
        <w:t>authInfo</w:t>
      </w:r>
      <w:r w:rsidRPr="00821733">
        <w:rPr>
          <w:rFonts w:ascii="Times New Roman" w:eastAsia="Liberation Mono" w:hAnsi="Times New Roman"/>
          <w:szCs w:val="24"/>
          <w:lang w:val="ru-RU"/>
        </w:rPr>
        <w:t>&gt;</w:t>
      </w:r>
    </w:p>
    <w:p w14:paraId="15093827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  </w:t>
      </w:r>
      <w:r w:rsidRPr="00821733">
        <w:rPr>
          <w:rFonts w:ascii="Times New Roman" w:eastAsia="Liberation Mono" w:hAnsi="Times New Roman"/>
          <w:szCs w:val="24"/>
          <w:lang w:val="ru-RU"/>
        </w:rPr>
        <w:t>&lt;</w:t>
      </w:r>
      <w:r w:rsidRPr="00821733">
        <w:rPr>
          <w:rFonts w:ascii="Times New Roman" w:eastAsia="Liberation Mono" w:hAnsi="Times New Roman"/>
          <w:szCs w:val="24"/>
        </w:rPr>
        <w:t>clientEntityId</w:t>
      </w:r>
      <w:r w:rsidRPr="00821733">
        <w:rPr>
          <w:rFonts w:ascii="Times New Roman" w:eastAsia="Liberation Mono" w:hAnsi="Times New Roman"/>
          <w:szCs w:val="24"/>
          <w:lang w:val="ru-RU"/>
        </w:rPr>
        <w:t>&gt;Идентификатор ИС, полученный при регистрации&lt;/</w:t>
      </w:r>
      <w:r w:rsidRPr="00821733">
        <w:rPr>
          <w:rFonts w:ascii="Times New Roman" w:eastAsia="Liberation Mono" w:hAnsi="Times New Roman"/>
          <w:szCs w:val="24"/>
        </w:rPr>
        <w:t>clientEntityId</w:t>
      </w:r>
      <w:r w:rsidRPr="00821733">
        <w:rPr>
          <w:rFonts w:ascii="Times New Roman" w:eastAsia="Liberation Mono" w:hAnsi="Times New Roman"/>
          <w:szCs w:val="24"/>
          <w:lang w:val="ru-RU"/>
        </w:rPr>
        <w:t>&gt;</w:t>
      </w:r>
    </w:p>
    <w:p w14:paraId="1DBBF6D4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</w:t>
      </w:r>
      <w:r w:rsidRPr="00821733">
        <w:rPr>
          <w:rFonts w:ascii="Times New Roman" w:eastAsia="Liberation Mono" w:hAnsi="Times New Roman"/>
          <w:szCs w:val="24"/>
        </w:rPr>
        <w:t>&lt;/authInfo&gt;</w:t>
      </w:r>
    </w:p>
    <w:p w14:paraId="4EF8E181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&lt;/transportHeader&gt;</w:t>
      </w:r>
    </w:p>
    <w:p w14:paraId="3CEFFE6F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&lt;a</w:t>
      </w:r>
      <w:proofErr w:type="gramStart"/>
      <w:r w:rsidRPr="00821733">
        <w:rPr>
          <w:rFonts w:ascii="Times New Roman" w:eastAsia="Liberation Mono" w:hAnsi="Times New Roman"/>
          <w:szCs w:val="24"/>
        </w:rPr>
        <w:t>:MessageID</w:t>
      </w:r>
      <w:proofErr w:type="gramEnd"/>
      <w:r w:rsidRPr="00821733">
        <w:rPr>
          <w:rFonts w:ascii="Times New Roman" w:eastAsia="Liberation Mono" w:hAnsi="Times New Roman"/>
          <w:szCs w:val="24"/>
        </w:rPr>
        <w:t>&gt;Идентификатор сообщения&lt;/a:MessageID&gt;</w:t>
      </w:r>
    </w:p>
    <w:p w14:paraId="5E00C9BB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&lt;a</w:t>
      </w:r>
      <w:proofErr w:type="gramStart"/>
      <w:r w:rsidRPr="00821733">
        <w:rPr>
          <w:rFonts w:ascii="Times New Roman" w:eastAsia="Liberation Mono" w:hAnsi="Times New Roman"/>
          <w:szCs w:val="24"/>
        </w:rPr>
        <w:t>:ReplyTo</w:t>
      </w:r>
      <w:proofErr w:type="gramEnd"/>
      <w:r w:rsidRPr="00821733">
        <w:rPr>
          <w:rFonts w:ascii="Times New Roman" w:eastAsia="Liberation Mono" w:hAnsi="Times New Roman"/>
          <w:szCs w:val="24"/>
        </w:rPr>
        <w:t>&gt;</w:t>
      </w:r>
    </w:p>
    <w:p w14:paraId="5F47E9DE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</w:t>
      </w:r>
      <w:r w:rsidRPr="00821733">
        <w:rPr>
          <w:rFonts w:ascii="Times New Roman" w:eastAsia="Liberation Mono" w:hAnsi="Times New Roman"/>
          <w:szCs w:val="24"/>
        </w:rPr>
        <w:t>&lt;a:Address&gt;http://www.w3.org/2005/08/addressing/anonymous&lt;/a:Address&gt;</w:t>
      </w:r>
    </w:p>
    <w:p w14:paraId="64E3C8CE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&lt;/a</w:t>
      </w:r>
      <w:proofErr w:type="gramStart"/>
      <w:r w:rsidRPr="00821733">
        <w:rPr>
          <w:rFonts w:ascii="Times New Roman" w:eastAsia="Liberation Mono" w:hAnsi="Times New Roman"/>
          <w:szCs w:val="24"/>
        </w:rPr>
        <w:t>:ReplyTo</w:t>
      </w:r>
      <w:proofErr w:type="gramEnd"/>
      <w:r w:rsidRPr="00821733">
        <w:rPr>
          <w:rFonts w:ascii="Times New Roman" w:eastAsia="Liberation Mono" w:hAnsi="Times New Roman"/>
          <w:szCs w:val="24"/>
        </w:rPr>
        <w:t>&gt;</w:t>
      </w:r>
    </w:p>
    <w:p w14:paraId="119B7AE7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&lt;a</w:t>
      </w:r>
      <w:proofErr w:type="gramStart"/>
      <w:r w:rsidRPr="00821733">
        <w:rPr>
          <w:rFonts w:ascii="Times New Roman" w:eastAsia="Liberation Mono" w:hAnsi="Times New Roman"/>
          <w:szCs w:val="24"/>
        </w:rPr>
        <w:t>:To</w:t>
      </w:r>
      <w:proofErr w:type="gramEnd"/>
      <w:r w:rsidRPr="00821733">
        <w:rPr>
          <w:rFonts w:ascii="Times New Roman" w:eastAsia="Liberation Mono" w:hAnsi="Times New Roman"/>
          <w:szCs w:val="24"/>
        </w:rPr>
        <w:t>&gt;Адрес сервиса Системы в ИПС&lt;/a:To&gt;</w:t>
      </w:r>
    </w:p>
    <w:p w14:paraId="14C6B142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&lt;wsse</w:t>
      </w:r>
      <w:proofErr w:type="gramStart"/>
      <w:r w:rsidRPr="00821733">
        <w:rPr>
          <w:rFonts w:ascii="Times New Roman" w:eastAsia="Liberation Mono" w:hAnsi="Times New Roman"/>
          <w:szCs w:val="24"/>
        </w:rPr>
        <w:t>:Security</w:t>
      </w:r>
      <w:proofErr w:type="gramEnd"/>
      <w:r w:rsidRPr="00821733">
        <w:rPr>
          <w:rFonts w:ascii="Times New Roman" w:eastAsia="Liberation Mono" w:hAnsi="Times New Roman"/>
          <w:szCs w:val="24"/>
        </w:rPr>
        <w:t>&gt;Блок подписи&lt;/wsse:Security&gt;</w:t>
      </w:r>
    </w:p>
    <w:p w14:paraId="258AF371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</w:t>
      </w:r>
      <w:r w:rsidRPr="00821733">
        <w:rPr>
          <w:rFonts w:ascii="Times New Roman" w:eastAsia="Liberation Mono" w:hAnsi="Times New Roman"/>
          <w:szCs w:val="24"/>
        </w:rPr>
        <w:t>&lt;/s</w:t>
      </w:r>
      <w:proofErr w:type="gramStart"/>
      <w:r w:rsidRPr="00821733">
        <w:rPr>
          <w:rFonts w:ascii="Times New Roman" w:eastAsia="Liberation Mono" w:hAnsi="Times New Roman"/>
          <w:szCs w:val="24"/>
        </w:rPr>
        <w:t>:Header</w:t>
      </w:r>
      <w:proofErr w:type="gramEnd"/>
      <w:r w:rsidRPr="00821733">
        <w:rPr>
          <w:rFonts w:ascii="Times New Roman" w:eastAsia="Liberation Mono" w:hAnsi="Times New Roman"/>
          <w:szCs w:val="24"/>
        </w:rPr>
        <w:t>&gt;</w:t>
      </w:r>
    </w:p>
    <w:p w14:paraId="5EA9EDF2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</w:t>
      </w:r>
      <w:r w:rsidRPr="00821733">
        <w:rPr>
          <w:rFonts w:ascii="Times New Roman" w:eastAsia="Liberation Mono" w:hAnsi="Times New Roman"/>
          <w:szCs w:val="24"/>
        </w:rPr>
        <w:t>&lt;s</w:t>
      </w:r>
      <w:proofErr w:type="gramStart"/>
      <w:r w:rsidRPr="00821733">
        <w:rPr>
          <w:rFonts w:ascii="Times New Roman" w:eastAsia="Liberation Mono" w:hAnsi="Times New Roman"/>
          <w:szCs w:val="24"/>
        </w:rPr>
        <w:t>:Body</w:t>
      </w:r>
      <w:proofErr w:type="gramEnd"/>
      <w:r w:rsidRPr="00821733">
        <w:rPr>
          <w:rFonts w:ascii="Times New Roman" w:eastAsia="Liberation Mono" w:hAnsi="Times New Roman"/>
          <w:szCs w:val="24"/>
        </w:rPr>
        <w:t xml:space="preserve"> xmlns:d2p1="http://docs.oasis-open.org/wss/2004/01/oasis-200401-wss-wssecurity-utility-1.0.xsd" xmlns:xsd="http://www.w3.org/2001/XMLSchema" xmlns:xsi="http://www.w3.org/2001/XMLSchema-instance" d2p1:Id="BodyID"&gt;</w:t>
      </w:r>
    </w:p>
    <w:p w14:paraId="381A4A16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 xml:space="preserve">&lt;getClinrecInfo </w:t>
      </w:r>
      <w:r w:rsidRPr="00821733">
        <w:rPr>
          <w:rFonts w:ascii="Times New Roman" w:eastAsia="Calibri" w:hAnsi="Times New Roman"/>
          <w:szCs w:val="24"/>
        </w:rPr>
        <w:t>xmlns="http://vimis.rosminzdrav.ru/"</w:t>
      </w:r>
      <w:r w:rsidRPr="00821733">
        <w:rPr>
          <w:rFonts w:ascii="Times New Roman" w:eastAsia="Liberation Mono" w:hAnsi="Times New Roman"/>
          <w:szCs w:val="24"/>
        </w:rPr>
        <w:t>&gt;</w:t>
      </w:r>
    </w:p>
    <w:p w14:paraId="6398FA6B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</w:rPr>
        <w:lastRenderedPageBreak/>
        <w:t xml:space="preserve">        </w:t>
      </w:r>
      <w:r w:rsidRPr="00821733">
        <w:rPr>
          <w:rFonts w:ascii="Times New Roman" w:eastAsia="Liberation Mono" w:hAnsi="Times New Roman"/>
          <w:szCs w:val="24"/>
          <w:lang w:val="ru-RU"/>
        </w:rPr>
        <w:t>&lt;</w:t>
      </w:r>
      <w:proofErr w:type="gramStart"/>
      <w:r w:rsidRPr="00821733">
        <w:rPr>
          <w:rFonts w:ascii="Times New Roman" w:eastAsia="Liberation Mono" w:hAnsi="Times New Roman"/>
          <w:szCs w:val="24"/>
        </w:rPr>
        <w:t>id</w:t>
      </w:r>
      <w:r>
        <w:rPr>
          <w:rFonts w:ascii="Times New Roman" w:eastAsia="Liberation Mono" w:hAnsi="Times New Roman"/>
          <w:szCs w:val="24"/>
          <w:lang w:val="ru-RU"/>
        </w:rPr>
        <w:t xml:space="preserve">  </w:t>
      </w:r>
      <w:r w:rsidRPr="00821733">
        <w:rPr>
          <w:rFonts w:ascii="Times New Roman" w:eastAsia="Liberation Mono" w:hAnsi="Times New Roman"/>
          <w:szCs w:val="24"/>
        </w:rPr>
        <w:t>xmlns</w:t>
      </w:r>
      <w:proofErr w:type="gramEnd"/>
      <w:r w:rsidRPr="00821733">
        <w:rPr>
          <w:rFonts w:ascii="Times New Roman" w:eastAsia="Liberation Mono" w:hAnsi="Times New Roman"/>
          <w:szCs w:val="24"/>
          <w:lang w:val="ru-RU"/>
        </w:rPr>
        <w:t>=""&gt;Идентификатор документа клиническ</w:t>
      </w:r>
      <w:r>
        <w:rPr>
          <w:rFonts w:ascii="Times New Roman" w:eastAsia="Liberation Mono" w:hAnsi="Times New Roman"/>
          <w:szCs w:val="24"/>
          <w:lang w:val="ru-RU"/>
        </w:rPr>
        <w:t>их</w:t>
      </w:r>
      <w:r w:rsidRPr="00821733">
        <w:rPr>
          <w:rFonts w:ascii="Times New Roman" w:eastAsia="Liberation Mono" w:hAnsi="Times New Roman"/>
          <w:szCs w:val="24"/>
          <w:lang w:val="ru-RU"/>
        </w:rPr>
        <w:t xml:space="preserve"> рекомендаци</w:t>
      </w:r>
      <w:r>
        <w:rPr>
          <w:rFonts w:ascii="Times New Roman" w:eastAsia="Liberation Mono" w:hAnsi="Times New Roman"/>
          <w:szCs w:val="24"/>
          <w:lang w:val="ru-RU"/>
        </w:rPr>
        <w:t>й</w:t>
      </w:r>
      <w:r w:rsidRPr="00821733">
        <w:rPr>
          <w:rFonts w:ascii="Times New Roman" w:eastAsia="Liberation Mono" w:hAnsi="Times New Roman"/>
          <w:szCs w:val="24"/>
          <w:lang w:val="ru-RU"/>
        </w:rPr>
        <w:t>&lt;/</w:t>
      </w:r>
      <w:r w:rsidRPr="00821733">
        <w:rPr>
          <w:rFonts w:ascii="Times New Roman" w:eastAsia="Liberation Mono" w:hAnsi="Times New Roman"/>
          <w:szCs w:val="24"/>
        </w:rPr>
        <w:t>id</w:t>
      </w:r>
      <w:r w:rsidRPr="00821733">
        <w:rPr>
          <w:rFonts w:ascii="Times New Roman" w:eastAsia="Liberation Mono" w:hAnsi="Times New Roman"/>
          <w:szCs w:val="24"/>
          <w:lang w:val="ru-RU"/>
        </w:rPr>
        <w:t>&gt;</w:t>
      </w:r>
    </w:p>
    <w:p w14:paraId="7ECBBF32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</w:t>
      </w:r>
      <w:r w:rsidRPr="00821733">
        <w:rPr>
          <w:rFonts w:ascii="Times New Roman" w:eastAsia="Liberation Mono" w:hAnsi="Times New Roman"/>
          <w:szCs w:val="24"/>
        </w:rPr>
        <w:t>&lt;/getClinrecInfo&gt;</w:t>
      </w:r>
    </w:p>
    <w:p w14:paraId="6972E9AE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</w:t>
      </w:r>
      <w:r w:rsidRPr="00821733">
        <w:rPr>
          <w:rFonts w:ascii="Times New Roman" w:eastAsia="Liberation Mono" w:hAnsi="Times New Roman"/>
          <w:szCs w:val="24"/>
        </w:rPr>
        <w:t>&lt;/s</w:t>
      </w:r>
      <w:proofErr w:type="gramStart"/>
      <w:r w:rsidRPr="00821733">
        <w:rPr>
          <w:rFonts w:ascii="Times New Roman" w:eastAsia="Liberation Mono" w:hAnsi="Times New Roman"/>
          <w:szCs w:val="24"/>
        </w:rPr>
        <w:t>:Body</w:t>
      </w:r>
      <w:proofErr w:type="gramEnd"/>
      <w:r w:rsidRPr="00821733">
        <w:rPr>
          <w:rFonts w:ascii="Times New Roman" w:eastAsia="Liberation Mono" w:hAnsi="Times New Roman"/>
          <w:szCs w:val="24"/>
        </w:rPr>
        <w:t>&gt;</w:t>
      </w:r>
    </w:p>
    <w:p w14:paraId="787BB69D" w14:textId="77777777" w:rsidR="00200F02" w:rsidRPr="00821733" w:rsidRDefault="00200F02" w:rsidP="00200F02">
      <w:pPr>
        <w:pStyle w:val="phnormal"/>
        <w:rPr>
          <w:szCs w:val="24"/>
          <w:lang w:val="en-US"/>
        </w:rPr>
      </w:pPr>
      <w:r w:rsidRPr="00821733">
        <w:rPr>
          <w:rFonts w:eastAsia="Liberation Mono"/>
          <w:szCs w:val="24"/>
          <w:lang w:val="en-US"/>
        </w:rPr>
        <w:t>&lt;/s</w:t>
      </w:r>
      <w:proofErr w:type="gramStart"/>
      <w:r w:rsidRPr="00821733">
        <w:rPr>
          <w:rFonts w:eastAsia="Liberation Mono"/>
          <w:szCs w:val="24"/>
          <w:lang w:val="en-US"/>
        </w:rPr>
        <w:t>:Envelope</w:t>
      </w:r>
      <w:proofErr w:type="gramEnd"/>
      <w:r w:rsidRPr="00821733">
        <w:rPr>
          <w:rFonts w:eastAsia="Liberation Mono"/>
          <w:szCs w:val="24"/>
          <w:lang w:val="en-US"/>
        </w:rPr>
        <w:t>&gt;</w:t>
      </w:r>
    </w:p>
    <w:p w14:paraId="3D198F49" w14:textId="77777777" w:rsidR="00200F02" w:rsidRPr="00821733" w:rsidRDefault="00200F02" w:rsidP="00200F02">
      <w:pPr>
        <w:pStyle w:val="40"/>
        <w:suppressAutoHyphens/>
        <w:ind w:right="0" w:firstLine="709"/>
      </w:pPr>
      <w:bookmarkStart w:id="234" w:name="_Toc46488852"/>
      <w:bookmarkStart w:id="235" w:name="_Toc92977298"/>
      <w:r w:rsidRPr="00821733">
        <w:t>Формат синхронного ответа</w:t>
      </w:r>
      <w:bookmarkEnd w:id="234"/>
      <w:bookmarkEnd w:id="235"/>
    </w:p>
    <w:p w14:paraId="189AACE1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proofErr w:type="gramStart"/>
      <w:r w:rsidRPr="00821733">
        <w:rPr>
          <w:rFonts w:ascii="Times New Roman" w:eastAsia="Calibri" w:hAnsi="Times New Roman"/>
          <w:szCs w:val="24"/>
        </w:rPr>
        <w:t>&lt;?xml</w:t>
      </w:r>
      <w:proofErr w:type="gramEnd"/>
      <w:r w:rsidRPr="00821733">
        <w:rPr>
          <w:rFonts w:ascii="Times New Roman" w:eastAsia="Calibri" w:hAnsi="Times New Roman"/>
          <w:szCs w:val="24"/>
        </w:rPr>
        <w:t xml:space="preserve"> version="1.0" encoding="UTF-8"?&gt;</w:t>
      </w:r>
    </w:p>
    <w:p w14:paraId="00E6E08D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821733">
        <w:rPr>
          <w:rFonts w:ascii="Times New Roman" w:eastAsia="Calibri" w:hAnsi="Times New Roman"/>
          <w:szCs w:val="24"/>
        </w:rPr>
        <w:t>&lt;soap</w:t>
      </w:r>
      <w:proofErr w:type="gramStart"/>
      <w:r w:rsidRPr="00821733">
        <w:rPr>
          <w:rFonts w:ascii="Times New Roman" w:eastAsia="Calibri" w:hAnsi="Times New Roman"/>
          <w:szCs w:val="24"/>
        </w:rPr>
        <w:t>:Envelope</w:t>
      </w:r>
      <w:proofErr w:type="gramEnd"/>
      <w:r w:rsidRPr="00821733">
        <w:rPr>
          <w:rFonts w:ascii="Times New Roman" w:eastAsia="Calibri" w:hAnsi="Times New Roman"/>
          <w:szCs w:val="24"/>
        </w:rPr>
        <w:t xml:space="preserve">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3441262A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</w:t>
      </w:r>
      <w:r w:rsidRPr="00821733">
        <w:rPr>
          <w:rFonts w:ascii="Times New Roman" w:eastAsia="Calibri" w:hAnsi="Times New Roman"/>
          <w:szCs w:val="24"/>
        </w:rPr>
        <w:t>&lt;</w:t>
      </w:r>
      <w:proofErr w:type="gramStart"/>
      <w:r w:rsidRPr="00821733">
        <w:rPr>
          <w:rFonts w:ascii="Times New Roman" w:eastAsia="Calibri" w:hAnsi="Times New Roman"/>
          <w:szCs w:val="24"/>
        </w:rPr>
        <w:t>soap:</w:t>
      </w:r>
      <w:proofErr w:type="gramEnd"/>
      <w:r w:rsidRPr="00821733">
        <w:rPr>
          <w:rFonts w:ascii="Times New Roman" w:eastAsia="Calibri" w:hAnsi="Times New Roman"/>
          <w:szCs w:val="24"/>
        </w:rPr>
        <w:t>Header&gt;</w:t>
      </w:r>
    </w:p>
    <w:p w14:paraId="4261E1CA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&lt;Action xmlns="http://www.w3.org/2005/08/addressing"&gt;</w:t>
      </w:r>
      <w:r w:rsidRPr="00821733">
        <w:rPr>
          <w:rFonts w:ascii="Times New Roman" w:eastAsia="Liberation Mono" w:hAnsi="Times New Roman"/>
          <w:szCs w:val="24"/>
        </w:rPr>
        <w:t>clinrecInfo</w:t>
      </w:r>
      <w:r w:rsidRPr="00821733">
        <w:rPr>
          <w:rFonts w:ascii="Times New Roman" w:eastAsia="Calibri" w:hAnsi="Times New Roman"/>
          <w:szCs w:val="24"/>
        </w:rPr>
        <w:t>&lt;/Action&gt;</w:t>
      </w:r>
    </w:p>
    <w:p w14:paraId="401FE121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&lt;MessageID xmlns="http://www.w3.org/2005/08/addressing"&gt;Идентификатор сообщения&lt;/MessageID&gt;</w:t>
      </w:r>
    </w:p>
    <w:p w14:paraId="220C8FF3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&lt;To xmlns="http://www.w3.org/2005/08/addressing"&gt;http://www.w3.org/2005/08/addressing/anonymous&lt;/To&gt;</w:t>
      </w:r>
    </w:p>
    <w:p w14:paraId="56FB1267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RelatesTo</w:t>
      </w:r>
      <w:r w:rsidRPr="00821733">
        <w:rPr>
          <w:rFonts w:ascii="Times New Roman" w:eastAsia="Calibri" w:hAnsi="Times New Roman"/>
          <w:szCs w:val="24"/>
          <w:lang w:val="ru-RU"/>
        </w:rPr>
        <w:t xml:space="preserve"> </w:t>
      </w:r>
      <w:r w:rsidRPr="00821733">
        <w:rPr>
          <w:rFonts w:ascii="Times New Roman" w:eastAsia="Calibri" w:hAnsi="Times New Roman"/>
          <w:szCs w:val="24"/>
        </w:rPr>
        <w:t>xmlns</w:t>
      </w:r>
      <w:r w:rsidRPr="00821733">
        <w:rPr>
          <w:rFonts w:ascii="Times New Roman" w:eastAsia="Calibri" w:hAnsi="Times New Roman"/>
          <w:szCs w:val="24"/>
          <w:lang w:val="ru-RU"/>
        </w:rPr>
        <w:t>="</w:t>
      </w:r>
      <w:r w:rsidRPr="00821733">
        <w:rPr>
          <w:rFonts w:ascii="Times New Roman" w:eastAsia="Calibri" w:hAnsi="Times New Roman"/>
          <w:szCs w:val="24"/>
        </w:rPr>
        <w:t>http</w:t>
      </w:r>
      <w:r w:rsidRPr="00821733">
        <w:rPr>
          <w:rFonts w:ascii="Times New Roman" w:eastAsia="Calibri" w:hAnsi="Times New Roman"/>
          <w:szCs w:val="24"/>
          <w:lang w:val="ru-RU"/>
        </w:rPr>
        <w:t>://</w:t>
      </w:r>
      <w:r w:rsidRPr="00821733">
        <w:rPr>
          <w:rFonts w:ascii="Times New Roman" w:eastAsia="Calibri" w:hAnsi="Times New Roman"/>
          <w:szCs w:val="24"/>
        </w:rPr>
        <w:t>www</w:t>
      </w:r>
      <w:r w:rsidRPr="00821733">
        <w:rPr>
          <w:rFonts w:ascii="Times New Roman" w:eastAsia="Calibri" w:hAnsi="Times New Roman"/>
          <w:szCs w:val="24"/>
          <w:lang w:val="ru-RU"/>
        </w:rPr>
        <w:t>.</w:t>
      </w:r>
      <w:r w:rsidRPr="00821733">
        <w:rPr>
          <w:rFonts w:ascii="Times New Roman" w:eastAsia="Calibri" w:hAnsi="Times New Roman"/>
          <w:szCs w:val="24"/>
        </w:rPr>
        <w:t>w</w:t>
      </w:r>
      <w:r w:rsidRPr="00821733">
        <w:rPr>
          <w:rFonts w:ascii="Times New Roman" w:eastAsia="Calibri" w:hAnsi="Times New Roman"/>
          <w:szCs w:val="24"/>
          <w:lang w:val="ru-RU"/>
        </w:rPr>
        <w:t>3.</w:t>
      </w:r>
      <w:r w:rsidRPr="00821733">
        <w:rPr>
          <w:rFonts w:ascii="Times New Roman" w:eastAsia="Calibri" w:hAnsi="Times New Roman"/>
          <w:szCs w:val="24"/>
        </w:rPr>
        <w:t>org</w:t>
      </w:r>
      <w:r w:rsidRPr="00821733">
        <w:rPr>
          <w:rFonts w:ascii="Times New Roman" w:eastAsia="Calibri" w:hAnsi="Times New Roman"/>
          <w:szCs w:val="24"/>
          <w:lang w:val="ru-RU"/>
        </w:rPr>
        <w:t>/2005/08/</w:t>
      </w:r>
      <w:r w:rsidRPr="00821733">
        <w:rPr>
          <w:rFonts w:ascii="Times New Roman" w:eastAsia="Calibri" w:hAnsi="Times New Roman"/>
          <w:szCs w:val="24"/>
        </w:rPr>
        <w:t>addressing</w:t>
      </w:r>
      <w:proofErr w:type="gramStart"/>
      <w:r w:rsidRPr="00821733">
        <w:rPr>
          <w:rFonts w:ascii="Times New Roman" w:eastAsia="Calibri" w:hAnsi="Times New Roman"/>
          <w:szCs w:val="24"/>
          <w:lang w:val="ru-RU"/>
        </w:rPr>
        <w:t>"&gt;Идентификатор</w:t>
      </w:r>
      <w:proofErr w:type="gramEnd"/>
      <w:r w:rsidRPr="00821733">
        <w:rPr>
          <w:rFonts w:ascii="Times New Roman" w:eastAsia="Calibri" w:hAnsi="Times New Roman"/>
          <w:szCs w:val="24"/>
          <w:lang w:val="ru-RU"/>
        </w:rPr>
        <w:t xml:space="preserve"> сообщения, на который отправляется синхронный ответ&lt;/</w:t>
      </w:r>
      <w:r w:rsidRPr="00821733">
        <w:rPr>
          <w:rFonts w:ascii="Times New Roman" w:eastAsia="Calibri" w:hAnsi="Times New Roman"/>
          <w:szCs w:val="24"/>
        </w:rPr>
        <w:t>RelatesTo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78FDCAF0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Calibri" w:hAnsi="Times New Roman"/>
          <w:szCs w:val="24"/>
          <w:lang w:val="ru-RU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&lt;wsse</w:t>
      </w:r>
      <w:proofErr w:type="gramStart"/>
      <w:r w:rsidRPr="00821733">
        <w:rPr>
          <w:rFonts w:ascii="Times New Roman" w:eastAsia="Calibri" w:hAnsi="Times New Roman"/>
          <w:szCs w:val="24"/>
        </w:rPr>
        <w:t>:Security</w:t>
      </w:r>
      <w:proofErr w:type="gramEnd"/>
      <w:r w:rsidRPr="00821733">
        <w:rPr>
          <w:rFonts w:ascii="Times New Roman" w:eastAsia="Calibri" w:hAnsi="Times New Roman"/>
          <w:szCs w:val="24"/>
        </w:rPr>
        <w:t>&gt;Блок подписи&lt;/wsse:Security&gt;</w:t>
      </w:r>
    </w:p>
    <w:p w14:paraId="3B5F4B01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</w:t>
      </w:r>
      <w:r w:rsidRPr="00821733">
        <w:rPr>
          <w:rFonts w:ascii="Times New Roman" w:eastAsia="Calibri" w:hAnsi="Times New Roman"/>
          <w:szCs w:val="24"/>
        </w:rPr>
        <w:t>&lt;/soap</w:t>
      </w:r>
      <w:proofErr w:type="gramStart"/>
      <w:r w:rsidRPr="00821733">
        <w:rPr>
          <w:rFonts w:ascii="Times New Roman" w:eastAsia="Calibri" w:hAnsi="Times New Roman"/>
          <w:szCs w:val="24"/>
        </w:rPr>
        <w:t>:Header</w:t>
      </w:r>
      <w:proofErr w:type="gramEnd"/>
      <w:r w:rsidRPr="00821733">
        <w:rPr>
          <w:rFonts w:ascii="Times New Roman" w:eastAsia="Calibri" w:hAnsi="Times New Roman"/>
          <w:szCs w:val="24"/>
        </w:rPr>
        <w:t>&gt;</w:t>
      </w:r>
    </w:p>
    <w:p w14:paraId="51CD3BE8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</w:t>
      </w:r>
      <w:r w:rsidRPr="00821733">
        <w:rPr>
          <w:rFonts w:ascii="Times New Roman" w:eastAsia="Calibri" w:hAnsi="Times New Roman"/>
          <w:szCs w:val="24"/>
        </w:rPr>
        <w:t>&lt;soap</w:t>
      </w:r>
      <w:proofErr w:type="gramStart"/>
      <w:r w:rsidRPr="00821733">
        <w:rPr>
          <w:rFonts w:ascii="Times New Roman" w:eastAsia="Calibri" w:hAnsi="Times New Roman"/>
          <w:szCs w:val="24"/>
        </w:rPr>
        <w:t>:Body</w:t>
      </w:r>
      <w:proofErr w:type="gramEnd"/>
      <w:r w:rsidRPr="00821733">
        <w:rPr>
          <w:rFonts w:ascii="Times New Roman" w:eastAsia="Calibri" w:hAnsi="Times New Roman"/>
          <w:szCs w:val="24"/>
        </w:rPr>
        <w:t xml:space="preserve"> wsu:Id="body"&gt;</w:t>
      </w:r>
    </w:p>
    <w:p w14:paraId="49800541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&lt;ns2</w:t>
      </w:r>
      <w:proofErr w:type="gramStart"/>
      <w:r w:rsidRPr="00821733">
        <w:rPr>
          <w:rFonts w:ascii="Times New Roman" w:eastAsia="Calibri" w:hAnsi="Times New Roman"/>
          <w:szCs w:val="24"/>
        </w:rPr>
        <w:t>:clinrecInfoResponse</w:t>
      </w:r>
      <w:proofErr w:type="gramEnd"/>
      <w:r>
        <w:rPr>
          <w:rFonts w:ascii="Times New Roman" w:eastAsia="Calibri" w:hAnsi="Times New Roman"/>
          <w:szCs w:val="24"/>
        </w:rPr>
        <w:t xml:space="preserve">  </w:t>
      </w:r>
      <w:r w:rsidRPr="00821733">
        <w:rPr>
          <w:rFonts w:ascii="Times New Roman" w:eastAsia="Calibri" w:hAnsi="Times New Roman"/>
          <w:szCs w:val="24"/>
        </w:rPr>
        <w:t>xmlns:ns2="http://vimis.rosminzdrav.ru/"&gt;</w:t>
      </w:r>
    </w:p>
    <w:p w14:paraId="4F565D83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Calibri" w:hAnsi="Times New Roman"/>
          <w:szCs w:val="24"/>
        </w:rPr>
        <w:t xml:space="preserve">          </w:t>
      </w:r>
      <w:r w:rsidRPr="00821733">
        <w:rPr>
          <w:rFonts w:ascii="Times New Roman" w:eastAsia="Calibri" w:hAnsi="Times New Roman"/>
          <w:szCs w:val="24"/>
          <w:lang w:val="ru-RU"/>
        </w:rPr>
        <w:t>&lt;</w:t>
      </w:r>
      <w:r w:rsidRPr="00821733">
        <w:rPr>
          <w:rFonts w:ascii="Times New Roman" w:eastAsia="Calibri" w:hAnsi="Times New Roman"/>
          <w:szCs w:val="24"/>
        </w:rPr>
        <w:t>document</w:t>
      </w:r>
      <w:r w:rsidRPr="00821733">
        <w:rPr>
          <w:rFonts w:ascii="Times New Roman" w:eastAsia="Calibri" w:hAnsi="Times New Roman"/>
          <w:szCs w:val="24"/>
          <w:lang w:val="ru-RU"/>
        </w:rPr>
        <w:t>&gt;Полное описание документа клиническ</w:t>
      </w:r>
      <w:r>
        <w:rPr>
          <w:rFonts w:ascii="Times New Roman" w:eastAsia="Calibri" w:hAnsi="Times New Roman"/>
          <w:szCs w:val="24"/>
          <w:lang w:val="ru-RU"/>
        </w:rPr>
        <w:t>их</w:t>
      </w:r>
      <w:r w:rsidRPr="00821733">
        <w:rPr>
          <w:rFonts w:ascii="Times New Roman" w:eastAsia="Calibri" w:hAnsi="Times New Roman"/>
          <w:szCs w:val="24"/>
          <w:lang w:val="ru-RU"/>
        </w:rPr>
        <w:t xml:space="preserve"> рекомендаци</w:t>
      </w:r>
      <w:r>
        <w:rPr>
          <w:rFonts w:ascii="Times New Roman" w:eastAsia="Calibri" w:hAnsi="Times New Roman"/>
          <w:szCs w:val="24"/>
          <w:lang w:val="ru-RU"/>
        </w:rPr>
        <w:t>й</w:t>
      </w:r>
      <w:r w:rsidRPr="00821733">
        <w:rPr>
          <w:rFonts w:ascii="Times New Roman" w:eastAsia="Calibri" w:hAnsi="Times New Roman"/>
          <w:szCs w:val="24"/>
          <w:lang w:val="ru-RU"/>
        </w:rPr>
        <w:t xml:space="preserve"> в </w:t>
      </w:r>
      <w:r w:rsidRPr="00821733">
        <w:rPr>
          <w:rFonts w:ascii="Times New Roman" w:eastAsia="Calibri" w:hAnsi="Times New Roman"/>
          <w:szCs w:val="24"/>
        </w:rPr>
        <w:t>base</w:t>
      </w:r>
      <w:r w:rsidRPr="00821733">
        <w:rPr>
          <w:rFonts w:ascii="Times New Roman" w:eastAsia="Calibri" w:hAnsi="Times New Roman"/>
          <w:szCs w:val="24"/>
          <w:lang w:val="ru-RU"/>
        </w:rPr>
        <w:t>64&lt;/</w:t>
      </w:r>
      <w:r w:rsidRPr="00821733">
        <w:rPr>
          <w:rFonts w:ascii="Times New Roman" w:eastAsia="Calibri" w:hAnsi="Times New Roman"/>
          <w:szCs w:val="24"/>
        </w:rPr>
        <w:t>document</w:t>
      </w:r>
      <w:r w:rsidRPr="00821733">
        <w:rPr>
          <w:rFonts w:ascii="Times New Roman" w:eastAsia="Calibri" w:hAnsi="Times New Roman"/>
          <w:szCs w:val="24"/>
          <w:lang w:val="ru-RU"/>
        </w:rPr>
        <w:t>&gt;</w:t>
      </w:r>
    </w:p>
    <w:p w14:paraId="3F4E4EB2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Calibri" w:hAnsi="Times New Roman"/>
          <w:szCs w:val="24"/>
          <w:lang w:val="ru-RU"/>
        </w:rPr>
        <w:t xml:space="preserve">    </w:t>
      </w:r>
      <w:r w:rsidRPr="00821733">
        <w:rPr>
          <w:rFonts w:ascii="Times New Roman" w:eastAsia="Calibri" w:hAnsi="Times New Roman"/>
          <w:szCs w:val="24"/>
        </w:rPr>
        <w:t>&lt;/ns2</w:t>
      </w:r>
      <w:proofErr w:type="gramStart"/>
      <w:r w:rsidRPr="00821733">
        <w:rPr>
          <w:rFonts w:ascii="Times New Roman" w:eastAsia="Calibri" w:hAnsi="Times New Roman"/>
          <w:szCs w:val="24"/>
        </w:rPr>
        <w:t>:clinrecInfoResponse</w:t>
      </w:r>
      <w:proofErr w:type="gramEnd"/>
      <w:r w:rsidRPr="00821733">
        <w:rPr>
          <w:rFonts w:ascii="Times New Roman" w:eastAsia="Calibri" w:hAnsi="Times New Roman"/>
          <w:szCs w:val="24"/>
        </w:rPr>
        <w:t xml:space="preserve"> &gt;</w:t>
      </w:r>
    </w:p>
    <w:p w14:paraId="3A2DCFEA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  <w:szCs w:val="24"/>
        </w:rPr>
        <w:t xml:space="preserve">  </w:t>
      </w:r>
      <w:r w:rsidRPr="00821733">
        <w:rPr>
          <w:rFonts w:ascii="Times New Roman" w:eastAsia="Calibri" w:hAnsi="Times New Roman"/>
          <w:szCs w:val="24"/>
        </w:rPr>
        <w:t>&lt;/soap</w:t>
      </w:r>
      <w:proofErr w:type="gramStart"/>
      <w:r w:rsidRPr="00821733">
        <w:rPr>
          <w:rFonts w:ascii="Times New Roman" w:eastAsia="Calibri" w:hAnsi="Times New Roman"/>
          <w:szCs w:val="24"/>
        </w:rPr>
        <w:t>:Body</w:t>
      </w:r>
      <w:proofErr w:type="gramEnd"/>
      <w:r w:rsidRPr="00821733">
        <w:rPr>
          <w:rFonts w:ascii="Times New Roman" w:eastAsia="Calibri" w:hAnsi="Times New Roman"/>
          <w:szCs w:val="24"/>
        </w:rPr>
        <w:t>&gt;</w:t>
      </w:r>
    </w:p>
    <w:p w14:paraId="0A8E2844" w14:textId="77777777" w:rsidR="00200F02" w:rsidRPr="00821733" w:rsidRDefault="00200F02" w:rsidP="00200F02">
      <w:pPr>
        <w:pStyle w:val="phnormal"/>
        <w:rPr>
          <w:szCs w:val="24"/>
          <w:lang w:val="en-US"/>
        </w:rPr>
      </w:pPr>
      <w:r w:rsidRPr="00821733">
        <w:rPr>
          <w:rFonts w:eastAsia="Calibri"/>
          <w:szCs w:val="24"/>
          <w:lang w:val="en-US"/>
        </w:rPr>
        <w:t>&lt;/soap</w:t>
      </w:r>
      <w:proofErr w:type="gramStart"/>
      <w:r w:rsidRPr="00821733">
        <w:rPr>
          <w:rFonts w:eastAsia="Calibri"/>
          <w:szCs w:val="24"/>
          <w:lang w:val="en-US"/>
        </w:rPr>
        <w:t>:Envelope</w:t>
      </w:r>
      <w:proofErr w:type="gramEnd"/>
      <w:r w:rsidRPr="00821733">
        <w:rPr>
          <w:rFonts w:eastAsia="Calibri"/>
          <w:szCs w:val="24"/>
          <w:lang w:val="en-US"/>
        </w:rPr>
        <w:t>&gt;</w:t>
      </w:r>
    </w:p>
    <w:p w14:paraId="0AAB6D88" w14:textId="77777777" w:rsidR="00200F02" w:rsidRPr="00821733" w:rsidRDefault="00200F02" w:rsidP="00200F02">
      <w:pPr>
        <w:pStyle w:val="40"/>
        <w:suppressAutoHyphens/>
        <w:ind w:firstLine="709"/>
      </w:pPr>
      <w:bookmarkStart w:id="236" w:name="_Toc46488853"/>
      <w:bookmarkStart w:id="237" w:name="_Toc92977299"/>
      <w:r w:rsidRPr="00821733">
        <w:t xml:space="preserve">Формат содержимого параметра </w:t>
      </w:r>
      <w:r w:rsidRPr="00821733">
        <w:rPr>
          <w:lang w:val="en-US"/>
        </w:rPr>
        <w:t>document</w:t>
      </w:r>
      <w:bookmarkEnd w:id="236"/>
      <w:bookmarkEnd w:id="237"/>
    </w:p>
    <w:p w14:paraId="6D95B00D" w14:textId="77777777" w:rsidR="00200F02" w:rsidRPr="00320752" w:rsidRDefault="00200F02" w:rsidP="00200F02">
      <w:pPr>
        <w:pStyle w:val="afff8"/>
        <w:rPr>
          <w:rFonts w:ascii="Times New Roman" w:eastAsia="Liberation Mono" w:hAnsi="Times New Roman"/>
        </w:rPr>
      </w:pPr>
      <w:proofErr w:type="gramStart"/>
      <w:r w:rsidRPr="00320752">
        <w:rPr>
          <w:rFonts w:ascii="Times New Roman" w:eastAsia="Liberation Mono" w:hAnsi="Times New Roman"/>
        </w:rPr>
        <w:t>&lt;?xml</w:t>
      </w:r>
      <w:proofErr w:type="gramEnd"/>
      <w:r w:rsidRPr="00320752">
        <w:rPr>
          <w:rFonts w:ascii="Times New Roman" w:eastAsia="Calibri" w:hAnsi="Times New Roman"/>
        </w:rPr>
        <w:t xml:space="preserve"> </w:t>
      </w:r>
      <w:r w:rsidRPr="000B2233">
        <w:rPr>
          <w:rFonts w:ascii="Times New Roman" w:eastAsia="Liberation Mono" w:hAnsi="Times New Roman"/>
        </w:rPr>
        <w:t>version</w:t>
      </w:r>
      <w:r w:rsidRPr="00320752">
        <w:rPr>
          <w:rFonts w:ascii="Times New Roman" w:eastAsia="Liberation Mono" w:hAnsi="Times New Roman"/>
        </w:rPr>
        <w:t>=</w:t>
      </w:r>
      <w:r w:rsidRPr="000B2233">
        <w:rPr>
          <w:rFonts w:ascii="Times New Roman" w:eastAsia="Liberation Mono" w:hAnsi="Times New Roman"/>
        </w:rPr>
        <w:t>"1.0"</w:t>
      </w:r>
      <w:r w:rsidRPr="00320752">
        <w:rPr>
          <w:rFonts w:ascii="Times New Roman" w:eastAsia="Calibri" w:hAnsi="Times New Roman"/>
        </w:rPr>
        <w:t xml:space="preserve"> </w:t>
      </w:r>
      <w:r w:rsidRPr="000B2233">
        <w:rPr>
          <w:rFonts w:ascii="Times New Roman" w:eastAsia="Liberation Mono" w:hAnsi="Times New Roman"/>
        </w:rPr>
        <w:t>encoding</w:t>
      </w:r>
      <w:r w:rsidRPr="00320752">
        <w:rPr>
          <w:rFonts w:ascii="Times New Roman" w:eastAsia="Liberation Mono" w:hAnsi="Times New Roman"/>
        </w:rPr>
        <w:t>=</w:t>
      </w:r>
      <w:r w:rsidRPr="000B2233">
        <w:rPr>
          <w:rFonts w:ascii="Times New Roman" w:eastAsia="Liberation Mono" w:hAnsi="Times New Roman"/>
        </w:rPr>
        <w:t>"UTF-8"</w:t>
      </w:r>
      <w:r w:rsidRPr="00320752">
        <w:rPr>
          <w:rFonts w:ascii="Times New Roman" w:eastAsia="Calibri" w:hAnsi="Times New Roman"/>
        </w:rPr>
        <w:t xml:space="preserve"> </w:t>
      </w:r>
      <w:r w:rsidRPr="000B2233">
        <w:rPr>
          <w:rFonts w:ascii="Times New Roman" w:eastAsia="Liberation Mono" w:hAnsi="Times New Roman"/>
        </w:rPr>
        <w:t>standalone</w:t>
      </w:r>
      <w:r w:rsidRPr="00320752">
        <w:rPr>
          <w:rFonts w:ascii="Times New Roman" w:eastAsia="Liberation Mono" w:hAnsi="Times New Roman"/>
        </w:rPr>
        <w:t>=</w:t>
      </w:r>
      <w:r w:rsidRPr="000B2233">
        <w:rPr>
          <w:rFonts w:ascii="Times New Roman" w:eastAsia="Liberation Mono" w:hAnsi="Times New Roman"/>
        </w:rPr>
        <w:t>"yes"</w:t>
      </w:r>
      <w:r w:rsidRPr="00320752">
        <w:rPr>
          <w:rFonts w:ascii="Times New Roman" w:eastAsia="Liberation Mono" w:hAnsi="Times New Roman"/>
        </w:rPr>
        <w:t>?&gt;</w:t>
      </w:r>
    </w:p>
    <w:p w14:paraId="228FE506" w14:textId="77777777" w:rsidR="00200F02" w:rsidRPr="000B22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clinrec</w:t>
      </w:r>
      <w:r w:rsidRPr="00320752">
        <w:rPr>
          <w:rFonts w:ascii="Times New Roman" w:eastAsia="Liberation Mono" w:hAnsi="Times New Roman"/>
          <w:lang w:val="ru-RU"/>
        </w:rPr>
        <w:t>&gt;</w:t>
      </w:r>
    </w:p>
    <w:p w14:paraId="0551EC3A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</w:t>
      </w:r>
      <w:r w:rsidRPr="000B2233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summary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32E026C4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    </w:t>
      </w:r>
      <w:r w:rsidRPr="000B2233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name</w:t>
      </w:r>
      <w:r w:rsidRPr="000B2233">
        <w:rPr>
          <w:rFonts w:ascii="Times New Roman" w:eastAsia="Liberation Mono" w:hAnsi="Times New Roman"/>
          <w:lang w:val="ru-RU"/>
        </w:rPr>
        <w:t>&gt;Название документа&lt;/</w:t>
      </w:r>
      <w:r w:rsidRPr="00320752">
        <w:rPr>
          <w:rFonts w:ascii="Times New Roman" w:eastAsia="Liberation Mono" w:hAnsi="Times New Roman"/>
        </w:rPr>
        <w:t>name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5C3C01CC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    </w:t>
      </w:r>
      <w:r w:rsidRPr="000B2233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id</w:t>
      </w:r>
      <w:r w:rsidRPr="000B2233">
        <w:rPr>
          <w:rFonts w:ascii="Times New Roman" w:eastAsia="Liberation Mono" w:hAnsi="Times New Roman"/>
          <w:lang w:val="ru-RU"/>
        </w:rPr>
        <w:t>&gt;Идентификатор документа&lt;/</w:t>
      </w:r>
      <w:r w:rsidRPr="00320752">
        <w:rPr>
          <w:rFonts w:ascii="Times New Roman" w:eastAsia="Liberation Mono" w:hAnsi="Times New Roman"/>
        </w:rPr>
        <w:t>id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051DCBBA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    </w:t>
      </w:r>
      <w:r w:rsidRPr="000B2233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MKB</w:t>
      </w:r>
      <w:proofErr w:type="gramStart"/>
      <w:r w:rsidRPr="00320752">
        <w:rPr>
          <w:rFonts w:ascii="Times New Roman" w:eastAsia="Liberation Mono" w:hAnsi="Times New Roman"/>
          <w:lang w:val="ru-RU"/>
        </w:rPr>
        <w:t>10</w:t>
      </w:r>
      <w:r w:rsidRPr="000B2233">
        <w:rPr>
          <w:rFonts w:ascii="Times New Roman" w:eastAsia="Liberation Mono" w:hAnsi="Times New Roman"/>
          <w:lang w:val="ru-RU"/>
        </w:rPr>
        <w:t>&gt;Список</w:t>
      </w:r>
      <w:proofErr w:type="gramEnd"/>
      <w:r w:rsidRPr="000B2233">
        <w:rPr>
          <w:rFonts w:ascii="Times New Roman" w:eastAsia="Liberation Mono" w:hAnsi="Times New Roman"/>
          <w:lang w:val="ru-RU"/>
        </w:rPr>
        <w:t xml:space="preserve"> диагнозов, к которым относится КР &lt;/</w:t>
      </w:r>
      <w:r w:rsidRPr="00320752">
        <w:rPr>
          <w:rFonts w:ascii="Times New Roman" w:eastAsia="Liberation Mono" w:hAnsi="Times New Roman"/>
        </w:rPr>
        <w:t>MKB</w:t>
      </w:r>
      <w:r w:rsidRPr="00320752">
        <w:rPr>
          <w:rFonts w:ascii="Times New Roman" w:eastAsia="Liberation Mono" w:hAnsi="Times New Roman"/>
          <w:lang w:val="ru-RU"/>
        </w:rPr>
        <w:t>10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631D3F2A" w14:textId="77777777" w:rsidR="00200F02" w:rsidRPr="00500C53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Liberation Mono" w:hAnsi="Times New Roman"/>
          <w:lang w:val="ru-RU"/>
        </w:rPr>
        <w:t xml:space="preserve">        </w:t>
      </w:r>
      <w:r w:rsidRPr="00500C53">
        <w:rPr>
          <w:rFonts w:ascii="Times New Roman" w:eastAsia="Liberation Mono" w:hAnsi="Times New Roman"/>
        </w:rPr>
        <w:t>&lt;</w:t>
      </w:r>
      <w:r w:rsidRPr="00320752">
        <w:rPr>
          <w:rFonts w:ascii="Times New Roman" w:eastAsia="Liberation Mono" w:hAnsi="Times New Roman"/>
        </w:rPr>
        <w:t>age</w:t>
      </w:r>
      <w:r w:rsidRPr="00500C53">
        <w:rPr>
          <w:rFonts w:ascii="Times New Roman" w:eastAsia="Liberation Mono" w:hAnsi="Times New Roman"/>
        </w:rPr>
        <w:t>_</w:t>
      </w:r>
      <w:r w:rsidRPr="00320752">
        <w:rPr>
          <w:rFonts w:ascii="Times New Roman" w:eastAsia="Liberation Mono" w:hAnsi="Times New Roman"/>
        </w:rPr>
        <w:t>group</w:t>
      </w:r>
      <w:r w:rsidRPr="00500C53">
        <w:rPr>
          <w:rFonts w:ascii="Times New Roman" w:eastAsia="Liberation Mono" w:hAnsi="Times New Roman"/>
        </w:rPr>
        <w:t>&gt;</w:t>
      </w:r>
      <w:r w:rsidRPr="00E14F6E">
        <w:rPr>
          <w:rFonts w:ascii="Times New Roman" w:eastAsia="Liberation Mono" w:hAnsi="Times New Roman"/>
          <w:lang w:val="ru-RU"/>
        </w:rPr>
        <w:t>Возрастная</w:t>
      </w:r>
      <w:r w:rsidRPr="00500C53">
        <w:rPr>
          <w:rFonts w:ascii="Times New Roman" w:eastAsia="Liberation Mono" w:hAnsi="Times New Roman"/>
        </w:rPr>
        <w:t xml:space="preserve"> </w:t>
      </w:r>
      <w:r w:rsidRPr="00DF29F6">
        <w:rPr>
          <w:rFonts w:ascii="Times New Roman" w:eastAsia="Liberation Mono" w:hAnsi="Times New Roman"/>
          <w:lang w:val="ru-RU"/>
        </w:rPr>
        <w:t>группа</w:t>
      </w:r>
      <w:r w:rsidRPr="00500C53">
        <w:rPr>
          <w:rFonts w:ascii="Times New Roman" w:eastAsia="Liberation Mono" w:hAnsi="Times New Roman"/>
        </w:rPr>
        <w:t xml:space="preserve"> </w:t>
      </w:r>
      <w:r w:rsidRPr="00DF29F6">
        <w:rPr>
          <w:rFonts w:ascii="Times New Roman" w:eastAsia="Liberation Mono" w:hAnsi="Times New Roman"/>
          <w:lang w:val="ru-RU"/>
        </w:rPr>
        <w:t>КР</w:t>
      </w:r>
      <w:r w:rsidRPr="00500C53">
        <w:rPr>
          <w:rFonts w:ascii="Times New Roman" w:eastAsia="Liberation Mono" w:hAnsi="Times New Roman"/>
        </w:rPr>
        <w:t xml:space="preserve"> &lt;/</w:t>
      </w:r>
      <w:r w:rsidRPr="00320752">
        <w:rPr>
          <w:rFonts w:ascii="Times New Roman" w:eastAsia="Liberation Mono" w:hAnsi="Times New Roman"/>
        </w:rPr>
        <w:t>age</w:t>
      </w:r>
      <w:r w:rsidRPr="00500C53">
        <w:rPr>
          <w:rFonts w:ascii="Times New Roman" w:eastAsia="Liberation Mono" w:hAnsi="Times New Roman"/>
        </w:rPr>
        <w:t>_</w:t>
      </w:r>
      <w:r w:rsidRPr="00320752">
        <w:rPr>
          <w:rFonts w:ascii="Times New Roman" w:eastAsia="Liberation Mono" w:hAnsi="Times New Roman"/>
        </w:rPr>
        <w:t>group</w:t>
      </w:r>
      <w:r w:rsidRPr="00500C53">
        <w:rPr>
          <w:rFonts w:ascii="Times New Roman" w:eastAsia="Liberation Mono" w:hAnsi="Times New Roman"/>
        </w:rPr>
        <w:t>&gt;</w:t>
      </w:r>
    </w:p>
    <w:p w14:paraId="740D089E" w14:textId="77777777" w:rsidR="00200F02" w:rsidRPr="00500C53" w:rsidRDefault="00200F02" w:rsidP="00200F02">
      <w:pPr>
        <w:pStyle w:val="afff8"/>
        <w:rPr>
          <w:rFonts w:ascii="Times New Roman" w:eastAsia="Calibri" w:hAnsi="Times New Roman"/>
        </w:rPr>
      </w:pPr>
      <w:r w:rsidRPr="00500C53">
        <w:rPr>
          <w:rFonts w:ascii="Times New Roman" w:eastAsia="Liberation Mono" w:hAnsi="Times New Roman"/>
        </w:rPr>
        <w:t xml:space="preserve">        &lt;</w:t>
      </w:r>
      <w:proofErr w:type="gramStart"/>
      <w:r w:rsidRPr="00320752">
        <w:rPr>
          <w:rFonts w:ascii="Times New Roman" w:eastAsia="Liberation Mono" w:hAnsi="Times New Roman"/>
        </w:rPr>
        <w:t>revision</w:t>
      </w:r>
      <w:proofErr w:type="gramEnd"/>
      <w:r w:rsidRPr="00500C53">
        <w:rPr>
          <w:rFonts w:ascii="Times New Roman" w:eastAsia="Liberation Mono" w:hAnsi="Times New Roman"/>
        </w:rPr>
        <w:t>&gt;</w:t>
      </w:r>
    </w:p>
    <w:p w14:paraId="331097DA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500C53">
        <w:rPr>
          <w:rFonts w:ascii="Times New Roman" w:eastAsia="Liberation Mono" w:hAnsi="Times New Roman"/>
        </w:rPr>
        <w:t xml:space="preserve">          </w:t>
      </w:r>
      <w:r w:rsidRPr="00DF29F6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id</w:t>
      </w:r>
      <w:r w:rsidRPr="000B2233">
        <w:rPr>
          <w:rFonts w:ascii="Times New Roman" w:eastAsia="Liberation Mono" w:hAnsi="Times New Roman"/>
          <w:lang w:val="ru-RU"/>
        </w:rPr>
        <w:t>&gt;Идентификатор редакции документа КР &lt;/</w:t>
      </w:r>
      <w:r w:rsidRPr="00320752">
        <w:rPr>
          <w:rFonts w:ascii="Times New Roman" w:eastAsia="Liberation Mono" w:hAnsi="Times New Roman"/>
        </w:rPr>
        <w:t>id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1E9E42D1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      </w:t>
      </w:r>
      <w:r w:rsidRPr="00E14F6E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begin</w:t>
      </w:r>
      <w:r w:rsidRPr="00320752">
        <w:rPr>
          <w:rFonts w:ascii="Times New Roman" w:eastAsia="Liberation Mono" w:hAnsi="Times New Roman"/>
          <w:lang w:val="ru-RU"/>
        </w:rPr>
        <w:t>_</w:t>
      </w:r>
      <w:proofErr w:type="gramStart"/>
      <w:r w:rsidRPr="00320752">
        <w:rPr>
          <w:rFonts w:ascii="Times New Roman" w:eastAsia="Liberation Mono" w:hAnsi="Times New Roman"/>
        </w:rPr>
        <w:t>date</w:t>
      </w:r>
      <w:r w:rsidRPr="000B2233">
        <w:rPr>
          <w:rFonts w:ascii="Times New Roman" w:eastAsia="Liberation Mono" w:hAnsi="Times New Roman"/>
          <w:lang w:val="ru-RU"/>
        </w:rPr>
        <w:t>&gt;Дата</w:t>
      </w:r>
      <w:proofErr w:type="gramEnd"/>
      <w:r w:rsidRPr="000B2233">
        <w:rPr>
          <w:rFonts w:ascii="Times New Roman" w:eastAsia="Liberation Mono" w:hAnsi="Times New Roman"/>
          <w:lang w:val="ru-RU"/>
        </w:rPr>
        <w:t xml:space="preserve"> вступления в силу редакции документа КР &lt;/</w:t>
      </w:r>
      <w:r w:rsidRPr="00320752">
        <w:rPr>
          <w:rFonts w:ascii="Times New Roman" w:eastAsia="Liberation Mono" w:hAnsi="Times New Roman"/>
        </w:rPr>
        <w:t>begin</w:t>
      </w:r>
      <w:r w:rsidRPr="00320752">
        <w:rPr>
          <w:rFonts w:ascii="Times New Roman" w:eastAsia="Liberation Mono" w:hAnsi="Times New Roman"/>
          <w:lang w:val="ru-RU"/>
        </w:rPr>
        <w:t>_</w:t>
      </w:r>
      <w:r w:rsidRPr="00320752">
        <w:rPr>
          <w:rFonts w:ascii="Times New Roman" w:eastAsia="Liberation Mono" w:hAnsi="Times New Roman"/>
        </w:rPr>
        <w:t>date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3875FD61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      </w:t>
      </w:r>
      <w:r w:rsidRPr="00E14F6E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end</w:t>
      </w:r>
      <w:r w:rsidRPr="00320752">
        <w:rPr>
          <w:rFonts w:ascii="Times New Roman" w:eastAsia="Liberation Mono" w:hAnsi="Times New Roman"/>
          <w:lang w:val="ru-RU"/>
        </w:rPr>
        <w:t>_</w:t>
      </w:r>
      <w:proofErr w:type="gramStart"/>
      <w:r w:rsidRPr="00320752">
        <w:rPr>
          <w:rFonts w:ascii="Times New Roman" w:eastAsia="Liberation Mono" w:hAnsi="Times New Roman"/>
        </w:rPr>
        <w:t>date</w:t>
      </w:r>
      <w:r w:rsidRPr="000B2233">
        <w:rPr>
          <w:rFonts w:ascii="Times New Roman" w:eastAsia="Liberation Mono" w:hAnsi="Times New Roman"/>
          <w:lang w:val="ru-RU"/>
        </w:rPr>
        <w:t>&gt;Дата</w:t>
      </w:r>
      <w:proofErr w:type="gramEnd"/>
      <w:r w:rsidRPr="000B2233">
        <w:rPr>
          <w:rFonts w:ascii="Times New Roman" w:eastAsia="Liberation Mono" w:hAnsi="Times New Roman"/>
          <w:lang w:val="ru-RU"/>
        </w:rPr>
        <w:t xml:space="preserve"> утраты силы редакции документа КР &lt;/</w:t>
      </w:r>
      <w:r w:rsidRPr="00320752">
        <w:rPr>
          <w:rFonts w:ascii="Times New Roman" w:eastAsia="Liberation Mono" w:hAnsi="Times New Roman"/>
        </w:rPr>
        <w:t>end</w:t>
      </w:r>
      <w:r w:rsidRPr="00320752">
        <w:rPr>
          <w:rFonts w:ascii="Times New Roman" w:eastAsia="Liberation Mono" w:hAnsi="Times New Roman"/>
          <w:lang w:val="ru-RU"/>
        </w:rPr>
        <w:t>_</w:t>
      </w:r>
      <w:r w:rsidRPr="00320752">
        <w:rPr>
          <w:rFonts w:ascii="Times New Roman" w:eastAsia="Liberation Mono" w:hAnsi="Times New Roman"/>
        </w:rPr>
        <w:t>date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21864795" w14:textId="77777777" w:rsidR="00200F02" w:rsidRPr="00E14F6E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Liberation Mono" w:hAnsi="Times New Roman"/>
          <w:lang w:val="ru-RU"/>
        </w:rPr>
        <w:t xml:space="preserve">        </w:t>
      </w:r>
      <w:r w:rsidRPr="000B2233">
        <w:rPr>
          <w:rFonts w:ascii="Times New Roman" w:eastAsia="Liberation Mono" w:hAnsi="Times New Roman"/>
        </w:rPr>
        <w:t>&lt;/</w:t>
      </w:r>
      <w:r w:rsidRPr="00320752">
        <w:rPr>
          <w:rFonts w:ascii="Times New Roman" w:eastAsia="Liberation Mono" w:hAnsi="Times New Roman"/>
        </w:rPr>
        <w:t>revision</w:t>
      </w:r>
      <w:r w:rsidRPr="000B2233">
        <w:rPr>
          <w:rFonts w:ascii="Times New Roman" w:eastAsia="Liberation Mono" w:hAnsi="Times New Roman"/>
        </w:rPr>
        <w:t>&gt;</w:t>
      </w:r>
    </w:p>
    <w:p w14:paraId="3774F4B3" w14:textId="77777777" w:rsidR="00200F02" w:rsidRPr="00E14F6E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</w:t>
      </w:r>
      <w:r w:rsidRPr="000B2233">
        <w:rPr>
          <w:rFonts w:ascii="Times New Roman" w:eastAsia="Liberation Mono" w:hAnsi="Times New Roman"/>
        </w:rPr>
        <w:t>&lt;/</w:t>
      </w:r>
      <w:r w:rsidRPr="00320752">
        <w:rPr>
          <w:rFonts w:ascii="Times New Roman" w:eastAsia="Liberation Mono" w:hAnsi="Times New Roman"/>
        </w:rPr>
        <w:t>summary</w:t>
      </w:r>
      <w:r w:rsidRPr="000B2233">
        <w:rPr>
          <w:rFonts w:ascii="Times New Roman" w:eastAsia="Liberation Mono" w:hAnsi="Times New Roman"/>
        </w:rPr>
        <w:t>&gt;</w:t>
      </w:r>
    </w:p>
    <w:p w14:paraId="1CDC3B24" w14:textId="77777777" w:rsidR="00200F02" w:rsidRPr="00E14F6E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</w:t>
      </w:r>
      <w:r w:rsidRPr="000B2233">
        <w:rPr>
          <w:rFonts w:ascii="Times New Roman" w:eastAsia="Liberation Mono" w:hAnsi="Times New Roman"/>
        </w:rPr>
        <w:t>&lt;</w:t>
      </w:r>
      <w:proofErr w:type="gramStart"/>
      <w:r w:rsidRPr="00320752">
        <w:rPr>
          <w:rFonts w:ascii="Times New Roman" w:eastAsia="Liberation Mono" w:hAnsi="Times New Roman"/>
        </w:rPr>
        <w:t>thesises</w:t>
      </w:r>
      <w:proofErr w:type="gramEnd"/>
      <w:r w:rsidRPr="000B2233">
        <w:rPr>
          <w:rFonts w:ascii="Times New Roman" w:eastAsia="Liberation Mono" w:hAnsi="Times New Roman"/>
        </w:rPr>
        <w:t>&gt;</w:t>
      </w:r>
    </w:p>
    <w:p w14:paraId="47D58BD3" w14:textId="77777777" w:rsidR="00200F02" w:rsidRPr="00E14F6E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    </w:t>
      </w:r>
      <w:r w:rsidRPr="00E14F6E">
        <w:rPr>
          <w:rFonts w:ascii="Times New Roman" w:eastAsia="Liberation Mono" w:hAnsi="Times New Roman"/>
        </w:rPr>
        <w:t>&lt;</w:t>
      </w:r>
      <w:proofErr w:type="gramStart"/>
      <w:r w:rsidRPr="00320752">
        <w:rPr>
          <w:rFonts w:ascii="Times New Roman" w:eastAsia="Liberation Mono" w:hAnsi="Times New Roman"/>
        </w:rPr>
        <w:t>thesis-reс</w:t>
      </w:r>
      <w:proofErr w:type="gramEnd"/>
      <w:r w:rsidRPr="000B2233">
        <w:rPr>
          <w:rFonts w:ascii="Times New Roman" w:eastAsia="Liberation Mono" w:hAnsi="Times New Roman"/>
        </w:rPr>
        <w:t>&gt;</w:t>
      </w:r>
    </w:p>
    <w:p w14:paraId="6661FCE2" w14:textId="77777777" w:rsidR="00200F02" w:rsidRPr="00752708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      </w:t>
      </w:r>
      <w:r w:rsidRPr="00752708">
        <w:rPr>
          <w:rFonts w:ascii="Times New Roman" w:eastAsia="Liberation Mono" w:hAnsi="Times New Roman"/>
        </w:rPr>
        <w:t>&lt;</w:t>
      </w:r>
      <w:proofErr w:type="gramStart"/>
      <w:r w:rsidRPr="00320752">
        <w:rPr>
          <w:rFonts w:ascii="Times New Roman" w:eastAsia="Liberation Mono" w:hAnsi="Times New Roman"/>
        </w:rPr>
        <w:t>number</w:t>
      </w:r>
      <w:r w:rsidRPr="00752708">
        <w:rPr>
          <w:rFonts w:ascii="Times New Roman" w:eastAsia="Liberation Mono" w:hAnsi="Times New Roman"/>
        </w:rPr>
        <w:t>&gt;</w:t>
      </w:r>
      <w:proofErr w:type="gramEnd"/>
      <w:r w:rsidRPr="00E14F6E">
        <w:rPr>
          <w:rFonts w:ascii="Times New Roman" w:eastAsia="Liberation Mono" w:hAnsi="Times New Roman"/>
          <w:lang w:val="ru-RU"/>
        </w:rPr>
        <w:t>Номер</w:t>
      </w:r>
      <w:r w:rsidRPr="00752708">
        <w:rPr>
          <w:rFonts w:ascii="Times New Roman" w:eastAsia="Liberation Mono" w:hAnsi="Times New Roman"/>
        </w:rPr>
        <w:t xml:space="preserve"> </w:t>
      </w:r>
      <w:r w:rsidRPr="00DF29F6">
        <w:rPr>
          <w:rFonts w:ascii="Times New Roman" w:eastAsia="Liberation Mono" w:hAnsi="Times New Roman"/>
          <w:lang w:val="ru-RU"/>
        </w:rPr>
        <w:t>тезиса</w:t>
      </w:r>
      <w:r w:rsidRPr="00752708">
        <w:rPr>
          <w:rFonts w:ascii="Times New Roman" w:eastAsia="Liberation Mono" w:hAnsi="Times New Roman"/>
        </w:rPr>
        <w:t>-</w:t>
      </w:r>
      <w:r w:rsidRPr="00DF29F6">
        <w:rPr>
          <w:rFonts w:ascii="Times New Roman" w:eastAsia="Liberation Mono" w:hAnsi="Times New Roman"/>
          <w:lang w:val="ru-RU"/>
        </w:rPr>
        <w:t>рекомендации</w:t>
      </w:r>
      <w:r w:rsidRPr="00752708">
        <w:rPr>
          <w:rFonts w:ascii="Times New Roman" w:eastAsia="Liberation Mono" w:hAnsi="Times New Roman"/>
        </w:rPr>
        <w:t>&lt;/</w:t>
      </w:r>
      <w:r w:rsidRPr="00320752">
        <w:rPr>
          <w:rFonts w:ascii="Times New Roman" w:eastAsia="Liberation Mono" w:hAnsi="Times New Roman"/>
        </w:rPr>
        <w:t>number</w:t>
      </w:r>
      <w:r w:rsidRPr="00752708">
        <w:rPr>
          <w:rFonts w:ascii="Times New Roman" w:eastAsia="Liberation Mono" w:hAnsi="Times New Roman"/>
        </w:rPr>
        <w:t>&gt;</w:t>
      </w:r>
    </w:p>
    <w:p w14:paraId="582F6522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752708">
        <w:rPr>
          <w:rFonts w:ascii="Times New Roman" w:eastAsia="Liberation Mono" w:hAnsi="Times New Roman"/>
        </w:rPr>
        <w:lastRenderedPageBreak/>
        <w:t xml:space="preserve">          </w:t>
      </w:r>
      <w:r w:rsidRPr="00E14F6E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text</w:t>
      </w:r>
      <w:r w:rsidRPr="000B2233">
        <w:rPr>
          <w:rFonts w:ascii="Times New Roman" w:eastAsia="Liberation Mono" w:hAnsi="Times New Roman"/>
          <w:lang w:val="ru-RU"/>
        </w:rPr>
        <w:t>&gt;Текст тезиса-рекомендации &lt;/</w:t>
      </w:r>
      <w:r w:rsidRPr="00320752">
        <w:rPr>
          <w:rFonts w:ascii="Times New Roman" w:eastAsia="Liberation Mono" w:hAnsi="Times New Roman"/>
        </w:rPr>
        <w:t>text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2D47ACEF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      </w:t>
      </w:r>
      <w:r w:rsidRPr="00E14F6E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comment</w:t>
      </w:r>
      <w:r w:rsidRPr="000B2233">
        <w:rPr>
          <w:rFonts w:ascii="Times New Roman" w:eastAsia="Liberation Mono" w:hAnsi="Times New Roman"/>
          <w:lang w:val="ru-RU"/>
        </w:rPr>
        <w:t>&gt;Комментарий &lt;/</w:t>
      </w:r>
      <w:r w:rsidRPr="00320752">
        <w:rPr>
          <w:rFonts w:ascii="Times New Roman" w:eastAsia="Liberation Mono" w:hAnsi="Times New Roman"/>
        </w:rPr>
        <w:t>comment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31C20FA9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      </w:t>
      </w:r>
      <w:r w:rsidRPr="00E14F6E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stage</w:t>
      </w:r>
      <w:r w:rsidRPr="000B2233">
        <w:rPr>
          <w:rFonts w:ascii="Times New Roman" w:eastAsia="Liberation Mono" w:hAnsi="Times New Roman"/>
          <w:lang w:val="ru-RU"/>
        </w:rPr>
        <w:t>&gt;Этап оказания медицинской помощи &lt;/</w:t>
      </w:r>
      <w:r w:rsidRPr="00320752">
        <w:rPr>
          <w:rFonts w:ascii="Times New Roman" w:eastAsia="Liberation Mono" w:hAnsi="Times New Roman"/>
        </w:rPr>
        <w:t>stage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7CDFA121" w14:textId="77777777" w:rsidR="00200F02" w:rsidRPr="00320752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      </w:t>
      </w:r>
      <w:r w:rsidRPr="00320752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convincing</w:t>
      </w:r>
      <w:r w:rsidRPr="00320752">
        <w:rPr>
          <w:rFonts w:ascii="Times New Roman" w:eastAsia="Liberation Mono" w:hAnsi="Times New Roman"/>
          <w:lang w:val="ru-RU"/>
        </w:rPr>
        <w:t>&gt;Уровень убедительности &lt;/</w:t>
      </w:r>
      <w:r w:rsidRPr="00320752">
        <w:rPr>
          <w:rFonts w:ascii="Times New Roman" w:eastAsia="Liberation Mono" w:hAnsi="Times New Roman"/>
        </w:rPr>
        <w:t>convincing</w:t>
      </w:r>
      <w:r w:rsidRPr="00320752">
        <w:rPr>
          <w:rFonts w:ascii="Times New Roman" w:eastAsia="Liberation Mono" w:hAnsi="Times New Roman"/>
          <w:lang w:val="ru-RU"/>
        </w:rPr>
        <w:t>&gt;</w:t>
      </w:r>
    </w:p>
    <w:p w14:paraId="2A356DEB" w14:textId="77777777" w:rsidR="00200F02" w:rsidRPr="00320752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      </w:t>
      </w:r>
      <w:r w:rsidRPr="00320752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evidential</w:t>
      </w:r>
      <w:r w:rsidRPr="00320752">
        <w:rPr>
          <w:rFonts w:ascii="Times New Roman" w:eastAsia="Liberation Mono" w:hAnsi="Times New Roman"/>
          <w:lang w:val="ru-RU"/>
        </w:rPr>
        <w:t>&gt;Уровень доказательности &lt;/</w:t>
      </w:r>
      <w:r w:rsidRPr="00320752">
        <w:rPr>
          <w:rFonts w:ascii="Times New Roman" w:eastAsia="Liberation Mono" w:hAnsi="Times New Roman"/>
        </w:rPr>
        <w:t>evidential</w:t>
      </w:r>
      <w:r w:rsidRPr="00320752">
        <w:rPr>
          <w:rFonts w:ascii="Times New Roman" w:eastAsia="Liberation Mono" w:hAnsi="Times New Roman"/>
          <w:lang w:val="ru-RU"/>
        </w:rPr>
        <w:t>&gt;</w:t>
      </w:r>
    </w:p>
    <w:p w14:paraId="5EC69ED2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      </w:t>
      </w:r>
      <w:r w:rsidRPr="00E14F6E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condition</w:t>
      </w:r>
      <w:r w:rsidRPr="000B2233">
        <w:rPr>
          <w:rFonts w:ascii="Times New Roman" w:eastAsia="Liberation Mono" w:hAnsi="Times New Roman"/>
          <w:lang w:val="ru-RU"/>
        </w:rPr>
        <w:t xml:space="preserve">&gt;Текстовое условие применимости тезиса </w:t>
      </w:r>
      <w:r w:rsidRPr="00E14F6E">
        <w:rPr>
          <w:rFonts w:ascii="Times New Roman" w:eastAsia="Liberation Mono" w:hAnsi="Times New Roman"/>
          <w:lang w:val="ru-RU"/>
        </w:rPr>
        <w:t>&lt;/</w:t>
      </w:r>
      <w:r w:rsidRPr="00320752">
        <w:rPr>
          <w:rFonts w:ascii="Times New Roman" w:eastAsia="Liberation Mono" w:hAnsi="Times New Roman"/>
        </w:rPr>
        <w:t>condition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04C7BEF3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Liberation Mono" w:hAnsi="Times New Roman"/>
          <w:lang w:val="ru-RU"/>
        </w:rPr>
        <w:t xml:space="preserve">          </w:t>
      </w:r>
      <w:r w:rsidRPr="00E14F6E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stadia</w:t>
      </w:r>
      <w:r w:rsidRPr="000B2233">
        <w:rPr>
          <w:rFonts w:ascii="Times New Roman" w:eastAsia="Liberation Mono" w:hAnsi="Times New Roman"/>
          <w:lang w:val="ru-RU"/>
        </w:rPr>
        <w:t>&gt;Стадия опухолевого процесса &lt;/</w:t>
      </w:r>
      <w:r w:rsidRPr="00320752">
        <w:rPr>
          <w:rFonts w:ascii="Times New Roman" w:eastAsia="Liberation Mono" w:hAnsi="Times New Roman"/>
        </w:rPr>
        <w:t>stadia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7DF52FE3" w14:textId="77777777" w:rsidR="00200F02" w:rsidRPr="00E14F6E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Liberation Mono" w:hAnsi="Times New Roman"/>
          <w:lang w:val="ru-RU"/>
        </w:rPr>
        <w:t xml:space="preserve">          </w:t>
      </w:r>
      <w:r w:rsidRPr="00E14F6E">
        <w:rPr>
          <w:rFonts w:ascii="Times New Roman" w:eastAsia="Liberation Mono" w:hAnsi="Times New Roman"/>
        </w:rPr>
        <w:t>&lt;</w:t>
      </w:r>
      <w:proofErr w:type="gramStart"/>
      <w:r w:rsidRPr="00320752">
        <w:rPr>
          <w:rFonts w:ascii="Times New Roman" w:eastAsia="Liberation Mono" w:hAnsi="Times New Roman"/>
        </w:rPr>
        <w:t>tnm</w:t>
      </w:r>
      <w:r w:rsidRPr="000B2233">
        <w:rPr>
          <w:rFonts w:ascii="Times New Roman" w:eastAsia="Liberation Mono" w:hAnsi="Times New Roman"/>
        </w:rPr>
        <w:t>&gt;</w:t>
      </w:r>
      <w:proofErr w:type="gramEnd"/>
      <w:r w:rsidRPr="000B2233">
        <w:rPr>
          <w:rFonts w:ascii="Times New Roman" w:eastAsia="Liberation Mono" w:hAnsi="Times New Roman"/>
        </w:rPr>
        <w:t>TNM &lt;/</w:t>
      </w:r>
      <w:r w:rsidRPr="00320752">
        <w:rPr>
          <w:rFonts w:ascii="Times New Roman" w:eastAsia="Liberation Mono" w:hAnsi="Times New Roman"/>
        </w:rPr>
        <w:t>tnm</w:t>
      </w:r>
      <w:r w:rsidRPr="000B2233">
        <w:rPr>
          <w:rFonts w:ascii="Times New Roman" w:eastAsia="Liberation Mono" w:hAnsi="Times New Roman"/>
        </w:rPr>
        <w:t>&gt;</w:t>
      </w:r>
    </w:p>
    <w:p w14:paraId="423B1FD6" w14:textId="77777777" w:rsidR="00200F02" w:rsidRPr="00E14F6E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      </w:t>
      </w:r>
      <w:r w:rsidRPr="00E14F6E">
        <w:rPr>
          <w:rFonts w:ascii="Times New Roman" w:eastAsia="Liberation Mono" w:hAnsi="Times New Roman"/>
        </w:rPr>
        <w:t>&lt;</w:t>
      </w:r>
      <w:proofErr w:type="gramStart"/>
      <w:r w:rsidRPr="00320752">
        <w:rPr>
          <w:rFonts w:ascii="Times New Roman" w:eastAsia="Liberation Mono" w:hAnsi="Times New Roman"/>
        </w:rPr>
        <w:t>activities</w:t>
      </w:r>
      <w:proofErr w:type="gramEnd"/>
      <w:r w:rsidRPr="000B2233">
        <w:rPr>
          <w:rFonts w:ascii="Times New Roman" w:eastAsia="Liberation Mono" w:hAnsi="Times New Roman"/>
        </w:rPr>
        <w:t>&gt;</w:t>
      </w:r>
    </w:p>
    <w:p w14:paraId="71411EB2" w14:textId="77777777" w:rsidR="00200F02" w:rsidRPr="00E14F6E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          </w:t>
      </w:r>
      <w:r w:rsidRPr="000B2233">
        <w:rPr>
          <w:rFonts w:ascii="Times New Roman" w:eastAsia="Liberation Mono" w:hAnsi="Times New Roman"/>
        </w:rPr>
        <w:t>&lt;</w:t>
      </w:r>
      <w:proofErr w:type="gramStart"/>
      <w:r w:rsidRPr="00320752">
        <w:rPr>
          <w:rFonts w:ascii="Times New Roman" w:eastAsia="Liberation Mono" w:hAnsi="Times New Roman"/>
        </w:rPr>
        <w:t>activity</w:t>
      </w:r>
      <w:proofErr w:type="gramEnd"/>
      <w:r w:rsidRPr="000B2233">
        <w:rPr>
          <w:rFonts w:ascii="Times New Roman" w:eastAsia="Liberation Mono" w:hAnsi="Times New Roman"/>
        </w:rPr>
        <w:t>&gt;</w:t>
      </w:r>
    </w:p>
    <w:p w14:paraId="6A437737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Liberation Mono" w:hAnsi="Times New Roman"/>
        </w:rPr>
        <w:t xml:space="preserve">                  </w:t>
      </w:r>
      <w:r w:rsidRPr="00DF29F6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name</w:t>
      </w:r>
      <w:r w:rsidRPr="000B2233">
        <w:rPr>
          <w:rFonts w:ascii="Times New Roman" w:eastAsia="Liberation Mono" w:hAnsi="Times New Roman"/>
          <w:lang w:val="ru-RU"/>
        </w:rPr>
        <w:t xml:space="preserve">&gt;Название вмешательства или </w:t>
      </w:r>
      <w:r w:rsidRPr="00E14F6E">
        <w:rPr>
          <w:rFonts w:ascii="Times New Roman" w:eastAsia="Liberation Mono" w:hAnsi="Times New Roman"/>
          <w:lang w:val="ru-RU"/>
        </w:rPr>
        <w:t>реж</w:t>
      </w:r>
      <w:r w:rsidRPr="00DF29F6">
        <w:rPr>
          <w:rFonts w:ascii="Times New Roman" w:eastAsia="Liberation Mono" w:hAnsi="Times New Roman"/>
          <w:lang w:val="ru-RU"/>
        </w:rPr>
        <w:t>има химиотерапии &lt;/</w:t>
      </w:r>
      <w:r w:rsidRPr="00320752">
        <w:rPr>
          <w:rFonts w:ascii="Times New Roman" w:eastAsia="Liberation Mono" w:hAnsi="Times New Roman"/>
        </w:rPr>
        <w:t>name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39417031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Liberation Mono" w:hAnsi="Times New Roman"/>
          <w:lang w:val="ru-RU"/>
        </w:rPr>
        <w:t xml:space="preserve">  </w:t>
      </w:r>
      <w:r>
        <w:rPr>
          <w:rFonts w:ascii="Times New Roman" w:eastAsia="Liberation Mono" w:hAnsi="Times New Roman"/>
          <w:lang w:val="ru-RU"/>
        </w:rPr>
        <w:t xml:space="preserve"> </w:t>
      </w:r>
      <w:r w:rsidRPr="00320752">
        <w:rPr>
          <w:rFonts w:ascii="Times New Roman" w:eastAsia="Liberation Mono" w:hAnsi="Times New Roman"/>
          <w:lang w:val="ru-RU"/>
        </w:rPr>
        <w:t xml:space="preserve">              </w:t>
      </w:r>
      <w:r>
        <w:rPr>
          <w:rFonts w:ascii="Times New Roman" w:eastAsia="Liberation Mono" w:hAnsi="Times New Roman"/>
          <w:lang w:val="ru-RU"/>
        </w:rPr>
        <w:t xml:space="preserve"> </w:t>
      </w:r>
      <w:r w:rsidRPr="000B2233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services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1E79E144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Liberation Mono" w:hAnsi="Times New Roman"/>
          <w:lang w:val="ru-RU"/>
        </w:rPr>
        <w:t xml:space="preserve">                      </w:t>
      </w:r>
      <w:r w:rsidRPr="000B2233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service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44C3C2E6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Liberation Mono" w:hAnsi="Times New Roman"/>
          <w:lang w:val="ru-RU"/>
        </w:rPr>
        <w:t xml:space="preserve">                          </w:t>
      </w:r>
      <w:r w:rsidRPr="000B2233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name</w:t>
      </w:r>
      <w:r w:rsidRPr="000B2233">
        <w:rPr>
          <w:rFonts w:ascii="Times New Roman" w:eastAsia="Liberation Mono" w:hAnsi="Times New Roman"/>
          <w:lang w:val="ru-RU"/>
        </w:rPr>
        <w:t>&gt;Название медицинской услуги по справочнику &lt;/</w:t>
      </w:r>
      <w:r w:rsidRPr="00320752">
        <w:rPr>
          <w:rFonts w:ascii="Times New Roman" w:eastAsia="Liberation Mono" w:hAnsi="Times New Roman"/>
        </w:rPr>
        <w:t>name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2518B930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Liberation Mono" w:hAnsi="Times New Roman"/>
          <w:lang w:val="ru-RU"/>
        </w:rPr>
        <w:t xml:space="preserve">                          </w:t>
      </w:r>
      <w:r w:rsidRPr="000B2233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code</w:t>
      </w:r>
      <w:r w:rsidRPr="000B2233">
        <w:rPr>
          <w:rFonts w:ascii="Times New Roman" w:eastAsia="Liberation Mono" w:hAnsi="Times New Roman"/>
          <w:lang w:val="ru-RU"/>
        </w:rPr>
        <w:t>&gt;Код медицинской услуги по справочнику &lt;/</w:t>
      </w:r>
      <w:r w:rsidRPr="00320752">
        <w:rPr>
          <w:rFonts w:ascii="Times New Roman" w:eastAsia="Liberation Mono" w:hAnsi="Times New Roman"/>
        </w:rPr>
        <w:t>code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408532CA" w14:textId="77777777" w:rsidR="00200F02" w:rsidRPr="00500C53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Liberation Mono" w:hAnsi="Times New Roman"/>
          <w:lang w:val="ru-RU"/>
        </w:rPr>
        <w:t xml:space="preserve">                      </w:t>
      </w:r>
      <w:r w:rsidRPr="00500C53">
        <w:rPr>
          <w:rFonts w:ascii="Times New Roman" w:eastAsia="Liberation Mono" w:hAnsi="Times New Roman"/>
        </w:rPr>
        <w:t>&lt;/</w:t>
      </w:r>
      <w:r w:rsidRPr="00320752">
        <w:rPr>
          <w:rFonts w:ascii="Times New Roman" w:eastAsia="Liberation Mono" w:hAnsi="Times New Roman"/>
        </w:rPr>
        <w:t>service</w:t>
      </w:r>
      <w:r w:rsidRPr="00500C53">
        <w:rPr>
          <w:rFonts w:ascii="Times New Roman" w:eastAsia="Liberation Mono" w:hAnsi="Times New Roman"/>
        </w:rPr>
        <w:t>&gt;</w:t>
      </w:r>
    </w:p>
    <w:p w14:paraId="50FA4CBE" w14:textId="77777777" w:rsidR="00200F02" w:rsidRPr="00500C53" w:rsidRDefault="00200F02" w:rsidP="00200F02">
      <w:pPr>
        <w:pStyle w:val="afff8"/>
        <w:rPr>
          <w:rFonts w:ascii="Times New Roman" w:eastAsia="Calibri" w:hAnsi="Times New Roman"/>
        </w:rPr>
      </w:pPr>
      <w:r w:rsidRPr="00500C53">
        <w:rPr>
          <w:rFonts w:ascii="Times New Roman" w:eastAsia="Liberation Mono" w:hAnsi="Times New Roman"/>
        </w:rPr>
        <w:t xml:space="preserve">                  &lt;/</w:t>
      </w:r>
      <w:r w:rsidRPr="00320752">
        <w:rPr>
          <w:rFonts w:ascii="Times New Roman" w:eastAsia="Liberation Mono" w:hAnsi="Times New Roman"/>
        </w:rPr>
        <w:t>services</w:t>
      </w:r>
      <w:r w:rsidRPr="00500C53">
        <w:rPr>
          <w:rFonts w:ascii="Times New Roman" w:eastAsia="Liberation Mono" w:hAnsi="Times New Roman"/>
        </w:rPr>
        <w:t>&gt;</w:t>
      </w:r>
    </w:p>
    <w:p w14:paraId="2D5EFB4D" w14:textId="77777777" w:rsidR="00200F02" w:rsidRPr="00500C53" w:rsidRDefault="00200F02" w:rsidP="00200F02">
      <w:pPr>
        <w:pStyle w:val="afff8"/>
        <w:rPr>
          <w:rFonts w:ascii="Times New Roman" w:eastAsia="Calibri" w:hAnsi="Times New Roman"/>
        </w:rPr>
      </w:pPr>
      <w:r w:rsidRPr="00500C53">
        <w:rPr>
          <w:rFonts w:ascii="Times New Roman" w:eastAsia="Liberation Mono" w:hAnsi="Times New Roman"/>
        </w:rPr>
        <w:t xml:space="preserve">                  &lt;</w:t>
      </w:r>
      <w:proofErr w:type="gramStart"/>
      <w:r w:rsidRPr="00320752">
        <w:rPr>
          <w:rFonts w:ascii="Times New Roman" w:eastAsia="Liberation Mono" w:hAnsi="Times New Roman"/>
        </w:rPr>
        <w:t>medications</w:t>
      </w:r>
      <w:proofErr w:type="gramEnd"/>
      <w:r w:rsidRPr="00500C53">
        <w:rPr>
          <w:rFonts w:ascii="Times New Roman" w:eastAsia="Liberation Mono" w:hAnsi="Times New Roman"/>
        </w:rPr>
        <w:t>&gt;</w:t>
      </w:r>
    </w:p>
    <w:p w14:paraId="2FDB907D" w14:textId="77777777" w:rsidR="00200F02" w:rsidRPr="00500C53" w:rsidRDefault="00200F02" w:rsidP="00200F02">
      <w:pPr>
        <w:pStyle w:val="afff8"/>
        <w:rPr>
          <w:rFonts w:ascii="Times New Roman" w:eastAsia="Calibri" w:hAnsi="Times New Roman"/>
        </w:rPr>
      </w:pPr>
      <w:r w:rsidRPr="00500C53">
        <w:rPr>
          <w:rFonts w:ascii="Times New Roman" w:eastAsia="Liberation Mono" w:hAnsi="Times New Roman"/>
        </w:rPr>
        <w:t xml:space="preserve">                       &lt;</w:t>
      </w:r>
      <w:proofErr w:type="gramStart"/>
      <w:r w:rsidRPr="00320752">
        <w:rPr>
          <w:rFonts w:ascii="Times New Roman" w:eastAsia="Liberation Mono" w:hAnsi="Times New Roman"/>
        </w:rPr>
        <w:t>medication</w:t>
      </w:r>
      <w:proofErr w:type="gramEnd"/>
      <w:r w:rsidRPr="00500C53">
        <w:rPr>
          <w:rFonts w:ascii="Times New Roman" w:eastAsia="Liberation Mono" w:hAnsi="Times New Roman"/>
        </w:rPr>
        <w:t>&gt;</w:t>
      </w:r>
    </w:p>
    <w:p w14:paraId="1542EB3F" w14:textId="77777777" w:rsidR="00200F02" w:rsidRPr="00500C53" w:rsidRDefault="00200F02" w:rsidP="00200F02">
      <w:pPr>
        <w:pStyle w:val="afff8"/>
        <w:rPr>
          <w:rFonts w:ascii="Times New Roman" w:eastAsia="Calibri" w:hAnsi="Times New Roman"/>
        </w:rPr>
      </w:pPr>
      <w:r w:rsidRPr="00500C53">
        <w:rPr>
          <w:rFonts w:ascii="Times New Roman" w:eastAsia="Liberation Mono" w:hAnsi="Times New Roman"/>
        </w:rPr>
        <w:t xml:space="preserve">                            &lt;</w:t>
      </w:r>
      <w:proofErr w:type="gramStart"/>
      <w:r w:rsidRPr="00320752">
        <w:rPr>
          <w:rFonts w:ascii="Times New Roman" w:eastAsia="Liberation Mono" w:hAnsi="Times New Roman"/>
        </w:rPr>
        <w:t>name</w:t>
      </w:r>
      <w:r w:rsidRPr="00500C53">
        <w:rPr>
          <w:rFonts w:ascii="Times New Roman" w:eastAsia="Liberation Mono" w:hAnsi="Times New Roman"/>
        </w:rPr>
        <w:t>&gt;</w:t>
      </w:r>
      <w:proofErr w:type="gramEnd"/>
      <w:r w:rsidRPr="00E14F6E">
        <w:rPr>
          <w:rFonts w:ascii="Times New Roman" w:eastAsia="Liberation Mono" w:hAnsi="Times New Roman"/>
          <w:lang w:val="ru-RU"/>
        </w:rPr>
        <w:t>Название</w:t>
      </w:r>
      <w:r w:rsidRPr="00500C53">
        <w:rPr>
          <w:rFonts w:ascii="Times New Roman" w:eastAsia="Liberation Mono" w:hAnsi="Times New Roman"/>
        </w:rPr>
        <w:t xml:space="preserve"> </w:t>
      </w:r>
      <w:r w:rsidRPr="00DF29F6">
        <w:rPr>
          <w:rFonts w:ascii="Times New Roman" w:eastAsia="Liberation Mono" w:hAnsi="Times New Roman"/>
          <w:lang w:val="ru-RU"/>
        </w:rPr>
        <w:t>схемы</w:t>
      </w:r>
      <w:r w:rsidRPr="00500C53">
        <w:rPr>
          <w:rFonts w:ascii="Times New Roman" w:eastAsia="Liberation Mono" w:hAnsi="Times New Roman"/>
        </w:rPr>
        <w:t xml:space="preserve"> </w:t>
      </w:r>
      <w:r w:rsidRPr="00DF29F6">
        <w:rPr>
          <w:rFonts w:ascii="Times New Roman" w:eastAsia="Liberation Mono" w:hAnsi="Times New Roman"/>
          <w:lang w:val="ru-RU"/>
        </w:rPr>
        <w:t>терапии</w:t>
      </w:r>
      <w:r w:rsidRPr="00500C53">
        <w:rPr>
          <w:rFonts w:ascii="Times New Roman" w:eastAsia="Liberation Mono" w:hAnsi="Times New Roman"/>
        </w:rPr>
        <w:t xml:space="preserve"> </w:t>
      </w:r>
      <w:r w:rsidRPr="00DF29F6">
        <w:rPr>
          <w:rFonts w:ascii="Times New Roman" w:eastAsia="Liberation Mono" w:hAnsi="Times New Roman"/>
          <w:lang w:val="ru-RU"/>
        </w:rPr>
        <w:t>по</w:t>
      </w:r>
      <w:r w:rsidRPr="00500C53">
        <w:rPr>
          <w:rFonts w:ascii="Times New Roman" w:eastAsia="Liberation Mono" w:hAnsi="Times New Roman"/>
        </w:rPr>
        <w:t xml:space="preserve"> </w:t>
      </w:r>
      <w:r w:rsidRPr="00DF29F6">
        <w:rPr>
          <w:rFonts w:ascii="Times New Roman" w:eastAsia="Liberation Mono" w:hAnsi="Times New Roman"/>
          <w:lang w:val="ru-RU"/>
        </w:rPr>
        <w:t>справочнику</w:t>
      </w:r>
      <w:r w:rsidRPr="00500C53">
        <w:rPr>
          <w:rFonts w:ascii="Times New Roman" w:eastAsia="Liberation Mono" w:hAnsi="Times New Roman"/>
        </w:rPr>
        <w:t xml:space="preserve"> &lt;/</w:t>
      </w:r>
      <w:r w:rsidRPr="00320752">
        <w:rPr>
          <w:rFonts w:ascii="Times New Roman" w:eastAsia="Liberation Mono" w:hAnsi="Times New Roman"/>
        </w:rPr>
        <w:t>name</w:t>
      </w:r>
      <w:r w:rsidRPr="00500C53">
        <w:rPr>
          <w:rFonts w:ascii="Times New Roman" w:eastAsia="Liberation Mono" w:hAnsi="Times New Roman"/>
        </w:rPr>
        <w:t>&gt;</w:t>
      </w:r>
    </w:p>
    <w:p w14:paraId="43478F93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500C53">
        <w:rPr>
          <w:rFonts w:ascii="Times New Roman" w:eastAsia="Liberation Mono" w:hAnsi="Times New Roman"/>
        </w:rPr>
        <w:t xml:space="preserve">                            </w:t>
      </w:r>
      <w:r w:rsidRPr="000B2233">
        <w:rPr>
          <w:rFonts w:ascii="Times New Roman" w:eastAsia="Liberation Mono" w:hAnsi="Times New Roman"/>
          <w:lang w:val="ru-RU"/>
        </w:rPr>
        <w:t>&lt;</w:t>
      </w:r>
      <w:r w:rsidRPr="00320752">
        <w:rPr>
          <w:rFonts w:ascii="Times New Roman" w:eastAsia="Liberation Mono" w:hAnsi="Times New Roman"/>
        </w:rPr>
        <w:t>code</w:t>
      </w:r>
      <w:r w:rsidRPr="000B2233">
        <w:rPr>
          <w:rFonts w:ascii="Times New Roman" w:eastAsia="Liberation Mono" w:hAnsi="Times New Roman"/>
          <w:lang w:val="ru-RU"/>
        </w:rPr>
        <w:t>&gt;Код схемы терапии по справочнику &lt;/</w:t>
      </w:r>
      <w:r w:rsidRPr="00320752">
        <w:rPr>
          <w:rFonts w:ascii="Times New Roman" w:eastAsia="Liberation Mono" w:hAnsi="Times New Roman"/>
        </w:rPr>
        <w:t>code</w:t>
      </w:r>
      <w:r w:rsidRPr="000B2233">
        <w:rPr>
          <w:rFonts w:ascii="Times New Roman" w:eastAsia="Liberation Mono" w:hAnsi="Times New Roman"/>
          <w:lang w:val="ru-RU"/>
        </w:rPr>
        <w:t>&gt;</w:t>
      </w:r>
    </w:p>
    <w:p w14:paraId="2B5BE361" w14:textId="77777777" w:rsidR="00200F02" w:rsidRPr="00E14F6E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Liberation Mono" w:hAnsi="Times New Roman"/>
          <w:lang w:val="ru-RU"/>
        </w:rPr>
        <w:t xml:space="preserve">                       </w:t>
      </w:r>
      <w:r w:rsidRPr="000B2233">
        <w:rPr>
          <w:rFonts w:ascii="Times New Roman" w:eastAsia="Liberation Mono" w:hAnsi="Times New Roman"/>
        </w:rPr>
        <w:t>&lt;/</w:t>
      </w:r>
      <w:r w:rsidRPr="00320752">
        <w:rPr>
          <w:rFonts w:ascii="Times New Roman" w:eastAsia="Liberation Mono" w:hAnsi="Times New Roman"/>
        </w:rPr>
        <w:t>medication</w:t>
      </w:r>
      <w:r w:rsidRPr="000B2233">
        <w:rPr>
          <w:rFonts w:ascii="Times New Roman" w:eastAsia="Liberation Mono" w:hAnsi="Times New Roman"/>
        </w:rPr>
        <w:t>&gt;</w:t>
      </w:r>
    </w:p>
    <w:p w14:paraId="7F2EC611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</w:rPr>
      </w:pPr>
      <w:r>
        <w:rPr>
          <w:rFonts w:ascii="Times New Roman" w:eastAsia="Liberation Mono" w:hAnsi="Times New Roman"/>
        </w:rPr>
        <w:t xml:space="preserve">                  </w:t>
      </w:r>
      <w:r w:rsidRPr="000B2233">
        <w:rPr>
          <w:rFonts w:ascii="Times New Roman" w:eastAsia="Liberation Mono" w:hAnsi="Times New Roman"/>
        </w:rPr>
        <w:t>&lt;/</w:t>
      </w:r>
      <w:r w:rsidRPr="00320752">
        <w:rPr>
          <w:rFonts w:ascii="Times New Roman" w:eastAsia="Liberation Mono" w:hAnsi="Times New Roman"/>
        </w:rPr>
        <w:t>medications</w:t>
      </w:r>
      <w:r w:rsidRPr="000B2233">
        <w:rPr>
          <w:rFonts w:ascii="Times New Roman" w:eastAsia="Liberation Mono" w:hAnsi="Times New Roman"/>
        </w:rPr>
        <w:t>&gt;</w:t>
      </w:r>
    </w:p>
    <w:p w14:paraId="40718578" w14:textId="77777777" w:rsidR="00200F02" w:rsidRPr="00E14F6E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          </w:t>
      </w:r>
      <w:r w:rsidRPr="000B2233">
        <w:rPr>
          <w:rFonts w:ascii="Times New Roman" w:eastAsia="Liberation Mono" w:hAnsi="Times New Roman"/>
        </w:rPr>
        <w:t>&lt;/</w:t>
      </w:r>
      <w:r w:rsidRPr="00320752">
        <w:rPr>
          <w:rFonts w:ascii="Times New Roman" w:eastAsia="Liberation Mono" w:hAnsi="Times New Roman"/>
        </w:rPr>
        <w:t>activity</w:t>
      </w:r>
      <w:r w:rsidRPr="000B2233">
        <w:rPr>
          <w:rFonts w:ascii="Times New Roman" w:eastAsia="Liberation Mono" w:hAnsi="Times New Roman"/>
        </w:rPr>
        <w:t>&gt;</w:t>
      </w:r>
    </w:p>
    <w:p w14:paraId="5E1A19D8" w14:textId="77777777" w:rsidR="00200F02" w:rsidRPr="00E14F6E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      </w:t>
      </w:r>
      <w:r w:rsidRPr="000B2233">
        <w:rPr>
          <w:rFonts w:ascii="Times New Roman" w:eastAsia="Liberation Mono" w:hAnsi="Times New Roman"/>
        </w:rPr>
        <w:t>&lt;/</w:t>
      </w:r>
      <w:r w:rsidRPr="00320752">
        <w:rPr>
          <w:rFonts w:ascii="Times New Roman" w:eastAsia="Liberation Mono" w:hAnsi="Times New Roman"/>
        </w:rPr>
        <w:t>activities</w:t>
      </w:r>
      <w:r w:rsidRPr="000B2233">
        <w:rPr>
          <w:rFonts w:ascii="Times New Roman" w:eastAsia="Liberation Mono" w:hAnsi="Times New Roman"/>
        </w:rPr>
        <w:t>&gt;</w:t>
      </w:r>
    </w:p>
    <w:p w14:paraId="2A5E57B9" w14:textId="77777777" w:rsidR="00200F02" w:rsidRPr="00E14F6E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    </w:t>
      </w:r>
      <w:r w:rsidRPr="000B2233">
        <w:rPr>
          <w:rFonts w:ascii="Times New Roman" w:eastAsia="Liberation Mono" w:hAnsi="Times New Roman"/>
        </w:rPr>
        <w:t>&lt;/</w:t>
      </w:r>
      <w:r w:rsidRPr="00320752">
        <w:rPr>
          <w:rFonts w:ascii="Times New Roman" w:eastAsia="Liberation Mono" w:hAnsi="Times New Roman"/>
        </w:rPr>
        <w:t>thesis-reс</w:t>
      </w:r>
      <w:r w:rsidRPr="000B2233">
        <w:rPr>
          <w:rFonts w:ascii="Times New Roman" w:eastAsia="Liberation Mono" w:hAnsi="Times New Roman"/>
        </w:rPr>
        <w:t>&gt;</w:t>
      </w:r>
    </w:p>
    <w:p w14:paraId="00582F66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</w:rPr>
      </w:pPr>
      <w:r>
        <w:rPr>
          <w:rFonts w:ascii="Times New Roman" w:eastAsia="Liberation Mono" w:hAnsi="Times New Roman"/>
        </w:rPr>
        <w:t xml:space="preserve">    </w:t>
      </w:r>
      <w:r w:rsidRPr="000B2233">
        <w:rPr>
          <w:rFonts w:ascii="Times New Roman" w:eastAsia="Liberation Mono" w:hAnsi="Times New Roman"/>
        </w:rPr>
        <w:t>&lt;/</w:t>
      </w:r>
      <w:r w:rsidRPr="00320752">
        <w:rPr>
          <w:rFonts w:ascii="Times New Roman" w:eastAsia="Liberation Mono" w:hAnsi="Times New Roman"/>
        </w:rPr>
        <w:t>thesises</w:t>
      </w:r>
      <w:r w:rsidRPr="000B2233">
        <w:rPr>
          <w:rFonts w:ascii="Times New Roman" w:eastAsia="Liberation Mono" w:hAnsi="Times New Roman"/>
        </w:rPr>
        <w:t>&gt;</w:t>
      </w:r>
    </w:p>
    <w:p w14:paraId="521F11B4" w14:textId="77777777" w:rsidR="00200F02" w:rsidRPr="00E14F6E" w:rsidRDefault="00200F02" w:rsidP="00200F02">
      <w:pPr>
        <w:pStyle w:val="phnormal"/>
        <w:rPr>
          <w:sz w:val="32"/>
          <w:lang w:val="en-US"/>
        </w:rPr>
      </w:pPr>
      <w:r w:rsidRPr="00DF29F6">
        <w:rPr>
          <w:rFonts w:eastAsia="Liberation Mono"/>
          <w:lang w:val="en-US"/>
        </w:rPr>
        <w:t>&lt;/</w:t>
      </w:r>
      <w:r w:rsidRPr="00320752">
        <w:rPr>
          <w:rFonts w:eastAsia="Liberation Mono"/>
          <w:lang w:val="en-US"/>
        </w:rPr>
        <w:t>clinrec</w:t>
      </w:r>
      <w:r w:rsidRPr="000B2233">
        <w:rPr>
          <w:rFonts w:eastAsia="Liberation Mono"/>
          <w:lang w:val="en-US"/>
        </w:rPr>
        <w:t>&gt;</w:t>
      </w:r>
    </w:p>
    <w:p w14:paraId="0CF70255" w14:textId="77777777" w:rsidR="00200F02" w:rsidRPr="00821733" w:rsidRDefault="00200F02" w:rsidP="00200F02">
      <w:pPr>
        <w:pStyle w:val="30"/>
        <w:suppressAutoHyphens/>
      </w:pPr>
      <w:bookmarkStart w:id="238" w:name="_Toc61887531"/>
      <w:bookmarkStart w:id="239" w:name="_Toc46488854"/>
      <w:bookmarkStart w:id="240" w:name="_Toc89681492"/>
      <w:bookmarkStart w:id="241" w:name="_Toc92977300"/>
      <w:r w:rsidRPr="00821733">
        <w:t>Метод запроса списка документов порядков ОМП procPMCList</w:t>
      </w:r>
      <w:bookmarkEnd w:id="238"/>
      <w:bookmarkEnd w:id="239"/>
      <w:bookmarkEnd w:id="240"/>
      <w:bookmarkEnd w:id="241"/>
    </w:p>
    <w:p w14:paraId="7B2133DE" w14:textId="77777777" w:rsidR="00200F02" w:rsidRPr="00821733" w:rsidRDefault="00200F02" w:rsidP="00200F02">
      <w:pPr>
        <w:pStyle w:val="phnormal"/>
      </w:pPr>
      <w:r w:rsidRPr="00821733">
        <w:t>Для получения списка документов порядков ОМП в запросе передается пустое входящее сообщение getProcPMCList без параметров.</w:t>
      </w:r>
    </w:p>
    <w:p w14:paraId="43CFC64E" w14:textId="77777777" w:rsidR="00200F02" w:rsidRPr="00821733" w:rsidRDefault="00200F02" w:rsidP="00200F02">
      <w:pPr>
        <w:pStyle w:val="phnormal"/>
        <w:rPr>
          <w:szCs w:val="24"/>
        </w:rPr>
      </w:pPr>
      <w:r w:rsidRPr="00821733">
        <w:rPr>
          <w:szCs w:val="24"/>
        </w:rPr>
        <w:t xml:space="preserve">В ответ синхронно </w:t>
      </w:r>
      <w:r w:rsidRPr="003E41E2">
        <w:t>«Платформ</w:t>
      </w:r>
      <w:r>
        <w:t>а</w:t>
      </w:r>
      <w:r w:rsidRPr="003E41E2">
        <w:t xml:space="preserve"> </w:t>
      </w:r>
      <w:r w:rsidRPr="00821733">
        <w:rPr>
          <w:szCs w:val="24"/>
        </w:rPr>
        <w:t>ВИМИС» возвращает исходящее сообщение procPMCListResponse с набором данных.</w:t>
      </w:r>
    </w:p>
    <w:p w14:paraId="14F78584" w14:textId="3F846A38" w:rsidR="00200F02" w:rsidRPr="00E14F6E" w:rsidRDefault="00200F02" w:rsidP="00200F02">
      <w:pPr>
        <w:pStyle w:val="phtabletitle"/>
        <w:outlineLvl w:val="1"/>
      </w:pPr>
      <w:bookmarkStart w:id="242" w:name="__RefHeading___Toc20864_233596702"/>
      <w:bookmarkStart w:id="243" w:name="_Toc61887532"/>
      <w:bookmarkStart w:id="244" w:name="_Toc73010086"/>
      <w:bookmarkStart w:id="245" w:name="_Toc89681493"/>
      <w:bookmarkStart w:id="246" w:name="_Toc92977301"/>
      <w:bookmarkEnd w:id="242"/>
      <w:r w:rsidRPr="00320752">
        <w:t>Таблица</w:t>
      </w:r>
      <w:r>
        <w:t xml:space="preserve"> 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 w:rsidR="00FE6B6E">
        <w:rPr>
          <w:noProof/>
        </w:rPr>
        <w:t>30</w:t>
      </w:r>
      <w:r w:rsidRPr="00320752">
        <w:fldChar w:fldCharType="end"/>
      </w:r>
      <w:r w:rsidRPr="000B2233">
        <w:t xml:space="preserve"> – Описание содержимого параметра document</w:t>
      </w:r>
      <w:bookmarkEnd w:id="243"/>
      <w:bookmarkEnd w:id="244"/>
      <w:bookmarkEnd w:id="245"/>
      <w:bookmarkEnd w:id="246"/>
    </w:p>
    <w:tbl>
      <w:tblPr>
        <w:tblW w:w="5123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26"/>
        <w:gridCol w:w="1135"/>
        <w:gridCol w:w="2171"/>
        <w:gridCol w:w="1287"/>
        <w:gridCol w:w="1596"/>
        <w:gridCol w:w="1386"/>
        <w:gridCol w:w="1548"/>
      </w:tblGrid>
      <w:tr w:rsidR="00200F02" w:rsidRPr="00836B72" w14:paraId="7359FFC7" w14:textId="77777777" w:rsidTr="00615CAA">
        <w:trPr>
          <w:tblHeader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9D0FF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Метод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63C1BF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Сообщения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0C80A6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Параметры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B025FD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Наименование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E31E6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Тип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D4056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Является обязательным</w:t>
            </w:r>
          </w:p>
        </w:tc>
      </w:tr>
      <w:tr w:rsidR="00200F02" w:rsidRPr="00836B72" w14:paraId="434631C1" w14:textId="77777777" w:rsidTr="00615CAA">
        <w:tc>
          <w:tcPr>
            <w:tcW w:w="1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B65BA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procPMCList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6A79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входящее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B79C0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getProcPMCList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EA7CE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C6B68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56638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58BF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</w:tr>
      <w:tr w:rsidR="00200F02" w:rsidRPr="00836B72" w14:paraId="12039D6A" w14:textId="77777777" w:rsidTr="00615CAA">
        <w:tc>
          <w:tcPr>
            <w:tcW w:w="1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FA27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8718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исходящее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68B1E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procPMCListResponse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7D743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summary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E0032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 xml:space="preserve">Блок общей информации о документе </w:t>
            </w:r>
            <w:r w:rsidRPr="00320752">
              <w:rPr>
                <w:rFonts w:eastAsia="Calibri" w:cs="Times New Roman"/>
                <w:sz w:val="22"/>
                <w:szCs w:val="22"/>
              </w:rPr>
              <w:lastRenderedPageBreak/>
              <w:t>порядка ОМП</w:t>
            </w:r>
          </w:p>
        </w:tc>
        <w:tc>
          <w:tcPr>
            <w:tcW w:w="1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69AB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lastRenderedPageBreak/>
              <w:t>комплексный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AD96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6649CAD8" w14:textId="77777777" w:rsidTr="00615CAA">
        <w:tc>
          <w:tcPr>
            <w:tcW w:w="1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BAA02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FF92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260AF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8039C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name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34F45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Название документа</w:t>
            </w:r>
          </w:p>
        </w:tc>
        <w:tc>
          <w:tcPr>
            <w:tcW w:w="1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E62C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1515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0D452199" w14:textId="77777777" w:rsidTr="00615CAA">
        <w:tc>
          <w:tcPr>
            <w:tcW w:w="1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7BDA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345D5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ED444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61D6D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id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C285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Идентификатор документа</w:t>
            </w:r>
          </w:p>
        </w:tc>
        <w:tc>
          <w:tcPr>
            <w:tcW w:w="1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252FF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числовой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E92D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7251F16A" w14:textId="77777777" w:rsidTr="00615CAA">
        <w:tc>
          <w:tcPr>
            <w:tcW w:w="1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6A0F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FA921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2DB6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6741C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  <w:lang w:val="en-US"/>
              </w:rPr>
            </w:pPr>
            <w:r w:rsidRPr="00320752">
              <w:rPr>
                <w:rFonts w:eastAsia="Calibri" w:cs="Times New Roman"/>
                <w:sz w:val="22"/>
                <w:szCs w:val="22"/>
                <w:lang w:val="en-US"/>
              </w:rPr>
              <w:t>profile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54315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Профиль ОМП</w:t>
            </w:r>
          </w:p>
        </w:tc>
        <w:tc>
          <w:tcPr>
            <w:tcW w:w="1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F57E6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EAD7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68989F7D" w14:textId="77777777" w:rsidTr="00615CAA">
        <w:tc>
          <w:tcPr>
            <w:tcW w:w="1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A7766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53F4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09710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27C3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revision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A39C2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Блок описания редакции документа порядка ОМП</w:t>
            </w:r>
          </w:p>
        </w:tc>
        <w:tc>
          <w:tcPr>
            <w:tcW w:w="1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94B2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59EC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2E387521" w14:textId="77777777" w:rsidTr="00615CAA">
        <w:tc>
          <w:tcPr>
            <w:tcW w:w="1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2B79E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006D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3D00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09FE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id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52D7A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Идентификатор редакции документа порядка ОМП</w:t>
            </w:r>
          </w:p>
        </w:tc>
        <w:tc>
          <w:tcPr>
            <w:tcW w:w="1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7014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числовой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7ABD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550B7883" w14:textId="77777777" w:rsidTr="00615CAA">
        <w:tc>
          <w:tcPr>
            <w:tcW w:w="1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F24FE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F00D6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3E58D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3340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begin_date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50D1E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 вступления в силу редакции документа порядка ОМП</w:t>
            </w:r>
          </w:p>
        </w:tc>
        <w:tc>
          <w:tcPr>
            <w:tcW w:w="1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917C7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F8F5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836B72" w14:paraId="49F5CF0B" w14:textId="77777777" w:rsidTr="00615CAA">
        <w:tc>
          <w:tcPr>
            <w:tcW w:w="1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1B2D5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7C7E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AC226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0F2E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end_date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63835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 утраты силы редакции документа порядка ОМП</w:t>
            </w:r>
          </w:p>
        </w:tc>
        <w:tc>
          <w:tcPr>
            <w:tcW w:w="1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B1E73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</w:t>
            </w:r>
          </w:p>
        </w:tc>
        <w:tc>
          <w:tcPr>
            <w:tcW w:w="1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FD75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</w:tbl>
    <w:p w14:paraId="7614C50A" w14:textId="77777777" w:rsidR="00200F02" w:rsidRPr="00821733" w:rsidRDefault="00200F02" w:rsidP="00200F02">
      <w:pPr>
        <w:pStyle w:val="40"/>
        <w:suppressAutoHyphens/>
        <w:ind w:right="0" w:firstLine="709"/>
      </w:pPr>
      <w:bookmarkStart w:id="247" w:name="_Toc46488855"/>
      <w:bookmarkStart w:id="248" w:name="_Toc92977302"/>
      <w:r w:rsidRPr="00821733">
        <w:t>Формат запроса на получение списка документов порядков ОМП</w:t>
      </w:r>
      <w:bookmarkEnd w:id="247"/>
      <w:bookmarkEnd w:id="248"/>
    </w:p>
    <w:p w14:paraId="15D80DFE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proofErr w:type="gramStart"/>
      <w:r w:rsidRPr="00821733">
        <w:rPr>
          <w:rFonts w:ascii="Times New Roman" w:hAnsi="Times New Roman"/>
        </w:rPr>
        <w:t>&lt;?xml</w:t>
      </w:r>
      <w:proofErr w:type="gramEnd"/>
      <w:r w:rsidRPr="00821733">
        <w:rPr>
          <w:rFonts w:ascii="Times New Roman" w:hAnsi="Times New Roman"/>
        </w:rPr>
        <w:t xml:space="preserve"> version="1.0" encoding="UTF-8"?&gt;</w:t>
      </w:r>
    </w:p>
    <w:p w14:paraId="1C9D7868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 w:rsidRPr="00821733">
        <w:rPr>
          <w:rFonts w:ascii="Times New Roman" w:hAnsi="Times New Roman"/>
        </w:rPr>
        <w:t>&lt;s</w:t>
      </w:r>
      <w:proofErr w:type="gramStart"/>
      <w:r w:rsidRPr="00821733">
        <w:rPr>
          <w:rFonts w:ascii="Times New Roman" w:hAnsi="Times New Roman"/>
        </w:rPr>
        <w:t>:Envelope</w:t>
      </w:r>
      <w:proofErr w:type="gramEnd"/>
      <w:r w:rsidRPr="00821733">
        <w:rPr>
          <w:rFonts w:ascii="Times New Roman" w:hAnsi="Times New Roman"/>
        </w:rPr>
        <w:t xml:space="preserve"> xmlns:s="http://schemas.xmlsoap.org/soap/envelope/" xmlns:a="http://www.w3.org/2005/08/addressing" xmlns:wsse="http://docs.oasis-open.org/wss/2004/01/oasis-200401-wss-wssecurity-secext-1.0.xsd"&gt;</w:t>
      </w:r>
    </w:p>
    <w:p w14:paraId="6020EAEC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320752">
        <w:rPr>
          <w:rFonts w:ascii="Times New Roman" w:hAnsi="Times New Roman"/>
        </w:rPr>
        <w:t xml:space="preserve"> </w:t>
      </w:r>
      <w:r w:rsidRPr="00821733">
        <w:rPr>
          <w:rFonts w:ascii="Times New Roman" w:hAnsi="Times New Roman"/>
        </w:rPr>
        <w:t>&lt;</w:t>
      </w:r>
      <w:proofErr w:type="gramStart"/>
      <w:r w:rsidRPr="00821733">
        <w:rPr>
          <w:rFonts w:ascii="Times New Roman" w:hAnsi="Times New Roman"/>
        </w:rPr>
        <w:t>s:</w:t>
      </w:r>
      <w:proofErr w:type="gramEnd"/>
      <w:r w:rsidRPr="00821733">
        <w:rPr>
          <w:rFonts w:ascii="Times New Roman" w:hAnsi="Times New Roman"/>
        </w:rPr>
        <w:t>Header&gt;</w:t>
      </w:r>
    </w:p>
    <w:p w14:paraId="69E141F7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821733">
        <w:rPr>
          <w:rFonts w:ascii="Times New Roman" w:hAnsi="Times New Roman"/>
        </w:rPr>
        <w:t>&lt;a</w:t>
      </w:r>
      <w:proofErr w:type="gramStart"/>
      <w:r w:rsidRPr="00821733">
        <w:rPr>
          <w:rFonts w:ascii="Times New Roman" w:hAnsi="Times New Roman"/>
        </w:rPr>
        <w:t>:Action</w:t>
      </w:r>
      <w:proofErr w:type="gramEnd"/>
      <w:r w:rsidRPr="00821733">
        <w:rPr>
          <w:rFonts w:ascii="Times New Roman" w:hAnsi="Times New Roman"/>
        </w:rPr>
        <w:t>&gt;procPMCList&lt;/a:Action&gt;</w:t>
      </w:r>
    </w:p>
    <w:p w14:paraId="01AC7F98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821733">
        <w:rPr>
          <w:rFonts w:ascii="Times New Roman" w:hAnsi="Times New Roman"/>
        </w:rPr>
        <w:t>&lt;transportHeader xmlns="http://egisz.rosminzdrav.ru" xmlns:i="http://www.w3.org/2001/XMLSchema-instance"&gt;</w:t>
      </w:r>
    </w:p>
    <w:p w14:paraId="51A79C0C" w14:textId="77777777" w:rsidR="00200F02" w:rsidRPr="00821733" w:rsidRDefault="00200F02" w:rsidP="00200F02">
      <w:pPr>
        <w:pStyle w:val="afff8"/>
        <w:rPr>
          <w:rFonts w:ascii="Times New Roman" w:hAnsi="Times New Roman"/>
          <w:lang w:val="ru-RU"/>
        </w:rPr>
      </w:pPr>
      <w:r w:rsidRPr="00320752">
        <w:rPr>
          <w:rFonts w:ascii="Times New Roman" w:hAnsi="Times New Roman"/>
        </w:rPr>
        <w:lastRenderedPageBreak/>
        <w:t xml:space="preserve">        </w:t>
      </w:r>
      <w:r w:rsidRPr="00821733">
        <w:rPr>
          <w:rFonts w:ascii="Times New Roman" w:hAnsi="Times New Roman"/>
        </w:rPr>
        <w:t> </w:t>
      </w:r>
      <w:r w:rsidRPr="00821733">
        <w:rPr>
          <w:rFonts w:ascii="Times New Roman" w:hAnsi="Times New Roman"/>
          <w:lang w:val="ru-RU"/>
        </w:rPr>
        <w:t>&lt;</w:t>
      </w:r>
      <w:r w:rsidRPr="00821733">
        <w:rPr>
          <w:rFonts w:ascii="Times New Roman" w:hAnsi="Times New Roman"/>
        </w:rPr>
        <w:t>authInfo</w:t>
      </w:r>
      <w:r w:rsidRPr="00821733">
        <w:rPr>
          <w:rFonts w:ascii="Times New Roman" w:hAnsi="Times New Roman"/>
          <w:lang w:val="ru-RU"/>
        </w:rPr>
        <w:t>&gt;</w:t>
      </w:r>
    </w:p>
    <w:p w14:paraId="261A4A2F" w14:textId="77777777" w:rsidR="00200F02" w:rsidRPr="00821733" w:rsidRDefault="00200F02" w:rsidP="00200F02">
      <w:pPr>
        <w:pStyle w:val="afff8"/>
        <w:rPr>
          <w:rFonts w:ascii="Times New Roman" w:hAnsi="Times New Roman"/>
          <w:lang w:val="ru-RU"/>
        </w:rPr>
      </w:pPr>
      <w:r w:rsidRPr="00320752">
        <w:rPr>
          <w:rFonts w:ascii="Times New Roman" w:hAnsi="Times New Roman"/>
          <w:lang w:val="ru-RU"/>
        </w:rPr>
        <w:t xml:space="preserve">            </w:t>
      </w:r>
      <w:r w:rsidRPr="00821733">
        <w:rPr>
          <w:rFonts w:ascii="Times New Roman" w:hAnsi="Times New Roman"/>
          <w:lang w:val="ru-RU"/>
        </w:rPr>
        <w:t>&lt;</w:t>
      </w:r>
      <w:r w:rsidRPr="00821733">
        <w:rPr>
          <w:rFonts w:ascii="Times New Roman" w:hAnsi="Times New Roman"/>
        </w:rPr>
        <w:t>clientEntityId</w:t>
      </w:r>
      <w:r w:rsidRPr="00821733">
        <w:rPr>
          <w:rFonts w:ascii="Times New Roman" w:hAnsi="Times New Roman"/>
          <w:lang w:val="ru-RU"/>
        </w:rPr>
        <w:t>&gt;Идентификатор ИС, полученный при регистрации&lt;/</w:t>
      </w:r>
      <w:r w:rsidRPr="00821733">
        <w:rPr>
          <w:rFonts w:ascii="Times New Roman" w:hAnsi="Times New Roman"/>
        </w:rPr>
        <w:t>clientEntityId</w:t>
      </w:r>
      <w:r w:rsidRPr="00821733">
        <w:rPr>
          <w:rFonts w:ascii="Times New Roman" w:hAnsi="Times New Roman"/>
          <w:lang w:val="ru-RU"/>
        </w:rPr>
        <w:t>&gt;</w:t>
      </w:r>
    </w:p>
    <w:p w14:paraId="599CC50A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 w:rsidRPr="00320752">
        <w:rPr>
          <w:rFonts w:ascii="Times New Roman" w:hAnsi="Times New Roman"/>
          <w:lang w:val="ru-RU"/>
        </w:rPr>
        <w:t xml:space="preserve">        </w:t>
      </w:r>
      <w:r w:rsidRPr="00821733">
        <w:rPr>
          <w:rFonts w:ascii="Times New Roman" w:hAnsi="Times New Roman"/>
        </w:rPr>
        <w:t> &lt;/authInfo&gt;</w:t>
      </w:r>
    </w:p>
    <w:p w14:paraId="6E3FF3E9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821733">
        <w:rPr>
          <w:rFonts w:ascii="Times New Roman" w:hAnsi="Times New Roman"/>
        </w:rPr>
        <w:t>&lt;/transportHeader&gt;</w:t>
      </w:r>
    </w:p>
    <w:p w14:paraId="267D2556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821733">
        <w:rPr>
          <w:rFonts w:ascii="Times New Roman" w:hAnsi="Times New Roman"/>
        </w:rPr>
        <w:t>&lt;a</w:t>
      </w:r>
      <w:proofErr w:type="gramStart"/>
      <w:r w:rsidRPr="00821733">
        <w:rPr>
          <w:rFonts w:ascii="Times New Roman" w:hAnsi="Times New Roman"/>
        </w:rPr>
        <w:t>:MessageID</w:t>
      </w:r>
      <w:proofErr w:type="gramEnd"/>
      <w:r w:rsidRPr="00821733">
        <w:rPr>
          <w:rFonts w:ascii="Times New Roman" w:hAnsi="Times New Roman"/>
        </w:rPr>
        <w:t>&gt;Идентификатор сообщения&lt;/a:MessageID&gt;</w:t>
      </w:r>
    </w:p>
    <w:p w14:paraId="2A0E191A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821733">
        <w:rPr>
          <w:rFonts w:ascii="Times New Roman" w:hAnsi="Times New Roman"/>
        </w:rPr>
        <w:t>&lt;a</w:t>
      </w:r>
      <w:proofErr w:type="gramStart"/>
      <w:r w:rsidRPr="00821733">
        <w:rPr>
          <w:rFonts w:ascii="Times New Roman" w:hAnsi="Times New Roman"/>
        </w:rPr>
        <w:t>:ReplyTo</w:t>
      </w:r>
      <w:proofErr w:type="gramEnd"/>
      <w:r w:rsidRPr="00821733">
        <w:rPr>
          <w:rFonts w:ascii="Times New Roman" w:hAnsi="Times New Roman"/>
        </w:rPr>
        <w:t>&gt;</w:t>
      </w:r>
    </w:p>
    <w:p w14:paraId="79E5D182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821733">
        <w:rPr>
          <w:rFonts w:ascii="Times New Roman" w:hAnsi="Times New Roman"/>
        </w:rPr>
        <w:t> &lt;a:Address&gt;http://www.w3.org/2005/08/addressing/anonymous&lt;/a:Address&gt;</w:t>
      </w:r>
    </w:p>
    <w:p w14:paraId="00A36AFB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821733">
        <w:rPr>
          <w:rFonts w:ascii="Times New Roman" w:hAnsi="Times New Roman"/>
        </w:rPr>
        <w:t>&lt;/a</w:t>
      </w:r>
      <w:proofErr w:type="gramStart"/>
      <w:r w:rsidRPr="00821733">
        <w:rPr>
          <w:rFonts w:ascii="Times New Roman" w:hAnsi="Times New Roman"/>
        </w:rPr>
        <w:t>:ReplyTo</w:t>
      </w:r>
      <w:proofErr w:type="gramEnd"/>
      <w:r w:rsidRPr="00821733">
        <w:rPr>
          <w:rFonts w:ascii="Times New Roman" w:hAnsi="Times New Roman"/>
        </w:rPr>
        <w:t>&gt;</w:t>
      </w:r>
    </w:p>
    <w:p w14:paraId="184BD150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821733">
        <w:rPr>
          <w:rFonts w:ascii="Times New Roman" w:hAnsi="Times New Roman"/>
        </w:rPr>
        <w:t>&lt;a</w:t>
      </w:r>
      <w:proofErr w:type="gramStart"/>
      <w:r w:rsidRPr="00821733">
        <w:rPr>
          <w:rFonts w:ascii="Times New Roman" w:hAnsi="Times New Roman"/>
        </w:rPr>
        <w:t>:To</w:t>
      </w:r>
      <w:proofErr w:type="gramEnd"/>
      <w:r w:rsidRPr="00821733">
        <w:rPr>
          <w:rFonts w:ascii="Times New Roman" w:hAnsi="Times New Roman"/>
        </w:rPr>
        <w:t>&gt;Адрес сервиса Системы в ИПС&lt;/a:To&gt;</w:t>
      </w:r>
    </w:p>
    <w:p w14:paraId="2FA9B166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821733">
        <w:rPr>
          <w:rFonts w:ascii="Times New Roman" w:hAnsi="Times New Roman"/>
        </w:rPr>
        <w:t>&lt;wsse</w:t>
      </w:r>
      <w:proofErr w:type="gramStart"/>
      <w:r w:rsidRPr="00821733">
        <w:rPr>
          <w:rFonts w:ascii="Times New Roman" w:hAnsi="Times New Roman"/>
        </w:rPr>
        <w:t>:Security</w:t>
      </w:r>
      <w:proofErr w:type="gramEnd"/>
      <w:r w:rsidRPr="00821733">
        <w:rPr>
          <w:rFonts w:ascii="Times New Roman" w:hAnsi="Times New Roman"/>
        </w:rPr>
        <w:t>&gt;Блок подписи&lt;/wsse:Security&gt;</w:t>
      </w:r>
    </w:p>
    <w:p w14:paraId="1C07520A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320752">
        <w:rPr>
          <w:rFonts w:ascii="Times New Roman" w:hAnsi="Times New Roman"/>
        </w:rPr>
        <w:t xml:space="preserve"> </w:t>
      </w:r>
      <w:r w:rsidRPr="00821733">
        <w:rPr>
          <w:rFonts w:ascii="Times New Roman" w:hAnsi="Times New Roman"/>
        </w:rPr>
        <w:t>&lt;/s</w:t>
      </w:r>
      <w:proofErr w:type="gramStart"/>
      <w:r w:rsidRPr="00821733">
        <w:rPr>
          <w:rFonts w:ascii="Times New Roman" w:hAnsi="Times New Roman"/>
        </w:rPr>
        <w:t>:Header</w:t>
      </w:r>
      <w:proofErr w:type="gramEnd"/>
      <w:r w:rsidRPr="00821733">
        <w:rPr>
          <w:rFonts w:ascii="Times New Roman" w:hAnsi="Times New Roman"/>
        </w:rPr>
        <w:t>&gt;</w:t>
      </w:r>
    </w:p>
    <w:p w14:paraId="5FE2F966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320752">
        <w:rPr>
          <w:rFonts w:ascii="Times New Roman" w:hAnsi="Times New Roman"/>
        </w:rPr>
        <w:t xml:space="preserve"> </w:t>
      </w:r>
      <w:r w:rsidRPr="00821733">
        <w:rPr>
          <w:rFonts w:ascii="Times New Roman" w:hAnsi="Times New Roman"/>
        </w:rPr>
        <w:t>&lt;s</w:t>
      </w:r>
      <w:proofErr w:type="gramStart"/>
      <w:r w:rsidRPr="00821733">
        <w:rPr>
          <w:rFonts w:ascii="Times New Roman" w:hAnsi="Times New Roman"/>
        </w:rPr>
        <w:t>:Body</w:t>
      </w:r>
      <w:proofErr w:type="gramEnd"/>
      <w:r w:rsidRPr="00821733">
        <w:rPr>
          <w:rFonts w:ascii="Times New Roman" w:hAnsi="Times New Roman"/>
        </w:rPr>
        <w:t xml:space="preserve"> xmlns:d2p1="http://docs.oasis-open.org/wss/2004/01/oasis-200401-wss-wssecurity-utility-1.0.xsd" xmlns:xsd="http://www.w3.org/2001/XMLSchema" xmlns:xsi="http://www.w3.org/2001/XMLSchema-instance" d2p1:Id="BodyID"&gt;</w:t>
      </w:r>
    </w:p>
    <w:p w14:paraId="2186A33F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821733">
        <w:rPr>
          <w:rFonts w:ascii="Times New Roman" w:hAnsi="Times New Roman"/>
        </w:rPr>
        <w:t>&lt;</w:t>
      </w:r>
      <w:proofErr w:type="gramStart"/>
      <w:r w:rsidRPr="00821733">
        <w:rPr>
          <w:rFonts w:ascii="Times New Roman" w:hAnsi="Times New Roman"/>
        </w:rPr>
        <w:t>getProcPMCList</w:t>
      </w:r>
      <w:proofErr w:type="gramEnd"/>
      <w:r w:rsidRPr="00821733">
        <w:rPr>
          <w:rFonts w:ascii="Times New Roman" w:hAnsi="Times New Roman"/>
        </w:rPr>
        <w:t xml:space="preserve"> xmlns="http://vimis.rosminzdrav.ru/"/&gt;</w:t>
      </w:r>
    </w:p>
    <w:p w14:paraId="45317A4F" w14:textId="77777777" w:rsidR="00200F02" w:rsidRPr="00821733" w:rsidRDefault="00200F02" w:rsidP="00200F02">
      <w:pPr>
        <w:pStyle w:val="afff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320752">
        <w:rPr>
          <w:rFonts w:ascii="Times New Roman" w:hAnsi="Times New Roman"/>
        </w:rPr>
        <w:t xml:space="preserve"> </w:t>
      </w:r>
      <w:r w:rsidRPr="00821733">
        <w:rPr>
          <w:rFonts w:ascii="Times New Roman" w:hAnsi="Times New Roman"/>
        </w:rPr>
        <w:t>&lt;/s</w:t>
      </w:r>
      <w:proofErr w:type="gramStart"/>
      <w:r w:rsidRPr="00821733">
        <w:rPr>
          <w:rFonts w:ascii="Times New Roman" w:hAnsi="Times New Roman"/>
        </w:rPr>
        <w:t>:Body</w:t>
      </w:r>
      <w:proofErr w:type="gramEnd"/>
      <w:r w:rsidRPr="00821733">
        <w:rPr>
          <w:rFonts w:ascii="Times New Roman" w:hAnsi="Times New Roman"/>
        </w:rPr>
        <w:t>&gt;</w:t>
      </w:r>
    </w:p>
    <w:p w14:paraId="162DFB0C" w14:textId="77777777" w:rsidR="00200F02" w:rsidRPr="00821733" w:rsidRDefault="00200F02" w:rsidP="00200F02">
      <w:pPr>
        <w:pStyle w:val="phnormal"/>
        <w:rPr>
          <w:sz w:val="32"/>
        </w:rPr>
      </w:pPr>
      <w:r w:rsidRPr="00821733">
        <w:t>&lt;/</w:t>
      </w:r>
      <w:proofErr w:type="gramStart"/>
      <w:r w:rsidRPr="00821733">
        <w:t>s:Envelope</w:t>
      </w:r>
      <w:proofErr w:type="gramEnd"/>
      <w:r w:rsidRPr="00821733">
        <w:t>&gt;</w:t>
      </w:r>
    </w:p>
    <w:p w14:paraId="7D04C6BC" w14:textId="77777777" w:rsidR="00200F02" w:rsidRPr="00821733" w:rsidRDefault="00200F02" w:rsidP="00200F02">
      <w:pPr>
        <w:pStyle w:val="40"/>
        <w:suppressAutoHyphens/>
        <w:ind w:right="0" w:firstLine="709"/>
      </w:pPr>
      <w:bookmarkStart w:id="249" w:name="_Toc46488856"/>
      <w:bookmarkStart w:id="250" w:name="_Toc92977303"/>
      <w:r w:rsidRPr="00821733">
        <w:t>Формат синхронного ответа</w:t>
      </w:r>
      <w:bookmarkEnd w:id="249"/>
      <w:bookmarkEnd w:id="250"/>
    </w:p>
    <w:p w14:paraId="3B491029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proofErr w:type="gramStart"/>
      <w:r w:rsidRPr="00821733">
        <w:rPr>
          <w:rFonts w:ascii="Times New Roman" w:eastAsia="Calibri" w:hAnsi="Times New Roman"/>
        </w:rPr>
        <w:t>&lt;?xml</w:t>
      </w:r>
      <w:proofErr w:type="gramEnd"/>
      <w:r w:rsidRPr="00821733">
        <w:rPr>
          <w:rFonts w:ascii="Times New Roman" w:eastAsia="Calibri" w:hAnsi="Times New Roman"/>
        </w:rPr>
        <w:t xml:space="preserve"> version="1.0" encoding="UTF-8"?&gt;</w:t>
      </w:r>
    </w:p>
    <w:p w14:paraId="7CFDC417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 w:rsidRPr="00821733">
        <w:rPr>
          <w:rFonts w:ascii="Times New Roman" w:eastAsia="Calibri" w:hAnsi="Times New Roman"/>
        </w:rPr>
        <w:t>&lt;soap</w:t>
      </w:r>
      <w:proofErr w:type="gramStart"/>
      <w:r w:rsidRPr="00821733">
        <w:rPr>
          <w:rFonts w:ascii="Times New Roman" w:eastAsia="Calibri" w:hAnsi="Times New Roman"/>
        </w:rPr>
        <w:t>:Envelope</w:t>
      </w:r>
      <w:proofErr w:type="gramEnd"/>
      <w:r w:rsidRPr="00821733">
        <w:rPr>
          <w:rFonts w:ascii="Times New Roman" w:eastAsia="Calibri" w:hAnsi="Times New Roman"/>
        </w:rPr>
        <w:t xml:space="preserve">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2E58A656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</w:t>
      </w:r>
      <w:r w:rsidRPr="00821733">
        <w:rPr>
          <w:rFonts w:ascii="Times New Roman" w:eastAsia="Calibri" w:hAnsi="Times New Roman"/>
        </w:rPr>
        <w:t>&lt;</w:t>
      </w:r>
      <w:proofErr w:type="gramStart"/>
      <w:r w:rsidRPr="00821733">
        <w:rPr>
          <w:rFonts w:ascii="Times New Roman" w:eastAsia="Calibri" w:hAnsi="Times New Roman"/>
        </w:rPr>
        <w:t>soap:</w:t>
      </w:r>
      <w:proofErr w:type="gramEnd"/>
      <w:r w:rsidRPr="00821733">
        <w:rPr>
          <w:rFonts w:ascii="Times New Roman" w:eastAsia="Calibri" w:hAnsi="Times New Roman"/>
        </w:rPr>
        <w:t>Header&gt;</w:t>
      </w:r>
    </w:p>
    <w:p w14:paraId="19F1EE03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</w:rPr>
        <w:t>&lt;Action xmlns="http://www.w3.org/2005/08/addressing"&gt;</w:t>
      </w:r>
      <w:r w:rsidRPr="00821733">
        <w:rPr>
          <w:rFonts w:ascii="Times New Roman" w:hAnsi="Times New Roman"/>
        </w:rPr>
        <w:t>procPMCList</w:t>
      </w:r>
      <w:r w:rsidRPr="00821733">
        <w:rPr>
          <w:rFonts w:ascii="Times New Roman" w:eastAsia="Calibri" w:hAnsi="Times New Roman"/>
        </w:rPr>
        <w:t>&lt;/Action&gt;</w:t>
      </w:r>
    </w:p>
    <w:p w14:paraId="7144A87A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</w:rPr>
        <w:t>&lt;MessageID xmlns="http://www.w3.org/2005/08/addressing"&gt;Идентификатор сообщения&lt;/MessageID&gt;</w:t>
      </w:r>
    </w:p>
    <w:p w14:paraId="720043C8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</w:rPr>
        <w:t>&lt;To xmlns="http://www.w3.org/2005/08/addressing"&gt;http://www.w3.org/2005/08/addressing/anonymous&lt;/To&gt;</w:t>
      </w:r>
    </w:p>
    <w:p w14:paraId="0F354C6A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RelatesTo</w:t>
      </w:r>
      <w:r w:rsidRPr="00821733">
        <w:rPr>
          <w:rFonts w:ascii="Times New Roman" w:eastAsia="Calibri" w:hAnsi="Times New Roman"/>
          <w:lang w:val="ru-RU"/>
        </w:rPr>
        <w:t xml:space="preserve"> </w:t>
      </w:r>
      <w:r w:rsidRPr="00821733">
        <w:rPr>
          <w:rFonts w:ascii="Times New Roman" w:eastAsia="Calibri" w:hAnsi="Times New Roman"/>
        </w:rPr>
        <w:t>xmlns</w:t>
      </w:r>
      <w:r w:rsidRPr="00821733">
        <w:rPr>
          <w:rFonts w:ascii="Times New Roman" w:eastAsia="Calibri" w:hAnsi="Times New Roman"/>
          <w:lang w:val="ru-RU"/>
        </w:rPr>
        <w:t>="</w:t>
      </w:r>
      <w:r w:rsidRPr="00821733">
        <w:rPr>
          <w:rFonts w:ascii="Times New Roman" w:eastAsia="Calibri" w:hAnsi="Times New Roman"/>
        </w:rPr>
        <w:t>http</w:t>
      </w:r>
      <w:r w:rsidRPr="00821733">
        <w:rPr>
          <w:rFonts w:ascii="Times New Roman" w:eastAsia="Calibri" w:hAnsi="Times New Roman"/>
          <w:lang w:val="ru-RU"/>
        </w:rPr>
        <w:t>://</w:t>
      </w:r>
      <w:r w:rsidRPr="00821733">
        <w:rPr>
          <w:rFonts w:ascii="Times New Roman" w:eastAsia="Calibri" w:hAnsi="Times New Roman"/>
        </w:rPr>
        <w:t>www</w:t>
      </w:r>
      <w:r w:rsidRPr="00821733">
        <w:rPr>
          <w:rFonts w:ascii="Times New Roman" w:eastAsia="Calibri" w:hAnsi="Times New Roman"/>
          <w:lang w:val="ru-RU"/>
        </w:rPr>
        <w:t>.</w:t>
      </w:r>
      <w:r w:rsidRPr="00821733">
        <w:rPr>
          <w:rFonts w:ascii="Times New Roman" w:eastAsia="Calibri" w:hAnsi="Times New Roman"/>
        </w:rPr>
        <w:t>w</w:t>
      </w:r>
      <w:r w:rsidRPr="00821733">
        <w:rPr>
          <w:rFonts w:ascii="Times New Roman" w:eastAsia="Calibri" w:hAnsi="Times New Roman"/>
          <w:lang w:val="ru-RU"/>
        </w:rPr>
        <w:t>3.</w:t>
      </w:r>
      <w:r w:rsidRPr="00821733">
        <w:rPr>
          <w:rFonts w:ascii="Times New Roman" w:eastAsia="Calibri" w:hAnsi="Times New Roman"/>
        </w:rPr>
        <w:t>org</w:t>
      </w:r>
      <w:r w:rsidRPr="00821733">
        <w:rPr>
          <w:rFonts w:ascii="Times New Roman" w:eastAsia="Calibri" w:hAnsi="Times New Roman"/>
          <w:lang w:val="ru-RU"/>
        </w:rPr>
        <w:t>/2005/08/</w:t>
      </w:r>
      <w:r w:rsidRPr="00821733">
        <w:rPr>
          <w:rFonts w:ascii="Times New Roman" w:eastAsia="Calibri" w:hAnsi="Times New Roman"/>
        </w:rPr>
        <w:t>addressing</w:t>
      </w:r>
      <w:proofErr w:type="gramStart"/>
      <w:r w:rsidRPr="00821733">
        <w:rPr>
          <w:rFonts w:ascii="Times New Roman" w:eastAsia="Calibri" w:hAnsi="Times New Roman"/>
          <w:lang w:val="ru-RU"/>
        </w:rPr>
        <w:t>"&gt;Идентификатор</w:t>
      </w:r>
      <w:proofErr w:type="gramEnd"/>
      <w:r w:rsidRPr="00821733">
        <w:rPr>
          <w:rFonts w:ascii="Times New Roman" w:eastAsia="Calibri" w:hAnsi="Times New Roman"/>
          <w:lang w:val="ru-RU"/>
        </w:rPr>
        <w:t xml:space="preserve"> сообщения, на который отправляется синхронный ответ&lt;/</w:t>
      </w:r>
      <w:r w:rsidRPr="00821733">
        <w:rPr>
          <w:rFonts w:ascii="Times New Roman" w:eastAsia="Calibri" w:hAnsi="Times New Roman"/>
        </w:rPr>
        <w:t>RelatesTo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0AC1429F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Calibri" w:hAnsi="Times New Roman"/>
          <w:lang w:val="ru-RU"/>
        </w:rPr>
        <w:t xml:space="preserve">    </w:t>
      </w:r>
      <w:r w:rsidRPr="00821733">
        <w:rPr>
          <w:rFonts w:ascii="Times New Roman" w:eastAsia="Calibri" w:hAnsi="Times New Roman"/>
        </w:rPr>
        <w:t>&lt;</w:t>
      </w:r>
      <w:proofErr w:type="gramStart"/>
      <w:r w:rsidRPr="00821733">
        <w:rPr>
          <w:rFonts w:ascii="Times New Roman" w:eastAsia="Calibri" w:hAnsi="Times New Roman"/>
        </w:rPr>
        <w:t>wsse:</w:t>
      </w:r>
      <w:proofErr w:type="gramEnd"/>
      <w:r w:rsidRPr="00821733">
        <w:rPr>
          <w:rFonts w:ascii="Times New Roman" w:eastAsia="Calibri" w:hAnsi="Times New Roman"/>
        </w:rPr>
        <w:t>Security&gt;</w:t>
      </w:r>
    </w:p>
    <w:p w14:paraId="33258582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  </w:t>
      </w:r>
      <w:r w:rsidRPr="00821733">
        <w:rPr>
          <w:rFonts w:ascii="Times New Roman" w:eastAsia="Calibri" w:hAnsi="Times New Roman"/>
        </w:rPr>
        <w:t>Блок подписи</w:t>
      </w:r>
    </w:p>
    <w:p w14:paraId="417FAB76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</w:rPr>
        <w:t>&lt;/wsse</w:t>
      </w:r>
      <w:proofErr w:type="gramStart"/>
      <w:r w:rsidRPr="00821733">
        <w:rPr>
          <w:rFonts w:ascii="Times New Roman" w:eastAsia="Calibri" w:hAnsi="Times New Roman"/>
        </w:rPr>
        <w:t>:Security</w:t>
      </w:r>
      <w:proofErr w:type="gramEnd"/>
      <w:r w:rsidRPr="00821733">
        <w:rPr>
          <w:rFonts w:ascii="Times New Roman" w:eastAsia="Calibri" w:hAnsi="Times New Roman"/>
        </w:rPr>
        <w:t>&gt;</w:t>
      </w:r>
    </w:p>
    <w:p w14:paraId="59E1A289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</w:t>
      </w:r>
      <w:r w:rsidRPr="00821733">
        <w:rPr>
          <w:rFonts w:ascii="Times New Roman" w:eastAsia="Calibri" w:hAnsi="Times New Roman"/>
        </w:rPr>
        <w:t>&lt;/soap</w:t>
      </w:r>
      <w:proofErr w:type="gramStart"/>
      <w:r w:rsidRPr="00821733">
        <w:rPr>
          <w:rFonts w:ascii="Times New Roman" w:eastAsia="Calibri" w:hAnsi="Times New Roman"/>
        </w:rPr>
        <w:t>:Header</w:t>
      </w:r>
      <w:proofErr w:type="gramEnd"/>
      <w:r w:rsidRPr="00821733">
        <w:rPr>
          <w:rFonts w:ascii="Times New Roman" w:eastAsia="Calibri" w:hAnsi="Times New Roman"/>
        </w:rPr>
        <w:t>&gt;</w:t>
      </w:r>
    </w:p>
    <w:p w14:paraId="40254559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</w:t>
      </w:r>
      <w:r w:rsidRPr="00821733">
        <w:rPr>
          <w:rFonts w:ascii="Times New Roman" w:eastAsia="Calibri" w:hAnsi="Times New Roman"/>
        </w:rPr>
        <w:t>&lt;soap</w:t>
      </w:r>
      <w:proofErr w:type="gramStart"/>
      <w:r w:rsidRPr="00821733">
        <w:rPr>
          <w:rFonts w:ascii="Times New Roman" w:eastAsia="Calibri" w:hAnsi="Times New Roman"/>
        </w:rPr>
        <w:t>:Body</w:t>
      </w:r>
      <w:proofErr w:type="gramEnd"/>
      <w:r w:rsidRPr="00821733">
        <w:rPr>
          <w:rFonts w:ascii="Times New Roman" w:eastAsia="Calibri" w:hAnsi="Times New Roman"/>
        </w:rPr>
        <w:t xml:space="preserve"> wsu:Id="body"&gt;</w:t>
      </w:r>
    </w:p>
    <w:p w14:paraId="70E25087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</w:rPr>
        <w:t>&lt;ns2</w:t>
      </w:r>
      <w:proofErr w:type="gramStart"/>
      <w:r w:rsidRPr="00821733">
        <w:rPr>
          <w:rFonts w:ascii="Times New Roman" w:eastAsia="Calibri" w:hAnsi="Times New Roman"/>
        </w:rPr>
        <w:t>:procPMCListResponse</w:t>
      </w:r>
      <w:proofErr w:type="gramEnd"/>
      <w:r w:rsidRPr="00821733">
        <w:rPr>
          <w:rFonts w:ascii="Times New Roman" w:eastAsia="Calibri" w:hAnsi="Times New Roman"/>
        </w:rPr>
        <w:t xml:space="preserve"> xmlns:ns2="http://vimis.rosminzdrav.ru/"&gt;</w:t>
      </w:r>
    </w:p>
    <w:p w14:paraId="35384C25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Calibri" w:hAnsi="Times New Roman"/>
        </w:rPr>
        <w:t xml:space="preserve">        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summary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4BCE0015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Calibri" w:hAnsi="Times New Roman"/>
          <w:lang w:val="ru-RU"/>
        </w:rPr>
        <w:t xml:space="preserve">              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name</w:t>
      </w:r>
      <w:r w:rsidRPr="00821733">
        <w:rPr>
          <w:rFonts w:ascii="Times New Roman" w:eastAsia="Calibri" w:hAnsi="Times New Roman"/>
          <w:lang w:val="ru-RU"/>
        </w:rPr>
        <w:t>&gt;Название документа 1&lt;/</w:t>
      </w:r>
      <w:r w:rsidRPr="00821733">
        <w:rPr>
          <w:rFonts w:ascii="Times New Roman" w:eastAsia="Calibri" w:hAnsi="Times New Roman"/>
        </w:rPr>
        <w:t>name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38E5FAE6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Calibri" w:hAnsi="Times New Roman"/>
          <w:lang w:val="ru-RU"/>
        </w:rPr>
        <w:t xml:space="preserve">              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id</w:t>
      </w:r>
      <w:r w:rsidRPr="00821733">
        <w:rPr>
          <w:rFonts w:ascii="Times New Roman" w:eastAsia="Calibri" w:hAnsi="Times New Roman"/>
          <w:lang w:val="ru-RU"/>
        </w:rPr>
        <w:t>&gt;Идентификатор документа 1&lt;/</w:t>
      </w:r>
      <w:r w:rsidRPr="00821733">
        <w:rPr>
          <w:rFonts w:ascii="Times New Roman" w:eastAsia="Calibri" w:hAnsi="Times New Roman"/>
        </w:rPr>
        <w:t>id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69D71827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Calibri" w:hAnsi="Times New Roman"/>
          <w:lang w:val="ru-RU"/>
        </w:rPr>
        <w:t xml:space="preserve">              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profile</w:t>
      </w:r>
      <w:r w:rsidRPr="00821733">
        <w:rPr>
          <w:rFonts w:ascii="Times New Roman" w:eastAsia="Calibri" w:hAnsi="Times New Roman"/>
          <w:lang w:val="ru-RU"/>
        </w:rPr>
        <w:t>&gt;Профиль ОМП 1&lt;/</w:t>
      </w:r>
      <w:r w:rsidRPr="00821733">
        <w:rPr>
          <w:rFonts w:ascii="Times New Roman" w:eastAsia="Calibri" w:hAnsi="Times New Roman"/>
        </w:rPr>
        <w:t>profile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7BC67EC2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Calibri" w:hAnsi="Times New Roman"/>
          <w:lang w:val="ru-RU"/>
        </w:rPr>
        <w:t xml:space="preserve">              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revision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08F9DC94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821733">
        <w:rPr>
          <w:rFonts w:ascii="Times New Roman" w:eastAsia="Calibri" w:hAnsi="Times New Roman"/>
          <w:lang w:val="ru-RU"/>
        </w:rPr>
        <w:tab/>
      </w:r>
      <w:r>
        <w:rPr>
          <w:rFonts w:ascii="Times New Roman" w:eastAsia="Calibri" w:hAnsi="Times New Roman"/>
          <w:lang w:val="ru-RU"/>
        </w:rPr>
        <w:t xml:space="preserve">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id</w:t>
      </w:r>
      <w:r w:rsidRPr="00821733">
        <w:rPr>
          <w:rFonts w:ascii="Times New Roman" w:eastAsia="Calibri" w:hAnsi="Times New Roman"/>
          <w:lang w:val="ru-RU"/>
        </w:rPr>
        <w:t>&gt;Идентификатор редакции документа порядка ОМП 1&lt;/</w:t>
      </w:r>
      <w:r w:rsidRPr="00821733">
        <w:rPr>
          <w:rFonts w:ascii="Times New Roman" w:eastAsia="Calibri" w:hAnsi="Times New Roman"/>
        </w:rPr>
        <w:t>id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748FD63B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821733">
        <w:rPr>
          <w:rFonts w:ascii="Times New Roman" w:eastAsia="Calibri" w:hAnsi="Times New Roman"/>
          <w:lang w:val="ru-RU"/>
        </w:rPr>
        <w:tab/>
      </w:r>
      <w:r>
        <w:rPr>
          <w:rFonts w:ascii="Times New Roman" w:eastAsia="Calibri" w:hAnsi="Times New Roman"/>
          <w:lang w:val="ru-RU"/>
        </w:rPr>
        <w:t xml:space="preserve">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begin</w:t>
      </w:r>
      <w:r w:rsidRPr="00821733">
        <w:rPr>
          <w:rFonts w:ascii="Times New Roman" w:eastAsia="Calibri" w:hAnsi="Times New Roman"/>
          <w:lang w:val="ru-RU"/>
        </w:rPr>
        <w:t>_</w:t>
      </w:r>
      <w:proofErr w:type="gramStart"/>
      <w:r w:rsidRPr="00821733">
        <w:rPr>
          <w:rFonts w:ascii="Times New Roman" w:eastAsia="Calibri" w:hAnsi="Times New Roman"/>
        </w:rPr>
        <w:t>date</w:t>
      </w:r>
      <w:r w:rsidRPr="00821733">
        <w:rPr>
          <w:rFonts w:ascii="Times New Roman" w:eastAsia="Calibri" w:hAnsi="Times New Roman"/>
          <w:lang w:val="ru-RU"/>
        </w:rPr>
        <w:t>&gt;Дата</w:t>
      </w:r>
      <w:proofErr w:type="gramEnd"/>
      <w:r w:rsidRPr="00821733">
        <w:rPr>
          <w:rFonts w:ascii="Times New Roman" w:eastAsia="Calibri" w:hAnsi="Times New Roman"/>
          <w:lang w:val="ru-RU"/>
        </w:rPr>
        <w:t xml:space="preserve"> вступления в силу редакции документа порядка ОМП 1&lt;/</w:t>
      </w:r>
      <w:r w:rsidRPr="00821733">
        <w:rPr>
          <w:rFonts w:ascii="Times New Roman" w:eastAsia="Calibri" w:hAnsi="Times New Roman"/>
        </w:rPr>
        <w:t>begin</w:t>
      </w:r>
      <w:r w:rsidRPr="00821733">
        <w:rPr>
          <w:rFonts w:ascii="Times New Roman" w:eastAsia="Calibri" w:hAnsi="Times New Roman"/>
          <w:lang w:val="ru-RU"/>
        </w:rPr>
        <w:t>_</w:t>
      </w:r>
      <w:r w:rsidRPr="00821733">
        <w:rPr>
          <w:rFonts w:ascii="Times New Roman" w:eastAsia="Calibri" w:hAnsi="Times New Roman"/>
        </w:rPr>
        <w:t>date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4D1A85AD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821733">
        <w:rPr>
          <w:rFonts w:ascii="Times New Roman" w:eastAsia="Calibri" w:hAnsi="Times New Roman"/>
          <w:lang w:val="ru-RU"/>
        </w:rPr>
        <w:tab/>
      </w:r>
      <w:r>
        <w:rPr>
          <w:rFonts w:ascii="Times New Roman" w:eastAsia="Calibri" w:hAnsi="Times New Roman"/>
          <w:lang w:val="ru-RU"/>
        </w:rPr>
        <w:t xml:space="preserve">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end</w:t>
      </w:r>
      <w:r w:rsidRPr="00821733">
        <w:rPr>
          <w:rFonts w:ascii="Times New Roman" w:eastAsia="Calibri" w:hAnsi="Times New Roman"/>
          <w:lang w:val="ru-RU"/>
        </w:rPr>
        <w:t>_</w:t>
      </w:r>
      <w:proofErr w:type="gramStart"/>
      <w:r w:rsidRPr="00821733">
        <w:rPr>
          <w:rFonts w:ascii="Times New Roman" w:eastAsia="Calibri" w:hAnsi="Times New Roman"/>
        </w:rPr>
        <w:t>date</w:t>
      </w:r>
      <w:r w:rsidRPr="00821733">
        <w:rPr>
          <w:rFonts w:ascii="Times New Roman" w:eastAsia="Calibri" w:hAnsi="Times New Roman"/>
          <w:lang w:val="ru-RU"/>
        </w:rPr>
        <w:t>&gt;Дата</w:t>
      </w:r>
      <w:proofErr w:type="gramEnd"/>
      <w:r w:rsidRPr="00821733">
        <w:rPr>
          <w:rFonts w:ascii="Times New Roman" w:eastAsia="Calibri" w:hAnsi="Times New Roman"/>
          <w:lang w:val="ru-RU"/>
        </w:rPr>
        <w:t xml:space="preserve"> утраты силы редакции документа порядка ОМП 1&lt;/</w:t>
      </w:r>
      <w:r w:rsidRPr="00821733">
        <w:rPr>
          <w:rFonts w:ascii="Times New Roman" w:eastAsia="Calibri" w:hAnsi="Times New Roman"/>
        </w:rPr>
        <w:t>end</w:t>
      </w:r>
      <w:r w:rsidRPr="00821733">
        <w:rPr>
          <w:rFonts w:ascii="Times New Roman" w:eastAsia="Calibri" w:hAnsi="Times New Roman"/>
          <w:lang w:val="ru-RU"/>
        </w:rPr>
        <w:t>_</w:t>
      </w:r>
      <w:r w:rsidRPr="00821733">
        <w:rPr>
          <w:rFonts w:ascii="Times New Roman" w:eastAsia="Calibri" w:hAnsi="Times New Roman"/>
        </w:rPr>
        <w:t>date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0D871B96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Calibri" w:hAnsi="Times New Roman"/>
          <w:lang w:val="ru-RU"/>
        </w:rPr>
        <w:t xml:space="preserve">                 </w:t>
      </w:r>
      <w:r w:rsidRPr="00821733">
        <w:rPr>
          <w:rFonts w:ascii="Times New Roman" w:eastAsia="Calibri" w:hAnsi="Times New Roman"/>
        </w:rPr>
        <w:t>&lt;/revision&gt;</w:t>
      </w:r>
    </w:p>
    <w:p w14:paraId="133A05E3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lastRenderedPageBreak/>
        <w:t xml:space="preserve">          </w:t>
      </w:r>
      <w:r w:rsidRPr="00821733">
        <w:rPr>
          <w:rFonts w:ascii="Times New Roman" w:eastAsia="Calibri" w:hAnsi="Times New Roman"/>
        </w:rPr>
        <w:t>&lt;/summary&gt;</w:t>
      </w:r>
    </w:p>
    <w:p w14:paraId="34009860" w14:textId="77777777" w:rsidR="00200F02" w:rsidRPr="00500C53" w:rsidRDefault="00200F02" w:rsidP="00200F02">
      <w:pPr>
        <w:pStyle w:val="afff8"/>
        <w:rPr>
          <w:rFonts w:ascii="Times New Roman" w:eastAsia="Calibri" w:hAnsi="Times New Roman"/>
        </w:rPr>
      </w:pPr>
      <w:r w:rsidRPr="00A2020E">
        <w:rPr>
          <w:rFonts w:ascii="Times New Roman" w:eastAsia="Calibri" w:hAnsi="Times New Roman"/>
        </w:rPr>
        <w:t xml:space="preserve">          </w:t>
      </w:r>
      <w:r w:rsidRPr="00500C53">
        <w:rPr>
          <w:rFonts w:ascii="Times New Roman" w:eastAsia="Calibri" w:hAnsi="Times New Roman"/>
        </w:rPr>
        <w:t>&lt;</w:t>
      </w:r>
      <w:proofErr w:type="gramStart"/>
      <w:r w:rsidRPr="00821733">
        <w:rPr>
          <w:rFonts w:ascii="Times New Roman" w:eastAsia="Calibri" w:hAnsi="Times New Roman"/>
        </w:rPr>
        <w:t>summary</w:t>
      </w:r>
      <w:proofErr w:type="gramEnd"/>
      <w:r w:rsidRPr="00500C53">
        <w:rPr>
          <w:rFonts w:ascii="Times New Roman" w:eastAsia="Calibri" w:hAnsi="Times New Roman"/>
        </w:rPr>
        <w:t>&gt;</w:t>
      </w:r>
    </w:p>
    <w:p w14:paraId="15E27C96" w14:textId="77777777" w:rsidR="00200F02" w:rsidRPr="00500C53" w:rsidRDefault="00200F02" w:rsidP="00200F02">
      <w:pPr>
        <w:pStyle w:val="afff8"/>
        <w:rPr>
          <w:rFonts w:ascii="Times New Roman" w:eastAsia="Calibri" w:hAnsi="Times New Roman"/>
        </w:rPr>
      </w:pPr>
      <w:r w:rsidRPr="00500C53">
        <w:rPr>
          <w:rFonts w:ascii="Times New Roman" w:eastAsia="Calibri" w:hAnsi="Times New Roman"/>
        </w:rPr>
        <w:t xml:space="preserve">                &lt;</w:t>
      </w:r>
      <w:proofErr w:type="gramStart"/>
      <w:r w:rsidRPr="00821733">
        <w:rPr>
          <w:rFonts w:ascii="Times New Roman" w:eastAsia="Calibri" w:hAnsi="Times New Roman"/>
        </w:rPr>
        <w:t>name</w:t>
      </w:r>
      <w:r w:rsidRPr="00500C53">
        <w:rPr>
          <w:rFonts w:ascii="Times New Roman" w:eastAsia="Calibri" w:hAnsi="Times New Roman"/>
        </w:rPr>
        <w:t>&gt;</w:t>
      </w:r>
      <w:proofErr w:type="gramEnd"/>
      <w:r w:rsidRPr="00821733">
        <w:rPr>
          <w:rFonts w:ascii="Times New Roman" w:eastAsia="Calibri" w:hAnsi="Times New Roman"/>
          <w:lang w:val="ru-RU"/>
        </w:rPr>
        <w:t>Название</w:t>
      </w:r>
      <w:r w:rsidRPr="00500C53">
        <w:rPr>
          <w:rFonts w:ascii="Times New Roman" w:eastAsia="Calibri" w:hAnsi="Times New Roman"/>
        </w:rPr>
        <w:t xml:space="preserve"> </w:t>
      </w:r>
      <w:r w:rsidRPr="00821733">
        <w:rPr>
          <w:rFonts w:ascii="Times New Roman" w:eastAsia="Calibri" w:hAnsi="Times New Roman"/>
          <w:lang w:val="ru-RU"/>
        </w:rPr>
        <w:t>документа</w:t>
      </w:r>
      <w:r w:rsidRPr="00500C53">
        <w:rPr>
          <w:rFonts w:ascii="Times New Roman" w:eastAsia="Calibri" w:hAnsi="Times New Roman"/>
        </w:rPr>
        <w:t xml:space="preserve"> 2&lt;/</w:t>
      </w:r>
      <w:r w:rsidRPr="00821733">
        <w:rPr>
          <w:rFonts w:ascii="Times New Roman" w:eastAsia="Calibri" w:hAnsi="Times New Roman"/>
        </w:rPr>
        <w:t>name</w:t>
      </w:r>
      <w:r w:rsidRPr="00500C53">
        <w:rPr>
          <w:rFonts w:ascii="Times New Roman" w:eastAsia="Calibri" w:hAnsi="Times New Roman"/>
        </w:rPr>
        <w:t>&gt;</w:t>
      </w:r>
    </w:p>
    <w:p w14:paraId="2CD23493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500C53">
        <w:rPr>
          <w:rFonts w:ascii="Times New Roman" w:eastAsia="Calibri" w:hAnsi="Times New Roman"/>
        </w:rPr>
        <w:t xml:space="preserve">              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id</w:t>
      </w:r>
      <w:r w:rsidRPr="00821733">
        <w:rPr>
          <w:rFonts w:ascii="Times New Roman" w:eastAsia="Calibri" w:hAnsi="Times New Roman"/>
          <w:lang w:val="ru-RU"/>
        </w:rPr>
        <w:t>&gt;Идентификатор документа 2&lt;/</w:t>
      </w:r>
      <w:r w:rsidRPr="00821733">
        <w:rPr>
          <w:rFonts w:ascii="Times New Roman" w:eastAsia="Calibri" w:hAnsi="Times New Roman"/>
        </w:rPr>
        <w:t>id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1737BA14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Calibri" w:hAnsi="Times New Roman"/>
          <w:lang w:val="ru-RU"/>
        </w:rPr>
        <w:t xml:space="preserve">              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profile</w:t>
      </w:r>
      <w:r w:rsidRPr="00821733">
        <w:rPr>
          <w:rFonts w:ascii="Times New Roman" w:eastAsia="Calibri" w:hAnsi="Times New Roman"/>
          <w:lang w:val="ru-RU"/>
        </w:rPr>
        <w:t>&gt; Профиль ОМП 2&lt;/</w:t>
      </w:r>
      <w:r w:rsidRPr="00821733">
        <w:rPr>
          <w:rFonts w:ascii="Times New Roman" w:eastAsia="Calibri" w:hAnsi="Times New Roman"/>
        </w:rPr>
        <w:t>profile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4FEA6077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>
        <w:rPr>
          <w:rFonts w:ascii="Times New Roman" w:eastAsia="Calibri" w:hAnsi="Times New Roman"/>
          <w:lang w:val="ru-RU"/>
        </w:rPr>
        <w:t xml:space="preserve">              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revision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6D838ED8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821733">
        <w:rPr>
          <w:rFonts w:ascii="Times New Roman" w:eastAsia="Calibri" w:hAnsi="Times New Roman"/>
          <w:lang w:val="ru-RU"/>
        </w:rPr>
        <w:tab/>
      </w:r>
      <w:r>
        <w:rPr>
          <w:rFonts w:ascii="Times New Roman" w:eastAsia="Calibri" w:hAnsi="Times New Roman"/>
          <w:lang w:val="ru-RU"/>
        </w:rPr>
        <w:t xml:space="preserve">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id</w:t>
      </w:r>
      <w:r w:rsidRPr="00821733">
        <w:rPr>
          <w:rFonts w:ascii="Times New Roman" w:eastAsia="Calibri" w:hAnsi="Times New Roman"/>
          <w:lang w:val="ru-RU"/>
        </w:rPr>
        <w:t>&gt;Идентификатор редакции документа порядка ОМП 2&lt;/</w:t>
      </w:r>
      <w:r w:rsidRPr="00821733">
        <w:rPr>
          <w:rFonts w:ascii="Times New Roman" w:eastAsia="Calibri" w:hAnsi="Times New Roman"/>
        </w:rPr>
        <w:t>id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6B0BD799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821733">
        <w:rPr>
          <w:rFonts w:ascii="Times New Roman" w:eastAsia="Calibri" w:hAnsi="Times New Roman"/>
          <w:lang w:val="ru-RU"/>
        </w:rPr>
        <w:tab/>
      </w:r>
      <w:r>
        <w:rPr>
          <w:rFonts w:ascii="Times New Roman" w:eastAsia="Calibri" w:hAnsi="Times New Roman"/>
          <w:lang w:val="ru-RU"/>
        </w:rPr>
        <w:t xml:space="preserve">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begin</w:t>
      </w:r>
      <w:r w:rsidRPr="00821733">
        <w:rPr>
          <w:rFonts w:ascii="Times New Roman" w:eastAsia="Calibri" w:hAnsi="Times New Roman"/>
          <w:lang w:val="ru-RU"/>
        </w:rPr>
        <w:t>_</w:t>
      </w:r>
      <w:proofErr w:type="gramStart"/>
      <w:r w:rsidRPr="00821733">
        <w:rPr>
          <w:rFonts w:ascii="Times New Roman" w:eastAsia="Calibri" w:hAnsi="Times New Roman"/>
        </w:rPr>
        <w:t>date</w:t>
      </w:r>
      <w:r w:rsidRPr="00821733">
        <w:rPr>
          <w:rFonts w:ascii="Times New Roman" w:eastAsia="Calibri" w:hAnsi="Times New Roman"/>
          <w:lang w:val="ru-RU"/>
        </w:rPr>
        <w:t>&gt;Дата</w:t>
      </w:r>
      <w:proofErr w:type="gramEnd"/>
      <w:r w:rsidRPr="00821733">
        <w:rPr>
          <w:rFonts w:ascii="Times New Roman" w:eastAsia="Calibri" w:hAnsi="Times New Roman"/>
          <w:lang w:val="ru-RU"/>
        </w:rPr>
        <w:t xml:space="preserve"> вступления в силу редакции документа порядка ОМП 2&lt;/</w:t>
      </w:r>
      <w:r w:rsidRPr="00821733">
        <w:rPr>
          <w:rFonts w:ascii="Times New Roman" w:eastAsia="Calibri" w:hAnsi="Times New Roman"/>
        </w:rPr>
        <w:t>begin</w:t>
      </w:r>
      <w:r w:rsidRPr="00821733">
        <w:rPr>
          <w:rFonts w:ascii="Times New Roman" w:eastAsia="Calibri" w:hAnsi="Times New Roman"/>
          <w:lang w:val="ru-RU"/>
        </w:rPr>
        <w:t>_</w:t>
      </w:r>
      <w:r w:rsidRPr="00821733">
        <w:rPr>
          <w:rFonts w:ascii="Times New Roman" w:eastAsia="Calibri" w:hAnsi="Times New Roman"/>
        </w:rPr>
        <w:t>date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405AEE69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821733">
        <w:rPr>
          <w:rFonts w:ascii="Times New Roman" w:eastAsia="Calibri" w:hAnsi="Times New Roman"/>
          <w:lang w:val="ru-RU"/>
        </w:rPr>
        <w:tab/>
      </w:r>
      <w:r>
        <w:rPr>
          <w:rFonts w:ascii="Times New Roman" w:eastAsia="Calibri" w:hAnsi="Times New Roman"/>
          <w:lang w:val="ru-RU"/>
        </w:rPr>
        <w:t xml:space="preserve">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end</w:t>
      </w:r>
      <w:r w:rsidRPr="00821733">
        <w:rPr>
          <w:rFonts w:ascii="Times New Roman" w:eastAsia="Calibri" w:hAnsi="Times New Roman"/>
          <w:lang w:val="ru-RU"/>
        </w:rPr>
        <w:t>_</w:t>
      </w:r>
      <w:proofErr w:type="gramStart"/>
      <w:r w:rsidRPr="00821733">
        <w:rPr>
          <w:rFonts w:ascii="Times New Roman" w:eastAsia="Calibri" w:hAnsi="Times New Roman"/>
        </w:rPr>
        <w:t>date</w:t>
      </w:r>
      <w:r w:rsidRPr="00821733">
        <w:rPr>
          <w:rFonts w:ascii="Times New Roman" w:eastAsia="Calibri" w:hAnsi="Times New Roman"/>
          <w:lang w:val="ru-RU"/>
        </w:rPr>
        <w:t>&gt;Дата</w:t>
      </w:r>
      <w:proofErr w:type="gramEnd"/>
      <w:r w:rsidRPr="00821733">
        <w:rPr>
          <w:rFonts w:ascii="Times New Roman" w:eastAsia="Calibri" w:hAnsi="Times New Roman"/>
          <w:lang w:val="ru-RU"/>
        </w:rPr>
        <w:t xml:space="preserve"> утраты силы редакции документа порядка ОМП 2&lt;/</w:t>
      </w:r>
      <w:r w:rsidRPr="00821733">
        <w:rPr>
          <w:rFonts w:ascii="Times New Roman" w:eastAsia="Calibri" w:hAnsi="Times New Roman"/>
        </w:rPr>
        <w:t>end</w:t>
      </w:r>
      <w:r w:rsidRPr="00821733">
        <w:rPr>
          <w:rFonts w:ascii="Times New Roman" w:eastAsia="Calibri" w:hAnsi="Times New Roman"/>
          <w:lang w:val="ru-RU"/>
        </w:rPr>
        <w:t>_</w:t>
      </w:r>
      <w:r w:rsidRPr="00821733">
        <w:rPr>
          <w:rFonts w:ascii="Times New Roman" w:eastAsia="Calibri" w:hAnsi="Times New Roman"/>
        </w:rPr>
        <w:t>date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7B790649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Calibri" w:hAnsi="Times New Roman"/>
          <w:lang w:val="ru-RU"/>
        </w:rPr>
        <w:t xml:space="preserve">                 </w:t>
      </w:r>
      <w:r w:rsidRPr="00821733">
        <w:rPr>
          <w:rFonts w:ascii="Times New Roman" w:eastAsia="Calibri" w:hAnsi="Times New Roman"/>
        </w:rPr>
        <w:t>&lt;/revision&gt;</w:t>
      </w:r>
    </w:p>
    <w:p w14:paraId="6CF31E0C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      </w:t>
      </w:r>
      <w:r w:rsidRPr="00821733">
        <w:rPr>
          <w:rFonts w:ascii="Times New Roman" w:eastAsia="Calibri" w:hAnsi="Times New Roman"/>
        </w:rPr>
        <w:t xml:space="preserve"> &lt;/summary&gt;</w:t>
      </w:r>
    </w:p>
    <w:p w14:paraId="45D49231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</w:rPr>
        <w:t>&lt;/ns2</w:t>
      </w:r>
      <w:proofErr w:type="gramStart"/>
      <w:r w:rsidRPr="00821733">
        <w:rPr>
          <w:rFonts w:ascii="Times New Roman" w:eastAsia="Calibri" w:hAnsi="Times New Roman"/>
        </w:rPr>
        <w:t>:procPMCListResponse</w:t>
      </w:r>
      <w:proofErr w:type="gramEnd"/>
      <w:r w:rsidRPr="00821733">
        <w:rPr>
          <w:rFonts w:ascii="Times New Roman" w:eastAsia="Calibri" w:hAnsi="Times New Roman"/>
        </w:rPr>
        <w:t xml:space="preserve"> &gt;</w:t>
      </w:r>
    </w:p>
    <w:p w14:paraId="06F947EF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</w:t>
      </w:r>
      <w:r w:rsidRPr="00821733">
        <w:rPr>
          <w:rFonts w:ascii="Times New Roman" w:eastAsia="Calibri" w:hAnsi="Times New Roman"/>
        </w:rPr>
        <w:t>&lt;/soap</w:t>
      </w:r>
      <w:proofErr w:type="gramStart"/>
      <w:r w:rsidRPr="00821733">
        <w:rPr>
          <w:rFonts w:ascii="Times New Roman" w:eastAsia="Calibri" w:hAnsi="Times New Roman"/>
        </w:rPr>
        <w:t>:Body</w:t>
      </w:r>
      <w:proofErr w:type="gramEnd"/>
      <w:r w:rsidRPr="00821733">
        <w:rPr>
          <w:rFonts w:ascii="Times New Roman" w:eastAsia="Calibri" w:hAnsi="Times New Roman"/>
        </w:rPr>
        <w:t>&gt;</w:t>
      </w:r>
    </w:p>
    <w:p w14:paraId="24493F0B" w14:textId="77777777" w:rsidR="00200F02" w:rsidRPr="00821733" w:rsidRDefault="00200F02" w:rsidP="00200F02">
      <w:pPr>
        <w:pStyle w:val="phnormal"/>
        <w:rPr>
          <w:sz w:val="32"/>
          <w:lang w:val="en-US"/>
        </w:rPr>
      </w:pPr>
      <w:r w:rsidRPr="00821733">
        <w:rPr>
          <w:rFonts w:eastAsia="Calibri"/>
          <w:lang w:val="en-US"/>
        </w:rPr>
        <w:t>&lt;/soap</w:t>
      </w:r>
      <w:proofErr w:type="gramStart"/>
      <w:r w:rsidRPr="00821733">
        <w:rPr>
          <w:rFonts w:eastAsia="Calibri"/>
          <w:lang w:val="en-US"/>
        </w:rPr>
        <w:t>:Envelope</w:t>
      </w:r>
      <w:proofErr w:type="gramEnd"/>
      <w:r w:rsidRPr="00821733">
        <w:rPr>
          <w:rFonts w:eastAsia="Calibri"/>
          <w:lang w:val="en-US"/>
        </w:rPr>
        <w:t>&gt;</w:t>
      </w:r>
    </w:p>
    <w:p w14:paraId="29044AB6" w14:textId="77777777" w:rsidR="00200F02" w:rsidRPr="00821733" w:rsidRDefault="00200F02" w:rsidP="00200F02">
      <w:pPr>
        <w:pStyle w:val="30"/>
        <w:suppressAutoHyphens/>
        <w:ind w:right="0"/>
      </w:pPr>
      <w:bookmarkStart w:id="251" w:name="_Toc61887533"/>
      <w:bookmarkStart w:id="252" w:name="_Toc46488857"/>
      <w:bookmarkStart w:id="253" w:name="_Toc89681494"/>
      <w:bookmarkStart w:id="254" w:name="_Toc92977304"/>
      <w:r w:rsidRPr="00821733">
        <w:rPr>
          <w:rFonts w:eastAsia="Calibri"/>
        </w:rPr>
        <w:t xml:space="preserve">Метод запроса </w:t>
      </w:r>
      <w:r w:rsidRPr="00821733">
        <w:t>структурированной информации по документу порядка ОМП procPMCInfo</w:t>
      </w:r>
      <w:bookmarkEnd w:id="251"/>
      <w:bookmarkEnd w:id="252"/>
      <w:bookmarkEnd w:id="253"/>
      <w:bookmarkEnd w:id="254"/>
    </w:p>
    <w:p w14:paraId="24B2E70F" w14:textId="77777777" w:rsidR="00200F02" w:rsidRPr="00821733" w:rsidRDefault="00200F02" w:rsidP="00200F02">
      <w:pPr>
        <w:pStyle w:val="phnormal"/>
      </w:pPr>
      <w:r w:rsidRPr="00821733">
        <w:t xml:space="preserve">Для получения структурированной информации по документу порядка ОМП в запросе передается входящее сообщение </w:t>
      </w:r>
      <w:r w:rsidRPr="00821733">
        <w:rPr>
          <w:lang w:val="en-US"/>
        </w:rPr>
        <w:t>getProcPMCInfo</w:t>
      </w:r>
      <w:r w:rsidRPr="00821733">
        <w:t xml:space="preserve"> с идентификатором документа </w:t>
      </w:r>
      <w:r w:rsidRPr="00821733">
        <w:rPr>
          <w:lang w:val="en-US"/>
        </w:rPr>
        <w:t>id</w:t>
      </w:r>
      <w:r w:rsidRPr="00821733">
        <w:t>.</w:t>
      </w:r>
    </w:p>
    <w:p w14:paraId="7E56F41A" w14:textId="77777777" w:rsidR="00200F02" w:rsidRPr="00821733" w:rsidRDefault="00200F02" w:rsidP="00200F02">
      <w:pPr>
        <w:pStyle w:val="phnormal"/>
      </w:pPr>
      <w:r w:rsidRPr="00821733">
        <w:t xml:space="preserve">В ответ синхронно </w:t>
      </w:r>
      <w:r w:rsidRPr="003E41E2">
        <w:t>«Платформ</w:t>
      </w:r>
      <w:r>
        <w:t>а</w:t>
      </w:r>
      <w:r w:rsidRPr="003E41E2">
        <w:t xml:space="preserve"> </w:t>
      </w:r>
      <w:r w:rsidRPr="00821733">
        <w:t>ВИМИС» возвращает исходящее сообщение procPMCInfoResponse с набором данных.</w:t>
      </w:r>
    </w:p>
    <w:p w14:paraId="68DF787D" w14:textId="0B7EE10A" w:rsidR="00200F02" w:rsidRPr="00E14F6E" w:rsidRDefault="00200F02" w:rsidP="00200F02">
      <w:pPr>
        <w:pStyle w:val="phtabletitle"/>
        <w:outlineLvl w:val="1"/>
      </w:pPr>
      <w:bookmarkStart w:id="255" w:name="__RefHeading___Toc20868_233596702"/>
      <w:bookmarkStart w:id="256" w:name="_Toc61887534"/>
      <w:bookmarkStart w:id="257" w:name="_Toc73010088"/>
      <w:bookmarkStart w:id="258" w:name="_Toc89681495"/>
      <w:bookmarkStart w:id="259" w:name="_Toc92977305"/>
      <w:bookmarkEnd w:id="255"/>
      <w:r w:rsidRPr="00320752">
        <w:t xml:space="preserve">Таблица 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 w:rsidR="00FE6B6E">
        <w:rPr>
          <w:noProof/>
        </w:rPr>
        <w:t>31</w:t>
      </w:r>
      <w:r w:rsidRPr="00320752">
        <w:fldChar w:fldCharType="end"/>
      </w:r>
      <w:r w:rsidRPr="000B2233">
        <w:t xml:space="preserve"> – Описание сообщений/параметров метода procPMCInfo</w:t>
      </w:r>
      <w:bookmarkEnd w:id="256"/>
      <w:bookmarkEnd w:id="257"/>
      <w:bookmarkEnd w:id="258"/>
      <w:bookmarkEnd w:id="259"/>
    </w:p>
    <w:tbl>
      <w:tblPr>
        <w:tblW w:w="5000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0"/>
        <w:gridCol w:w="1149"/>
        <w:gridCol w:w="2185"/>
        <w:gridCol w:w="1287"/>
        <w:gridCol w:w="1624"/>
        <w:gridCol w:w="1060"/>
        <w:gridCol w:w="1553"/>
      </w:tblGrid>
      <w:tr w:rsidR="00200F02" w:rsidRPr="00821733" w14:paraId="68557F5F" w14:textId="77777777" w:rsidTr="00615CAA">
        <w:trPr>
          <w:tblHeader/>
          <w:jc w:val="center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1E34BE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Метод</w:t>
            </w:r>
          </w:p>
        </w:tc>
        <w:tc>
          <w:tcPr>
            <w:tcW w:w="3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DA34FE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Сообщения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FB131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Параметры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AD7221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Наименование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0037DA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Тип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B7432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Является обязательным</w:t>
            </w:r>
          </w:p>
        </w:tc>
      </w:tr>
      <w:tr w:rsidR="00200F02" w:rsidRPr="00821733" w14:paraId="1E6547B8" w14:textId="77777777" w:rsidTr="00615CAA">
        <w:trPr>
          <w:jc w:val="center"/>
        </w:trPr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045E3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procPMCInfo</w:t>
            </w: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9F43B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входящее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688B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getProcPMCInfo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E8CE1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id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3840B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Идентификатор документа порядка ОМП</w:t>
            </w:r>
          </w:p>
        </w:tc>
        <w:tc>
          <w:tcPr>
            <w:tcW w:w="1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17BB5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числовой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BEDF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Да</w:t>
            </w:r>
          </w:p>
        </w:tc>
      </w:tr>
      <w:tr w:rsidR="00200F02" w:rsidRPr="00821733" w14:paraId="33572D4B" w14:textId="77777777" w:rsidTr="00615CAA">
        <w:trPr>
          <w:jc w:val="center"/>
        </w:trPr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7D24A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F3E71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исходящее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F5680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procPMCInfoResponse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A5768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document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C07DD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Полное описание документа порядка ОМП</w:t>
            </w:r>
            <w:r w:rsidRPr="00320752">
              <w:rPr>
                <w:rFonts w:eastAsia="Calibri"/>
                <w:sz w:val="22"/>
              </w:rPr>
              <w:br/>
              <w:t>в base64</w:t>
            </w:r>
          </w:p>
        </w:tc>
        <w:tc>
          <w:tcPr>
            <w:tcW w:w="1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8A3C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строка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0011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/>
                <w:sz w:val="22"/>
              </w:rPr>
            </w:pPr>
            <w:r w:rsidRPr="00320752">
              <w:rPr>
                <w:rFonts w:eastAsia="Calibri"/>
                <w:sz w:val="22"/>
              </w:rPr>
              <w:t>Да</w:t>
            </w:r>
          </w:p>
        </w:tc>
      </w:tr>
    </w:tbl>
    <w:p w14:paraId="327170D6" w14:textId="77777777" w:rsidR="00200F02" w:rsidRPr="00821733" w:rsidRDefault="00200F02" w:rsidP="00200F02">
      <w:pPr>
        <w:pStyle w:val="phnormal"/>
      </w:pPr>
    </w:p>
    <w:p w14:paraId="45028C5F" w14:textId="755E3CB7" w:rsidR="00200F02" w:rsidRPr="00E14F6E" w:rsidRDefault="00200F02" w:rsidP="00200F02">
      <w:pPr>
        <w:pStyle w:val="phtabletitle"/>
        <w:outlineLvl w:val="1"/>
      </w:pPr>
      <w:bookmarkStart w:id="260" w:name="__RefHeading___Toc20870_233596702"/>
      <w:bookmarkStart w:id="261" w:name="_Toc61887535"/>
      <w:bookmarkStart w:id="262" w:name="_Toc73010089"/>
      <w:bookmarkStart w:id="263" w:name="_Toc89681496"/>
      <w:bookmarkStart w:id="264" w:name="_Toc92977306"/>
      <w:bookmarkEnd w:id="260"/>
      <w:r w:rsidRPr="00320752">
        <w:lastRenderedPageBreak/>
        <w:t xml:space="preserve">Таблица </w:t>
      </w:r>
      <w:r w:rsidRPr="00320752">
        <w:fldChar w:fldCharType="begin"/>
      </w:r>
      <w:r w:rsidRPr="00320752">
        <w:instrText>SEQ Таблица \* ARABIC</w:instrText>
      </w:r>
      <w:r w:rsidRPr="00320752">
        <w:fldChar w:fldCharType="separate"/>
      </w:r>
      <w:r w:rsidR="00FE6B6E">
        <w:rPr>
          <w:noProof/>
        </w:rPr>
        <w:t>32</w:t>
      </w:r>
      <w:r w:rsidRPr="00320752">
        <w:fldChar w:fldCharType="end"/>
      </w:r>
      <w:r w:rsidRPr="000B2233">
        <w:t xml:space="preserve"> – Описание содержимого параметра document</w:t>
      </w:r>
      <w:bookmarkEnd w:id="261"/>
      <w:bookmarkEnd w:id="262"/>
      <w:bookmarkEnd w:id="263"/>
      <w:bookmarkEnd w:id="264"/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09"/>
        <w:gridCol w:w="3415"/>
        <w:gridCol w:w="1475"/>
        <w:gridCol w:w="3103"/>
      </w:tblGrid>
      <w:tr w:rsidR="00200F02" w:rsidRPr="00DF29F6" w14:paraId="56393BCF" w14:textId="77777777" w:rsidTr="00615CAA">
        <w:trPr>
          <w:tblHeader/>
        </w:trPr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DCFEF0F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Параметр</w:t>
            </w:r>
          </w:p>
        </w:tc>
        <w:tc>
          <w:tcPr>
            <w:tcW w:w="3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12BE0E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Наименование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3121459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Тип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A37E82" w14:textId="77777777" w:rsidR="00200F02" w:rsidRPr="00320752" w:rsidRDefault="00200F02" w:rsidP="00615CAA">
            <w:pPr>
              <w:pStyle w:val="phtablecolcaption"/>
              <w:widowControl w:val="0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Является обязательным</w:t>
            </w:r>
          </w:p>
        </w:tc>
      </w:tr>
      <w:tr w:rsidR="00200F02" w:rsidRPr="00DF29F6" w14:paraId="49C86982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CB8545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  <w:lang w:val="en-US"/>
              </w:rPr>
            </w:pPr>
            <w:r w:rsidRPr="00320752">
              <w:rPr>
                <w:rFonts w:eastAsia="Calibri" w:cs="Times New Roman"/>
                <w:sz w:val="22"/>
                <w:szCs w:val="22"/>
                <w:lang w:val="en-US"/>
              </w:rPr>
              <w:t>pmc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6881C70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Блок информации о документе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EB7F3B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20CA2A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  <w:lang w:val="en-US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23B67171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848AB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summary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FC9D322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Блок общей информации о документе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CB5C4F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51730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0FD95BA8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2AC1B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name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572049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Название документа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7E8C4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9428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31448C07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9DFB2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  <w:lang w:val="en-US"/>
              </w:rPr>
            </w:pPr>
            <w:r w:rsidRPr="00320752">
              <w:rPr>
                <w:rFonts w:eastAsia="Calibri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B7ABDA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Идентификатор документа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48B10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числовой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BBB089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759C44D7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BCAAD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  <w:lang w:val="en-US"/>
              </w:rPr>
            </w:pPr>
            <w:r w:rsidRPr="00320752">
              <w:rPr>
                <w:rFonts w:eastAsia="Calibri" w:cs="Times New Roman"/>
                <w:sz w:val="22"/>
                <w:szCs w:val="22"/>
                <w:lang w:val="en-US"/>
              </w:rPr>
              <w:t>profile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F363E2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Профиль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94BA42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E537D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1ABDC8D3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09D13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revision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AAD344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Блок описания редакции документа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778D5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7691A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4946E39E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CDF98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id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EA96B1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Идентификатор редакции документа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FA3FEC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числовой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73245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216D8AA6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970A7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begin_date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78C6C1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 вступления в силу редакции документа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46D9FF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C9DEBD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69915A3F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6CB93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end_date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0AC562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 утраты силы редакции документа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842F5E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дата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DF88D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DF29F6" w14:paraId="221B049F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40214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  <w:lang w:val="en-US"/>
              </w:rPr>
              <w:t>graphs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F49FE22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Блок информации о графах порядка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4A7278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BA55E2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61A02FA5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8D0F8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  <w:lang w:val="en-US"/>
              </w:rPr>
              <w:t>graph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B9A21CA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Граф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0EF12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45BE3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32F26F58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50C17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A1A6A4B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Идентификатор графа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6C68F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числовой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0445B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53C6DD94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A646D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F908C4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Название графа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ED20C6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B33F83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2008869B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2F510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  <w:lang w:val="en-US"/>
              </w:rPr>
              <w:t>MKB10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455B35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Список диагнозов, к которым относится граф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0C8C0E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09DC7D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DF29F6" w14:paraId="09638153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20B9A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  <w:lang w:val="en-US"/>
              </w:rPr>
              <w:t>states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C802C17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Вершины графа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284D1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21666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5B62DEED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9650E3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state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DE3AC1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Вершина графа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80C67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34BBB7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0C6EA120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B0F141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label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83C3EE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Краткое название вершины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002CD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C53AD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15ADA167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B27EE6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name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F13AC9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Название вершины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68FD4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0CA230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6ED5923D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9D3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description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53C6A84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Описание вершины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CF449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F87FBD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DF29F6" w14:paraId="07ACAED0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58294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lastRenderedPageBreak/>
              <w:t>stage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340053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Этап оказания медицинской помощи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4FD5C3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C6E78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51D40876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BB1EB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activities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395C19F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Список вмешательств вершины графа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331CF9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F6DEF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  <w:lang w:val="en-US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DF29F6" w14:paraId="06A593E4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E557E31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activity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D70A26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Информация о вмешательстве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AD204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BD3BA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0BD49AA2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2743B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name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5E35BA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Название вмешательства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33FDD6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1DF1D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2943B5C8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63CE92D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services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CA699F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Список медицинских услуг вмешательства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542BF6C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B650B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555CE518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A174C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service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E09B5D5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Информация о медицинской услуге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91876B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04E1F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4C4646C5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CD9DF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name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30E052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Название медицинской услуги по справочнику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1A855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7AA63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DF29F6" w14:paraId="7EA431D7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15CA6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Liberation Mono" w:cs="Times New Roman"/>
                <w:sz w:val="22"/>
                <w:szCs w:val="22"/>
              </w:rPr>
              <w:t>code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202E5A0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Код медицинской услуги по справочнику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4300FE8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2DEF685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51B877BC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C190A0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transfers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A2915F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Ребра графа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AFD9D4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F447E93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3D029EB8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D6593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transfer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2863E0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Ребро графа ОМП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68C4F42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комплексный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FC96A6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31C54F60" w14:textId="77777777" w:rsidTr="00615CAA"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8FDB60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from_state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1DFC63F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Начальная вершина ребра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0C5269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66688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17142D2B" w14:textId="77777777" w:rsidTr="00615CAA">
        <w:tc>
          <w:tcPr>
            <w:tcW w:w="2209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82D629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to_state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5EDD41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Конечная вершина ребра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AD1E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433ECE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Да</w:t>
            </w:r>
          </w:p>
        </w:tc>
      </w:tr>
      <w:tr w:rsidR="00200F02" w:rsidRPr="00DF29F6" w14:paraId="0C0DC1BC" w14:textId="77777777" w:rsidTr="00615CAA">
        <w:tc>
          <w:tcPr>
            <w:tcW w:w="22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57687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timeout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103D0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Срок перехода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AC3C9F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число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A9E757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  <w:tr w:rsidR="00200F02" w:rsidRPr="00DF29F6" w14:paraId="52E3CF65" w14:textId="77777777" w:rsidTr="00615CAA">
        <w:tc>
          <w:tcPr>
            <w:tcW w:w="22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CDF8CE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timeout_unit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CEB075" w14:textId="77777777" w:rsidR="00200F02" w:rsidRPr="00320752" w:rsidRDefault="00200F02" w:rsidP="00615CAA">
            <w:pPr>
              <w:pStyle w:val="phtablecellleft"/>
              <w:widowControl w:val="0"/>
              <w:jc w:val="left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Срок перехода (единица измерения):</w:t>
            </w:r>
          </w:p>
          <w:p w14:paraId="62544621" w14:textId="77777777" w:rsidR="00200F02" w:rsidRPr="00320752" w:rsidRDefault="00200F02" w:rsidP="00615CAA">
            <w:pPr>
              <w:pStyle w:val="1"/>
            </w:pPr>
            <w:r w:rsidRPr="00320752">
              <w:t>«d» – день;</w:t>
            </w:r>
          </w:p>
          <w:p w14:paraId="561340B8" w14:textId="77777777" w:rsidR="00200F02" w:rsidRPr="00320752" w:rsidRDefault="00200F02" w:rsidP="00615CAA">
            <w:pPr>
              <w:pStyle w:val="1"/>
              <w:rPr>
                <w:rFonts w:eastAsia="Calibri"/>
              </w:rPr>
            </w:pPr>
            <w:r w:rsidRPr="00320752">
              <w:t>«h» – час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BA6BFCA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  <w:lang w:val="en-US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строка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188646" w14:textId="77777777" w:rsidR="00200F02" w:rsidRPr="00320752" w:rsidRDefault="00200F02" w:rsidP="00615CAA">
            <w:pPr>
              <w:pStyle w:val="phtablecellleft"/>
              <w:widowControl w:val="0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320752">
              <w:rPr>
                <w:rFonts w:eastAsia="Calibri" w:cs="Times New Roman"/>
                <w:sz w:val="22"/>
                <w:szCs w:val="22"/>
              </w:rPr>
              <w:t>Нет</w:t>
            </w:r>
          </w:p>
        </w:tc>
      </w:tr>
    </w:tbl>
    <w:p w14:paraId="089836BA" w14:textId="77777777" w:rsidR="00200F02" w:rsidRPr="00821733" w:rsidRDefault="00200F02" w:rsidP="00200F02">
      <w:pPr>
        <w:pStyle w:val="40"/>
        <w:suppressAutoHyphens/>
        <w:ind w:right="0" w:firstLine="709"/>
      </w:pPr>
      <w:bookmarkStart w:id="265" w:name="_Toc46488858"/>
      <w:bookmarkStart w:id="266" w:name="_Toc92977307"/>
      <w:r w:rsidRPr="00821733">
        <w:t>Формат запроса на получение структурированной информации по документу порядка ОМП</w:t>
      </w:r>
      <w:bookmarkEnd w:id="265"/>
      <w:bookmarkEnd w:id="266"/>
    </w:p>
    <w:p w14:paraId="527839A9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proofErr w:type="gramStart"/>
      <w:r w:rsidRPr="00821733">
        <w:rPr>
          <w:rFonts w:ascii="Times New Roman" w:eastAsia="Liberation Mono" w:hAnsi="Times New Roman"/>
        </w:rPr>
        <w:t>&lt;?xml</w:t>
      </w:r>
      <w:proofErr w:type="gramEnd"/>
      <w:r w:rsidRPr="00821733">
        <w:rPr>
          <w:rFonts w:ascii="Times New Roman" w:eastAsia="Liberation Mono" w:hAnsi="Times New Roman"/>
        </w:rPr>
        <w:t xml:space="preserve"> version="1.0" encoding="UTF-8"?&gt;</w:t>
      </w:r>
    </w:p>
    <w:p w14:paraId="6948FC28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 w:rsidRPr="00821733">
        <w:rPr>
          <w:rFonts w:ascii="Times New Roman" w:eastAsia="Liberation Mono" w:hAnsi="Times New Roman"/>
        </w:rPr>
        <w:t>&lt;s</w:t>
      </w:r>
      <w:proofErr w:type="gramStart"/>
      <w:r w:rsidRPr="00821733">
        <w:rPr>
          <w:rFonts w:ascii="Times New Roman" w:eastAsia="Liberation Mono" w:hAnsi="Times New Roman"/>
        </w:rPr>
        <w:t>:Envelope</w:t>
      </w:r>
      <w:proofErr w:type="gramEnd"/>
      <w:r w:rsidRPr="00821733">
        <w:rPr>
          <w:rFonts w:ascii="Times New Roman" w:eastAsia="Liberation Mono" w:hAnsi="Times New Roman"/>
        </w:rPr>
        <w:t xml:space="preserve"> xmlns:s="http://schemas.xmlsoap.org/soap/envelope/" xmlns:a="http://www.w3.org/2005/08/addressing" xmlns:wsse="http://docs.oasis-open.org/wss/2004/01/oasis-200401-wss-wssecurity-secext-1.0.xsd"&gt;</w:t>
      </w:r>
    </w:p>
    <w:p w14:paraId="2FFE7CB9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</w:t>
      </w:r>
      <w:r w:rsidRPr="00821733">
        <w:rPr>
          <w:rFonts w:ascii="Times New Roman" w:eastAsia="Liberation Mono" w:hAnsi="Times New Roman"/>
        </w:rPr>
        <w:t>&lt;</w:t>
      </w:r>
      <w:proofErr w:type="gramStart"/>
      <w:r w:rsidRPr="00821733">
        <w:rPr>
          <w:rFonts w:ascii="Times New Roman" w:eastAsia="Liberation Mono" w:hAnsi="Times New Roman"/>
        </w:rPr>
        <w:t>s:</w:t>
      </w:r>
      <w:proofErr w:type="gramEnd"/>
      <w:r w:rsidRPr="00821733">
        <w:rPr>
          <w:rFonts w:ascii="Times New Roman" w:eastAsia="Liberation Mono" w:hAnsi="Times New Roman"/>
        </w:rPr>
        <w:t>Header&gt;</w:t>
      </w:r>
    </w:p>
    <w:p w14:paraId="51039827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</w:t>
      </w:r>
      <w:r w:rsidRPr="00821733">
        <w:rPr>
          <w:rFonts w:ascii="Times New Roman" w:eastAsia="Liberation Mono" w:hAnsi="Times New Roman"/>
        </w:rPr>
        <w:t>&lt;a</w:t>
      </w:r>
      <w:proofErr w:type="gramStart"/>
      <w:r w:rsidRPr="00821733">
        <w:rPr>
          <w:rFonts w:ascii="Times New Roman" w:eastAsia="Liberation Mono" w:hAnsi="Times New Roman"/>
        </w:rPr>
        <w:t>:Action</w:t>
      </w:r>
      <w:proofErr w:type="gramEnd"/>
      <w:r w:rsidRPr="00821733">
        <w:rPr>
          <w:rFonts w:ascii="Times New Roman" w:eastAsia="Liberation Mono" w:hAnsi="Times New Roman"/>
        </w:rPr>
        <w:t>&gt;procPMCInfo&lt;/a:Action&gt;</w:t>
      </w:r>
    </w:p>
    <w:p w14:paraId="11F0ECEF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lastRenderedPageBreak/>
        <w:t xml:space="preserve">    </w:t>
      </w:r>
      <w:r w:rsidRPr="00821733">
        <w:rPr>
          <w:rFonts w:ascii="Times New Roman" w:eastAsia="Liberation Mono" w:hAnsi="Times New Roman"/>
        </w:rPr>
        <w:t xml:space="preserve">&lt;transportHeader </w:t>
      </w:r>
      <w:r w:rsidRPr="00821733">
        <w:rPr>
          <w:rFonts w:ascii="Times New Roman" w:eastAsia="Calibri" w:hAnsi="Times New Roman"/>
        </w:rPr>
        <w:t>xmlns</w:t>
      </w:r>
      <w:r w:rsidRPr="00821733">
        <w:rPr>
          <w:rFonts w:ascii="Times New Roman" w:eastAsia="Liberation Mono" w:hAnsi="Times New Roman"/>
        </w:rPr>
        <w:t>="http://egisz.rosminzdrav.ru" xmlns:i="http://www.w3.org/2001/XMLSchema-instance"&gt;</w:t>
      </w:r>
    </w:p>
    <w:p w14:paraId="62BE3B5A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Liberation Mono" w:hAnsi="Times New Roman"/>
        </w:rPr>
        <w:t xml:space="preserve">      </w:t>
      </w:r>
      <w:r w:rsidRPr="00821733">
        <w:rPr>
          <w:rFonts w:ascii="Times New Roman" w:eastAsia="Liberation Mono" w:hAnsi="Times New Roman"/>
          <w:lang w:val="ru-RU"/>
        </w:rPr>
        <w:t>&lt;</w:t>
      </w:r>
      <w:r w:rsidRPr="00821733">
        <w:rPr>
          <w:rFonts w:ascii="Times New Roman" w:eastAsia="Liberation Mono" w:hAnsi="Times New Roman"/>
        </w:rPr>
        <w:t>authInfo</w:t>
      </w:r>
      <w:r w:rsidRPr="00821733">
        <w:rPr>
          <w:rFonts w:ascii="Times New Roman" w:eastAsia="Liberation Mono" w:hAnsi="Times New Roman"/>
          <w:lang w:val="ru-RU"/>
        </w:rPr>
        <w:t>&gt;</w:t>
      </w:r>
    </w:p>
    <w:p w14:paraId="36F7E42E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Liberation Mono" w:hAnsi="Times New Roman"/>
          <w:lang w:val="ru-RU"/>
        </w:rPr>
        <w:t xml:space="preserve">        </w:t>
      </w:r>
      <w:r w:rsidRPr="00821733">
        <w:rPr>
          <w:rFonts w:ascii="Times New Roman" w:eastAsia="Liberation Mono" w:hAnsi="Times New Roman"/>
          <w:lang w:val="ru-RU"/>
        </w:rPr>
        <w:t>&lt;</w:t>
      </w:r>
      <w:r w:rsidRPr="00821733">
        <w:rPr>
          <w:rFonts w:ascii="Times New Roman" w:eastAsia="Liberation Mono" w:hAnsi="Times New Roman"/>
        </w:rPr>
        <w:t>clientEntityId</w:t>
      </w:r>
      <w:r w:rsidRPr="00821733">
        <w:rPr>
          <w:rFonts w:ascii="Times New Roman" w:eastAsia="Liberation Mono" w:hAnsi="Times New Roman"/>
          <w:lang w:val="ru-RU"/>
        </w:rPr>
        <w:t>&gt;Идентификатор ИС, полученный при регистрации&lt;/</w:t>
      </w:r>
      <w:r w:rsidRPr="00821733">
        <w:rPr>
          <w:rFonts w:ascii="Times New Roman" w:eastAsia="Liberation Mono" w:hAnsi="Times New Roman"/>
        </w:rPr>
        <w:t>clientEntityId</w:t>
      </w:r>
      <w:r w:rsidRPr="00821733">
        <w:rPr>
          <w:rFonts w:ascii="Times New Roman" w:eastAsia="Liberation Mono" w:hAnsi="Times New Roman"/>
          <w:lang w:val="ru-RU"/>
        </w:rPr>
        <w:t>&gt;</w:t>
      </w:r>
    </w:p>
    <w:p w14:paraId="5EF9958C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Liberation Mono" w:hAnsi="Times New Roman"/>
          <w:lang w:val="ru-RU"/>
        </w:rPr>
        <w:t xml:space="preserve">      </w:t>
      </w:r>
      <w:r w:rsidRPr="00821733">
        <w:rPr>
          <w:rFonts w:ascii="Times New Roman" w:eastAsia="Liberation Mono" w:hAnsi="Times New Roman"/>
        </w:rPr>
        <w:t>&lt;/authInfo&gt;</w:t>
      </w:r>
    </w:p>
    <w:p w14:paraId="27EAF7B9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</w:t>
      </w:r>
      <w:r w:rsidRPr="00821733">
        <w:rPr>
          <w:rFonts w:ascii="Times New Roman" w:eastAsia="Liberation Mono" w:hAnsi="Times New Roman"/>
        </w:rPr>
        <w:t>&lt;/transportHeader&gt;</w:t>
      </w:r>
    </w:p>
    <w:p w14:paraId="7C2E4234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</w:t>
      </w:r>
      <w:r w:rsidRPr="00821733">
        <w:rPr>
          <w:rFonts w:ascii="Times New Roman" w:eastAsia="Liberation Mono" w:hAnsi="Times New Roman"/>
        </w:rPr>
        <w:t>&lt;a</w:t>
      </w:r>
      <w:proofErr w:type="gramStart"/>
      <w:r w:rsidRPr="00821733">
        <w:rPr>
          <w:rFonts w:ascii="Times New Roman" w:eastAsia="Liberation Mono" w:hAnsi="Times New Roman"/>
        </w:rPr>
        <w:t>:MessageID</w:t>
      </w:r>
      <w:proofErr w:type="gramEnd"/>
      <w:r w:rsidRPr="00821733">
        <w:rPr>
          <w:rFonts w:ascii="Times New Roman" w:eastAsia="Liberation Mono" w:hAnsi="Times New Roman"/>
        </w:rPr>
        <w:t>&gt;Идентификатор сообщения&lt;/a:MessageID&gt;</w:t>
      </w:r>
    </w:p>
    <w:p w14:paraId="15AEC878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</w:t>
      </w:r>
      <w:r w:rsidRPr="00821733">
        <w:rPr>
          <w:rFonts w:ascii="Times New Roman" w:eastAsia="Liberation Mono" w:hAnsi="Times New Roman"/>
        </w:rPr>
        <w:t>&lt;a</w:t>
      </w:r>
      <w:proofErr w:type="gramStart"/>
      <w:r w:rsidRPr="00821733">
        <w:rPr>
          <w:rFonts w:ascii="Times New Roman" w:eastAsia="Liberation Mono" w:hAnsi="Times New Roman"/>
        </w:rPr>
        <w:t>:ReplyTo</w:t>
      </w:r>
      <w:proofErr w:type="gramEnd"/>
      <w:r w:rsidRPr="00821733">
        <w:rPr>
          <w:rFonts w:ascii="Times New Roman" w:eastAsia="Liberation Mono" w:hAnsi="Times New Roman"/>
        </w:rPr>
        <w:t>&gt;</w:t>
      </w:r>
    </w:p>
    <w:p w14:paraId="6D4D5592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  </w:t>
      </w:r>
      <w:r w:rsidRPr="00821733">
        <w:rPr>
          <w:rFonts w:ascii="Times New Roman" w:eastAsia="Liberation Mono" w:hAnsi="Times New Roman"/>
        </w:rPr>
        <w:t>&lt;a:Address&gt;http://www.w3.org/2005/08/addressing/anonymous&lt;/a:Address&gt;</w:t>
      </w:r>
    </w:p>
    <w:p w14:paraId="4AD8A1CC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</w:t>
      </w:r>
      <w:r w:rsidRPr="00821733">
        <w:rPr>
          <w:rFonts w:ascii="Times New Roman" w:eastAsia="Liberation Mono" w:hAnsi="Times New Roman"/>
        </w:rPr>
        <w:t>&lt;/a</w:t>
      </w:r>
      <w:proofErr w:type="gramStart"/>
      <w:r w:rsidRPr="00821733">
        <w:rPr>
          <w:rFonts w:ascii="Times New Roman" w:eastAsia="Liberation Mono" w:hAnsi="Times New Roman"/>
        </w:rPr>
        <w:t>:ReplyTo</w:t>
      </w:r>
      <w:proofErr w:type="gramEnd"/>
      <w:r w:rsidRPr="00821733">
        <w:rPr>
          <w:rFonts w:ascii="Times New Roman" w:eastAsia="Liberation Mono" w:hAnsi="Times New Roman"/>
        </w:rPr>
        <w:t>&gt;</w:t>
      </w:r>
    </w:p>
    <w:p w14:paraId="73C3EE57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</w:t>
      </w:r>
      <w:r w:rsidRPr="00821733">
        <w:rPr>
          <w:rFonts w:ascii="Times New Roman" w:eastAsia="Liberation Mono" w:hAnsi="Times New Roman"/>
        </w:rPr>
        <w:t>&lt;a</w:t>
      </w:r>
      <w:proofErr w:type="gramStart"/>
      <w:r w:rsidRPr="00821733">
        <w:rPr>
          <w:rFonts w:ascii="Times New Roman" w:eastAsia="Liberation Mono" w:hAnsi="Times New Roman"/>
        </w:rPr>
        <w:t>:To</w:t>
      </w:r>
      <w:proofErr w:type="gramEnd"/>
      <w:r w:rsidRPr="00821733">
        <w:rPr>
          <w:rFonts w:ascii="Times New Roman" w:eastAsia="Liberation Mono" w:hAnsi="Times New Roman"/>
        </w:rPr>
        <w:t>&gt;Адрес сервиса Системы в ИПС&lt;/a:To&gt;</w:t>
      </w:r>
    </w:p>
    <w:p w14:paraId="3E9B7AA3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</w:t>
      </w:r>
      <w:r w:rsidRPr="00821733">
        <w:rPr>
          <w:rFonts w:ascii="Times New Roman" w:eastAsia="Liberation Mono" w:hAnsi="Times New Roman"/>
        </w:rPr>
        <w:t>&lt;wsse</w:t>
      </w:r>
      <w:proofErr w:type="gramStart"/>
      <w:r w:rsidRPr="00821733">
        <w:rPr>
          <w:rFonts w:ascii="Times New Roman" w:eastAsia="Liberation Mono" w:hAnsi="Times New Roman"/>
        </w:rPr>
        <w:t>:Security</w:t>
      </w:r>
      <w:proofErr w:type="gramEnd"/>
      <w:r w:rsidRPr="00821733">
        <w:rPr>
          <w:rFonts w:ascii="Times New Roman" w:eastAsia="Liberation Mono" w:hAnsi="Times New Roman"/>
        </w:rPr>
        <w:t>&gt;Блок подписи&lt;/wsse:Security&gt;</w:t>
      </w:r>
    </w:p>
    <w:p w14:paraId="6DBCA2F1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</w:t>
      </w:r>
      <w:r w:rsidRPr="00821733">
        <w:rPr>
          <w:rFonts w:ascii="Times New Roman" w:eastAsia="Liberation Mono" w:hAnsi="Times New Roman"/>
        </w:rPr>
        <w:t>&lt;/s</w:t>
      </w:r>
      <w:proofErr w:type="gramStart"/>
      <w:r w:rsidRPr="00821733">
        <w:rPr>
          <w:rFonts w:ascii="Times New Roman" w:eastAsia="Liberation Mono" w:hAnsi="Times New Roman"/>
        </w:rPr>
        <w:t>:Header</w:t>
      </w:r>
      <w:proofErr w:type="gramEnd"/>
      <w:r w:rsidRPr="00821733">
        <w:rPr>
          <w:rFonts w:ascii="Times New Roman" w:eastAsia="Liberation Mono" w:hAnsi="Times New Roman"/>
        </w:rPr>
        <w:t>&gt;</w:t>
      </w:r>
    </w:p>
    <w:p w14:paraId="78C3EEAF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</w:t>
      </w:r>
      <w:r w:rsidRPr="00821733">
        <w:rPr>
          <w:rFonts w:ascii="Times New Roman" w:eastAsia="Liberation Mono" w:hAnsi="Times New Roman"/>
        </w:rPr>
        <w:t>&lt;s</w:t>
      </w:r>
      <w:proofErr w:type="gramStart"/>
      <w:r w:rsidRPr="00821733">
        <w:rPr>
          <w:rFonts w:ascii="Times New Roman" w:eastAsia="Liberation Mono" w:hAnsi="Times New Roman"/>
        </w:rPr>
        <w:t>:Body</w:t>
      </w:r>
      <w:proofErr w:type="gramEnd"/>
      <w:r w:rsidRPr="00821733">
        <w:rPr>
          <w:rFonts w:ascii="Times New Roman" w:eastAsia="Liberation Mono" w:hAnsi="Times New Roman"/>
        </w:rPr>
        <w:t xml:space="preserve"> xmlns:d2p1="http://docs.oasis-open.org/wss/2004/01/oasis-200401-wss-wssecurity-utility-1.0.xsd" xmlns:xsd="http://www.w3.org/2001/XMLSchema" xmlns:xsi="http://www.w3.org/2001/XMLSchema-instance" d2p1:Id="BodyID"&gt;</w:t>
      </w:r>
    </w:p>
    <w:p w14:paraId="0FA8A896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  </w:t>
      </w:r>
      <w:r w:rsidRPr="00821733">
        <w:rPr>
          <w:rFonts w:ascii="Times New Roman" w:eastAsia="Liberation Mono" w:hAnsi="Times New Roman"/>
        </w:rPr>
        <w:t xml:space="preserve">&lt;getProcPMCInfo </w:t>
      </w:r>
      <w:r w:rsidRPr="00821733">
        <w:rPr>
          <w:rFonts w:ascii="Times New Roman" w:eastAsia="Calibri" w:hAnsi="Times New Roman"/>
        </w:rPr>
        <w:t>xmlns="http://vimis.rosminzdrav.ru/"</w:t>
      </w:r>
      <w:r w:rsidRPr="00821733">
        <w:rPr>
          <w:rFonts w:ascii="Times New Roman" w:eastAsia="Liberation Mono" w:hAnsi="Times New Roman"/>
        </w:rPr>
        <w:t>&gt;</w:t>
      </w:r>
    </w:p>
    <w:p w14:paraId="54584374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Liberation Mono" w:hAnsi="Times New Roman"/>
        </w:rPr>
        <w:t xml:space="preserve">        </w:t>
      </w:r>
      <w:r w:rsidRPr="00821733">
        <w:rPr>
          <w:rFonts w:ascii="Times New Roman" w:eastAsia="Liberation Mono" w:hAnsi="Times New Roman"/>
          <w:lang w:val="ru-RU"/>
        </w:rPr>
        <w:t>&lt;</w:t>
      </w:r>
      <w:r w:rsidRPr="00821733">
        <w:rPr>
          <w:rFonts w:ascii="Times New Roman" w:eastAsia="Liberation Mono" w:hAnsi="Times New Roman"/>
        </w:rPr>
        <w:t>id</w:t>
      </w:r>
      <w:r w:rsidRPr="00821733">
        <w:rPr>
          <w:rFonts w:ascii="Times New Roman" w:eastAsia="Liberation Mono" w:hAnsi="Times New Roman"/>
          <w:lang w:val="ru-RU"/>
        </w:rPr>
        <w:t xml:space="preserve"> </w:t>
      </w:r>
      <w:r w:rsidRPr="00821733">
        <w:rPr>
          <w:rFonts w:ascii="Times New Roman" w:eastAsia="Liberation Mono" w:hAnsi="Times New Roman"/>
        </w:rPr>
        <w:t>xmlns</w:t>
      </w:r>
      <w:r w:rsidRPr="00821733">
        <w:rPr>
          <w:rFonts w:ascii="Times New Roman" w:eastAsia="Liberation Mono" w:hAnsi="Times New Roman"/>
          <w:lang w:val="ru-RU"/>
        </w:rPr>
        <w:t>="</w:t>
      </w:r>
      <w:proofErr w:type="gramStart"/>
      <w:r w:rsidRPr="00821733">
        <w:rPr>
          <w:rFonts w:ascii="Times New Roman" w:eastAsia="Liberation Mono" w:hAnsi="Times New Roman"/>
          <w:lang w:val="ru-RU"/>
        </w:rPr>
        <w:t>"&gt;Идентификатор</w:t>
      </w:r>
      <w:proofErr w:type="gramEnd"/>
      <w:r w:rsidRPr="00821733">
        <w:rPr>
          <w:rFonts w:ascii="Times New Roman" w:eastAsia="Liberation Mono" w:hAnsi="Times New Roman"/>
          <w:lang w:val="ru-RU"/>
        </w:rPr>
        <w:t xml:space="preserve"> документа порядка ОМП&lt;/</w:t>
      </w:r>
      <w:r w:rsidRPr="00821733">
        <w:rPr>
          <w:rFonts w:ascii="Times New Roman" w:eastAsia="Liberation Mono" w:hAnsi="Times New Roman"/>
        </w:rPr>
        <w:t>id</w:t>
      </w:r>
      <w:r w:rsidRPr="00821733">
        <w:rPr>
          <w:rFonts w:ascii="Times New Roman" w:eastAsia="Liberation Mono" w:hAnsi="Times New Roman"/>
          <w:lang w:val="ru-RU"/>
        </w:rPr>
        <w:t>&gt;</w:t>
      </w:r>
    </w:p>
    <w:p w14:paraId="5920A57C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Liberation Mono" w:hAnsi="Times New Roman"/>
          <w:lang w:val="ru-RU"/>
        </w:rPr>
        <w:t xml:space="preserve">    </w:t>
      </w:r>
      <w:r w:rsidRPr="00821733">
        <w:rPr>
          <w:rFonts w:ascii="Times New Roman" w:eastAsia="Liberation Mono" w:hAnsi="Times New Roman"/>
        </w:rPr>
        <w:t>&lt;/getProcPMCInfo&gt;</w:t>
      </w:r>
    </w:p>
    <w:p w14:paraId="547978E9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Liberation Mono" w:hAnsi="Times New Roman"/>
        </w:rPr>
        <w:t xml:space="preserve">  </w:t>
      </w:r>
      <w:r w:rsidRPr="00821733">
        <w:rPr>
          <w:rFonts w:ascii="Times New Roman" w:eastAsia="Liberation Mono" w:hAnsi="Times New Roman"/>
        </w:rPr>
        <w:t>&lt;/s</w:t>
      </w:r>
      <w:proofErr w:type="gramStart"/>
      <w:r w:rsidRPr="00821733">
        <w:rPr>
          <w:rFonts w:ascii="Times New Roman" w:eastAsia="Liberation Mono" w:hAnsi="Times New Roman"/>
        </w:rPr>
        <w:t>:Body</w:t>
      </w:r>
      <w:proofErr w:type="gramEnd"/>
      <w:r w:rsidRPr="00821733">
        <w:rPr>
          <w:rFonts w:ascii="Times New Roman" w:eastAsia="Liberation Mono" w:hAnsi="Times New Roman"/>
        </w:rPr>
        <w:t>&gt;</w:t>
      </w:r>
    </w:p>
    <w:p w14:paraId="53206DF1" w14:textId="77777777" w:rsidR="00200F02" w:rsidRPr="00821733" w:rsidRDefault="00200F02" w:rsidP="00200F02">
      <w:pPr>
        <w:pStyle w:val="phnormal"/>
        <w:rPr>
          <w:sz w:val="32"/>
          <w:lang w:val="en-US"/>
        </w:rPr>
      </w:pPr>
      <w:r w:rsidRPr="00821733">
        <w:rPr>
          <w:rFonts w:eastAsia="Liberation Mono"/>
          <w:lang w:val="en-US"/>
        </w:rPr>
        <w:t>&lt;/s</w:t>
      </w:r>
      <w:proofErr w:type="gramStart"/>
      <w:r w:rsidRPr="00821733">
        <w:rPr>
          <w:rFonts w:eastAsia="Liberation Mono"/>
          <w:lang w:val="en-US"/>
        </w:rPr>
        <w:t>:Envelope</w:t>
      </w:r>
      <w:proofErr w:type="gramEnd"/>
      <w:r w:rsidRPr="00821733">
        <w:rPr>
          <w:rFonts w:eastAsia="Liberation Mono"/>
          <w:lang w:val="en-US"/>
        </w:rPr>
        <w:t>&gt;</w:t>
      </w:r>
    </w:p>
    <w:p w14:paraId="1E269497" w14:textId="77777777" w:rsidR="00200F02" w:rsidRPr="00821733" w:rsidRDefault="00200F02" w:rsidP="00200F02">
      <w:pPr>
        <w:pStyle w:val="40"/>
        <w:suppressAutoHyphens/>
        <w:ind w:right="0" w:firstLine="709"/>
      </w:pPr>
      <w:bookmarkStart w:id="267" w:name="_Toc46488859"/>
      <w:bookmarkStart w:id="268" w:name="_Toc92977308"/>
      <w:r w:rsidRPr="00821733">
        <w:t>Формат</w:t>
      </w:r>
      <w:r w:rsidRPr="00821733">
        <w:rPr>
          <w:lang w:val="en-US"/>
        </w:rPr>
        <w:t xml:space="preserve"> </w:t>
      </w:r>
      <w:r w:rsidRPr="00821733">
        <w:t>синхронного</w:t>
      </w:r>
      <w:r w:rsidRPr="00821733">
        <w:rPr>
          <w:lang w:val="en-US"/>
        </w:rPr>
        <w:t xml:space="preserve"> </w:t>
      </w:r>
      <w:r w:rsidRPr="00821733">
        <w:t>ответа</w:t>
      </w:r>
      <w:bookmarkEnd w:id="267"/>
      <w:bookmarkEnd w:id="268"/>
    </w:p>
    <w:p w14:paraId="491F16C2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proofErr w:type="gramStart"/>
      <w:r w:rsidRPr="00821733">
        <w:rPr>
          <w:rFonts w:ascii="Times New Roman" w:eastAsia="Calibri" w:hAnsi="Times New Roman"/>
        </w:rPr>
        <w:t>&lt;?xml</w:t>
      </w:r>
      <w:proofErr w:type="gramEnd"/>
      <w:r w:rsidRPr="00821733">
        <w:rPr>
          <w:rFonts w:ascii="Times New Roman" w:eastAsia="Calibri" w:hAnsi="Times New Roman"/>
        </w:rPr>
        <w:t xml:space="preserve"> version="1.0" encoding="UTF-8"?&gt;</w:t>
      </w:r>
    </w:p>
    <w:p w14:paraId="48B8E944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 w:rsidRPr="00821733">
        <w:rPr>
          <w:rFonts w:ascii="Times New Roman" w:eastAsia="Calibri" w:hAnsi="Times New Roman"/>
        </w:rPr>
        <w:t>&lt;soap</w:t>
      </w:r>
      <w:proofErr w:type="gramStart"/>
      <w:r w:rsidRPr="00821733">
        <w:rPr>
          <w:rFonts w:ascii="Times New Roman" w:eastAsia="Calibri" w:hAnsi="Times New Roman"/>
        </w:rPr>
        <w:t>:Envelope</w:t>
      </w:r>
      <w:proofErr w:type="gramEnd"/>
      <w:r w:rsidRPr="00821733">
        <w:rPr>
          <w:rFonts w:ascii="Times New Roman" w:eastAsia="Calibri" w:hAnsi="Times New Roman"/>
        </w:rPr>
        <w:t xml:space="preserve">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78D9B8E8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</w:t>
      </w:r>
      <w:r w:rsidRPr="00821733">
        <w:rPr>
          <w:rFonts w:ascii="Times New Roman" w:eastAsia="Calibri" w:hAnsi="Times New Roman"/>
        </w:rPr>
        <w:t>&lt;</w:t>
      </w:r>
      <w:proofErr w:type="gramStart"/>
      <w:r w:rsidRPr="00821733">
        <w:rPr>
          <w:rFonts w:ascii="Times New Roman" w:eastAsia="Calibri" w:hAnsi="Times New Roman"/>
        </w:rPr>
        <w:t>soap:</w:t>
      </w:r>
      <w:proofErr w:type="gramEnd"/>
      <w:r w:rsidRPr="00821733">
        <w:rPr>
          <w:rFonts w:ascii="Times New Roman" w:eastAsia="Calibri" w:hAnsi="Times New Roman"/>
        </w:rPr>
        <w:t>Header&gt;</w:t>
      </w:r>
    </w:p>
    <w:p w14:paraId="53978900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</w:rPr>
        <w:t>&lt;Action xmlns="http://www.w3.org/2005/08/addressing"&gt;</w:t>
      </w:r>
      <w:r w:rsidRPr="00821733">
        <w:rPr>
          <w:rFonts w:ascii="Times New Roman" w:eastAsia="Liberation Mono" w:hAnsi="Times New Roman"/>
        </w:rPr>
        <w:t>procPMCInfo</w:t>
      </w:r>
      <w:r w:rsidRPr="00821733">
        <w:rPr>
          <w:rFonts w:ascii="Times New Roman" w:eastAsia="Calibri" w:hAnsi="Times New Roman"/>
        </w:rPr>
        <w:t>&lt;/Action&gt;</w:t>
      </w:r>
    </w:p>
    <w:p w14:paraId="776FB46A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</w:rPr>
        <w:t>&lt;MessageID xmlns="http://www.w3.org/2005/08/addressing"&gt;Идентификатор сообщения&lt;/MessageID&gt;</w:t>
      </w:r>
    </w:p>
    <w:p w14:paraId="13694A89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</w:rPr>
        <w:t>&lt;To xmlns="http://www.w3.org/2005/08/addressing"&gt;http://www.w3.org/2005/08/addressing/anonymous&lt;/To&gt;</w:t>
      </w:r>
    </w:p>
    <w:p w14:paraId="495D1F58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RelatesTo</w:t>
      </w:r>
      <w:r w:rsidRPr="00821733">
        <w:rPr>
          <w:rFonts w:ascii="Times New Roman" w:eastAsia="Calibri" w:hAnsi="Times New Roman"/>
          <w:lang w:val="ru-RU"/>
        </w:rPr>
        <w:t xml:space="preserve"> </w:t>
      </w:r>
      <w:r w:rsidRPr="00821733">
        <w:rPr>
          <w:rFonts w:ascii="Times New Roman" w:eastAsia="Calibri" w:hAnsi="Times New Roman"/>
        </w:rPr>
        <w:t>xmlns</w:t>
      </w:r>
      <w:r w:rsidRPr="00821733">
        <w:rPr>
          <w:rFonts w:ascii="Times New Roman" w:eastAsia="Calibri" w:hAnsi="Times New Roman"/>
          <w:lang w:val="ru-RU"/>
        </w:rPr>
        <w:t>="</w:t>
      </w:r>
      <w:r w:rsidRPr="00821733">
        <w:rPr>
          <w:rFonts w:ascii="Times New Roman" w:eastAsia="Calibri" w:hAnsi="Times New Roman"/>
        </w:rPr>
        <w:t>http</w:t>
      </w:r>
      <w:r w:rsidRPr="00821733">
        <w:rPr>
          <w:rFonts w:ascii="Times New Roman" w:eastAsia="Calibri" w:hAnsi="Times New Roman"/>
          <w:lang w:val="ru-RU"/>
        </w:rPr>
        <w:t>://</w:t>
      </w:r>
      <w:r w:rsidRPr="00821733">
        <w:rPr>
          <w:rFonts w:ascii="Times New Roman" w:eastAsia="Calibri" w:hAnsi="Times New Roman"/>
        </w:rPr>
        <w:t>www</w:t>
      </w:r>
      <w:r w:rsidRPr="00821733">
        <w:rPr>
          <w:rFonts w:ascii="Times New Roman" w:eastAsia="Calibri" w:hAnsi="Times New Roman"/>
          <w:lang w:val="ru-RU"/>
        </w:rPr>
        <w:t>.</w:t>
      </w:r>
      <w:r w:rsidRPr="00821733">
        <w:rPr>
          <w:rFonts w:ascii="Times New Roman" w:eastAsia="Calibri" w:hAnsi="Times New Roman"/>
        </w:rPr>
        <w:t>w</w:t>
      </w:r>
      <w:r w:rsidRPr="00821733">
        <w:rPr>
          <w:rFonts w:ascii="Times New Roman" w:eastAsia="Calibri" w:hAnsi="Times New Roman"/>
          <w:lang w:val="ru-RU"/>
        </w:rPr>
        <w:t>3.</w:t>
      </w:r>
      <w:r w:rsidRPr="00821733">
        <w:rPr>
          <w:rFonts w:ascii="Times New Roman" w:eastAsia="Calibri" w:hAnsi="Times New Roman"/>
        </w:rPr>
        <w:t>org</w:t>
      </w:r>
      <w:r w:rsidRPr="00821733">
        <w:rPr>
          <w:rFonts w:ascii="Times New Roman" w:eastAsia="Calibri" w:hAnsi="Times New Roman"/>
          <w:lang w:val="ru-RU"/>
        </w:rPr>
        <w:t>/2005/08/</w:t>
      </w:r>
      <w:r w:rsidRPr="00821733">
        <w:rPr>
          <w:rFonts w:ascii="Times New Roman" w:eastAsia="Calibri" w:hAnsi="Times New Roman"/>
        </w:rPr>
        <w:t>addressing</w:t>
      </w:r>
      <w:proofErr w:type="gramStart"/>
      <w:r w:rsidRPr="00821733">
        <w:rPr>
          <w:rFonts w:ascii="Times New Roman" w:eastAsia="Calibri" w:hAnsi="Times New Roman"/>
          <w:lang w:val="ru-RU"/>
        </w:rPr>
        <w:t>"&gt;Идентификатор</w:t>
      </w:r>
      <w:proofErr w:type="gramEnd"/>
      <w:r w:rsidRPr="00821733">
        <w:rPr>
          <w:rFonts w:ascii="Times New Roman" w:eastAsia="Calibri" w:hAnsi="Times New Roman"/>
          <w:lang w:val="ru-RU"/>
        </w:rPr>
        <w:t xml:space="preserve"> сообщения, на который отправляется синхронный ответ&lt;/</w:t>
      </w:r>
      <w:r w:rsidRPr="00821733">
        <w:rPr>
          <w:rFonts w:ascii="Times New Roman" w:eastAsia="Calibri" w:hAnsi="Times New Roman"/>
        </w:rPr>
        <w:t>RelatesTo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148847F1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Calibri" w:hAnsi="Times New Roman"/>
          <w:lang w:val="ru-RU"/>
        </w:rPr>
        <w:t xml:space="preserve">    </w:t>
      </w:r>
      <w:r w:rsidRPr="00821733">
        <w:rPr>
          <w:rFonts w:ascii="Times New Roman" w:eastAsia="Calibri" w:hAnsi="Times New Roman"/>
        </w:rPr>
        <w:t>&lt;wsse</w:t>
      </w:r>
      <w:proofErr w:type="gramStart"/>
      <w:r w:rsidRPr="00821733">
        <w:rPr>
          <w:rFonts w:ascii="Times New Roman" w:eastAsia="Calibri" w:hAnsi="Times New Roman"/>
        </w:rPr>
        <w:t>:Security</w:t>
      </w:r>
      <w:proofErr w:type="gramEnd"/>
      <w:r w:rsidRPr="00821733">
        <w:rPr>
          <w:rFonts w:ascii="Times New Roman" w:eastAsia="Calibri" w:hAnsi="Times New Roman"/>
        </w:rPr>
        <w:t>&gt;Блок подписи&lt;/wsse:Security&gt;</w:t>
      </w:r>
    </w:p>
    <w:p w14:paraId="4B3C9B47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</w:t>
      </w:r>
      <w:r w:rsidRPr="00821733">
        <w:rPr>
          <w:rFonts w:ascii="Times New Roman" w:eastAsia="Calibri" w:hAnsi="Times New Roman"/>
        </w:rPr>
        <w:t>&lt;/soap</w:t>
      </w:r>
      <w:proofErr w:type="gramStart"/>
      <w:r w:rsidRPr="00821733">
        <w:rPr>
          <w:rFonts w:ascii="Times New Roman" w:eastAsia="Calibri" w:hAnsi="Times New Roman"/>
        </w:rPr>
        <w:t>:Header</w:t>
      </w:r>
      <w:proofErr w:type="gramEnd"/>
      <w:r w:rsidRPr="00821733">
        <w:rPr>
          <w:rFonts w:ascii="Times New Roman" w:eastAsia="Calibri" w:hAnsi="Times New Roman"/>
        </w:rPr>
        <w:t>&gt;</w:t>
      </w:r>
    </w:p>
    <w:p w14:paraId="6F1DCB81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</w:t>
      </w:r>
      <w:r w:rsidRPr="00821733">
        <w:rPr>
          <w:rFonts w:ascii="Times New Roman" w:eastAsia="Calibri" w:hAnsi="Times New Roman"/>
        </w:rPr>
        <w:t>&lt;soap</w:t>
      </w:r>
      <w:proofErr w:type="gramStart"/>
      <w:r w:rsidRPr="00821733">
        <w:rPr>
          <w:rFonts w:ascii="Times New Roman" w:eastAsia="Calibri" w:hAnsi="Times New Roman"/>
        </w:rPr>
        <w:t>:Body</w:t>
      </w:r>
      <w:proofErr w:type="gramEnd"/>
      <w:r w:rsidRPr="00821733">
        <w:rPr>
          <w:rFonts w:ascii="Times New Roman" w:eastAsia="Calibri" w:hAnsi="Times New Roman"/>
        </w:rPr>
        <w:t xml:space="preserve"> wsu:Id="body"&gt;</w:t>
      </w:r>
    </w:p>
    <w:p w14:paraId="65151676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</w:t>
      </w:r>
      <w:r w:rsidRPr="00821733">
        <w:rPr>
          <w:rFonts w:ascii="Times New Roman" w:eastAsia="Calibri" w:hAnsi="Times New Roman"/>
        </w:rPr>
        <w:t>&lt;ns2</w:t>
      </w:r>
      <w:proofErr w:type="gramStart"/>
      <w:r w:rsidRPr="00821733">
        <w:rPr>
          <w:rFonts w:ascii="Times New Roman" w:eastAsia="Calibri" w:hAnsi="Times New Roman"/>
        </w:rPr>
        <w:t>:procPMCInfoResponse</w:t>
      </w:r>
      <w:proofErr w:type="gramEnd"/>
      <w:r>
        <w:rPr>
          <w:rFonts w:ascii="Times New Roman" w:eastAsia="Calibri" w:hAnsi="Times New Roman"/>
        </w:rPr>
        <w:t xml:space="preserve">  </w:t>
      </w:r>
      <w:r w:rsidRPr="00821733">
        <w:rPr>
          <w:rFonts w:ascii="Times New Roman" w:eastAsia="Calibri" w:hAnsi="Times New Roman"/>
        </w:rPr>
        <w:t>xmlns:ns2="http://vimis.rosminzdrav.ru/"&gt;</w:t>
      </w:r>
    </w:p>
    <w:p w14:paraId="750B9DC8" w14:textId="77777777" w:rsidR="00200F02" w:rsidRPr="00821733" w:rsidRDefault="00200F02" w:rsidP="00200F02">
      <w:pPr>
        <w:pStyle w:val="afff8"/>
        <w:rPr>
          <w:rFonts w:ascii="Times New Roman" w:eastAsia="Calibri" w:hAnsi="Times New Roman"/>
          <w:lang w:val="ru-RU"/>
        </w:rPr>
      </w:pPr>
      <w:r w:rsidRPr="00320752">
        <w:rPr>
          <w:rFonts w:ascii="Times New Roman" w:eastAsia="Calibri" w:hAnsi="Times New Roman"/>
        </w:rPr>
        <w:t xml:space="preserve">          </w:t>
      </w:r>
      <w:r w:rsidRPr="00821733">
        <w:rPr>
          <w:rFonts w:ascii="Times New Roman" w:eastAsia="Calibri" w:hAnsi="Times New Roman"/>
          <w:lang w:val="ru-RU"/>
        </w:rPr>
        <w:t>&lt;</w:t>
      </w:r>
      <w:r w:rsidRPr="00821733">
        <w:rPr>
          <w:rFonts w:ascii="Times New Roman" w:eastAsia="Calibri" w:hAnsi="Times New Roman"/>
        </w:rPr>
        <w:t>document</w:t>
      </w:r>
      <w:r w:rsidRPr="00821733">
        <w:rPr>
          <w:rFonts w:ascii="Times New Roman" w:eastAsia="Calibri" w:hAnsi="Times New Roman"/>
          <w:lang w:val="ru-RU"/>
        </w:rPr>
        <w:t xml:space="preserve">&gt;Полное описание документа порядка ОМП в </w:t>
      </w:r>
      <w:r w:rsidRPr="00821733">
        <w:rPr>
          <w:rFonts w:ascii="Times New Roman" w:eastAsia="Calibri" w:hAnsi="Times New Roman"/>
        </w:rPr>
        <w:t>base</w:t>
      </w:r>
      <w:r w:rsidRPr="00821733">
        <w:rPr>
          <w:rFonts w:ascii="Times New Roman" w:eastAsia="Calibri" w:hAnsi="Times New Roman"/>
          <w:lang w:val="ru-RU"/>
        </w:rPr>
        <w:t>64&lt;/</w:t>
      </w:r>
      <w:r w:rsidRPr="00821733">
        <w:rPr>
          <w:rFonts w:ascii="Times New Roman" w:eastAsia="Calibri" w:hAnsi="Times New Roman"/>
        </w:rPr>
        <w:t>document</w:t>
      </w:r>
      <w:r w:rsidRPr="00821733">
        <w:rPr>
          <w:rFonts w:ascii="Times New Roman" w:eastAsia="Calibri" w:hAnsi="Times New Roman"/>
          <w:lang w:val="ru-RU"/>
        </w:rPr>
        <w:t>&gt;</w:t>
      </w:r>
    </w:p>
    <w:p w14:paraId="59B0F798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 w:rsidRPr="00320752">
        <w:rPr>
          <w:rFonts w:ascii="Times New Roman" w:eastAsia="Calibri" w:hAnsi="Times New Roman"/>
          <w:lang w:val="ru-RU"/>
        </w:rPr>
        <w:t xml:space="preserve">    </w:t>
      </w:r>
      <w:r w:rsidRPr="00821733">
        <w:rPr>
          <w:rFonts w:ascii="Times New Roman" w:eastAsia="Calibri" w:hAnsi="Times New Roman"/>
        </w:rPr>
        <w:t>&lt;/ns2</w:t>
      </w:r>
      <w:proofErr w:type="gramStart"/>
      <w:r w:rsidRPr="00821733">
        <w:rPr>
          <w:rFonts w:ascii="Times New Roman" w:eastAsia="Calibri" w:hAnsi="Times New Roman"/>
        </w:rPr>
        <w:t>:procPMCInfoResponse</w:t>
      </w:r>
      <w:proofErr w:type="gramEnd"/>
      <w:r w:rsidRPr="00821733">
        <w:rPr>
          <w:rFonts w:ascii="Times New Roman" w:eastAsia="Calibri" w:hAnsi="Times New Roman"/>
        </w:rPr>
        <w:t>&gt;</w:t>
      </w:r>
    </w:p>
    <w:p w14:paraId="75175875" w14:textId="77777777" w:rsidR="00200F02" w:rsidRPr="00821733" w:rsidRDefault="00200F02" w:rsidP="00200F02">
      <w:pPr>
        <w:pStyle w:val="afff8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</w:t>
      </w:r>
      <w:r w:rsidRPr="00821733">
        <w:rPr>
          <w:rFonts w:ascii="Times New Roman" w:eastAsia="Calibri" w:hAnsi="Times New Roman"/>
        </w:rPr>
        <w:t>&lt;/soap</w:t>
      </w:r>
      <w:proofErr w:type="gramStart"/>
      <w:r w:rsidRPr="00821733">
        <w:rPr>
          <w:rFonts w:ascii="Times New Roman" w:eastAsia="Calibri" w:hAnsi="Times New Roman"/>
        </w:rPr>
        <w:t>:Body</w:t>
      </w:r>
      <w:proofErr w:type="gramEnd"/>
      <w:r w:rsidRPr="00821733">
        <w:rPr>
          <w:rFonts w:ascii="Times New Roman" w:eastAsia="Calibri" w:hAnsi="Times New Roman"/>
        </w:rPr>
        <w:t>&gt;</w:t>
      </w:r>
    </w:p>
    <w:p w14:paraId="1BA98355" w14:textId="77777777" w:rsidR="00200F02" w:rsidRPr="00821733" w:rsidRDefault="00200F02" w:rsidP="00200F02">
      <w:pPr>
        <w:pStyle w:val="phnormal"/>
        <w:rPr>
          <w:sz w:val="32"/>
          <w:lang w:val="en-US"/>
        </w:rPr>
      </w:pPr>
      <w:r w:rsidRPr="00821733">
        <w:rPr>
          <w:rFonts w:eastAsia="Calibri"/>
          <w:lang w:val="en-US"/>
        </w:rPr>
        <w:t>&lt;/soap</w:t>
      </w:r>
      <w:proofErr w:type="gramStart"/>
      <w:r w:rsidRPr="00821733">
        <w:rPr>
          <w:rFonts w:eastAsia="Calibri"/>
          <w:lang w:val="en-US"/>
        </w:rPr>
        <w:t>:Envelope</w:t>
      </w:r>
      <w:proofErr w:type="gramEnd"/>
      <w:r w:rsidRPr="00821733">
        <w:rPr>
          <w:rFonts w:eastAsia="Calibri"/>
          <w:lang w:val="en-US"/>
        </w:rPr>
        <w:t>&gt;</w:t>
      </w:r>
    </w:p>
    <w:p w14:paraId="51200D0C" w14:textId="77777777" w:rsidR="00200F02" w:rsidRPr="00821733" w:rsidRDefault="00200F02" w:rsidP="00200F02">
      <w:pPr>
        <w:pStyle w:val="40"/>
        <w:suppressAutoHyphens/>
        <w:ind w:firstLine="709"/>
        <w:rPr>
          <w:szCs w:val="24"/>
        </w:rPr>
      </w:pPr>
      <w:bookmarkStart w:id="269" w:name="_Toc46488860"/>
      <w:bookmarkStart w:id="270" w:name="_Toc92977309"/>
      <w:r w:rsidRPr="00821733">
        <w:rPr>
          <w:szCs w:val="24"/>
        </w:rPr>
        <w:lastRenderedPageBreak/>
        <w:t>Формат</w:t>
      </w:r>
      <w:r w:rsidRPr="00821733">
        <w:rPr>
          <w:szCs w:val="24"/>
          <w:lang w:val="en-US"/>
        </w:rPr>
        <w:t xml:space="preserve"> </w:t>
      </w:r>
      <w:r w:rsidRPr="00821733">
        <w:rPr>
          <w:szCs w:val="24"/>
        </w:rPr>
        <w:t>содержимого</w:t>
      </w:r>
      <w:r w:rsidRPr="00821733">
        <w:rPr>
          <w:szCs w:val="24"/>
          <w:lang w:val="en-US"/>
        </w:rPr>
        <w:t xml:space="preserve"> </w:t>
      </w:r>
      <w:r w:rsidRPr="00821733">
        <w:rPr>
          <w:szCs w:val="24"/>
        </w:rPr>
        <w:t>параметра</w:t>
      </w:r>
      <w:r w:rsidRPr="00821733">
        <w:rPr>
          <w:szCs w:val="24"/>
          <w:lang w:val="en-US"/>
        </w:rPr>
        <w:t xml:space="preserve"> document</w:t>
      </w:r>
      <w:bookmarkEnd w:id="269"/>
      <w:bookmarkEnd w:id="270"/>
    </w:p>
    <w:p w14:paraId="55A175E7" w14:textId="77777777" w:rsidR="00200F02" w:rsidRPr="00320752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proofErr w:type="gramStart"/>
      <w:r w:rsidRPr="00320752">
        <w:rPr>
          <w:rFonts w:ascii="Times New Roman" w:eastAsia="Liberation Mono" w:hAnsi="Times New Roman"/>
          <w:szCs w:val="24"/>
        </w:rPr>
        <w:t>&lt;?xml</w:t>
      </w:r>
      <w:proofErr w:type="gramEnd"/>
      <w:r w:rsidRPr="00320752">
        <w:rPr>
          <w:rFonts w:ascii="Times New Roman" w:eastAsia="Calibri" w:hAnsi="Times New Roman"/>
          <w:szCs w:val="24"/>
        </w:rPr>
        <w:t xml:space="preserve"> </w:t>
      </w:r>
      <w:r w:rsidRPr="000B2233">
        <w:rPr>
          <w:rFonts w:ascii="Times New Roman" w:eastAsia="Liberation Mono" w:hAnsi="Times New Roman"/>
          <w:szCs w:val="24"/>
        </w:rPr>
        <w:t>version</w:t>
      </w:r>
      <w:r w:rsidRPr="00320752">
        <w:rPr>
          <w:rFonts w:ascii="Times New Roman" w:eastAsia="Liberation Mono" w:hAnsi="Times New Roman"/>
          <w:szCs w:val="24"/>
        </w:rPr>
        <w:t>=</w:t>
      </w:r>
      <w:r w:rsidRPr="000B2233">
        <w:rPr>
          <w:rFonts w:ascii="Times New Roman" w:eastAsia="Liberation Mono" w:hAnsi="Times New Roman"/>
          <w:szCs w:val="24"/>
        </w:rPr>
        <w:t>"1.0"</w:t>
      </w:r>
      <w:r w:rsidRPr="00320752">
        <w:rPr>
          <w:rFonts w:ascii="Times New Roman" w:eastAsia="Calibri" w:hAnsi="Times New Roman"/>
          <w:szCs w:val="24"/>
        </w:rPr>
        <w:t xml:space="preserve"> </w:t>
      </w:r>
      <w:r w:rsidRPr="000B2233">
        <w:rPr>
          <w:rFonts w:ascii="Times New Roman" w:eastAsia="Liberation Mono" w:hAnsi="Times New Roman"/>
          <w:szCs w:val="24"/>
        </w:rPr>
        <w:t>encoding</w:t>
      </w:r>
      <w:r w:rsidRPr="00320752">
        <w:rPr>
          <w:rFonts w:ascii="Times New Roman" w:eastAsia="Liberation Mono" w:hAnsi="Times New Roman"/>
          <w:szCs w:val="24"/>
        </w:rPr>
        <w:t>=</w:t>
      </w:r>
      <w:r w:rsidRPr="000B2233">
        <w:rPr>
          <w:rFonts w:ascii="Times New Roman" w:eastAsia="Liberation Mono" w:hAnsi="Times New Roman"/>
          <w:szCs w:val="24"/>
        </w:rPr>
        <w:t>"UTF-8"</w:t>
      </w:r>
      <w:r w:rsidRPr="00320752">
        <w:rPr>
          <w:rFonts w:ascii="Times New Roman" w:eastAsia="Calibri" w:hAnsi="Times New Roman"/>
          <w:szCs w:val="24"/>
        </w:rPr>
        <w:t xml:space="preserve"> </w:t>
      </w:r>
      <w:r w:rsidRPr="000B2233">
        <w:rPr>
          <w:rFonts w:ascii="Times New Roman" w:eastAsia="Liberation Mono" w:hAnsi="Times New Roman"/>
          <w:szCs w:val="24"/>
        </w:rPr>
        <w:t>standalone</w:t>
      </w:r>
      <w:r w:rsidRPr="00320752">
        <w:rPr>
          <w:rFonts w:ascii="Times New Roman" w:eastAsia="Liberation Mono" w:hAnsi="Times New Roman"/>
          <w:szCs w:val="24"/>
        </w:rPr>
        <w:t>=</w:t>
      </w:r>
      <w:r w:rsidRPr="000B2233">
        <w:rPr>
          <w:rFonts w:ascii="Times New Roman" w:eastAsia="Liberation Mono" w:hAnsi="Times New Roman"/>
          <w:szCs w:val="24"/>
        </w:rPr>
        <w:t>"yes"</w:t>
      </w:r>
      <w:r w:rsidRPr="00320752">
        <w:rPr>
          <w:rFonts w:ascii="Times New Roman" w:eastAsia="Liberation Mono" w:hAnsi="Times New Roman"/>
          <w:szCs w:val="24"/>
        </w:rPr>
        <w:t>?&gt;</w:t>
      </w:r>
    </w:p>
    <w:p w14:paraId="2E34F204" w14:textId="77777777" w:rsidR="00200F02" w:rsidRPr="000B2233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pmc</w:t>
      </w:r>
      <w:r w:rsidRPr="00320752">
        <w:rPr>
          <w:rFonts w:ascii="Times New Roman" w:eastAsia="Liberation Mono" w:hAnsi="Times New Roman"/>
          <w:szCs w:val="24"/>
          <w:lang w:val="ru-RU"/>
        </w:rPr>
        <w:t>&gt;</w:t>
      </w:r>
    </w:p>
    <w:p w14:paraId="403547CA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>
        <w:rPr>
          <w:rFonts w:ascii="Times New Roman" w:eastAsia="Liberation Mono" w:hAnsi="Times New Roman"/>
          <w:szCs w:val="24"/>
          <w:lang w:val="ru-RU"/>
        </w:rPr>
        <w:t xml:space="preserve">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summary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570FDD09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</w:t>
      </w:r>
      <w:r>
        <w:rPr>
          <w:rFonts w:ascii="Times New Roman" w:eastAsia="Liberation Mono" w:hAnsi="Times New Roman"/>
          <w:szCs w:val="24"/>
          <w:lang w:val="ru-RU"/>
        </w:rPr>
        <w:t xml:space="preserve">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name</w:t>
      </w:r>
      <w:r w:rsidRPr="000B2233">
        <w:rPr>
          <w:rFonts w:ascii="Times New Roman" w:eastAsia="Liberation Mono" w:hAnsi="Times New Roman"/>
          <w:szCs w:val="24"/>
          <w:lang w:val="ru-RU"/>
        </w:rPr>
        <w:t>&gt;Название документа порядка ОМП&lt;/</w:t>
      </w:r>
      <w:r w:rsidRPr="00320752">
        <w:rPr>
          <w:rFonts w:ascii="Times New Roman" w:eastAsia="Liberation Mono" w:hAnsi="Times New Roman"/>
          <w:szCs w:val="24"/>
        </w:rPr>
        <w:t>name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169F7525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</w:t>
      </w:r>
      <w:r>
        <w:rPr>
          <w:rFonts w:ascii="Times New Roman" w:eastAsia="Liberation Mono" w:hAnsi="Times New Roman"/>
          <w:szCs w:val="24"/>
          <w:lang w:val="ru-RU"/>
        </w:rPr>
        <w:t xml:space="preserve">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id</w:t>
      </w:r>
      <w:r w:rsidRPr="000B2233">
        <w:rPr>
          <w:rFonts w:ascii="Times New Roman" w:eastAsia="Liberation Mono" w:hAnsi="Times New Roman"/>
          <w:szCs w:val="24"/>
          <w:lang w:val="ru-RU"/>
        </w:rPr>
        <w:t>&gt;Идентификатор документа порядка ОМП&lt;/</w:t>
      </w:r>
      <w:r w:rsidRPr="00320752">
        <w:rPr>
          <w:rFonts w:ascii="Times New Roman" w:eastAsia="Liberation Mono" w:hAnsi="Times New Roman"/>
          <w:szCs w:val="24"/>
        </w:rPr>
        <w:t>id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7E5DBBDE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  </w:t>
      </w:r>
      <w:r w:rsidRPr="000B2233">
        <w:rPr>
          <w:rFonts w:ascii="Times New Roman" w:eastAsia="Liberation Mono" w:hAnsi="Times New Roman"/>
          <w:szCs w:val="24"/>
        </w:rPr>
        <w:t>&lt;</w:t>
      </w:r>
      <w:proofErr w:type="gramStart"/>
      <w:r w:rsidRPr="00320752">
        <w:rPr>
          <w:rFonts w:ascii="Times New Roman" w:eastAsia="Liberation Mono" w:hAnsi="Times New Roman"/>
          <w:szCs w:val="24"/>
        </w:rPr>
        <w:t>profile</w:t>
      </w:r>
      <w:r w:rsidRPr="000B2233">
        <w:rPr>
          <w:rFonts w:ascii="Times New Roman" w:eastAsia="Liberation Mono" w:hAnsi="Times New Roman"/>
          <w:szCs w:val="24"/>
        </w:rPr>
        <w:t>&gt;</w:t>
      </w:r>
      <w:proofErr w:type="gramEnd"/>
      <w:r w:rsidRPr="000B2233">
        <w:rPr>
          <w:rFonts w:ascii="Times New Roman" w:eastAsia="Liberation Mono" w:hAnsi="Times New Roman"/>
          <w:szCs w:val="24"/>
        </w:rPr>
        <w:t>Профиль ОМП&lt;/</w:t>
      </w:r>
      <w:r w:rsidRPr="00320752">
        <w:rPr>
          <w:rFonts w:ascii="Times New Roman" w:eastAsia="Liberation Mono" w:hAnsi="Times New Roman"/>
          <w:szCs w:val="24"/>
        </w:rPr>
        <w:t>profile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6CFD3306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</w:t>
      </w:r>
      <w:r w:rsidRPr="000B2233">
        <w:rPr>
          <w:rFonts w:ascii="Times New Roman" w:eastAsia="Liberation Mono" w:hAnsi="Times New Roman"/>
          <w:szCs w:val="24"/>
        </w:rPr>
        <w:t>&lt;</w:t>
      </w:r>
      <w:proofErr w:type="gramStart"/>
      <w:r w:rsidRPr="00320752">
        <w:rPr>
          <w:rFonts w:ascii="Times New Roman" w:eastAsia="Liberation Mono" w:hAnsi="Times New Roman"/>
          <w:szCs w:val="24"/>
        </w:rPr>
        <w:t>revision</w:t>
      </w:r>
      <w:proofErr w:type="gramEnd"/>
      <w:r w:rsidRPr="000B2233">
        <w:rPr>
          <w:rFonts w:ascii="Times New Roman" w:eastAsia="Liberation Mono" w:hAnsi="Times New Roman"/>
          <w:szCs w:val="24"/>
        </w:rPr>
        <w:t>&gt;</w:t>
      </w:r>
    </w:p>
    <w:p w14:paraId="489B654A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</w:rPr>
        <w:t xml:space="preserve">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id</w:t>
      </w:r>
      <w:r w:rsidRPr="000B2233">
        <w:rPr>
          <w:rFonts w:ascii="Times New Roman" w:eastAsia="Liberation Mono" w:hAnsi="Times New Roman"/>
          <w:szCs w:val="24"/>
          <w:lang w:val="ru-RU"/>
        </w:rPr>
        <w:t>&gt;Идентификатор редакции документа поряд</w:t>
      </w:r>
      <w:r w:rsidRPr="00E14F6E">
        <w:rPr>
          <w:rFonts w:ascii="Times New Roman" w:eastAsia="Liberation Mono" w:hAnsi="Times New Roman"/>
          <w:szCs w:val="24"/>
          <w:lang w:val="ru-RU"/>
        </w:rPr>
        <w:t xml:space="preserve">ка </w:t>
      </w:r>
      <w:r w:rsidRPr="00DF29F6">
        <w:rPr>
          <w:rFonts w:ascii="Times New Roman" w:eastAsia="Liberation Mono" w:hAnsi="Times New Roman"/>
          <w:szCs w:val="24"/>
          <w:lang w:val="ru-RU"/>
        </w:rPr>
        <w:t>ОМП&lt;/</w:t>
      </w:r>
      <w:r w:rsidRPr="00320752">
        <w:rPr>
          <w:rFonts w:ascii="Times New Roman" w:eastAsia="Liberation Mono" w:hAnsi="Times New Roman"/>
          <w:szCs w:val="24"/>
        </w:rPr>
        <w:t>id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0C89A852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begin</w:t>
      </w:r>
      <w:r w:rsidRPr="00320752">
        <w:rPr>
          <w:rFonts w:ascii="Times New Roman" w:eastAsia="Liberation Mono" w:hAnsi="Times New Roman"/>
          <w:szCs w:val="24"/>
          <w:lang w:val="ru-RU"/>
        </w:rPr>
        <w:t>_</w:t>
      </w:r>
      <w:proofErr w:type="gramStart"/>
      <w:r w:rsidRPr="00320752">
        <w:rPr>
          <w:rFonts w:ascii="Times New Roman" w:eastAsia="Liberation Mono" w:hAnsi="Times New Roman"/>
          <w:szCs w:val="24"/>
        </w:rPr>
        <w:t>date</w:t>
      </w:r>
      <w:r w:rsidRPr="000B2233">
        <w:rPr>
          <w:rFonts w:ascii="Times New Roman" w:eastAsia="Liberation Mono" w:hAnsi="Times New Roman"/>
          <w:szCs w:val="24"/>
          <w:lang w:val="ru-RU"/>
        </w:rPr>
        <w:t>&gt;Дата</w:t>
      </w:r>
      <w:proofErr w:type="gramEnd"/>
      <w:r w:rsidRPr="000B2233">
        <w:rPr>
          <w:rFonts w:ascii="Times New Roman" w:eastAsia="Liberation Mono" w:hAnsi="Times New Roman"/>
          <w:szCs w:val="24"/>
          <w:lang w:val="ru-RU"/>
        </w:rPr>
        <w:t xml:space="preserve"> вступления в силу редакции документа порядка ОМП&lt;/</w:t>
      </w:r>
      <w:r w:rsidRPr="00320752">
        <w:rPr>
          <w:rFonts w:ascii="Times New Roman" w:eastAsia="Liberation Mono" w:hAnsi="Times New Roman"/>
          <w:szCs w:val="24"/>
        </w:rPr>
        <w:t>begin</w:t>
      </w:r>
      <w:r w:rsidRPr="00320752">
        <w:rPr>
          <w:rFonts w:ascii="Times New Roman" w:eastAsia="Liberation Mono" w:hAnsi="Times New Roman"/>
          <w:szCs w:val="24"/>
          <w:lang w:val="ru-RU"/>
        </w:rPr>
        <w:t>_</w:t>
      </w:r>
      <w:r w:rsidRPr="00320752">
        <w:rPr>
          <w:rFonts w:ascii="Times New Roman" w:eastAsia="Liberation Mono" w:hAnsi="Times New Roman"/>
          <w:szCs w:val="24"/>
        </w:rPr>
        <w:t>date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180AFC80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end</w:t>
      </w:r>
      <w:r w:rsidRPr="00320752">
        <w:rPr>
          <w:rFonts w:ascii="Times New Roman" w:eastAsia="Liberation Mono" w:hAnsi="Times New Roman"/>
          <w:szCs w:val="24"/>
          <w:lang w:val="ru-RU"/>
        </w:rPr>
        <w:t>_</w:t>
      </w:r>
      <w:proofErr w:type="gramStart"/>
      <w:r w:rsidRPr="00320752">
        <w:rPr>
          <w:rFonts w:ascii="Times New Roman" w:eastAsia="Liberation Mono" w:hAnsi="Times New Roman"/>
          <w:szCs w:val="24"/>
        </w:rPr>
        <w:t>date</w:t>
      </w:r>
      <w:r w:rsidRPr="000B2233">
        <w:rPr>
          <w:rFonts w:ascii="Times New Roman" w:eastAsia="Liberation Mono" w:hAnsi="Times New Roman"/>
          <w:szCs w:val="24"/>
          <w:lang w:val="ru-RU"/>
        </w:rPr>
        <w:t>&gt;Дата</w:t>
      </w:r>
      <w:proofErr w:type="gramEnd"/>
      <w:r w:rsidRPr="000B2233">
        <w:rPr>
          <w:rFonts w:ascii="Times New Roman" w:eastAsia="Liberation Mono" w:hAnsi="Times New Roman"/>
          <w:szCs w:val="24"/>
          <w:lang w:val="ru-RU"/>
        </w:rPr>
        <w:t xml:space="preserve"> утраты силы редакции документа порядка ОМП&lt;/</w:t>
      </w:r>
      <w:r w:rsidRPr="00320752">
        <w:rPr>
          <w:rFonts w:ascii="Times New Roman" w:eastAsia="Liberation Mono" w:hAnsi="Times New Roman"/>
          <w:szCs w:val="24"/>
        </w:rPr>
        <w:t>end</w:t>
      </w:r>
      <w:r w:rsidRPr="00320752">
        <w:rPr>
          <w:rFonts w:ascii="Times New Roman" w:eastAsia="Liberation Mono" w:hAnsi="Times New Roman"/>
          <w:szCs w:val="24"/>
          <w:lang w:val="ru-RU"/>
        </w:rPr>
        <w:t>_</w:t>
      </w:r>
      <w:r w:rsidRPr="00320752">
        <w:rPr>
          <w:rFonts w:ascii="Times New Roman" w:eastAsia="Liberation Mono" w:hAnsi="Times New Roman"/>
          <w:szCs w:val="24"/>
        </w:rPr>
        <w:t>date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78858281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revision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34EC7E0F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summary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6FACCE34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0B2233">
        <w:rPr>
          <w:rFonts w:ascii="Times New Roman" w:eastAsia="Liberation Mono" w:hAnsi="Times New Roman"/>
          <w:szCs w:val="24"/>
        </w:rPr>
        <w:t>&lt;</w:t>
      </w:r>
      <w:proofErr w:type="gramStart"/>
      <w:r w:rsidRPr="00320752">
        <w:rPr>
          <w:rFonts w:ascii="Times New Roman" w:eastAsia="Liberation Mono" w:hAnsi="Times New Roman"/>
          <w:szCs w:val="24"/>
        </w:rPr>
        <w:t>graphs</w:t>
      </w:r>
      <w:proofErr w:type="gramEnd"/>
      <w:r w:rsidRPr="000B2233">
        <w:rPr>
          <w:rFonts w:ascii="Times New Roman" w:eastAsia="Liberation Mono" w:hAnsi="Times New Roman"/>
          <w:szCs w:val="24"/>
        </w:rPr>
        <w:t>&gt;</w:t>
      </w:r>
    </w:p>
    <w:p w14:paraId="536F890A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</w:t>
      </w:r>
      <w:r w:rsidRPr="000B2233">
        <w:rPr>
          <w:rFonts w:ascii="Times New Roman" w:eastAsia="Liberation Mono" w:hAnsi="Times New Roman"/>
          <w:szCs w:val="24"/>
        </w:rPr>
        <w:t>&lt;</w:t>
      </w:r>
      <w:proofErr w:type="gramStart"/>
      <w:r w:rsidRPr="00320752">
        <w:rPr>
          <w:rFonts w:ascii="Times New Roman" w:eastAsia="Liberation Mono" w:hAnsi="Times New Roman"/>
          <w:szCs w:val="24"/>
        </w:rPr>
        <w:t>graph</w:t>
      </w:r>
      <w:proofErr w:type="gramEnd"/>
      <w:r w:rsidRPr="000B2233">
        <w:rPr>
          <w:rFonts w:ascii="Times New Roman" w:eastAsia="Liberation Mono" w:hAnsi="Times New Roman"/>
          <w:szCs w:val="24"/>
        </w:rPr>
        <w:t>&gt;</w:t>
      </w:r>
    </w:p>
    <w:p w14:paraId="78E9310D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</w:t>
      </w:r>
      <w:r w:rsidRPr="000B2233">
        <w:rPr>
          <w:rFonts w:ascii="Times New Roman" w:eastAsia="Liberation Mono" w:hAnsi="Times New Roman"/>
          <w:szCs w:val="24"/>
        </w:rPr>
        <w:t>&lt;</w:t>
      </w:r>
      <w:proofErr w:type="gramStart"/>
      <w:r w:rsidRPr="00320752">
        <w:rPr>
          <w:rFonts w:ascii="Times New Roman" w:eastAsia="Liberation Mono" w:hAnsi="Times New Roman"/>
          <w:szCs w:val="24"/>
        </w:rPr>
        <w:t>id</w:t>
      </w:r>
      <w:r w:rsidRPr="000B2233">
        <w:rPr>
          <w:rFonts w:ascii="Times New Roman" w:eastAsia="Liberation Mono" w:hAnsi="Times New Roman"/>
          <w:szCs w:val="24"/>
        </w:rPr>
        <w:t>&gt;</w:t>
      </w:r>
      <w:proofErr w:type="gramEnd"/>
      <w:r w:rsidRPr="000B2233">
        <w:rPr>
          <w:rFonts w:ascii="Times New Roman" w:eastAsia="Liberation Mono" w:hAnsi="Times New Roman"/>
          <w:szCs w:val="24"/>
        </w:rPr>
        <w:t>Идентификатор графа&lt;/</w:t>
      </w:r>
      <w:r w:rsidRPr="00320752">
        <w:rPr>
          <w:rFonts w:ascii="Times New Roman" w:eastAsia="Liberation Mono" w:hAnsi="Times New Roman"/>
          <w:szCs w:val="24"/>
        </w:rPr>
        <w:t>id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250BB98F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</w:rPr>
        <w:t xml:space="preserve">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name</w:t>
      </w:r>
      <w:r w:rsidRPr="000B2233">
        <w:rPr>
          <w:rFonts w:ascii="Times New Roman" w:eastAsia="Liberation Mono" w:hAnsi="Times New Roman"/>
          <w:szCs w:val="24"/>
          <w:lang w:val="ru-RU"/>
        </w:rPr>
        <w:t>&gt;Название графа&lt;/</w:t>
      </w:r>
      <w:r w:rsidRPr="00320752">
        <w:rPr>
          <w:rFonts w:ascii="Times New Roman" w:eastAsia="Liberation Mono" w:hAnsi="Times New Roman"/>
          <w:szCs w:val="24"/>
        </w:rPr>
        <w:t>name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4DDA63E9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MKB</w:t>
      </w:r>
      <w:proofErr w:type="gramStart"/>
      <w:r w:rsidRPr="00320752">
        <w:rPr>
          <w:rFonts w:ascii="Times New Roman" w:eastAsia="Liberation Mono" w:hAnsi="Times New Roman"/>
          <w:szCs w:val="24"/>
          <w:lang w:val="ru-RU"/>
        </w:rPr>
        <w:t>10</w:t>
      </w:r>
      <w:r w:rsidRPr="000B2233">
        <w:rPr>
          <w:rFonts w:ascii="Times New Roman" w:eastAsia="Liberation Mono" w:hAnsi="Times New Roman"/>
          <w:szCs w:val="24"/>
          <w:lang w:val="ru-RU"/>
        </w:rPr>
        <w:t>&gt;Список</w:t>
      </w:r>
      <w:proofErr w:type="gramEnd"/>
      <w:r w:rsidRPr="000B2233">
        <w:rPr>
          <w:rFonts w:ascii="Times New Roman" w:eastAsia="Liberation Mono" w:hAnsi="Times New Roman"/>
          <w:szCs w:val="24"/>
          <w:lang w:val="ru-RU"/>
        </w:rPr>
        <w:t xml:space="preserve"> диагнозов, к которым относится граф&lt;/</w:t>
      </w:r>
      <w:r w:rsidRPr="00320752">
        <w:rPr>
          <w:rFonts w:ascii="Times New Roman" w:eastAsia="Liberation Mono" w:hAnsi="Times New Roman"/>
          <w:szCs w:val="24"/>
        </w:rPr>
        <w:t>MKB</w:t>
      </w:r>
      <w:r w:rsidRPr="00320752">
        <w:rPr>
          <w:rFonts w:ascii="Times New Roman" w:eastAsia="Liberation Mono" w:hAnsi="Times New Roman"/>
          <w:szCs w:val="24"/>
          <w:lang w:val="ru-RU"/>
        </w:rPr>
        <w:t>10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4E37CDFE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states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4DE655C6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>
        <w:rPr>
          <w:rFonts w:ascii="Times New Roman" w:eastAsia="Liberation Mono" w:hAnsi="Times New Roman"/>
          <w:szCs w:val="24"/>
          <w:lang w:val="ru-RU"/>
        </w:rPr>
        <w:t xml:space="preserve">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state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1875783B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>
        <w:rPr>
          <w:rFonts w:ascii="Times New Roman" w:eastAsia="Liberation Mono" w:hAnsi="Times New Roman"/>
          <w:szCs w:val="24"/>
          <w:lang w:val="ru-RU"/>
        </w:rPr>
        <w:t xml:space="preserve">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label</w:t>
      </w:r>
      <w:r w:rsidRPr="000B2233">
        <w:rPr>
          <w:rFonts w:ascii="Times New Roman" w:eastAsia="Liberation Mono" w:hAnsi="Times New Roman"/>
          <w:szCs w:val="24"/>
          <w:lang w:val="ru-RU"/>
        </w:rPr>
        <w:t>&gt;Краткое название вершины графа&lt;/</w:t>
      </w:r>
      <w:r w:rsidRPr="00320752">
        <w:rPr>
          <w:rFonts w:ascii="Times New Roman" w:eastAsia="Liberation Mono" w:hAnsi="Times New Roman"/>
          <w:szCs w:val="24"/>
        </w:rPr>
        <w:t>label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6D92271A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>
        <w:rPr>
          <w:rFonts w:ascii="Times New Roman" w:eastAsia="Liberation Mono" w:hAnsi="Times New Roman"/>
          <w:szCs w:val="24"/>
          <w:lang w:val="ru-RU"/>
        </w:rPr>
        <w:t xml:space="preserve">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name</w:t>
      </w:r>
      <w:r w:rsidRPr="000B2233">
        <w:rPr>
          <w:rFonts w:ascii="Times New Roman" w:eastAsia="Liberation Mono" w:hAnsi="Times New Roman"/>
          <w:szCs w:val="24"/>
          <w:lang w:val="ru-RU"/>
        </w:rPr>
        <w:t>&gt;Название вершины графа&lt;/</w:t>
      </w:r>
      <w:r w:rsidRPr="00320752">
        <w:rPr>
          <w:rFonts w:ascii="Times New Roman" w:eastAsia="Liberation Mono" w:hAnsi="Times New Roman"/>
          <w:szCs w:val="24"/>
        </w:rPr>
        <w:t>name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1AF30F14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>
        <w:rPr>
          <w:rFonts w:ascii="Times New Roman" w:eastAsia="Liberation Mono" w:hAnsi="Times New Roman"/>
          <w:szCs w:val="24"/>
          <w:lang w:val="ru-RU"/>
        </w:rPr>
        <w:t xml:space="preserve">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description</w:t>
      </w:r>
      <w:r w:rsidRPr="000B2233">
        <w:rPr>
          <w:rFonts w:ascii="Times New Roman" w:eastAsia="Liberation Mono" w:hAnsi="Times New Roman"/>
          <w:szCs w:val="24"/>
          <w:lang w:val="ru-RU"/>
        </w:rPr>
        <w:t>&gt;Описание вершины графа&lt;/</w:t>
      </w:r>
      <w:r w:rsidRPr="00320752">
        <w:rPr>
          <w:rFonts w:ascii="Times New Roman" w:eastAsia="Liberation Mono" w:hAnsi="Times New Roman"/>
          <w:szCs w:val="24"/>
        </w:rPr>
        <w:t>description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799624D7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>
        <w:rPr>
          <w:rFonts w:ascii="Times New Roman" w:eastAsia="Liberation Mono" w:hAnsi="Times New Roman"/>
          <w:szCs w:val="24"/>
          <w:lang w:val="ru-RU"/>
        </w:rPr>
        <w:t xml:space="preserve">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stage</w:t>
      </w:r>
      <w:r w:rsidRPr="000B2233">
        <w:rPr>
          <w:rFonts w:ascii="Times New Roman" w:eastAsia="Liberation Mono" w:hAnsi="Times New Roman"/>
          <w:szCs w:val="24"/>
          <w:lang w:val="ru-RU"/>
        </w:rPr>
        <w:t>&gt;Этап ОМП&lt;/</w:t>
      </w:r>
      <w:r w:rsidRPr="00320752">
        <w:rPr>
          <w:rFonts w:ascii="Times New Roman" w:eastAsia="Liberation Mono" w:hAnsi="Times New Roman"/>
          <w:szCs w:val="24"/>
        </w:rPr>
        <w:t>stage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10103D40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          </w:t>
      </w:r>
      <w:r w:rsidRPr="000B2233">
        <w:rPr>
          <w:rFonts w:ascii="Times New Roman" w:eastAsia="Liberation Mono" w:hAnsi="Times New Roman"/>
          <w:szCs w:val="24"/>
        </w:rPr>
        <w:t>&lt;</w:t>
      </w:r>
      <w:proofErr w:type="gramStart"/>
      <w:r w:rsidRPr="00320752">
        <w:rPr>
          <w:rFonts w:ascii="Times New Roman" w:eastAsia="Liberation Mono" w:hAnsi="Times New Roman"/>
          <w:szCs w:val="24"/>
        </w:rPr>
        <w:t>activities</w:t>
      </w:r>
      <w:proofErr w:type="gramEnd"/>
      <w:r w:rsidRPr="000B2233">
        <w:rPr>
          <w:rFonts w:ascii="Times New Roman" w:eastAsia="Liberation Mono" w:hAnsi="Times New Roman"/>
          <w:szCs w:val="24"/>
        </w:rPr>
        <w:t>&gt;</w:t>
      </w:r>
    </w:p>
    <w:p w14:paraId="5A0A7E84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          </w:t>
      </w:r>
      <w:r w:rsidRPr="000B2233">
        <w:rPr>
          <w:rFonts w:ascii="Times New Roman" w:eastAsia="Liberation Mono" w:hAnsi="Times New Roman"/>
          <w:szCs w:val="24"/>
        </w:rPr>
        <w:t>&lt;</w:t>
      </w:r>
      <w:proofErr w:type="gramStart"/>
      <w:r w:rsidRPr="00320752">
        <w:rPr>
          <w:rFonts w:ascii="Times New Roman" w:eastAsia="Liberation Mono" w:hAnsi="Times New Roman"/>
          <w:szCs w:val="24"/>
        </w:rPr>
        <w:t>activity</w:t>
      </w:r>
      <w:proofErr w:type="gramEnd"/>
      <w:r w:rsidRPr="000B2233">
        <w:rPr>
          <w:rFonts w:ascii="Times New Roman" w:eastAsia="Liberation Mono" w:hAnsi="Times New Roman"/>
          <w:szCs w:val="24"/>
        </w:rPr>
        <w:t>&gt;</w:t>
      </w:r>
    </w:p>
    <w:p w14:paraId="5FA4659E" w14:textId="77777777" w:rsidR="00200F02" w:rsidRPr="00471FD5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              </w:t>
      </w:r>
      <w:r w:rsidRPr="00471FD5">
        <w:rPr>
          <w:rFonts w:ascii="Times New Roman" w:eastAsia="Liberation Mono" w:hAnsi="Times New Roman"/>
          <w:szCs w:val="24"/>
        </w:rPr>
        <w:t>&lt;</w:t>
      </w:r>
      <w:proofErr w:type="gramStart"/>
      <w:r w:rsidRPr="00320752">
        <w:rPr>
          <w:rFonts w:ascii="Times New Roman" w:eastAsia="Liberation Mono" w:hAnsi="Times New Roman"/>
          <w:szCs w:val="24"/>
        </w:rPr>
        <w:t>name</w:t>
      </w:r>
      <w:r w:rsidRPr="00471FD5">
        <w:rPr>
          <w:rFonts w:ascii="Times New Roman" w:eastAsia="Liberation Mono" w:hAnsi="Times New Roman"/>
          <w:szCs w:val="24"/>
        </w:rPr>
        <w:t>&gt;</w:t>
      </w:r>
      <w:proofErr w:type="gramEnd"/>
      <w:r w:rsidRPr="001A7606">
        <w:rPr>
          <w:rFonts w:ascii="Times New Roman" w:eastAsia="Liberation Mono" w:hAnsi="Times New Roman"/>
          <w:szCs w:val="24"/>
          <w:lang w:val="ru-RU"/>
        </w:rPr>
        <w:t>Название</w:t>
      </w:r>
      <w:r w:rsidRPr="00471FD5">
        <w:rPr>
          <w:rFonts w:ascii="Times New Roman" w:eastAsia="Liberation Mono" w:hAnsi="Times New Roman"/>
          <w:szCs w:val="24"/>
        </w:rPr>
        <w:t xml:space="preserve"> </w:t>
      </w:r>
      <w:r w:rsidRPr="001A7606">
        <w:rPr>
          <w:rFonts w:ascii="Times New Roman" w:eastAsia="Liberation Mono" w:hAnsi="Times New Roman"/>
          <w:szCs w:val="24"/>
          <w:lang w:val="ru-RU"/>
        </w:rPr>
        <w:t>вмешательства</w:t>
      </w:r>
      <w:r w:rsidRPr="00471FD5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name</w:t>
      </w:r>
      <w:r w:rsidRPr="00471FD5">
        <w:rPr>
          <w:rFonts w:ascii="Times New Roman" w:eastAsia="Liberation Mono" w:hAnsi="Times New Roman"/>
          <w:szCs w:val="24"/>
        </w:rPr>
        <w:t>&gt;</w:t>
      </w:r>
    </w:p>
    <w:p w14:paraId="40DB4C2B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 w:rsidRPr="00471FD5">
        <w:rPr>
          <w:rFonts w:ascii="Times New Roman" w:eastAsia="Liberation Mono" w:hAnsi="Times New Roman"/>
          <w:szCs w:val="24"/>
        </w:rPr>
        <w:t xml:space="preserve">        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services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3805EB6F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>
        <w:rPr>
          <w:rFonts w:ascii="Times New Roman" w:eastAsia="Liberation Mono" w:hAnsi="Times New Roman"/>
          <w:szCs w:val="24"/>
          <w:lang w:val="ru-RU"/>
        </w:rPr>
        <w:t xml:space="preserve">            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service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5625C4AF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>
        <w:rPr>
          <w:rFonts w:ascii="Times New Roman" w:eastAsia="Liberation Mono" w:hAnsi="Times New Roman"/>
          <w:szCs w:val="24"/>
          <w:lang w:val="ru-RU"/>
        </w:rPr>
        <w:t xml:space="preserve">                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name</w:t>
      </w:r>
      <w:r w:rsidRPr="000B2233">
        <w:rPr>
          <w:rFonts w:ascii="Times New Roman" w:eastAsia="Liberation Mono" w:hAnsi="Times New Roman"/>
          <w:szCs w:val="24"/>
          <w:lang w:val="ru-RU"/>
        </w:rPr>
        <w:t>&gt;Название медицинской услуги по справочнику&lt;/</w:t>
      </w:r>
      <w:r w:rsidRPr="00320752">
        <w:rPr>
          <w:rFonts w:ascii="Times New Roman" w:eastAsia="Liberation Mono" w:hAnsi="Times New Roman"/>
          <w:szCs w:val="24"/>
        </w:rPr>
        <w:t>name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01F752BB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>
        <w:rPr>
          <w:rFonts w:ascii="Times New Roman" w:eastAsia="Liberation Mono" w:hAnsi="Times New Roman"/>
          <w:szCs w:val="24"/>
          <w:lang w:val="ru-RU"/>
        </w:rPr>
        <w:t xml:space="preserve">                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code</w:t>
      </w:r>
      <w:r w:rsidRPr="000B2233">
        <w:rPr>
          <w:rFonts w:ascii="Times New Roman" w:eastAsia="Liberation Mono" w:hAnsi="Times New Roman"/>
          <w:szCs w:val="24"/>
          <w:lang w:val="ru-RU"/>
        </w:rPr>
        <w:t>&gt;Код медицинской услуги по справочнику&lt;/</w:t>
      </w:r>
      <w:r w:rsidRPr="00320752">
        <w:rPr>
          <w:rFonts w:ascii="Times New Roman" w:eastAsia="Liberation Mono" w:hAnsi="Times New Roman"/>
          <w:szCs w:val="24"/>
        </w:rPr>
        <w:t>code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  <w:r>
        <w:rPr>
          <w:rFonts w:ascii="Times New Roman" w:eastAsia="Liberation Mono" w:hAnsi="Times New Roman"/>
          <w:szCs w:val="24"/>
          <w:lang w:val="ru-RU"/>
        </w:rPr>
        <w:t xml:space="preserve">            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 xml:space="preserve"> </w:t>
      </w:r>
    </w:p>
    <w:p w14:paraId="082D8BA8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                  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service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56535698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          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services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562DD648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      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activity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3782673E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  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activities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20BF7C42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state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6D0EB56F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states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68534BC6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</w:t>
      </w:r>
      <w:r w:rsidRPr="000B2233">
        <w:rPr>
          <w:rFonts w:ascii="Times New Roman" w:eastAsia="Liberation Mono" w:hAnsi="Times New Roman"/>
          <w:szCs w:val="24"/>
        </w:rPr>
        <w:t>&lt;</w:t>
      </w:r>
      <w:proofErr w:type="gramStart"/>
      <w:r w:rsidRPr="00320752">
        <w:rPr>
          <w:rFonts w:ascii="Times New Roman" w:eastAsia="Liberation Mono" w:hAnsi="Times New Roman"/>
          <w:szCs w:val="24"/>
        </w:rPr>
        <w:t>transfers</w:t>
      </w:r>
      <w:proofErr w:type="gramEnd"/>
      <w:r w:rsidRPr="000B2233">
        <w:rPr>
          <w:rFonts w:ascii="Times New Roman" w:eastAsia="Liberation Mono" w:hAnsi="Times New Roman"/>
          <w:szCs w:val="24"/>
        </w:rPr>
        <w:t>&gt;</w:t>
      </w:r>
    </w:p>
    <w:p w14:paraId="5E8ECCDC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  </w:t>
      </w:r>
      <w:r w:rsidRPr="000B2233">
        <w:rPr>
          <w:rFonts w:ascii="Times New Roman" w:eastAsia="Liberation Mono" w:hAnsi="Times New Roman"/>
          <w:szCs w:val="24"/>
        </w:rPr>
        <w:t>&lt;</w:t>
      </w:r>
      <w:proofErr w:type="gramStart"/>
      <w:r w:rsidRPr="00320752">
        <w:rPr>
          <w:rFonts w:ascii="Times New Roman" w:eastAsia="Liberation Mono" w:hAnsi="Times New Roman"/>
          <w:szCs w:val="24"/>
        </w:rPr>
        <w:t>transfer</w:t>
      </w:r>
      <w:proofErr w:type="gramEnd"/>
      <w:r w:rsidRPr="000B2233">
        <w:rPr>
          <w:rFonts w:ascii="Times New Roman" w:eastAsia="Liberation Mono" w:hAnsi="Times New Roman"/>
          <w:szCs w:val="24"/>
        </w:rPr>
        <w:t>&gt;</w:t>
      </w:r>
    </w:p>
    <w:p w14:paraId="2755FD46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      </w:t>
      </w:r>
      <w:r w:rsidRPr="000B2233">
        <w:rPr>
          <w:rFonts w:ascii="Times New Roman" w:eastAsia="Liberation Mono" w:hAnsi="Times New Roman"/>
          <w:szCs w:val="24"/>
        </w:rPr>
        <w:t>&lt;</w:t>
      </w:r>
      <w:r w:rsidRPr="00320752">
        <w:rPr>
          <w:rFonts w:ascii="Times New Roman" w:eastAsia="Liberation Mono" w:hAnsi="Times New Roman"/>
          <w:szCs w:val="24"/>
        </w:rPr>
        <w:t>from_state</w:t>
      </w:r>
      <w:r w:rsidRPr="000B2233">
        <w:rPr>
          <w:rFonts w:ascii="Times New Roman" w:eastAsia="Liberation Mono" w:hAnsi="Times New Roman"/>
          <w:szCs w:val="24"/>
        </w:rPr>
        <w:t>&gt;Начальная вершина ребра графа ОМП&lt;/</w:t>
      </w:r>
      <w:r w:rsidRPr="00320752">
        <w:rPr>
          <w:rFonts w:ascii="Times New Roman" w:eastAsia="Liberation Mono" w:hAnsi="Times New Roman"/>
          <w:szCs w:val="24"/>
        </w:rPr>
        <w:t>from_state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28E228BE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 w:rsidRPr="00320752">
        <w:rPr>
          <w:rFonts w:ascii="Times New Roman" w:eastAsia="Liberation Mono" w:hAnsi="Times New Roman"/>
          <w:szCs w:val="24"/>
        </w:rPr>
        <w:t xml:space="preserve">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to</w:t>
      </w:r>
      <w:r w:rsidRPr="00320752">
        <w:rPr>
          <w:rFonts w:ascii="Times New Roman" w:eastAsia="Liberation Mono" w:hAnsi="Times New Roman"/>
          <w:szCs w:val="24"/>
          <w:lang w:val="ru-RU"/>
        </w:rPr>
        <w:t>_</w:t>
      </w:r>
      <w:proofErr w:type="gramStart"/>
      <w:r w:rsidRPr="00320752">
        <w:rPr>
          <w:rFonts w:ascii="Times New Roman" w:eastAsia="Liberation Mono" w:hAnsi="Times New Roman"/>
          <w:szCs w:val="24"/>
        </w:rPr>
        <w:t>state</w:t>
      </w:r>
      <w:r w:rsidRPr="000B2233">
        <w:rPr>
          <w:rFonts w:ascii="Times New Roman" w:eastAsia="Liberation Mono" w:hAnsi="Times New Roman"/>
          <w:szCs w:val="24"/>
          <w:lang w:val="ru-RU"/>
        </w:rPr>
        <w:t>&gt;Конечная</w:t>
      </w:r>
      <w:proofErr w:type="gramEnd"/>
      <w:r w:rsidRPr="000B2233">
        <w:rPr>
          <w:rFonts w:ascii="Times New Roman" w:eastAsia="Liberation Mono" w:hAnsi="Times New Roman"/>
          <w:szCs w:val="24"/>
          <w:lang w:val="ru-RU"/>
        </w:rPr>
        <w:t xml:space="preserve"> вершина ребра графа ОМП&lt;/</w:t>
      </w:r>
      <w:r w:rsidRPr="00320752">
        <w:rPr>
          <w:rFonts w:ascii="Times New Roman" w:eastAsia="Liberation Mono" w:hAnsi="Times New Roman"/>
          <w:szCs w:val="24"/>
        </w:rPr>
        <w:t>to</w:t>
      </w:r>
      <w:r w:rsidRPr="00320752">
        <w:rPr>
          <w:rFonts w:ascii="Times New Roman" w:eastAsia="Liberation Mono" w:hAnsi="Times New Roman"/>
          <w:szCs w:val="24"/>
          <w:lang w:val="ru-RU"/>
        </w:rPr>
        <w:t>_</w:t>
      </w:r>
      <w:r w:rsidRPr="00320752">
        <w:rPr>
          <w:rFonts w:ascii="Times New Roman" w:eastAsia="Liberation Mono" w:hAnsi="Times New Roman"/>
          <w:szCs w:val="24"/>
        </w:rPr>
        <w:t>state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0741D15A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>
        <w:rPr>
          <w:rFonts w:ascii="Times New Roman" w:eastAsia="Liberation Mono" w:hAnsi="Times New Roman"/>
          <w:szCs w:val="24"/>
          <w:lang w:val="ru-RU"/>
        </w:rPr>
        <w:t xml:space="preserve">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timeout</w:t>
      </w:r>
      <w:r w:rsidRPr="000B2233">
        <w:rPr>
          <w:rFonts w:ascii="Times New Roman" w:eastAsia="Liberation Mono" w:hAnsi="Times New Roman"/>
          <w:szCs w:val="24"/>
          <w:lang w:val="ru-RU"/>
        </w:rPr>
        <w:t>&gt;Срок перехода&lt;/</w:t>
      </w:r>
      <w:r w:rsidRPr="00320752">
        <w:rPr>
          <w:rFonts w:ascii="Times New Roman" w:eastAsia="Liberation Mono" w:hAnsi="Times New Roman"/>
          <w:szCs w:val="24"/>
        </w:rPr>
        <w:t>timeout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03091263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  <w:lang w:val="ru-RU"/>
        </w:rPr>
      </w:pPr>
      <w:r>
        <w:rPr>
          <w:rFonts w:ascii="Times New Roman" w:eastAsia="Liberation Mono" w:hAnsi="Times New Roman"/>
          <w:szCs w:val="24"/>
          <w:lang w:val="ru-RU"/>
        </w:rPr>
        <w:t xml:space="preserve">                </w:t>
      </w:r>
      <w:r w:rsidRPr="000B2233">
        <w:rPr>
          <w:rFonts w:ascii="Times New Roman" w:eastAsia="Liberation Mono" w:hAnsi="Times New Roman"/>
          <w:szCs w:val="24"/>
          <w:lang w:val="ru-RU"/>
        </w:rPr>
        <w:t>&lt;</w:t>
      </w:r>
      <w:r w:rsidRPr="00320752">
        <w:rPr>
          <w:rFonts w:ascii="Times New Roman" w:eastAsia="Liberation Mono" w:hAnsi="Times New Roman"/>
          <w:szCs w:val="24"/>
        </w:rPr>
        <w:t>timeout</w:t>
      </w:r>
      <w:r w:rsidRPr="00320752">
        <w:rPr>
          <w:rFonts w:ascii="Times New Roman" w:eastAsia="Liberation Mono" w:hAnsi="Times New Roman"/>
          <w:szCs w:val="24"/>
          <w:lang w:val="ru-RU"/>
        </w:rPr>
        <w:t>_</w:t>
      </w:r>
      <w:proofErr w:type="gramStart"/>
      <w:r w:rsidRPr="00320752">
        <w:rPr>
          <w:rFonts w:ascii="Times New Roman" w:eastAsia="Liberation Mono" w:hAnsi="Times New Roman"/>
          <w:szCs w:val="24"/>
        </w:rPr>
        <w:t>unit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  <w:r w:rsidRPr="00E14F6E">
        <w:rPr>
          <w:rFonts w:ascii="Times New Roman" w:eastAsia="Liberation Mono" w:hAnsi="Times New Roman"/>
          <w:szCs w:val="24"/>
          <w:lang w:val="ru-RU"/>
        </w:rPr>
        <w:t>Еди</w:t>
      </w:r>
      <w:r w:rsidRPr="00DF29F6">
        <w:rPr>
          <w:rFonts w:ascii="Times New Roman" w:eastAsia="Liberation Mono" w:hAnsi="Times New Roman"/>
          <w:szCs w:val="24"/>
          <w:lang w:val="ru-RU"/>
        </w:rPr>
        <w:t>ница</w:t>
      </w:r>
      <w:proofErr w:type="gramEnd"/>
      <w:r w:rsidRPr="00DF29F6">
        <w:rPr>
          <w:rFonts w:ascii="Times New Roman" w:eastAsia="Liberation Mono" w:hAnsi="Times New Roman"/>
          <w:szCs w:val="24"/>
          <w:lang w:val="ru-RU"/>
        </w:rPr>
        <w:t xml:space="preserve"> измерения срока перехода&lt;/</w:t>
      </w:r>
      <w:r w:rsidRPr="00320752">
        <w:rPr>
          <w:rFonts w:ascii="Times New Roman" w:eastAsia="Liberation Mono" w:hAnsi="Times New Roman"/>
          <w:szCs w:val="24"/>
        </w:rPr>
        <w:t>timeout</w:t>
      </w:r>
      <w:r w:rsidRPr="00320752">
        <w:rPr>
          <w:rFonts w:ascii="Times New Roman" w:eastAsia="Liberation Mono" w:hAnsi="Times New Roman"/>
          <w:szCs w:val="24"/>
          <w:lang w:val="ru-RU"/>
        </w:rPr>
        <w:t>_</w:t>
      </w:r>
      <w:r w:rsidRPr="00320752">
        <w:rPr>
          <w:rFonts w:ascii="Times New Roman" w:eastAsia="Liberation Mono" w:hAnsi="Times New Roman"/>
          <w:szCs w:val="24"/>
        </w:rPr>
        <w:t>unit</w:t>
      </w:r>
      <w:r w:rsidRPr="000B2233">
        <w:rPr>
          <w:rFonts w:ascii="Times New Roman" w:eastAsia="Liberation Mono" w:hAnsi="Times New Roman"/>
          <w:szCs w:val="24"/>
          <w:lang w:val="ru-RU"/>
        </w:rPr>
        <w:t>&gt;</w:t>
      </w:r>
    </w:p>
    <w:p w14:paraId="0E130548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 w:rsidRPr="00320752">
        <w:rPr>
          <w:rFonts w:ascii="Times New Roman" w:eastAsia="Liberation Mono" w:hAnsi="Times New Roman"/>
          <w:szCs w:val="24"/>
          <w:lang w:val="ru-RU"/>
        </w:rPr>
        <w:t xml:space="preserve">        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transfer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0ABE602C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transfers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447C2744" w14:textId="77777777" w:rsidR="00200F02" w:rsidRPr="00E14F6E" w:rsidRDefault="00200F02" w:rsidP="00200F02">
      <w:pPr>
        <w:pStyle w:val="afff8"/>
        <w:rPr>
          <w:rFonts w:ascii="Times New Roman" w:eastAsia="Calibri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graph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69FB26C7" w14:textId="77777777" w:rsidR="00200F02" w:rsidRPr="00E14F6E" w:rsidRDefault="00200F02" w:rsidP="00200F02">
      <w:pPr>
        <w:pStyle w:val="afff8"/>
        <w:rPr>
          <w:rFonts w:ascii="Times New Roman" w:eastAsia="Liberation Mono" w:hAnsi="Times New Roman"/>
          <w:szCs w:val="24"/>
        </w:rPr>
      </w:pPr>
      <w:r>
        <w:rPr>
          <w:rFonts w:ascii="Times New Roman" w:eastAsia="Liberation Mono" w:hAnsi="Times New Roman"/>
          <w:szCs w:val="24"/>
        </w:rPr>
        <w:t xml:space="preserve">    </w:t>
      </w:r>
      <w:r w:rsidRPr="000B2233">
        <w:rPr>
          <w:rFonts w:ascii="Times New Roman" w:eastAsia="Liberation Mono" w:hAnsi="Times New Roman"/>
          <w:szCs w:val="24"/>
        </w:rPr>
        <w:t>&lt;/</w:t>
      </w:r>
      <w:r w:rsidRPr="00320752">
        <w:rPr>
          <w:rFonts w:ascii="Times New Roman" w:eastAsia="Liberation Mono" w:hAnsi="Times New Roman"/>
          <w:szCs w:val="24"/>
        </w:rPr>
        <w:t>graphs</w:t>
      </w:r>
      <w:r w:rsidRPr="000B2233">
        <w:rPr>
          <w:rFonts w:ascii="Times New Roman" w:eastAsia="Liberation Mono" w:hAnsi="Times New Roman"/>
          <w:szCs w:val="24"/>
        </w:rPr>
        <w:t>&gt;</w:t>
      </w:r>
    </w:p>
    <w:p w14:paraId="630BA0A5" w14:textId="77777777" w:rsidR="00200F02" w:rsidRPr="00E14F6E" w:rsidRDefault="00200F02" w:rsidP="00200F02">
      <w:pPr>
        <w:pStyle w:val="phnormal"/>
        <w:rPr>
          <w:szCs w:val="24"/>
          <w:lang w:val="en-US"/>
        </w:rPr>
      </w:pPr>
      <w:r w:rsidRPr="00DF29F6">
        <w:rPr>
          <w:rFonts w:eastAsia="Liberation Mono"/>
          <w:szCs w:val="24"/>
          <w:lang w:val="en-US"/>
        </w:rPr>
        <w:t>&lt;/</w:t>
      </w:r>
      <w:r w:rsidRPr="00320752">
        <w:rPr>
          <w:rFonts w:eastAsia="Liberation Mono"/>
          <w:szCs w:val="24"/>
          <w:lang w:val="en-US"/>
        </w:rPr>
        <w:t>pmc</w:t>
      </w:r>
      <w:r w:rsidRPr="000B2233">
        <w:rPr>
          <w:rFonts w:eastAsia="Liberation Mono"/>
          <w:szCs w:val="24"/>
          <w:lang w:val="en-US"/>
        </w:rPr>
        <w:t>&gt;</w:t>
      </w:r>
    </w:p>
    <w:p w14:paraId="501EB98D" w14:textId="77777777" w:rsidR="00200F02" w:rsidRPr="00821733" w:rsidRDefault="00200F02" w:rsidP="00200F02">
      <w:pPr>
        <w:pStyle w:val="40"/>
        <w:suppressAutoHyphens/>
        <w:ind w:firstLine="709"/>
        <w:rPr>
          <w:rFonts w:eastAsia="Calibri"/>
        </w:rPr>
      </w:pPr>
      <w:bookmarkStart w:id="271" w:name="_Toc92977310"/>
      <w:r w:rsidRPr="00821733">
        <w:rPr>
          <w:rFonts w:eastAsia="Calibri"/>
          <w:lang w:val="en-US"/>
        </w:rPr>
        <w:lastRenderedPageBreak/>
        <w:t>XSD-</w:t>
      </w:r>
      <w:r w:rsidRPr="00821733">
        <w:rPr>
          <w:rFonts w:eastAsia="Calibri"/>
        </w:rPr>
        <w:t>схема документа</w:t>
      </w:r>
      <w:bookmarkEnd w:id="271"/>
    </w:p>
    <w:p w14:paraId="45C1275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proofErr w:type="gramStart"/>
      <w:r w:rsidRPr="00821733">
        <w:rPr>
          <w:rFonts w:ascii="Times New Roman" w:hAnsi="Times New Roman"/>
          <w:szCs w:val="24"/>
        </w:rPr>
        <w:t>&lt;?xml</w:t>
      </w:r>
      <w:proofErr w:type="gramEnd"/>
      <w:r w:rsidRPr="00821733">
        <w:rPr>
          <w:rFonts w:ascii="Times New Roman" w:hAnsi="Times New Roman"/>
          <w:szCs w:val="24"/>
        </w:rPr>
        <w:t xml:space="preserve"> version="1.0" encoding="UTF-8"?&gt;</w:t>
      </w:r>
    </w:p>
    <w:p w14:paraId="1E10367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:schema</w:t>
      </w:r>
      <w:proofErr w:type="gramEnd"/>
      <w:r w:rsidRPr="00821733">
        <w:rPr>
          <w:rFonts w:ascii="Times New Roman" w:hAnsi="Times New Roman"/>
          <w:szCs w:val="24"/>
        </w:rPr>
        <w:t xml:space="preserve"> elementFormDefault="qualified" vc:minVersion="1.1"</w:t>
      </w:r>
    </w:p>
    <w:p w14:paraId="6F071E1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xmlns:vc="http://www.w3.org/2007/XMLSchema-versioning"</w:t>
      </w:r>
    </w:p>
    <w:p w14:paraId="7F1B546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xmlns:xs="http://www.w3.org/2001/XMLSchema"&gt;</w:t>
      </w:r>
    </w:p>
    <w:p w14:paraId="568164F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name="name" type="xs:string"/&gt;</w:t>
      </w:r>
    </w:p>
    <w:p w14:paraId="3D0AE2B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name="id" type="xs:integer"/&gt;</w:t>
      </w:r>
    </w:p>
    <w:p w14:paraId="65A987C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name="MKB10" type="xs:string"/&gt;</w:t>
      </w:r>
    </w:p>
    <w:p w14:paraId="33CA1D8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name="age_group" type="xs:string"/&gt;</w:t>
      </w:r>
    </w:p>
    <w:p w14:paraId="6BDBAE2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name="begin_date" type="xs:date"/&gt;</w:t>
      </w:r>
    </w:p>
    <w:p w14:paraId="65B47CB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name="end_date" type="xs:date"/&gt;</w:t>
      </w:r>
    </w:p>
    <w:p w14:paraId="58211FA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name="number" type="xs:int"/&gt;</w:t>
      </w:r>
    </w:p>
    <w:p w14:paraId="09C8BCE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name="text" type="xs:string"/&gt;</w:t>
      </w:r>
    </w:p>
    <w:p w14:paraId="75031B2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name="comment" type="xs:string"/&gt;</w:t>
      </w:r>
    </w:p>
    <w:p w14:paraId="13361E2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name="stage" type="xs:string"/&gt;</w:t>
      </w:r>
    </w:p>
    <w:p w14:paraId="1E2ECC3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name="convincing" type="xs:string"/&gt;</w:t>
      </w:r>
    </w:p>
    <w:p w14:paraId="045CB62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name="evidential" type="xs:string"/&gt;</w:t>
      </w:r>
    </w:p>
    <w:p w14:paraId="73C549D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name="condition" type="xs:string"/&gt;</w:t>
      </w:r>
    </w:p>
    <w:p w14:paraId="72AE9C1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name="stadia" type="xs:string"/&gt;</w:t>
      </w:r>
    </w:p>
    <w:p w14:paraId="2FA7EAA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name="tnm" type="xs:string"/&gt;</w:t>
      </w:r>
    </w:p>
    <w:p w14:paraId="57E2456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name="description" type="xs:string"/&gt;</w:t>
      </w:r>
    </w:p>
    <w:p w14:paraId="1E8DBC3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name="code" type="xs:string"/&gt;</w:t>
      </w:r>
    </w:p>
    <w:p w14:paraId="3E795E9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name="from_state" type="xs:int"/&gt;</w:t>
      </w:r>
    </w:p>
    <w:p w14:paraId="512FC3C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name="to_state" type="xs:int"/&gt;</w:t>
      </w:r>
    </w:p>
    <w:p w14:paraId="307707E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name="timeout" type="xs:int"/&gt;</w:t>
      </w:r>
    </w:p>
    <w:p w14:paraId="61771BD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name="timeout_unit" type="xs:string"/&gt;</w:t>
      </w:r>
    </w:p>
    <w:p w14:paraId="317492D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name="label" type="xs:string"/&gt;</w:t>
      </w:r>
    </w:p>
    <w:p w14:paraId="6031829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name="pmc"&gt;</w:t>
      </w:r>
    </w:p>
    <w:p w14:paraId="666ACD5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2A5371B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5E3D884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ref="summary"/&gt;</w:t>
      </w:r>
    </w:p>
    <w:p w14:paraId="79A160E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ref="graphs"/&gt;</w:t>
      </w:r>
    </w:p>
    <w:p w14:paraId="3F108E8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7939E6C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D57508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9B9758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name="clinrec"&gt;</w:t>
      </w:r>
    </w:p>
    <w:p w14:paraId="3ADDB89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67006EA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16A29E3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ref="summary"/&gt;</w:t>
      </w:r>
    </w:p>
    <w:p w14:paraId="779B923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ref="thesises"/&gt;</w:t>
      </w:r>
    </w:p>
    <w:p w14:paraId="2646499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7180E8A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796A82F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62E58F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name="summary"&gt;</w:t>
      </w:r>
    </w:p>
    <w:p w14:paraId="3B1756C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09696E8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2CC2278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ref="name"/&gt;</w:t>
      </w:r>
    </w:p>
    <w:p w14:paraId="2F72605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ref="id"/&gt;</w:t>
      </w:r>
    </w:p>
    <w:p w14:paraId="51E7F48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        </w:t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proofErr w:type="gramStart"/>
      <w:r w:rsidRPr="00821733">
        <w:rPr>
          <w:rFonts w:ascii="Times New Roman" w:hAnsi="Times New Roman"/>
          <w:szCs w:val="24"/>
        </w:rPr>
        <w:t>&lt;!--</w:t>
      </w:r>
      <w:proofErr w:type="gramEnd"/>
      <w:r w:rsidRPr="00821733">
        <w:rPr>
          <w:rFonts w:ascii="Times New Roman" w:hAnsi="Times New Roman"/>
          <w:szCs w:val="24"/>
        </w:rPr>
        <w:t xml:space="preserve"> Элементы MKB10, age_group обязательны для метода КР --&gt;</w:t>
      </w:r>
    </w:p>
    <w:p w14:paraId="4A9DAF7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ref="MKB10" minOccurs="0" maxOccurs="unbounded"/&gt;</w:t>
      </w:r>
    </w:p>
    <w:p w14:paraId="1E617E2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ref="age_group" minOccurs="0"/&gt;</w:t>
      </w:r>
    </w:p>
    <w:p w14:paraId="1D31D67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320752">
        <w:rPr>
          <w:rFonts w:ascii="Times New Roman" w:hAnsi="Times New Roman"/>
          <w:szCs w:val="24"/>
        </w:rPr>
        <w:t xml:space="preserve">          </w:t>
      </w:r>
      <w:r w:rsidRPr="00320752">
        <w:rPr>
          <w:rFonts w:ascii="Times New Roman" w:hAnsi="Times New Roman"/>
          <w:szCs w:val="24"/>
        </w:rPr>
        <w:tab/>
      </w:r>
      <w:r w:rsidRPr="00320752">
        <w:rPr>
          <w:rFonts w:ascii="Times New Roman" w:hAnsi="Times New Roman"/>
          <w:szCs w:val="24"/>
        </w:rPr>
        <w:tab/>
      </w:r>
      <w:proofErr w:type="gramStart"/>
      <w:r w:rsidRPr="00821733">
        <w:rPr>
          <w:rFonts w:ascii="Times New Roman" w:hAnsi="Times New Roman"/>
          <w:szCs w:val="24"/>
          <w:lang w:val="ru-RU"/>
        </w:rPr>
        <w:t>&lt;!--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Элемент </w:t>
      </w:r>
      <w:r w:rsidRPr="00821733">
        <w:rPr>
          <w:rFonts w:ascii="Times New Roman" w:hAnsi="Times New Roman"/>
          <w:szCs w:val="24"/>
        </w:rPr>
        <w:t>profile</w:t>
      </w:r>
      <w:r w:rsidRPr="00821733">
        <w:rPr>
          <w:rFonts w:ascii="Times New Roman" w:hAnsi="Times New Roman"/>
          <w:szCs w:val="24"/>
          <w:lang w:val="ru-RU"/>
        </w:rPr>
        <w:t xml:space="preserve"> обязателен для метода ОМП --&gt;</w:t>
      </w:r>
    </w:p>
    <w:p w14:paraId="1BFE735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  <w:lang w:val="ru-RU"/>
        </w:rPr>
        <w:tab/>
      </w:r>
      <w:r w:rsidRPr="00821733">
        <w:rPr>
          <w:rFonts w:ascii="Times New Roman" w:hAnsi="Times New Roman"/>
          <w:szCs w:val="24"/>
          <w:lang w:val="ru-RU"/>
        </w:rPr>
        <w:tab/>
      </w:r>
      <w:r w:rsidRPr="00821733">
        <w:rPr>
          <w:rFonts w:ascii="Times New Roman" w:hAnsi="Times New Roman"/>
          <w:szCs w:val="24"/>
          <w:lang w:val="ru-RU"/>
        </w:rPr>
        <w:tab/>
      </w:r>
      <w:r w:rsidRPr="00821733">
        <w:rPr>
          <w:rFonts w:ascii="Times New Roman" w:hAnsi="Times New Roman"/>
          <w:szCs w:val="24"/>
          <w:lang w:val="ru-RU"/>
        </w:rPr>
        <w:tab/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ref="profile" minOccurs="0" maxOccurs="1"/&gt;</w:t>
      </w:r>
    </w:p>
    <w:p w14:paraId="0B9AD89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ref="revision"/&gt;</w:t>
      </w:r>
    </w:p>
    <w:p w14:paraId="4E73335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484F2A3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B5D17E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D69E33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name="revision"&gt;</w:t>
      </w:r>
    </w:p>
    <w:p w14:paraId="123E6BC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7FB89C8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685B04C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ref="id"/&gt;</w:t>
      </w:r>
    </w:p>
    <w:p w14:paraId="06D3E0D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ref="begin_date"/&gt;</w:t>
      </w:r>
    </w:p>
    <w:p w14:paraId="0965BD6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ref="end_date"/&gt;</w:t>
      </w:r>
    </w:p>
    <w:p w14:paraId="1F1FC05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202335C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1D3018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6EDDFD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name="thesises"&gt;</w:t>
      </w:r>
    </w:p>
    <w:p w14:paraId="3EB158D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34A9BB6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6E87E21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maxOccurs="unbounded" ref="thesis-rec"/&gt;</w:t>
      </w:r>
    </w:p>
    <w:p w14:paraId="6DFA887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F5228E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DF8008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E3845D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name="thesis-rec"&gt;</w:t>
      </w:r>
    </w:p>
    <w:p w14:paraId="0FDCB91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21B5EC6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5B3B93C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ref="number"/&gt;</w:t>
      </w:r>
    </w:p>
    <w:p w14:paraId="17A0D0A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ref="text"/&gt;</w:t>
      </w:r>
    </w:p>
    <w:p w14:paraId="0F7223B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ref="comment"/&gt;</w:t>
      </w:r>
    </w:p>
    <w:p w14:paraId="28D1C78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ref="stage"/&gt;</w:t>
      </w:r>
    </w:p>
    <w:p w14:paraId="12E1476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ref="convincing"/&gt;</w:t>
      </w:r>
    </w:p>
    <w:p w14:paraId="677D632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ref="evidential"/&gt;</w:t>
      </w:r>
    </w:p>
    <w:p w14:paraId="5051D17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ref="condition"/&gt;</w:t>
      </w:r>
    </w:p>
    <w:p w14:paraId="6DDDBD8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ref="stadia"/&gt;</w:t>
      </w:r>
    </w:p>
    <w:p w14:paraId="6EBE166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ref="tnm"/&gt;</w:t>
      </w:r>
    </w:p>
    <w:p w14:paraId="0D6E463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ref="activities"/&gt;</w:t>
      </w:r>
    </w:p>
    <w:p w14:paraId="5A88428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86D4F1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48036F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5C8929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name="activities"&gt;</w:t>
      </w:r>
    </w:p>
    <w:p w14:paraId="0AAD93C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400B5E6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0F32AF0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maxOccurs="unbounded" ref="activity"/&gt;</w:t>
      </w:r>
    </w:p>
    <w:p w14:paraId="267260B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CF4070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8BF194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263A4C7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name="activity" nillable="false"&gt;</w:t>
      </w:r>
    </w:p>
    <w:p w14:paraId="2593E1C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lastRenderedPageBreak/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354A18E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76AA9F9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minOccurs="1" ref="name"/&gt;</w:t>
      </w:r>
    </w:p>
    <w:p w14:paraId="0ABA961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choice&gt;</w:t>
      </w:r>
    </w:p>
    <w:p w14:paraId="331BD50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minOccurs="1" ref="services"/&gt;</w:t>
      </w:r>
    </w:p>
    <w:p w14:paraId="4DC858F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proofErr w:type="gramStart"/>
      <w:r w:rsidRPr="00821733">
        <w:rPr>
          <w:rFonts w:ascii="Times New Roman" w:hAnsi="Times New Roman"/>
          <w:szCs w:val="24"/>
          <w:lang w:val="ru-RU"/>
        </w:rPr>
        <w:t>&lt;!--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Установлен </w:t>
      </w:r>
      <w:r w:rsidRPr="00821733">
        <w:rPr>
          <w:rFonts w:ascii="Times New Roman" w:hAnsi="Times New Roman"/>
          <w:szCs w:val="24"/>
        </w:rPr>
        <w:t>minOccurs</w:t>
      </w:r>
      <w:r w:rsidRPr="00821733">
        <w:rPr>
          <w:rFonts w:ascii="Times New Roman" w:hAnsi="Times New Roman"/>
          <w:szCs w:val="24"/>
          <w:lang w:val="ru-RU"/>
        </w:rPr>
        <w:t>="0" - элемент обязателен для метода КР, но не должен быть в методе порядка ОМП --&gt;</w:t>
      </w:r>
    </w:p>
    <w:p w14:paraId="1A0ACDE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  <w:lang w:val="ru-RU"/>
        </w:rPr>
        <w:tab/>
      </w:r>
      <w:r w:rsidRPr="00821733">
        <w:rPr>
          <w:rFonts w:ascii="Times New Roman" w:hAnsi="Times New Roman"/>
          <w:szCs w:val="24"/>
          <w:lang w:val="ru-RU"/>
        </w:rPr>
        <w:tab/>
      </w:r>
      <w:r w:rsidRPr="00821733">
        <w:rPr>
          <w:rFonts w:ascii="Times New Roman" w:hAnsi="Times New Roman"/>
          <w:szCs w:val="24"/>
          <w:lang w:val="ru-RU"/>
        </w:rPr>
        <w:tab/>
      </w:r>
      <w:r w:rsidRPr="00821733">
        <w:rPr>
          <w:rFonts w:ascii="Times New Roman" w:hAnsi="Times New Roman"/>
          <w:szCs w:val="24"/>
          <w:lang w:val="ru-RU"/>
        </w:rPr>
        <w:tab/>
      </w:r>
      <w:r w:rsidRPr="00821733">
        <w:rPr>
          <w:rFonts w:ascii="Times New Roman" w:hAnsi="Times New Roman"/>
          <w:szCs w:val="24"/>
          <w:lang w:val="ru-RU"/>
        </w:rPr>
        <w:tab/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ref="medications"/&gt;</w:t>
      </w:r>
    </w:p>
    <w:p w14:paraId="2B89272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:choice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7AED02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874B76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50AD6DB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2858051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name="services"&gt;</w:t>
      </w:r>
    </w:p>
    <w:p w14:paraId="53C9036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61934B8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6AC6133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maxOccurs="unbounded" minOccurs="1" ref="service"/&gt;</w:t>
      </w:r>
    </w:p>
    <w:p w14:paraId="4BDD4C7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3CBB01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82E94E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E125C9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name="service"&gt;</w:t>
      </w:r>
    </w:p>
    <w:p w14:paraId="5178144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06AEE3C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7E65FA8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ref="name"/&gt;</w:t>
      </w:r>
    </w:p>
    <w:p w14:paraId="2949CD3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ref="code"/&gt;</w:t>
      </w:r>
    </w:p>
    <w:p w14:paraId="0F52704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8AB121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5E1C73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1A427B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name="medications"&gt;</w:t>
      </w:r>
    </w:p>
    <w:p w14:paraId="5193EA0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3284D20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2C7A09B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maxOccurs="unbounded" ref="medication"/&gt;</w:t>
      </w:r>
    </w:p>
    <w:p w14:paraId="60D3B40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4AD743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7D5114E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2A9B224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name="medication"&gt;</w:t>
      </w:r>
    </w:p>
    <w:p w14:paraId="1C7FDC1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702AF1F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3A92410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ref="name"/&gt;</w:t>
      </w:r>
    </w:p>
    <w:p w14:paraId="17D502A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ref="code"/&gt;</w:t>
      </w:r>
    </w:p>
    <w:p w14:paraId="61D3B67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20B6EA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  <w:lang w:val="ru-RU"/>
        </w:rPr>
        <w:t>&lt;/</w:t>
      </w:r>
      <w:proofErr w:type="gramStart"/>
      <w:r w:rsidRPr="00821733">
        <w:rPr>
          <w:rFonts w:ascii="Times New Roman" w:hAnsi="Times New Roman"/>
          <w:szCs w:val="24"/>
        </w:rPr>
        <w:t>xs</w:t>
      </w:r>
      <w:r w:rsidRPr="00821733">
        <w:rPr>
          <w:rFonts w:ascii="Times New Roman" w:hAnsi="Times New Roman"/>
          <w:szCs w:val="24"/>
          <w:lang w:val="ru-RU"/>
        </w:rPr>
        <w:t>:</w:t>
      </w:r>
      <w:r w:rsidRPr="00821733">
        <w:rPr>
          <w:rFonts w:ascii="Times New Roman" w:hAnsi="Times New Roman"/>
          <w:szCs w:val="24"/>
        </w:rPr>
        <w:t>complexType</w:t>
      </w:r>
      <w:proofErr w:type="gramEnd"/>
      <w:r w:rsidRPr="00821733">
        <w:rPr>
          <w:rFonts w:ascii="Times New Roman" w:hAnsi="Times New Roman"/>
          <w:szCs w:val="24"/>
          <w:lang w:val="ru-RU"/>
        </w:rPr>
        <w:t>&gt;</w:t>
      </w:r>
    </w:p>
    <w:p w14:paraId="5BA12029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821733">
        <w:rPr>
          <w:rFonts w:ascii="Times New Roman" w:hAnsi="Times New Roman"/>
          <w:szCs w:val="24"/>
          <w:lang w:val="ru-RU"/>
        </w:rPr>
        <w:tab/>
        <w:t>&lt;/</w:t>
      </w:r>
      <w:proofErr w:type="gramStart"/>
      <w:r w:rsidRPr="00821733">
        <w:rPr>
          <w:rFonts w:ascii="Times New Roman" w:hAnsi="Times New Roman"/>
          <w:szCs w:val="24"/>
        </w:rPr>
        <w:t>xs</w:t>
      </w:r>
      <w:r w:rsidRPr="00821733">
        <w:rPr>
          <w:rFonts w:ascii="Times New Roman" w:hAnsi="Times New Roman"/>
          <w:szCs w:val="24"/>
          <w:lang w:val="ru-RU"/>
        </w:rPr>
        <w:t>:</w:t>
      </w:r>
      <w:r w:rsidRPr="00821733">
        <w:rPr>
          <w:rFonts w:ascii="Times New Roman" w:hAnsi="Times New Roman"/>
          <w:szCs w:val="24"/>
        </w:rPr>
        <w:t>element</w:t>
      </w:r>
      <w:proofErr w:type="gramEnd"/>
      <w:r w:rsidRPr="00821733">
        <w:rPr>
          <w:rFonts w:ascii="Times New Roman" w:hAnsi="Times New Roman"/>
          <w:szCs w:val="24"/>
          <w:lang w:val="ru-RU"/>
        </w:rPr>
        <w:t>&gt;</w:t>
      </w:r>
    </w:p>
    <w:p w14:paraId="4F5BABC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  <w:lang w:val="ru-RU"/>
        </w:rPr>
      </w:pPr>
      <w:r w:rsidRPr="00821733">
        <w:rPr>
          <w:rFonts w:ascii="Times New Roman" w:hAnsi="Times New Roman"/>
          <w:szCs w:val="24"/>
          <w:lang w:val="ru-RU"/>
        </w:rPr>
        <w:tab/>
      </w:r>
      <w:proofErr w:type="gramStart"/>
      <w:r w:rsidRPr="00821733">
        <w:rPr>
          <w:rFonts w:ascii="Times New Roman" w:hAnsi="Times New Roman"/>
          <w:szCs w:val="24"/>
          <w:lang w:val="ru-RU"/>
        </w:rPr>
        <w:t>&lt;!--</w:t>
      </w:r>
      <w:proofErr w:type="gramEnd"/>
      <w:r w:rsidRPr="00821733">
        <w:rPr>
          <w:rFonts w:ascii="Times New Roman" w:hAnsi="Times New Roman"/>
          <w:szCs w:val="24"/>
          <w:lang w:val="ru-RU"/>
        </w:rPr>
        <w:t xml:space="preserve"> Блоки описания элементов графов ОМП --&gt;</w:t>
      </w:r>
    </w:p>
    <w:p w14:paraId="0AD98D7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  <w:lang w:val="ru-RU"/>
        </w:rPr>
        <w:tab/>
      </w:r>
      <w:r w:rsidRPr="00821733">
        <w:rPr>
          <w:rFonts w:ascii="Times New Roman" w:hAnsi="Times New Roman"/>
          <w:szCs w:val="24"/>
        </w:rPr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name="graphs"&gt;</w:t>
      </w:r>
    </w:p>
    <w:p w14:paraId="5714F37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59CCB88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1DD0EC6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maxOccurs="unbounded" ref="graph"/&gt;</w:t>
      </w:r>
    </w:p>
    <w:p w14:paraId="730972C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C84E37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2117BF8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lastRenderedPageBreak/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271B495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name="graph"&gt;</w:t>
      </w:r>
    </w:p>
    <w:p w14:paraId="5CD9DB1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2CB6A93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7686951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ref="id"/&gt;</w:t>
      </w:r>
    </w:p>
    <w:p w14:paraId="2412AC1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ref="name"/&gt;</w:t>
      </w:r>
    </w:p>
    <w:p w14:paraId="7B5F9C7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ref="MKB10"/&gt;</w:t>
      </w:r>
    </w:p>
    <w:p w14:paraId="1E02FD2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ref="states"/&gt;</w:t>
      </w:r>
    </w:p>
    <w:p w14:paraId="73B61BA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ref="transfers"/&gt;</w:t>
      </w:r>
    </w:p>
    <w:p w14:paraId="2C4EC94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58B8D7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5BEF9AE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7A7D4DD1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name="states"&gt;</w:t>
      </w:r>
    </w:p>
    <w:p w14:paraId="341F415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2E19739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2174B71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maxOccurs="unbounded" ref="state"/&gt;</w:t>
      </w:r>
    </w:p>
    <w:p w14:paraId="15A170A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D6CB64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7E9A81CF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872DA50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name="transfers"&gt;</w:t>
      </w:r>
    </w:p>
    <w:p w14:paraId="392DE92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31558E6D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3A45B39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maxOccurs="unbounded" ref="transfer"/&gt;</w:t>
      </w:r>
    </w:p>
    <w:p w14:paraId="1F080A2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279CFD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627068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0232555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name="state"&gt;</w:t>
      </w:r>
    </w:p>
    <w:p w14:paraId="5FFFC9F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72F3AB6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090442E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ref="label"/&gt;</w:t>
      </w:r>
    </w:p>
    <w:p w14:paraId="0387445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ref="name"/&gt;</w:t>
      </w:r>
    </w:p>
    <w:p w14:paraId="7755FF8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ref="description" minOccurs="0"/&gt;</w:t>
      </w:r>
    </w:p>
    <w:p w14:paraId="39386E74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ref="stage"/&gt;</w:t>
      </w:r>
    </w:p>
    <w:p w14:paraId="44F22996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ref="activities"/&gt;</w:t>
      </w:r>
    </w:p>
    <w:p w14:paraId="19324A5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95AC632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6A7236C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3AACE04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name="transfer"&gt;</w:t>
      </w:r>
    </w:p>
    <w:p w14:paraId="152548D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complexType&gt;</w:t>
      </w:r>
    </w:p>
    <w:p w14:paraId="5268C875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</w:t>
      </w:r>
      <w:proofErr w:type="gramStart"/>
      <w:r w:rsidRPr="00821733">
        <w:rPr>
          <w:rFonts w:ascii="Times New Roman" w:hAnsi="Times New Roman"/>
          <w:szCs w:val="24"/>
        </w:rPr>
        <w:t>xs:</w:t>
      </w:r>
      <w:proofErr w:type="gramEnd"/>
      <w:r w:rsidRPr="00821733">
        <w:rPr>
          <w:rFonts w:ascii="Times New Roman" w:hAnsi="Times New Roman"/>
          <w:szCs w:val="24"/>
        </w:rPr>
        <w:t>sequence&gt;</w:t>
      </w:r>
    </w:p>
    <w:p w14:paraId="18DF149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ref="from_state"/&gt;</w:t>
      </w:r>
    </w:p>
    <w:p w14:paraId="412671E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ref="to_state"/&gt;</w:t>
      </w:r>
    </w:p>
    <w:p w14:paraId="7AED4EFC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ref="timeout"/&gt;</w:t>
      </w:r>
    </w:p>
    <w:p w14:paraId="7CFC1B18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 xml:space="preserve"> minOccurs="0" ref="timeout_unit"/&gt;</w:t>
      </w:r>
    </w:p>
    <w:p w14:paraId="6EA86A2B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:sequence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4DFDD69A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</w: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:complexType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E1EA9D7" w14:textId="77777777" w:rsidR="00200F02" w:rsidRPr="00821733" w:rsidRDefault="00200F02" w:rsidP="00200F02">
      <w:pPr>
        <w:pStyle w:val="afff8"/>
        <w:rPr>
          <w:rFonts w:ascii="Times New Roman" w:hAnsi="Times New Roman"/>
          <w:szCs w:val="24"/>
        </w:rPr>
      </w:pPr>
      <w:r w:rsidRPr="00821733">
        <w:rPr>
          <w:rFonts w:ascii="Times New Roman" w:hAnsi="Times New Roman"/>
          <w:szCs w:val="24"/>
        </w:rPr>
        <w:tab/>
        <w:t>&lt;/xs</w:t>
      </w:r>
      <w:proofErr w:type="gramStart"/>
      <w:r w:rsidRPr="00821733">
        <w:rPr>
          <w:rFonts w:ascii="Times New Roman" w:hAnsi="Times New Roman"/>
          <w:szCs w:val="24"/>
        </w:rPr>
        <w:t>:element</w:t>
      </w:r>
      <w:proofErr w:type="gramEnd"/>
      <w:r w:rsidRPr="00821733">
        <w:rPr>
          <w:rFonts w:ascii="Times New Roman" w:hAnsi="Times New Roman"/>
          <w:szCs w:val="24"/>
        </w:rPr>
        <w:t>&gt;</w:t>
      </w:r>
    </w:p>
    <w:p w14:paraId="1966530E" w14:textId="77777777" w:rsidR="00200F02" w:rsidRDefault="00200F02" w:rsidP="00200F02">
      <w:pPr>
        <w:pStyle w:val="phnormal"/>
        <w:rPr>
          <w:szCs w:val="24"/>
        </w:rPr>
      </w:pPr>
      <w:r w:rsidRPr="00821733">
        <w:rPr>
          <w:szCs w:val="24"/>
        </w:rPr>
        <w:t>&lt;/</w:t>
      </w:r>
      <w:proofErr w:type="gramStart"/>
      <w:r w:rsidRPr="00821733">
        <w:rPr>
          <w:szCs w:val="24"/>
        </w:rPr>
        <w:t>xs:schema</w:t>
      </w:r>
      <w:proofErr w:type="gramEnd"/>
      <w:r w:rsidRPr="00821733">
        <w:rPr>
          <w:szCs w:val="24"/>
        </w:rPr>
        <w:t>&gt;</w:t>
      </w:r>
    </w:p>
    <w:p w14:paraId="15DA0529" w14:textId="77777777" w:rsidR="00CF05EF" w:rsidRDefault="00CF05EF" w:rsidP="0007017D"/>
    <w:p w14:paraId="6827DAE6" w14:textId="77777777" w:rsidR="00200F02" w:rsidRPr="00200F02" w:rsidRDefault="00200F02" w:rsidP="00200F02">
      <w:pPr>
        <w:pStyle w:val="phnormal"/>
      </w:pPr>
    </w:p>
    <w:p w14:paraId="670C372F" w14:textId="57B7DA7E" w:rsidR="00921EE4" w:rsidRPr="00721480" w:rsidRDefault="00921EE4" w:rsidP="00721480">
      <w:pPr>
        <w:pStyle w:val="21"/>
      </w:pPr>
      <w:bookmarkStart w:id="272" w:name="_d83de062v3q0" w:colFirst="0" w:colLast="0"/>
      <w:bookmarkStart w:id="273" w:name="_ide4qmsplh5o" w:colFirst="0" w:colLast="0"/>
      <w:bookmarkStart w:id="274" w:name="_Ref81405562"/>
      <w:bookmarkStart w:id="275" w:name="_Ref92976335"/>
      <w:bookmarkStart w:id="276" w:name="_Toc92977311"/>
      <w:bookmarkEnd w:id="272"/>
      <w:bookmarkEnd w:id="273"/>
      <w:r w:rsidRPr="00721480">
        <w:t>Взаимодействие с сервисом генерации уникального идентификатора случая КАС</w:t>
      </w:r>
      <w:bookmarkEnd w:id="274"/>
      <w:r w:rsidR="00A65C73" w:rsidRPr="00721480">
        <w:t xml:space="preserve"> в ВИМИС «АКиНЕО»</w:t>
      </w:r>
      <w:bookmarkEnd w:id="275"/>
      <w:bookmarkEnd w:id="276"/>
    </w:p>
    <w:p w14:paraId="14681A10" w14:textId="4145782C" w:rsidR="0063059C" w:rsidRPr="00F44EB9" w:rsidRDefault="0063059C" w:rsidP="0063059C">
      <w:pPr>
        <w:pStyle w:val="phnormal"/>
        <w:rPr>
          <w:highlight w:val="yellow"/>
        </w:rPr>
      </w:pPr>
      <w:r w:rsidRPr="00F44EB9">
        <w:rPr>
          <w:highlight w:val="yellow"/>
        </w:rPr>
        <w:t>Адрес</w:t>
      </w:r>
      <w:r w:rsidR="00443F93" w:rsidRPr="00F44EB9">
        <w:rPr>
          <w:highlight w:val="yellow"/>
        </w:rPr>
        <w:t>а</w:t>
      </w:r>
      <w:r w:rsidRPr="00F44EB9">
        <w:rPr>
          <w:highlight w:val="yellow"/>
        </w:rPr>
        <w:t xml:space="preserve"> сервис</w:t>
      </w:r>
      <w:r w:rsidR="00FF2EC4" w:rsidRPr="00F44EB9">
        <w:rPr>
          <w:highlight w:val="yellow"/>
        </w:rPr>
        <w:t>а</w:t>
      </w:r>
      <w:r w:rsidRPr="00F44EB9">
        <w:rPr>
          <w:highlight w:val="yellow"/>
        </w:rPr>
        <w:t xml:space="preserve"> </w:t>
      </w:r>
      <w:r w:rsidR="00FF2EC4" w:rsidRPr="00F44EB9">
        <w:rPr>
          <w:highlight w:val="yellow"/>
        </w:rPr>
        <w:t>генерации уникального идентификатора случая КАС</w:t>
      </w:r>
      <w:r w:rsidRPr="00F44EB9">
        <w:rPr>
          <w:highlight w:val="yellow"/>
        </w:rPr>
        <w:t xml:space="preserve"> в ВИМИС «АКиНЕО»:</w:t>
      </w:r>
    </w:p>
    <w:p w14:paraId="78BC8285" w14:textId="5AB0BB6E" w:rsidR="0063059C" w:rsidRPr="00F44EB9" w:rsidRDefault="0063059C" w:rsidP="00AB683D">
      <w:pPr>
        <w:pStyle w:val="phnormal"/>
        <w:numPr>
          <w:ilvl w:val="0"/>
          <w:numId w:val="11"/>
        </w:numPr>
        <w:rPr>
          <w:highlight w:val="yellow"/>
        </w:rPr>
      </w:pPr>
      <w:r w:rsidRPr="00F44EB9">
        <w:rPr>
          <w:highlight w:val="yellow"/>
        </w:rPr>
        <w:t xml:space="preserve">тестовый контур – </w:t>
      </w:r>
      <w:hyperlink r:id="rId17" w:history="1">
        <w:r w:rsidR="00AB683D" w:rsidRPr="00F44EB9">
          <w:rPr>
            <w:highlight w:val="yellow"/>
          </w:rPr>
          <w:t>https://ips-test.rosminzdrav.ru/e82df79cc9899</w:t>
        </w:r>
      </w:hyperlink>
      <w:r w:rsidR="00AB683D" w:rsidRPr="00F44EB9">
        <w:rPr>
          <w:highlight w:val="yellow"/>
        </w:rPr>
        <w:t>;</w:t>
      </w:r>
    </w:p>
    <w:p w14:paraId="03FF59AE" w14:textId="489DDF87" w:rsidR="00BC1B88" w:rsidRPr="00BC1B88" w:rsidRDefault="0063059C" w:rsidP="00B22882">
      <w:pPr>
        <w:pStyle w:val="phnormal"/>
        <w:numPr>
          <w:ilvl w:val="0"/>
          <w:numId w:val="11"/>
        </w:numPr>
      </w:pPr>
      <w:r w:rsidRPr="00783184">
        <w:t xml:space="preserve">промышленный контур – </w:t>
      </w:r>
      <w:r w:rsidR="00FF2EC4" w:rsidRPr="00783184">
        <w:t>сообщает служба технической поддержки после</w:t>
      </w:r>
      <w:r w:rsidR="00FF2EC4" w:rsidRPr="00FF2EC4">
        <w:t xml:space="preserve"> успешного прохождения тестирования</w:t>
      </w:r>
    </w:p>
    <w:p w14:paraId="76201551" w14:textId="5D7594FA" w:rsidR="00BC1B88" w:rsidRDefault="00BC1B88" w:rsidP="00BC1B88">
      <w:pPr>
        <w:pStyle w:val="phnormal"/>
        <w:rPr>
          <w:szCs w:val="24"/>
        </w:rPr>
      </w:pPr>
      <w:r>
        <w:rPr>
          <w:szCs w:val="24"/>
        </w:rPr>
        <w:t xml:space="preserve">Взаимодействие с сервисом осуществляется синхронно (сервис принимает запросы, обрабатывает их и возвращает результат), через ИПС, по протоколу </w:t>
      </w:r>
      <w:r>
        <w:rPr>
          <w:szCs w:val="24"/>
          <w:lang w:val="en-US"/>
        </w:rPr>
        <w:t>REST</w:t>
      </w:r>
      <w:r w:rsidRPr="00A557F1">
        <w:rPr>
          <w:szCs w:val="24"/>
        </w:rPr>
        <w:t xml:space="preserve">. </w:t>
      </w:r>
      <w:r>
        <w:rPr>
          <w:szCs w:val="24"/>
        </w:rPr>
        <w:t xml:space="preserve">Формат данных — </w:t>
      </w:r>
      <w:r>
        <w:rPr>
          <w:szCs w:val="24"/>
          <w:lang w:val="en-US"/>
        </w:rPr>
        <w:t>JSON</w:t>
      </w:r>
      <w:r w:rsidRPr="00BC1B88">
        <w:rPr>
          <w:szCs w:val="24"/>
        </w:rPr>
        <w:t>.</w:t>
      </w:r>
    </w:p>
    <w:p w14:paraId="2C40DC8B" w14:textId="1EEA2BF7" w:rsidR="00294E49" w:rsidRPr="00D54D8F" w:rsidRDefault="00294E49" w:rsidP="00294E49">
      <w:pPr>
        <w:pStyle w:val="phnormal"/>
      </w:pPr>
      <w:r w:rsidRPr="00D54D8F">
        <w:t xml:space="preserve">Общая схема взаимодействия </w:t>
      </w:r>
      <w:r>
        <w:t xml:space="preserve">с сервисом </w:t>
      </w:r>
      <w:r w:rsidRPr="00D54D8F">
        <w:t>приведена на рисунке ниже (</w:t>
      </w:r>
      <w:r w:rsidR="008A0DC4">
        <w:fldChar w:fldCharType="begin"/>
      </w:r>
      <w:r w:rsidR="008A0DC4">
        <w:instrText xml:space="preserve"> REF _Ref81914543 \h </w:instrText>
      </w:r>
      <w:r w:rsidR="008A0DC4">
        <w:fldChar w:fldCharType="separate"/>
      </w:r>
      <w:r w:rsidR="008A0DC4" w:rsidRPr="00D54D8F">
        <w:t>Рисунок </w:t>
      </w:r>
      <w:r w:rsidR="008A0DC4">
        <w:rPr>
          <w:noProof/>
        </w:rPr>
        <w:t>3</w:t>
      </w:r>
      <w:r w:rsidR="008A0DC4">
        <w:fldChar w:fldCharType="end"/>
      </w:r>
      <w:r w:rsidRPr="00D54D8F">
        <w:t>).</w:t>
      </w:r>
    </w:p>
    <w:p w14:paraId="4F598A13" w14:textId="77777777" w:rsidR="00294E49" w:rsidRPr="00D54D8F" w:rsidRDefault="00294E49" w:rsidP="00294E49">
      <w:pPr>
        <w:pStyle w:val="phfigure"/>
      </w:pPr>
      <w:r w:rsidRPr="00E924F1">
        <w:rPr>
          <w:noProof/>
          <w:shd w:val="clear" w:color="auto" w:fill="FFFF00"/>
        </w:rPr>
        <w:drawing>
          <wp:inline distT="0" distB="0" distL="0" distR="0" wp14:anchorId="249A7620" wp14:editId="265E1481">
            <wp:extent cx="6480175" cy="241455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2021-05-28_16-50-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E2FA" w14:textId="470926B0" w:rsidR="00294E49" w:rsidRPr="00D54D8F" w:rsidRDefault="00294E49" w:rsidP="00294E49">
      <w:pPr>
        <w:pStyle w:val="phfiguretitle"/>
      </w:pPr>
      <w:bookmarkStart w:id="277" w:name="_Ref81914543"/>
      <w:r w:rsidRPr="00D54D8F">
        <w:t>Рисунок </w:t>
      </w:r>
      <w:r w:rsidRPr="00D54D8F">
        <w:fldChar w:fldCharType="begin"/>
      </w:r>
      <w:r w:rsidRPr="00D54D8F">
        <w:instrText xml:space="preserve"> SEQ Рисунок \* ARABIC </w:instrText>
      </w:r>
      <w:r w:rsidRPr="00D54D8F">
        <w:fldChar w:fldCharType="separate"/>
      </w:r>
      <w:r>
        <w:rPr>
          <w:noProof/>
        </w:rPr>
        <w:t>3</w:t>
      </w:r>
      <w:r w:rsidRPr="00D54D8F">
        <w:fldChar w:fldCharType="end"/>
      </w:r>
      <w:bookmarkEnd w:id="277"/>
      <w:r w:rsidRPr="00D54D8F">
        <w:t xml:space="preserve"> – </w:t>
      </w:r>
      <w:r w:rsidR="00844D85" w:rsidRPr="00D54D8F">
        <w:t xml:space="preserve">Схема взаимодействия ГИС СЗ/МИС МО с </w:t>
      </w:r>
      <w:r w:rsidR="00844D85">
        <w:rPr>
          <w:lang w:val="en-US"/>
        </w:rPr>
        <w:t>REST</w:t>
      </w:r>
      <w:r w:rsidR="00844D85" w:rsidRPr="00844D85">
        <w:t>-сервисом генерации уникального идентификатора случая КА</w:t>
      </w:r>
      <w:r w:rsidR="00CC7410">
        <w:t>С</w:t>
      </w:r>
      <w:r w:rsidR="00996027" w:rsidRPr="00D54D8F">
        <w:t xml:space="preserve"> в ВИМИС «АКиНЕО»</w:t>
      </w:r>
      <w:r w:rsidR="00CC7410">
        <w:t xml:space="preserve"> </w:t>
      </w:r>
      <w:r w:rsidR="00844D85" w:rsidRPr="00D54D8F">
        <w:t>через ИПС</w:t>
      </w:r>
    </w:p>
    <w:p w14:paraId="47DEAB9A" w14:textId="79F4C778" w:rsidR="00BC1B88" w:rsidRPr="00BC1B88" w:rsidRDefault="00BC1B88" w:rsidP="00BC1B88">
      <w:pPr>
        <w:pStyle w:val="30"/>
      </w:pPr>
      <w:bookmarkStart w:id="278" w:name="_Toc92977312"/>
      <w:r w:rsidRPr="00BC1B88">
        <w:t>Порядок взаимодействия с сервисом</w:t>
      </w:r>
      <w:bookmarkEnd w:id="278"/>
    </w:p>
    <w:p w14:paraId="446A116E" w14:textId="736FC084" w:rsidR="00BC1B88" w:rsidRDefault="004237CE" w:rsidP="004237CE">
      <w:pPr>
        <w:pStyle w:val="phnormal"/>
        <w:suppressAutoHyphens/>
        <w:ind w:left="360" w:firstLine="0"/>
        <w:rPr>
          <w:szCs w:val="24"/>
        </w:rPr>
      </w:pPr>
      <w:r>
        <w:rPr>
          <w:szCs w:val="24"/>
        </w:rPr>
        <w:t>Д</w:t>
      </w:r>
      <w:r w:rsidR="00BC1B88">
        <w:rPr>
          <w:szCs w:val="24"/>
        </w:rPr>
        <w:t xml:space="preserve">ля получения уникального идентификатора случая КАС производится </w:t>
      </w:r>
      <w:r w:rsidR="00BC1B88">
        <w:rPr>
          <w:szCs w:val="24"/>
          <w:lang w:val="en-US"/>
        </w:rPr>
        <w:t>POST</w:t>
      </w:r>
      <w:r w:rsidR="00BC1B88" w:rsidRPr="00A557F1">
        <w:rPr>
          <w:szCs w:val="24"/>
        </w:rPr>
        <w:t>-</w:t>
      </w:r>
      <w:r w:rsidR="00BC1B88">
        <w:rPr>
          <w:szCs w:val="24"/>
        </w:rPr>
        <w:t>запрос сервиса с указанием в теле запроса</w:t>
      </w:r>
      <w:r w:rsidRPr="004237CE">
        <w:rPr>
          <w:szCs w:val="24"/>
        </w:rPr>
        <w:t xml:space="preserve"> </w:t>
      </w:r>
      <w:r>
        <w:rPr>
          <w:szCs w:val="24"/>
        </w:rPr>
        <w:t>данных</w:t>
      </w:r>
      <w:r w:rsidR="00821D2E">
        <w:rPr>
          <w:szCs w:val="24"/>
        </w:rPr>
        <w:t>, представленных в таблице (</w:t>
      </w:r>
      <w:r w:rsidR="00821D2E">
        <w:rPr>
          <w:szCs w:val="24"/>
        </w:rPr>
        <w:fldChar w:fldCharType="begin"/>
      </w:r>
      <w:r w:rsidR="00821D2E">
        <w:rPr>
          <w:szCs w:val="24"/>
        </w:rPr>
        <w:instrText xml:space="preserve"> REF _Ref81914753 \h </w:instrText>
      </w:r>
      <w:r w:rsidR="00821D2E">
        <w:rPr>
          <w:szCs w:val="24"/>
        </w:rPr>
      </w:r>
      <w:r w:rsidR="00821D2E">
        <w:rPr>
          <w:szCs w:val="24"/>
        </w:rPr>
        <w:fldChar w:fldCharType="separate"/>
      </w:r>
      <w:r w:rsidR="00FE6B6E" w:rsidRPr="00D54D8F">
        <w:t>Табли</w:t>
      </w:r>
      <w:r w:rsidR="00FE6B6E" w:rsidRPr="00821D2E">
        <w:t>ца </w:t>
      </w:r>
      <w:r w:rsidR="00FE6B6E">
        <w:rPr>
          <w:noProof/>
        </w:rPr>
        <w:t>33</w:t>
      </w:r>
      <w:r w:rsidR="00821D2E">
        <w:rPr>
          <w:szCs w:val="24"/>
        </w:rPr>
        <w:fldChar w:fldCharType="end"/>
      </w:r>
      <w:r w:rsidR="00821D2E">
        <w:rPr>
          <w:szCs w:val="24"/>
        </w:rPr>
        <w:t>)</w:t>
      </w:r>
      <w:r w:rsidR="00443F93">
        <w:rPr>
          <w:szCs w:val="24"/>
        </w:rPr>
        <w:t>.</w:t>
      </w:r>
    </w:p>
    <w:p w14:paraId="473D5513" w14:textId="11DA309A" w:rsidR="006A0A48" w:rsidRDefault="00821D2E" w:rsidP="00F10F3F">
      <w:pPr>
        <w:pStyle w:val="phtabletitle"/>
      </w:pPr>
      <w:bookmarkStart w:id="279" w:name="_Ref81914753"/>
      <w:r w:rsidRPr="00D54D8F">
        <w:lastRenderedPageBreak/>
        <w:t>Табли</w:t>
      </w:r>
      <w:r w:rsidRPr="00821D2E">
        <w:t>ца </w:t>
      </w:r>
      <w:r w:rsidRPr="00821D2E">
        <w:fldChar w:fldCharType="begin"/>
      </w:r>
      <w:r w:rsidRPr="00821D2E">
        <w:instrText xml:space="preserve"> SEQ Таблица \* ARABIC </w:instrText>
      </w:r>
      <w:r w:rsidRPr="00821D2E">
        <w:fldChar w:fldCharType="separate"/>
      </w:r>
      <w:r w:rsidR="00FE6B6E">
        <w:rPr>
          <w:noProof/>
        </w:rPr>
        <w:t>33</w:t>
      </w:r>
      <w:r w:rsidRPr="00821D2E">
        <w:fldChar w:fldCharType="end"/>
      </w:r>
      <w:bookmarkEnd w:id="279"/>
      <w:r w:rsidRPr="00821D2E">
        <w:t xml:space="preserve"> – Описание параметров тела запроса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4"/>
        <w:gridCol w:w="1477"/>
        <w:gridCol w:w="1994"/>
        <w:gridCol w:w="4413"/>
      </w:tblGrid>
      <w:tr w:rsidR="00BC1B88" w:rsidRPr="00123ADD" w14:paraId="574F9B49" w14:textId="77777777" w:rsidTr="00294E49"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2B84AD" w14:textId="77777777" w:rsidR="00BC1B88" w:rsidRPr="00123ADD" w:rsidRDefault="00BC1B88" w:rsidP="006A0A48">
            <w:pPr>
              <w:pStyle w:val="phtablecolcaption"/>
            </w:pPr>
            <w:r w:rsidRPr="00123ADD">
              <w:t>Параметр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8DA0EA" w14:textId="77777777" w:rsidR="00BC1B88" w:rsidRPr="00123ADD" w:rsidRDefault="00BC1B88" w:rsidP="006A0A48">
            <w:pPr>
              <w:pStyle w:val="phtablecolcaption"/>
            </w:pPr>
            <w:r w:rsidRPr="00123ADD">
              <w:t>Тип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62F019" w14:textId="77777777" w:rsidR="00BC1B88" w:rsidRPr="00123ADD" w:rsidRDefault="00BC1B88" w:rsidP="006A0A48">
            <w:pPr>
              <w:pStyle w:val="phtablecolcaption"/>
            </w:pPr>
            <w:r w:rsidRPr="00123ADD">
              <w:t>Обязательность</w:t>
            </w:r>
          </w:p>
        </w:tc>
        <w:tc>
          <w:tcPr>
            <w:tcW w:w="4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1C6AD" w14:textId="77777777" w:rsidR="00BC1B88" w:rsidRPr="00123ADD" w:rsidRDefault="00BC1B88" w:rsidP="006A0A48">
            <w:pPr>
              <w:pStyle w:val="phtablecolcaption"/>
            </w:pPr>
            <w:r w:rsidRPr="00123ADD">
              <w:t>Описание</w:t>
            </w:r>
          </w:p>
        </w:tc>
      </w:tr>
      <w:tr w:rsidR="00BC1B88" w:rsidRPr="00123ADD" w14:paraId="5B0FC287" w14:textId="77777777" w:rsidTr="00294E49"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 w14:paraId="24052174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mo_oid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</w:tcPr>
          <w:p w14:paraId="73E12220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строка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1EE70E4D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Да</w:t>
            </w:r>
          </w:p>
        </w:tc>
        <w:tc>
          <w:tcPr>
            <w:tcW w:w="4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C705F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oid медицинской организации</w:t>
            </w:r>
          </w:p>
        </w:tc>
      </w:tr>
      <w:tr w:rsidR="00BC1B88" w:rsidRPr="00123ADD" w14:paraId="7F6D5A18" w14:textId="77777777" w:rsidTr="00294E49"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 w14:paraId="06A6A2F7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year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</w:tcPr>
          <w:p w14:paraId="41C6A31D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число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7C6C7103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Да</w:t>
            </w:r>
          </w:p>
        </w:tc>
        <w:tc>
          <w:tcPr>
            <w:tcW w:w="4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88C5B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год случая</w:t>
            </w:r>
          </w:p>
        </w:tc>
      </w:tr>
      <w:tr w:rsidR="00BC1B88" w:rsidRPr="00123ADD" w14:paraId="0230F8D9" w14:textId="77777777" w:rsidTr="00294E49"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 w14:paraId="21263F29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region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</w:tcPr>
          <w:p w14:paraId="5351C5DC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строка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03206B15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Да</w:t>
            </w:r>
          </w:p>
        </w:tc>
        <w:tc>
          <w:tcPr>
            <w:tcW w:w="4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8B629" w14:textId="77777777" w:rsidR="00BC1B88" w:rsidRPr="00FE6B6E" w:rsidRDefault="00BC1B88" w:rsidP="006A0A48">
            <w:pPr>
              <w:pStyle w:val="phtablecolcaption"/>
              <w:rPr>
                <w:b w:val="0"/>
              </w:rPr>
            </w:pPr>
            <w:r w:rsidRPr="00FE6B6E">
              <w:rPr>
                <w:b w:val="0"/>
              </w:rPr>
              <w:t>регион нахождения медицинской организации</w:t>
            </w:r>
          </w:p>
        </w:tc>
      </w:tr>
    </w:tbl>
    <w:p w14:paraId="2BC75EEC" w14:textId="2328A3BB" w:rsidR="00BC1B88" w:rsidRDefault="00BC1B88" w:rsidP="00BC1B88">
      <w:pPr>
        <w:pStyle w:val="phnormal"/>
        <w:ind w:left="1080" w:firstLine="0"/>
        <w:rPr>
          <w:szCs w:val="24"/>
          <w:lang w:val="en-US"/>
        </w:rPr>
      </w:pPr>
    </w:p>
    <w:p w14:paraId="54E388E5" w14:textId="78C74053" w:rsidR="00821D2E" w:rsidRDefault="00821D2E" w:rsidP="00821D2E">
      <w:pPr>
        <w:pStyle w:val="phnormal"/>
        <w:suppressAutoHyphens/>
        <w:ind w:left="360" w:firstLine="0"/>
        <w:rPr>
          <w:szCs w:val="24"/>
        </w:rPr>
      </w:pPr>
      <w:r>
        <w:rPr>
          <w:szCs w:val="24"/>
        </w:rPr>
        <w:t>В ответ синхронно возвращается результат с данными, представленными в таблице (</w:t>
      </w:r>
      <w:r>
        <w:rPr>
          <w:szCs w:val="24"/>
        </w:rPr>
        <w:fldChar w:fldCharType="begin"/>
      </w:r>
      <w:r>
        <w:rPr>
          <w:szCs w:val="24"/>
        </w:rPr>
        <w:instrText xml:space="preserve"> REF _Ref81914922 \h </w:instrText>
      </w:r>
      <w:r>
        <w:rPr>
          <w:szCs w:val="24"/>
        </w:rPr>
      </w:r>
      <w:r>
        <w:rPr>
          <w:szCs w:val="24"/>
        </w:rPr>
        <w:fldChar w:fldCharType="separate"/>
      </w:r>
      <w:r w:rsidR="00FE6B6E" w:rsidRPr="00D54D8F">
        <w:t>Табли</w:t>
      </w:r>
      <w:r w:rsidR="00FE6B6E" w:rsidRPr="00821D2E">
        <w:t>ца </w:t>
      </w:r>
      <w:r w:rsidR="00FE6B6E">
        <w:rPr>
          <w:noProof/>
        </w:rPr>
        <w:t>34</w:t>
      </w:r>
      <w:r>
        <w:rPr>
          <w:szCs w:val="24"/>
        </w:rPr>
        <w:fldChar w:fldCharType="end"/>
      </w:r>
      <w:r>
        <w:rPr>
          <w:szCs w:val="24"/>
        </w:rPr>
        <w:t>)</w:t>
      </w:r>
      <w:r w:rsidR="00443F93">
        <w:rPr>
          <w:szCs w:val="24"/>
        </w:rPr>
        <w:t>.</w:t>
      </w:r>
    </w:p>
    <w:p w14:paraId="1A913F28" w14:textId="5102E422" w:rsidR="00BC1B88" w:rsidRPr="00A557F1" w:rsidRDefault="00821D2E" w:rsidP="00821D2E">
      <w:pPr>
        <w:pStyle w:val="phtabletitle"/>
      </w:pPr>
      <w:bookmarkStart w:id="280" w:name="_Ref81914922"/>
      <w:r w:rsidRPr="00D54D8F">
        <w:t>Табли</w:t>
      </w:r>
      <w:r w:rsidRPr="00821D2E">
        <w:t>ца </w:t>
      </w:r>
      <w:r w:rsidRPr="00821D2E">
        <w:fldChar w:fldCharType="begin"/>
      </w:r>
      <w:r w:rsidRPr="00821D2E">
        <w:instrText xml:space="preserve"> SEQ Таблица \* ARABIC </w:instrText>
      </w:r>
      <w:r w:rsidRPr="00821D2E">
        <w:fldChar w:fldCharType="separate"/>
      </w:r>
      <w:r w:rsidR="00FE6B6E">
        <w:rPr>
          <w:noProof/>
        </w:rPr>
        <w:t>34</w:t>
      </w:r>
      <w:r w:rsidRPr="00821D2E">
        <w:fldChar w:fldCharType="end"/>
      </w:r>
      <w:bookmarkEnd w:id="280"/>
      <w:r w:rsidRPr="00821D2E">
        <w:t xml:space="preserve"> – Описание параметров </w:t>
      </w:r>
      <w:r>
        <w:t>тела ответа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1354"/>
        <w:gridCol w:w="1249"/>
        <w:gridCol w:w="2153"/>
        <w:gridCol w:w="4254"/>
      </w:tblGrid>
      <w:tr w:rsidR="00BC1B88" w:rsidRPr="00FE6B6E" w14:paraId="4445B45C" w14:textId="77777777" w:rsidTr="00FE6B6E">
        <w:tc>
          <w:tcPr>
            <w:tcW w:w="19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30AD95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Параметр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38014FB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Тип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B1B194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Обязательность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67727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Описание</w:t>
            </w:r>
          </w:p>
        </w:tc>
      </w:tr>
      <w:tr w:rsidR="00BC1B88" w:rsidRPr="00FE6B6E" w14:paraId="5ADD9F07" w14:textId="77777777" w:rsidTr="00FE6B6E">
        <w:tc>
          <w:tcPr>
            <w:tcW w:w="198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125192C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  <w:lang w:val="en-US"/>
              </w:rPr>
            </w:pPr>
            <w:r w:rsidRPr="00FE6B6E">
              <w:rPr>
                <w:rFonts w:ascii="Arial" w:hAnsi="Arial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</w:tcPr>
          <w:p w14:paraId="47437F1B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объект</w:t>
            </w:r>
          </w:p>
        </w:tc>
        <w:tc>
          <w:tcPr>
            <w:tcW w:w="2153" w:type="dxa"/>
            <w:tcBorders>
              <w:left w:val="single" w:sz="2" w:space="0" w:color="000000"/>
              <w:bottom w:val="single" w:sz="2" w:space="0" w:color="000000"/>
            </w:tcBorders>
          </w:tcPr>
          <w:p w14:paraId="03700BA6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Да</w:t>
            </w:r>
          </w:p>
        </w:tc>
        <w:tc>
          <w:tcPr>
            <w:tcW w:w="4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B94CD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Содержит результат обработки запроса в случае успеха.</w:t>
            </w:r>
          </w:p>
          <w:p w14:paraId="2C0870D6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  <w:lang w:val="en-US"/>
              </w:rPr>
            </w:pPr>
            <w:r w:rsidRPr="00FE6B6E">
              <w:rPr>
                <w:rFonts w:ascii="Arial" w:hAnsi="Arial"/>
                <w:sz w:val="20"/>
                <w:szCs w:val="20"/>
                <w:lang w:val="en-US"/>
              </w:rPr>
              <w:t xml:space="preserve">null </w:t>
            </w:r>
            <w:r w:rsidRPr="00FE6B6E">
              <w:rPr>
                <w:rFonts w:ascii="Arial" w:hAnsi="Arial"/>
                <w:sz w:val="20"/>
                <w:szCs w:val="20"/>
              </w:rPr>
              <w:t>в случае неуспеха</w:t>
            </w:r>
          </w:p>
        </w:tc>
      </w:tr>
      <w:tr w:rsidR="00BC1B88" w:rsidRPr="00FE6B6E" w14:paraId="49F62C57" w14:textId="77777777" w:rsidTr="00FE6B6E"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 w14:paraId="032AAEDB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  <w:tcBorders>
              <w:left w:val="single" w:sz="2" w:space="0" w:color="000000"/>
              <w:bottom w:val="single" w:sz="2" w:space="0" w:color="000000"/>
            </w:tcBorders>
          </w:tcPr>
          <w:p w14:paraId="1782BCD6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  <w:lang w:val="en-US"/>
              </w:rPr>
            </w:pPr>
            <w:r w:rsidRPr="00FE6B6E">
              <w:rPr>
                <w:rFonts w:ascii="Arial" w:hAnsi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</w:tcPr>
          <w:p w14:paraId="0D9316D8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строка</w:t>
            </w:r>
          </w:p>
        </w:tc>
        <w:tc>
          <w:tcPr>
            <w:tcW w:w="2153" w:type="dxa"/>
            <w:tcBorders>
              <w:left w:val="single" w:sz="2" w:space="0" w:color="000000"/>
              <w:bottom w:val="single" w:sz="2" w:space="0" w:color="000000"/>
            </w:tcBorders>
          </w:tcPr>
          <w:p w14:paraId="5EE01051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Нет</w:t>
            </w:r>
          </w:p>
        </w:tc>
        <w:tc>
          <w:tcPr>
            <w:tcW w:w="4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EE7F0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Уникальный идентификатор случая КАС</w:t>
            </w:r>
          </w:p>
          <w:p w14:paraId="0674CD57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 xml:space="preserve">Формат: </w:t>
            </w:r>
            <w:r w:rsidRPr="00FE6B6E">
              <w:rPr>
                <w:rFonts w:ascii="Arial" w:hAnsi="Arial"/>
                <w:sz w:val="20"/>
                <w:szCs w:val="20"/>
                <w:shd w:val="clear" w:color="auto" w:fill="FFFFFE"/>
              </w:rPr>
              <w:t>"хх-хх-ххххх"</w:t>
            </w:r>
          </w:p>
        </w:tc>
      </w:tr>
      <w:tr w:rsidR="00BC1B88" w:rsidRPr="00FE6B6E" w14:paraId="79613859" w14:textId="77777777" w:rsidTr="00FE6B6E">
        <w:tc>
          <w:tcPr>
            <w:tcW w:w="198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40FE61E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  <w:lang w:val="en-US"/>
              </w:rPr>
            </w:pPr>
            <w:r w:rsidRPr="00FE6B6E">
              <w:rPr>
                <w:rFonts w:ascii="Arial" w:hAnsi="Arial"/>
                <w:sz w:val="20"/>
                <w:szCs w:val="20"/>
                <w:lang w:val="en-US"/>
              </w:rPr>
              <w:t>is_success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</w:tcPr>
          <w:p w14:paraId="70FBBE93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логическое значение</w:t>
            </w:r>
          </w:p>
        </w:tc>
        <w:tc>
          <w:tcPr>
            <w:tcW w:w="2153" w:type="dxa"/>
            <w:tcBorders>
              <w:left w:val="single" w:sz="2" w:space="0" w:color="000000"/>
              <w:bottom w:val="single" w:sz="2" w:space="0" w:color="000000"/>
            </w:tcBorders>
          </w:tcPr>
          <w:p w14:paraId="04CAF7A8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Да</w:t>
            </w:r>
          </w:p>
        </w:tc>
        <w:tc>
          <w:tcPr>
            <w:tcW w:w="4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B8B05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Статус обработки запроса</w:t>
            </w:r>
          </w:p>
        </w:tc>
      </w:tr>
      <w:tr w:rsidR="00BC1B88" w:rsidRPr="00FE6B6E" w14:paraId="2611B4E7" w14:textId="77777777" w:rsidTr="00FE6B6E">
        <w:tc>
          <w:tcPr>
            <w:tcW w:w="198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1BBA026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  <w:lang w:val="en-US"/>
              </w:rPr>
            </w:pPr>
            <w:r w:rsidRPr="00FE6B6E">
              <w:rPr>
                <w:rFonts w:ascii="Arial" w:hAnsi="Arial"/>
                <w:sz w:val="20"/>
                <w:szCs w:val="20"/>
                <w:lang w:val="en-US"/>
              </w:rPr>
              <w:t>errors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</w:tcPr>
          <w:p w14:paraId="35FBA859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массив</w:t>
            </w:r>
          </w:p>
        </w:tc>
        <w:tc>
          <w:tcPr>
            <w:tcW w:w="2153" w:type="dxa"/>
            <w:tcBorders>
              <w:left w:val="single" w:sz="2" w:space="0" w:color="000000"/>
              <w:bottom w:val="single" w:sz="2" w:space="0" w:color="000000"/>
            </w:tcBorders>
          </w:tcPr>
          <w:p w14:paraId="1276304F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Да</w:t>
            </w:r>
          </w:p>
        </w:tc>
        <w:tc>
          <w:tcPr>
            <w:tcW w:w="4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7EF3C" w14:textId="77777777" w:rsidR="00BC1B88" w:rsidRPr="00FE6B6E" w:rsidRDefault="00BC1B88" w:rsidP="0007017D">
            <w:pPr>
              <w:pStyle w:val="affff1"/>
              <w:rPr>
                <w:rFonts w:ascii="Arial" w:hAnsi="Arial"/>
                <w:sz w:val="20"/>
                <w:szCs w:val="20"/>
              </w:rPr>
            </w:pPr>
            <w:r w:rsidRPr="00FE6B6E">
              <w:rPr>
                <w:rFonts w:ascii="Arial" w:hAnsi="Arial"/>
                <w:sz w:val="20"/>
                <w:szCs w:val="20"/>
              </w:rPr>
              <w:t>Возникшие ошибки в случае неуспеха</w:t>
            </w:r>
          </w:p>
        </w:tc>
      </w:tr>
    </w:tbl>
    <w:p w14:paraId="46F988E0" w14:textId="05747F2B" w:rsidR="00BC1B88" w:rsidRPr="00BC1B88" w:rsidRDefault="00443F93" w:rsidP="00BC1B88">
      <w:pPr>
        <w:pStyle w:val="30"/>
      </w:pPr>
      <w:bookmarkStart w:id="281" w:name="_Toc92977313"/>
      <w:r>
        <w:t>Пример тела запроса</w:t>
      </w:r>
      <w:bookmarkEnd w:id="281"/>
    </w:p>
    <w:p w14:paraId="6E04D48F" w14:textId="77777777" w:rsidR="00BC1B88" w:rsidRPr="00D07DDA" w:rsidRDefault="00BC1B88" w:rsidP="00D07DDA">
      <w:pPr>
        <w:pStyle w:val="afff8"/>
      </w:pPr>
      <w:r w:rsidRPr="00D07DDA">
        <w:t>{</w:t>
      </w:r>
      <w:bookmarkStart w:id="282" w:name="_GoBack"/>
      <w:bookmarkEnd w:id="282"/>
    </w:p>
    <w:p w14:paraId="4A5B7453" w14:textId="77777777" w:rsidR="00BC1B88" w:rsidRPr="00821D2E" w:rsidRDefault="00BC1B88" w:rsidP="00D07DDA">
      <w:pPr>
        <w:pStyle w:val="afff8"/>
      </w:pPr>
      <w:r w:rsidRPr="00D07DDA">
        <w:t>    "mo_oid": "1.2.643.5.1.13.13.12.2.77.8461",</w:t>
      </w:r>
    </w:p>
    <w:p w14:paraId="318A7017" w14:textId="77777777" w:rsidR="00BC1B88" w:rsidRPr="00D07DDA" w:rsidRDefault="00BC1B88" w:rsidP="00D07DDA">
      <w:pPr>
        <w:pStyle w:val="afff8"/>
      </w:pPr>
      <w:r w:rsidRPr="00D07DDA">
        <w:t>    "</w:t>
      </w:r>
      <w:proofErr w:type="gramStart"/>
      <w:r w:rsidRPr="00D07DDA">
        <w:t>year</w:t>
      </w:r>
      <w:proofErr w:type="gramEnd"/>
      <w:r w:rsidRPr="00D07DDA">
        <w:t>": 2021,</w:t>
      </w:r>
    </w:p>
    <w:p w14:paraId="26FAF753" w14:textId="77777777" w:rsidR="00BC1B88" w:rsidRPr="00D07DDA" w:rsidRDefault="00BC1B88" w:rsidP="00D07DDA">
      <w:pPr>
        <w:pStyle w:val="afff8"/>
      </w:pPr>
      <w:r w:rsidRPr="00D07DDA">
        <w:t>    "</w:t>
      </w:r>
      <w:proofErr w:type="gramStart"/>
      <w:r w:rsidRPr="00D07DDA">
        <w:t>region</w:t>
      </w:r>
      <w:proofErr w:type="gramEnd"/>
      <w:r w:rsidRPr="00D07DDA">
        <w:t>": "77"</w:t>
      </w:r>
    </w:p>
    <w:p w14:paraId="04EF043F" w14:textId="77777777" w:rsidR="00BC1B88" w:rsidRPr="00D07DDA" w:rsidRDefault="00BC1B88" w:rsidP="00D07DDA">
      <w:pPr>
        <w:pStyle w:val="afff8"/>
      </w:pPr>
      <w:r w:rsidRPr="00D07DDA">
        <w:t>}</w:t>
      </w:r>
    </w:p>
    <w:p w14:paraId="0CF0DB66" w14:textId="7E65936E" w:rsidR="00BC1B88" w:rsidRPr="00821D2E" w:rsidRDefault="00BC1B88" w:rsidP="00BC1B88">
      <w:pPr>
        <w:pStyle w:val="30"/>
        <w:rPr>
          <w:szCs w:val="24"/>
          <w:lang w:val="en-US"/>
        </w:rPr>
      </w:pPr>
      <w:bookmarkStart w:id="283" w:name="_Toc92977314"/>
      <w:r w:rsidRPr="00821D2E">
        <w:t>П</w:t>
      </w:r>
      <w:r w:rsidR="00443F93">
        <w:t>ример ответа</w:t>
      </w:r>
      <w:bookmarkEnd w:id="283"/>
    </w:p>
    <w:p w14:paraId="0F1DA289" w14:textId="77777777" w:rsidR="00BC1B88" w:rsidRPr="00E0269F" w:rsidRDefault="00BC1B88" w:rsidP="00E0269F">
      <w:pPr>
        <w:pStyle w:val="afff8"/>
      </w:pPr>
      <w:r w:rsidRPr="00E0269F">
        <w:t>{</w:t>
      </w:r>
    </w:p>
    <w:p w14:paraId="7EF12A5F" w14:textId="77777777" w:rsidR="00BC1B88" w:rsidRPr="00E0269F" w:rsidRDefault="00BC1B88" w:rsidP="00E0269F">
      <w:pPr>
        <w:pStyle w:val="afff8"/>
      </w:pPr>
      <w:r w:rsidRPr="00E0269F">
        <w:t>    "</w:t>
      </w:r>
      <w:proofErr w:type="gramStart"/>
      <w:r w:rsidRPr="00E0269F">
        <w:t>data</w:t>
      </w:r>
      <w:proofErr w:type="gramEnd"/>
      <w:r w:rsidRPr="00E0269F">
        <w:t>": {</w:t>
      </w:r>
    </w:p>
    <w:p w14:paraId="04F37F18" w14:textId="77777777" w:rsidR="00BC1B88" w:rsidRPr="00E0269F" w:rsidRDefault="00BC1B88" w:rsidP="00E0269F">
      <w:pPr>
        <w:pStyle w:val="afff8"/>
      </w:pPr>
      <w:r w:rsidRPr="00E0269F">
        <w:t>        "</w:t>
      </w:r>
      <w:proofErr w:type="gramStart"/>
      <w:r w:rsidRPr="00E0269F">
        <w:t>number</w:t>
      </w:r>
      <w:proofErr w:type="gramEnd"/>
      <w:r w:rsidRPr="00E0269F">
        <w:t>": "21-77-00065"</w:t>
      </w:r>
    </w:p>
    <w:p w14:paraId="0C5F6382" w14:textId="77777777" w:rsidR="00BC1B88" w:rsidRPr="00E0269F" w:rsidRDefault="00BC1B88" w:rsidP="00E0269F">
      <w:pPr>
        <w:pStyle w:val="afff8"/>
      </w:pPr>
      <w:r w:rsidRPr="00E0269F">
        <w:t>    },</w:t>
      </w:r>
    </w:p>
    <w:p w14:paraId="42793703" w14:textId="77777777" w:rsidR="00BC1B88" w:rsidRPr="00E0269F" w:rsidRDefault="00BC1B88" w:rsidP="00E0269F">
      <w:pPr>
        <w:pStyle w:val="afff8"/>
      </w:pPr>
      <w:r w:rsidRPr="00E0269F">
        <w:t>    "is_success": true,</w:t>
      </w:r>
    </w:p>
    <w:p w14:paraId="3F403E30" w14:textId="77777777" w:rsidR="00BC1B88" w:rsidRPr="00E0269F" w:rsidRDefault="00BC1B88" w:rsidP="00E0269F">
      <w:pPr>
        <w:pStyle w:val="afff8"/>
      </w:pPr>
      <w:r w:rsidRPr="00E0269F">
        <w:t>    "</w:t>
      </w:r>
      <w:proofErr w:type="gramStart"/>
      <w:r w:rsidRPr="00E0269F">
        <w:t>errors</w:t>
      </w:r>
      <w:proofErr w:type="gramEnd"/>
      <w:r w:rsidRPr="00E0269F">
        <w:t>": []</w:t>
      </w:r>
    </w:p>
    <w:p w14:paraId="1E9E97F3" w14:textId="77777777" w:rsidR="00BC1B88" w:rsidRPr="00821D2E" w:rsidRDefault="00BC1B88" w:rsidP="00E0269F">
      <w:pPr>
        <w:pStyle w:val="afff8"/>
      </w:pPr>
      <w:r w:rsidRPr="00E0269F">
        <w:t>}</w:t>
      </w:r>
    </w:p>
    <w:p w14:paraId="4537F6F4" w14:textId="515B06A6" w:rsidR="00BC1B88" w:rsidRPr="00FD273C" w:rsidRDefault="00A65C73" w:rsidP="003F285B">
      <w:pPr>
        <w:pStyle w:val="phlistitemized1"/>
        <w:ind w:left="1208" w:hanging="357"/>
        <w:rPr>
          <w:shd w:val="clear" w:color="auto" w:fill="FFFFFE"/>
        </w:rPr>
      </w:pPr>
      <w:r>
        <w:rPr>
          <w:b/>
          <w:i/>
        </w:rPr>
        <w:t>Примечание</w:t>
      </w:r>
      <w:r w:rsidR="00FD273C" w:rsidRPr="003D03A5">
        <w:rPr>
          <w:b/>
          <w:i/>
        </w:rPr>
        <w:t>:</w:t>
      </w:r>
      <w:r w:rsidR="00FD273C" w:rsidRPr="003D03A5">
        <w:rPr>
          <w:i/>
        </w:rPr>
        <w:t xml:space="preserve"> </w:t>
      </w:r>
      <w:r w:rsidRPr="00A65C73">
        <w:rPr>
          <w:i/>
        </w:rPr>
        <w:t>Полученн</w:t>
      </w:r>
      <w:r w:rsidR="00443F93">
        <w:rPr>
          <w:i/>
        </w:rPr>
        <w:t>ое</w:t>
      </w:r>
      <w:r w:rsidRPr="00A65C73">
        <w:rPr>
          <w:i/>
        </w:rPr>
        <w:t xml:space="preserve"> </w:t>
      </w:r>
      <w:r w:rsidR="00443F93">
        <w:rPr>
          <w:i/>
        </w:rPr>
        <w:t xml:space="preserve">значение </w:t>
      </w:r>
      <w:r w:rsidRPr="00A65C73">
        <w:rPr>
          <w:i/>
        </w:rPr>
        <w:t>идентификатор</w:t>
      </w:r>
      <w:r w:rsidR="00443F93">
        <w:rPr>
          <w:i/>
        </w:rPr>
        <w:t>а</w:t>
      </w:r>
      <w:r w:rsidRPr="00A65C73">
        <w:rPr>
          <w:i/>
        </w:rPr>
        <w:t xml:space="preserve"> </w:t>
      </w:r>
      <w:r w:rsidR="00443F93">
        <w:rPr>
          <w:i/>
        </w:rPr>
        <w:t xml:space="preserve">вносится в </w:t>
      </w:r>
      <w:r w:rsidR="00443F93" w:rsidRPr="003D03A5">
        <w:rPr>
          <w:i/>
        </w:rPr>
        <w:t>поле «Уникальный идентификатор случая КАС в ВИМИС»</w:t>
      </w:r>
      <w:r w:rsidR="00443F93">
        <w:rPr>
          <w:i/>
        </w:rPr>
        <w:t xml:space="preserve"> формируемого</w:t>
      </w:r>
      <w:r w:rsidR="00FD273C" w:rsidRPr="003D03A5">
        <w:rPr>
          <w:i/>
        </w:rPr>
        <w:t xml:space="preserve"> </w:t>
      </w:r>
      <w:r w:rsidR="00E96E43">
        <w:rPr>
          <w:i/>
        </w:rPr>
        <w:t xml:space="preserve">СЭМД </w:t>
      </w:r>
      <w:r w:rsidR="00E96E43">
        <w:rPr>
          <w:i/>
        </w:rPr>
        <w:lastRenderedPageBreak/>
        <w:t>beta-версии</w:t>
      </w:r>
      <w:r w:rsidR="00FD273C" w:rsidRPr="003D03A5">
        <w:rPr>
          <w:i/>
        </w:rPr>
        <w:t xml:space="preserve"> «Извещение о критическом акушерском состоянии» и остается неизменным н</w:t>
      </w:r>
      <w:r w:rsidR="00443F93">
        <w:rPr>
          <w:i/>
        </w:rPr>
        <w:t>а протяжение всего случая КАС (см. п.</w:t>
      </w:r>
      <w:r w:rsidR="00443F93">
        <w:rPr>
          <w:i/>
        </w:rPr>
        <w:fldChar w:fldCharType="begin"/>
      </w:r>
      <w:r w:rsidR="00443F93">
        <w:rPr>
          <w:i/>
        </w:rPr>
        <w:instrText xml:space="preserve"> REF _Ref81915668 \n \h </w:instrText>
      </w:r>
      <w:r w:rsidR="00443F93">
        <w:rPr>
          <w:i/>
        </w:rPr>
      </w:r>
      <w:r w:rsidR="00443F93">
        <w:rPr>
          <w:i/>
        </w:rPr>
        <w:fldChar w:fldCharType="separate"/>
      </w:r>
      <w:r w:rsidR="00443F93">
        <w:rPr>
          <w:i/>
        </w:rPr>
        <w:t>4.8</w:t>
      </w:r>
      <w:r w:rsidR="00443F93">
        <w:rPr>
          <w:i/>
        </w:rPr>
        <w:fldChar w:fldCharType="end"/>
      </w:r>
      <w:r w:rsidR="00443F93">
        <w:rPr>
          <w:i/>
        </w:rPr>
        <w:t>)</w:t>
      </w:r>
      <w:r w:rsidR="00FD273C" w:rsidRPr="003D03A5">
        <w:rPr>
          <w:i/>
        </w:rPr>
        <w:t>.</w:t>
      </w:r>
    </w:p>
    <w:p w14:paraId="2EE650B1" w14:textId="77777777" w:rsidR="00BC1B88" w:rsidRPr="00D54D8F" w:rsidRDefault="00BC1B88" w:rsidP="00FF2EC4">
      <w:pPr>
        <w:pStyle w:val="phnormal"/>
      </w:pPr>
    </w:p>
    <w:p w14:paraId="42CDFC44" w14:textId="636CC7C8" w:rsidR="0063059C" w:rsidRPr="00D54D8F" w:rsidRDefault="0063059C" w:rsidP="0063059C">
      <w:pPr>
        <w:pStyle w:val="phlistitemized1"/>
      </w:pPr>
      <w:r w:rsidRPr="00D54D8F">
        <w:t>.</w:t>
      </w:r>
    </w:p>
    <w:p w14:paraId="2EA3865A" w14:textId="77777777" w:rsidR="00990B84" w:rsidRPr="00990B84" w:rsidRDefault="00990B84" w:rsidP="00990B84">
      <w:pPr>
        <w:pStyle w:val="phnormal"/>
      </w:pPr>
    </w:p>
    <w:p w14:paraId="258554A3" w14:textId="77777777" w:rsidR="00F26F1F" w:rsidRPr="00E22094" w:rsidRDefault="00F26F1F" w:rsidP="00D54D8F">
      <w:pPr>
        <w:pStyle w:val="afff8"/>
        <w:rPr>
          <w:lang w:val="ru-RU"/>
        </w:rPr>
      </w:pPr>
    </w:p>
    <w:p w14:paraId="7328A23B" w14:textId="77777777" w:rsidR="003B3E27" w:rsidRPr="0040679E" w:rsidRDefault="003B3E27" w:rsidP="003B3E27">
      <w:pPr>
        <w:pStyle w:val="12"/>
      </w:pPr>
      <w:bookmarkStart w:id="284" w:name="_sfyvqwlwep4z" w:colFirst="0" w:colLast="0"/>
      <w:bookmarkStart w:id="285" w:name="_yc7ranw6bl0h" w:colFirst="0" w:colLast="0"/>
      <w:bookmarkStart w:id="286" w:name="_Toc90313185"/>
      <w:bookmarkStart w:id="287" w:name="_Toc92977315"/>
      <w:bookmarkEnd w:id="284"/>
      <w:bookmarkEnd w:id="285"/>
      <w:r w:rsidRPr="0040679E">
        <w:lastRenderedPageBreak/>
        <w:t>Форматно-логический контроль принимаемых медицинских сведений</w:t>
      </w:r>
      <w:bookmarkEnd w:id="286"/>
      <w:bookmarkEnd w:id="287"/>
    </w:p>
    <w:p w14:paraId="78E4A27F" w14:textId="2FCE364E" w:rsidR="003B3E27" w:rsidRPr="00032DE5" w:rsidRDefault="003B3E27" w:rsidP="003B3E27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288" w:name="_heading=h.u38cm8lif1fm" w:colFirst="0" w:colLast="0"/>
      <w:bookmarkEnd w:id="288"/>
      <w:r>
        <w:rPr>
          <w:color w:val="000000"/>
        </w:rPr>
        <w:t xml:space="preserve">При приеме СЭМД beta-версии и СЭМД в ВИМИС «АКиНЕО» проводится </w:t>
      </w:r>
      <w:r w:rsidRPr="00032DE5">
        <w:rPr>
          <w:color w:val="000000"/>
        </w:rPr>
        <w:t>форматно-логический контроль, состоящий из нескольких этапов:</w:t>
      </w:r>
    </w:p>
    <w:p w14:paraId="763AE615" w14:textId="77777777" w:rsidR="003B3E27" w:rsidRPr="00032DE5" w:rsidRDefault="003B3E27" w:rsidP="00783184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032DE5">
        <w:rPr>
          <w:color w:val="000000"/>
        </w:rPr>
        <w:t>проверка структуры документа.</w:t>
      </w:r>
    </w:p>
    <w:p w14:paraId="4C99AEE3" w14:textId="77777777" w:rsidR="003B3E27" w:rsidRPr="00032DE5" w:rsidRDefault="003B3E27" w:rsidP="00783184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032DE5">
        <w:rPr>
          <w:color w:val="000000"/>
        </w:rPr>
        <w:t>проверка версии полученного документа.</w:t>
      </w:r>
    </w:p>
    <w:p w14:paraId="3ED70CA9" w14:textId="77777777" w:rsidR="003B3E27" w:rsidRDefault="003B3E27" w:rsidP="00783184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032DE5">
        <w:rPr>
          <w:color w:val="000000"/>
        </w:rPr>
        <w:t>проверка корректности</w:t>
      </w:r>
      <w:r>
        <w:rPr>
          <w:color w:val="000000"/>
        </w:rPr>
        <w:t xml:space="preserve"> данных пациента.</w:t>
      </w:r>
    </w:p>
    <w:p w14:paraId="5B0D9333" w14:textId="77777777" w:rsidR="003B3E27" w:rsidRDefault="003B3E27" w:rsidP="00783184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проверка корректности указанных значений справочников ФРНСИ.</w:t>
      </w:r>
    </w:p>
    <w:p w14:paraId="32D4E345" w14:textId="77777777" w:rsidR="003B3E27" w:rsidRPr="008809B5" w:rsidRDefault="003B3E27" w:rsidP="00783184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проверка корректности указанных медицинских организаций по данным подсистемы ФРМО ЕГИСЗ.</w:t>
      </w:r>
    </w:p>
    <w:p w14:paraId="2C1F9C71" w14:textId="77777777" w:rsidR="003B3E27" w:rsidRDefault="003B3E27" w:rsidP="00783184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3E3C03">
        <w:t>проверка корректности указанных структурных подразделений медицинских организаций по данным подсистемы ФРМО ЕГИСЗ</w:t>
      </w:r>
      <w:r>
        <w:t>.</w:t>
      </w:r>
    </w:p>
    <w:p w14:paraId="53C174BD" w14:textId="77777777" w:rsidR="003B3E27" w:rsidRDefault="003B3E27" w:rsidP="00783184">
      <w:pPr>
        <w:numPr>
          <w:ilvl w:val="1"/>
          <w:numId w:val="7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проверка соответствия указанных медицинских работников занимаемой должности в указанной медицинской организации согласно данным подсистемы ФРМР ЕГИСЗ.</w:t>
      </w:r>
    </w:p>
    <w:p w14:paraId="3FA860C2" w14:textId="77777777" w:rsidR="003B3E27" w:rsidRDefault="003B3E27" w:rsidP="003B3E27">
      <w:pPr>
        <w:pStyle w:val="21"/>
      </w:pPr>
      <w:bookmarkStart w:id="289" w:name="_Toc90313186"/>
      <w:bookmarkStart w:id="290" w:name="_Toc92977316"/>
      <w:r>
        <w:t>Проверка структуры документа</w:t>
      </w:r>
      <w:bookmarkEnd w:id="289"/>
      <w:bookmarkEnd w:id="290"/>
    </w:p>
    <w:p w14:paraId="3994D41C" w14:textId="77777777" w:rsidR="003B3E27" w:rsidRDefault="003B3E27" w:rsidP="003B3E27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291" w:name="_heading=h.m0rp7fd9tqex" w:colFirst="0" w:colLast="0"/>
      <w:bookmarkEnd w:id="291"/>
      <w:r>
        <w:rPr>
          <w:color w:val="000000"/>
        </w:rPr>
        <w:t>В рамках этапа проводятся проверки:</w:t>
      </w:r>
    </w:p>
    <w:p w14:paraId="1D9A03A6" w14:textId="77777777" w:rsidR="003B3E27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соответствие структуры документа xsd схеме СЭМД и СЭМД beta-версии.</w:t>
      </w:r>
    </w:p>
    <w:p w14:paraId="388ACA1A" w14:textId="77777777" w:rsidR="003B3E27" w:rsidRDefault="003B3E27" w:rsidP="003B3E27">
      <w:pPr>
        <w:pStyle w:val="21"/>
      </w:pPr>
      <w:bookmarkStart w:id="292" w:name="_Toc90313187"/>
      <w:bookmarkStart w:id="293" w:name="_Toc92977317"/>
      <w:r>
        <w:t>Проверка версии полученного документа</w:t>
      </w:r>
      <w:bookmarkEnd w:id="292"/>
      <w:bookmarkEnd w:id="293"/>
    </w:p>
    <w:p w14:paraId="3F781645" w14:textId="77777777" w:rsidR="003B3E27" w:rsidRDefault="003B3E27" w:rsidP="003B3E27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294" w:name="_heading=h.w2p8qqr31azt" w:colFirst="0" w:colLast="0"/>
      <w:bookmarkEnd w:id="294"/>
      <w:r>
        <w:rPr>
          <w:color w:val="000000"/>
        </w:rPr>
        <w:t>В рамках этапа проводятся проверки:</w:t>
      </w:r>
    </w:p>
    <w:p w14:paraId="7CFB3233" w14:textId="77777777" w:rsidR="003B3E27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был ли ранее получен документ с указанными данными:</w:t>
      </w:r>
    </w:p>
    <w:p w14:paraId="4BC1C643" w14:textId="77777777" w:rsidR="003B3E27" w:rsidRDefault="003B3E27" w:rsidP="00B22882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уникальный идентификатор набора версий документа;</w:t>
      </w:r>
    </w:p>
    <w:p w14:paraId="63DFDC5E" w14:textId="77777777" w:rsidR="003B3E27" w:rsidRDefault="003B3E27" w:rsidP="00B22882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номер версии документа.</w:t>
      </w:r>
    </w:p>
    <w:p w14:paraId="1E15EECC" w14:textId="77777777" w:rsidR="003B3E27" w:rsidRDefault="003B3E27" w:rsidP="003B3E27">
      <w:pPr>
        <w:pStyle w:val="21"/>
      </w:pPr>
      <w:bookmarkStart w:id="295" w:name="_Toc90313188"/>
      <w:bookmarkStart w:id="296" w:name="_Toc92977318"/>
      <w:r>
        <w:t>Проверка корректности данных пациента</w:t>
      </w:r>
      <w:bookmarkEnd w:id="295"/>
      <w:bookmarkEnd w:id="296"/>
    </w:p>
    <w:p w14:paraId="4A76CA1F" w14:textId="77777777" w:rsidR="003B3E27" w:rsidRDefault="003B3E27" w:rsidP="003B3E27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297" w:name="_heading=h.q4wkhifp5apt" w:colFirst="0" w:colLast="0"/>
      <w:bookmarkEnd w:id="297"/>
      <w:r>
        <w:rPr>
          <w:color w:val="000000"/>
        </w:rPr>
        <w:t>В рамках этапа проводятся проверки:</w:t>
      </w:r>
    </w:p>
    <w:p w14:paraId="4A34E213" w14:textId="77777777" w:rsidR="003B3E27" w:rsidRPr="00954EDA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фамилии, имени, отчества на символьное соответствие – либо кириллические, либо латинские символы, без спецзнаков и цифр;</w:t>
      </w:r>
    </w:p>
    <w:p w14:paraId="69D1D26F" w14:textId="77777777" w:rsidR="003B3E27" w:rsidRPr="00821733" w:rsidRDefault="003B3E27" w:rsidP="00B22882">
      <w:pPr>
        <w:pStyle w:val="phlistitemized1"/>
        <w:numPr>
          <w:ilvl w:val="0"/>
          <w:numId w:val="47"/>
        </w:numPr>
        <w:tabs>
          <w:tab w:val="num" w:pos="1174"/>
        </w:tabs>
        <w:suppressAutoHyphens/>
        <w:ind w:left="1174" w:right="-1"/>
      </w:pPr>
      <w:r w:rsidRPr="00821733">
        <w:lastRenderedPageBreak/>
        <w:t>наличие одного из обязательных документов для определения личности:</w:t>
      </w:r>
    </w:p>
    <w:p w14:paraId="3182DCDE" w14:textId="77777777" w:rsidR="003B3E27" w:rsidRPr="00821733" w:rsidRDefault="003B3E27" w:rsidP="00B22882">
      <w:pPr>
        <w:pStyle w:val="phlistitemized2"/>
        <w:numPr>
          <w:ilvl w:val="0"/>
          <w:numId w:val="48"/>
        </w:numPr>
        <w:tabs>
          <w:tab w:val="clear" w:pos="1780"/>
          <w:tab w:val="num" w:pos="2025"/>
        </w:tabs>
        <w:suppressAutoHyphens/>
        <w:ind w:left="2025"/>
      </w:pPr>
      <w:r w:rsidRPr="00821733">
        <w:t>СНИЛС;</w:t>
      </w:r>
    </w:p>
    <w:p w14:paraId="046003BF" w14:textId="77777777" w:rsidR="003B3E27" w:rsidRPr="00821733" w:rsidRDefault="003B3E27" w:rsidP="00B22882">
      <w:pPr>
        <w:pStyle w:val="phlistitemized2"/>
        <w:numPr>
          <w:ilvl w:val="0"/>
          <w:numId w:val="48"/>
        </w:numPr>
        <w:tabs>
          <w:tab w:val="clear" w:pos="1780"/>
          <w:tab w:val="num" w:pos="2025"/>
        </w:tabs>
        <w:suppressAutoHyphens/>
        <w:ind w:left="2025"/>
      </w:pPr>
      <w:r w:rsidRPr="00821733">
        <w:t>документ, удостоверяющий личности;</w:t>
      </w:r>
    </w:p>
    <w:p w14:paraId="727C7AB8" w14:textId="77777777" w:rsidR="003B3E27" w:rsidRDefault="003B3E27" w:rsidP="00B22882">
      <w:pPr>
        <w:pStyle w:val="phlistitemized2"/>
        <w:numPr>
          <w:ilvl w:val="2"/>
          <w:numId w:val="59"/>
        </w:numPr>
        <w:pBdr>
          <w:top w:val="nil"/>
          <w:left w:val="nil"/>
          <w:bottom w:val="nil"/>
          <w:right w:val="nil"/>
          <w:between w:val="nil"/>
        </w:pBdr>
        <w:suppressAutoHyphens/>
        <w:ind w:right="-2"/>
      </w:pPr>
      <w:r w:rsidRPr="00821733">
        <w:t>полис ОМС нового образца.</w:t>
      </w:r>
    </w:p>
    <w:p w14:paraId="2C7CD7DC" w14:textId="77777777" w:rsidR="003B3E27" w:rsidRPr="00954EDA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корректность контрольной суммы СНИЛС;</w:t>
      </w:r>
    </w:p>
    <w:p w14:paraId="4C71E5DE" w14:textId="49B391A6" w:rsidR="003B3E27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821733">
        <w:t>корректность единого номера полиса ОМС на контрольную сумму</w:t>
      </w:r>
      <w:r w:rsidR="00032DE5">
        <w:t xml:space="preserve">, </w:t>
      </w:r>
      <w:r>
        <w:rPr>
          <w:color w:val="000000"/>
        </w:rPr>
        <w:t>корректность серии и номера документа, удостоверяющего личность.</w:t>
      </w:r>
    </w:p>
    <w:p w14:paraId="488C5269" w14:textId="77777777" w:rsidR="003B3E27" w:rsidRDefault="003B3E27" w:rsidP="003B3E27">
      <w:pPr>
        <w:pStyle w:val="21"/>
      </w:pPr>
      <w:bookmarkStart w:id="298" w:name="_Toc90313189"/>
      <w:bookmarkStart w:id="299" w:name="_Toc92977319"/>
      <w:r>
        <w:t>Проверка корректности указанных справочников ФРНСИ</w:t>
      </w:r>
      <w:bookmarkEnd w:id="298"/>
      <w:bookmarkEnd w:id="299"/>
    </w:p>
    <w:p w14:paraId="4A425B0A" w14:textId="77777777" w:rsidR="003B3E27" w:rsidRDefault="003B3E27" w:rsidP="003B3E27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300" w:name="_heading=h.4pbkfus4uyjx" w:colFirst="0" w:colLast="0"/>
      <w:bookmarkEnd w:id="300"/>
      <w:r>
        <w:rPr>
          <w:color w:val="000000"/>
        </w:rPr>
        <w:t>В рамках этапа проводятся проверки:</w:t>
      </w:r>
    </w:p>
    <w:p w14:paraId="6EAB60C0" w14:textId="77777777" w:rsidR="003B3E27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обязательное наличие тегов code, codeSystem и displayName при кодировании значений справочников;</w:t>
      </w:r>
    </w:p>
    <w:p w14:paraId="3FABA8F3" w14:textId="77777777" w:rsidR="003B3E27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соответствие указанных OID справочников, версий и соответствующих значений.</w:t>
      </w:r>
    </w:p>
    <w:p w14:paraId="377D4E37" w14:textId="77777777" w:rsidR="003B3E27" w:rsidRDefault="003B3E27" w:rsidP="003B3E27">
      <w:pPr>
        <w:pStyle w:val="21"/>
      </w:pPr>
      <w:bookmarkStart w:id="301" w:name="_Toc90313190"/>
      <w:bookmarkStart w:id="302" w:name="_Toc92977320"/>
      <w:r>
        <w:t>Проверка корректности указанных медицинских организаций</w:t>
      </w:r>
      <w:bookmarkEnd w:id="301"/>
      <w:bookmarkEnd w:id="302"/>
    </w:p>
    <w:p w14:paraId="5D2E68F3" w14:textId="77777777" w:rsidR="003B3E27" w:rsidRDefault="003B3E27" w:rsidP="003B3E27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303" w:name="_heading=h.dc34pofgh8ri" w:colFirst="0" w:colLast="0"/>
      <w:bookmarkEnd w:id="303"/>
      <w:r>
        <w:rPr>
          <w:color w:val="000000"/>
        </w:rPr>
        <w:t>В рамках этапа проводятся проверки:</w:t>
      </w:r>
    </w:p>
    <w:p w14:paraId="587D0B5E" w14:textId="77777777" w:rsidR="003B3E27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указанной медицинской организации на ее наличие в ФРМО, а также соответствие данным реестра.</w:t>
      </w:r>
    </w:p>
    <w:p w14:paraId="5029EDDD" w14:textId="77777777" w:rsidR="003B3E27" w:rsidRDefault="003B3E27" w:rsidP="003B3E27">
      <w:pPr>
        <w:pStyle w:val="21"/>
      </w:pPr>
      <w:bookmarkStart w:id="304" w:name="_Toc90313191"/>
      <w:bookmarkStart w:id="305" w:name="_Toc92977321"/>
      <w:r>
        <w:t>П</w:t>
      </w:r>
      <w:r w:rsidRPr="00861FE0">
        <w:t>роверка корректности указанных структурных подразделений медицинских организаций</w:t>
      </w:r>
      <w:bookmarkEnd w:id="304"/>
      <w:bookmarkEnd w:id="305"/>
    </w:p>
    <w:p w14:paraId="73971385" w14:textId="77777777" w:rsidR="003B3E27" w:rsidRDefault="003B3E27" w:rsidP="003B3E27">
      <w:pPr>
        <w:pStyle w:val="phnormal"/>
      </w:pPr>
      <w:r>
        <w:t>В рамках этапа проводятся проверки:</w:t>
      </w:r>
    </w:p>
    <w:p w14:paraId="05D4C62A" w14:textId="77777777" w:rsidR="003B3E27" w:rsidRPr="00861FE0" w:rsidRDefault="003B3E27" w:rsidP="00B22882">
      <w:pPr>
        <w:pStyle w:val="phnormal"/>
        <w:numPr>
          <w:ilvl w:val="0"/>
          <w:numId w:val="61"/>
        </w:numPr>
      </w:pPr>
      <w:r>
        <w:t>указанных структурных подразделений медицинских организаций на наличие и соответствие данным федерального реестра медицинских организаций (ФРМО).</w:t>
      </w:r>
    </w:p>
    <w:p w14:paraId="4EC2DBA6" w14:textId="77777777" w:rsidR="003B3E27" w:rsidRDefault="003B3E27" w:rsidP="003B3E27">
      <w:pPr>
        <w:pStyle w:val="21"/>
      </w:pPr>
      <w:bookmarkStart w:id="306" w:name="_Toc90313192"/>
      <w:bookmarkStart w:id="307" w:name="_Toc92977322"/>
      <w:r>
        <w:lastRenderedPageBreak/>
        <w:t>Проверка соответствия указанных медицинских работников занимаемой должности в указанной медицинской организации</w:t>
      </w:r>
      <w:bookmarkEnd w:id="306"/>
      <w:bookmarkEnd w:id="307"/>
    </w:p>
    <w:p w14:paraId="24715775" w14:textId="77777777" w:rsidR="003B3E27" w:rsidRDefault="003B3E27" w:rsidP="003B3E27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308" w:name="_heading=h.yg8ipexj5exm" w:colFirst="0" w:colLast="0"/>
      <w:bookmarkEnd w:id="308"/>
      <w:r>
        <w:rPr>
          <w:color w:val="000000"/>
        </w:rPr>
        <w:t>В рамках этапа проводятся проверки:</w:t>
      </w:r>
    </w:p>
    <w:p w14:paraId="2B34E96A" w14:textId="77777777" w:rsidR="003B3E27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наличие СНИЛС медицинских работников;</w:t>
      </w:r>
    </w:p>
    <w:p w14:paraId="27EB4D0B" w14:textId="77777777" w:rsidR="003B3E27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корректность СНИЛС медицинских работников (проверка контрольной суммы);</w:t>
      </w:r>
    </w:p>
    <w:p w14:paraId="08F7680E" w14:textId="77777777" w:rsidR="003B3E27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наличие медицинского работника в ФРМР;</w:t>
      </w:r>
    </w:p>
    <w:p w14:paraId="165F9863" w14:textId="77777777" w:rsidR="003B3E27" w:rsidRDefault="003B3E27" w:rsidP="00B228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соответствие должностей медицинских работников данным ФРМР.</w:t>
      </w:r>
    </w:p>
    <w:p w14:paraId="5224840B" w14:textId="157FEFC7" w:rsidR="00F26F1F" w:rsidRPr="00D54D8F" w:rsidRDefault="00A02730" w:rsidP="00D54D8F">
      <w:pPr>
        <w:pStyle w:val="12"/>
      </w:pPr>
      <w:bookmarkStart w:id="309" w:name="_Toc92977323"/>
      <w:r w:rsidRPr="00D54D8F">
        <w:lastRenderedPageBreak/>
        <w:t>Требования к электронной подписи</w:t>
      </w:r>
      <w:bookmarkEnd w:id="309"/>
    </w:p>
    <w:p w14:paraId="3D706CDF" w14:textId="2BD63F6F" w:rsidR="00EE48B5" w:rsidRPr="00D54D8F" w:rsidRDefault="00A02730" w:rsidP="00087191">
      <w:pPr>
        <w:pStyle w:val="phnormal"/>
      </w:pPr>
      <w:r w:rsidRPr="00D54D8F">
        <w:t xml:space="preserve">Для передачи сведений в </w:t>
      </w:r>
      <w:r w:rsidR="005B10F1" w:rsidRPr="00D54D8F">
        <w:t>ВИМИС «АКиНЕО»</w:t>
      </w:r>
      <w:r w:rsidRPr="00D54D8F">
        <w:t xml:space="preserve"> не требуется наличие электронной подписи лица, сформировавшего документ. В настоящий момент для передачи сведений в </w:t>
      </w:r>
      <w:r w:rsidR="005B10F1" w:rsidRPr="00D54D8F">
        <w:t>ВИМИС «АКиНЕО»</w:t>
      </w:r>
      <w:r w:rsidRPr="00D54D8F">
        <w:t xml:space="preserve"> достаточно подписи SOAP запроса, в котором осуществляется передача сведений с использованием сертификата системы</w:t>
      </w:r>
      <w:r w:rsidR="003E2968" w:rsidRPr="00D54D8F">
        <w:t>, зарегистрированной в ИПС</w:t>
      </w:r>
      <w:r w:rsidRPr="00D54D8F">
        <w:t>.</w:t>
      </w:r>
    </w:p>
    <w:p w14:paraId="0CED6096" w14:textId="76A0571E" w:rsidR="007C58E6" w:rsidRDefault="007C58E6" w:rsidP="0007017D">
      <w:r>
        <w:br w:type="page"/>
      </w:r>
    </w:p>
    <w:p w14:paraId="6CDBF383" w14:textId="1EE6E983" w:rsidR="007C58E6" w:rsidRDefault="007C58E6" w:rsidP="00E22094">
      <w:pPr>
        <w:pStyle w:val="12"/>
        <w:jc w:val="center"/>
      </w:pPr>
      <w:bookmarkStart w:id="310" w:name="_Toc92977324"/>
      <w:r>
        <w:lastRenderedPageBreak/>
        <w:t xml:space="preserve">Общие правила заполнения секций и полей СЭМД и </w:t>
      </w:r>
      <w:r w:rsidR="00E96E43">
        <w:t>СЭМД beta-версии</w:t>
      </w:r>
      <w:r>
        <w:t>.</w:t>
      </w:r>
      <w:bookmarkEnd w:id="310"/>
    </w:p>
    <w:p w14:paraId="3679E291" w14:textId="2F7AB8EF" w:rsidR="007C58E6" w:rsidRDefault="007C58E6" w:rsidP="00737906">
      <w:pPr>
        <w:pStyle w:val="phnormal"/>
        <w:numPr>
          <w:ilvl w:val="6"/>
          <w:numId w:val="2"/>
        </w:numPr>
        <w:tabs>
          <w:tab w:val="clear" w:pos="6077"/>
          <w:tab w:val="num" w:pos="851"/>
        </w:tabs>
        <w:ind w:left="851" w:hanging="851"/>
        <w:rPr>
          <w:sz w:val="22"/>
          <w:szCs w:val="22"/>
        </w:rPr>
      </w:pPr>
      <w:r>
        <w:rPr>
          <w:sz w:val="22"/>
          <w:szCs w:val="22"/>
        </w:rPr>
        <w:t xml:space="preserve">При формировании наполнения полей и секций СЭМД и </w:t>
      </w:r>
      <w:r w:rsidR="00E96E43">
        <w:rPr>
          <w:sz w:val="22"/>
          <w:szCs w:val="22"/>
        </w:rPr>
        <w:t>СЭМД beta-версии</w:t>
      </w:r>
      <w:r>
        <w:rPr>
          <w:sz w:val="22"/>
          <w:szCs w:val="22"/>
        </w:rPr>
        <w:t xml:space="preserve"> следует руководствоваться базовыми правилами формирования структурных элементов СЭМД: </w:t>
      </w:r>
    </w:p>
    <w:p w14:paraId="4E2844DA" w14:textId="397293B3" w:rsidR="007C58E6" w:rsidRPr="007C58E6" w:rsidRDefault="007C58E6" w:rsidP="00E22094">
      <w:pPr>
        <w:pStyle w:val="phnormal"/>
        <w:ind w:left="851" w:firstLine="589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C58E6">
        <w:rPr>
          <w:sz w:val="22"/>
          <w:szCs w:val="22"/>
        </w:rPr>
        <w:t>R [</w:t>
      </w:r>
      <w:proofErr w:type="gramStart"/>
      <w:r w:rsidRPr="007C58E6">
        <w:rPr>
          <w:sz w:val="22"/>
          <w:szCs w:val="22"/>
        </w:rPr>
        <w:t>1..</w:t>
      </w:r>
      <w:proofErr w:type="gramEnd"/>
      <w:r w:rsidRPr="007C58E6">
        <w:rPr>
          <w:sz w:val="22"/>
          <w:szCs w:val="22"/>
        </w:rPr>
        <w:t>] Требуемый элемент. Элемент обязан иметь непустое наполнение, nullFl</w:t>
      </w:r>
      <w:r>
        <w:rPr>
          <w:sz w:val="22"/>
          <w:szCs w:val="22"/>
        </w:rPr>
        <w:t xml:space="preserve">avor не разрешён </w:t>
      </w:r>
    </w:p>
    <w:p w14:paraId="79E63463" w14:textId="55FD5F09" w:rsidR="007C58E6" w:rsidRPr="007C58E6" w:rsidRDefault="007C58E6" w:rsidP="00E22094">
      <w:pPr>
        <w:pStyle w:val="phnormal"/>
        <w:ind w:left="851" w:firstLine="589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C58E6">
        <w:rPr>
          <w:sz w:val="22"/>
          <w:szCs w:val="22"/>
        </w:rPr>
        <w:t>[</w:t>
      </w:r>
      <w:proofErr w:type="gramStart"/>
      <w:r w:rsidRPr="007C58E6">
        <w:rPr>
          <w:sz w:val="22"/>
          <w:szCs w:val="22"/>
        </w:rPr>
        <w:t>1..</w:t>
      </w:r>
      <w:proofErr w:type="gramEnd"/>
      <w:r w:rsidRPr="007C58E6">
        <w:rPr>
          <w:sz w:val="22"/>
          <w:szCs w:val="22"/>
        </w:rPr>
        <w:t>] Обязательный элемент. Элемент обязан присутствовать, но может иметь пустое наполнение с указанием причины отсутствия</w:t>
      </w:r>
      <w:r>
        <w:rPr>
          <w:sz w:val="22"/>
          <w:szCs w:val="22"/>
        </w:rPr>
        <w:t xml:space="preserve"> информации через nullFlavor </w:t>
      </w:r>
    </w:p>
    <w:p w14:paraId="436B6328" w14:textId="1CF130C0" w:rsidR="007C58E6" w:rsidRDefault="007C58E6" w:rsidP="00E22094">
      <w:pPr>
        <w:pStyle w:val="phnormal"/>
        <w:ind w:left="851" w:firstLine="0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 w:rsidR="00BB27B5">
        <w:rPr>
          <w:sz w:val="22"/>
          <w:szCs w:val="22"/>
        </w:rPr>
        <w:t>[</w:t>
      </w:r>
      <w:proofErr w:type="gramStart"/>
      <w:r w:rsidR="00BB27B5">
        <w:rPr>
          <w:sz w:val="22"/>
          <w:szCs w:val="22"/>
        </w:rPr>
        <w:t>0..</w:t>
      </w:r>
      <w:proofErr w:type="gramEnd"/>
      <w:r w:rsidR="00BB27B5">
        <w:rPr>
          <w:sz w:val="22"/>
          <w:szCs w:val="22"/>
        </w:rPr>
        <w:t xml:space="preserve">] Не </w:t>
      </w:r>
      <w:r w:rsidRPr="007C58E6">
        <w:rPr>
          <w:sz w:val="22"/>
          <w:szCs w:val="22"/>
        </w:rPr>
        <w:t>обязательный элемент. Элемент может отсутствовать</w:t>
      </w:r>
      <w:r>
        <w:rPr>
          <w:sz w:val="22"/>
          <w:szCs w:val="22"/>
        </w:rPr>
        <w:t>.</w:t>
      </w:r>
    </w:p>
    <w:p w14:paraId="7AA0DB0C" w14:textId="3C207AE5" w:rsidR="007C58E6" w:rsidRDefault="007C58E6" w:rsidP="00E22094">
      <w:pPr>
        <w:pStyle w:val="phnormal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ab/>
        <w:t xml:space="preserve">При наличии в ГИС СЗ/МИС МО информации, </w:t>
      </w:r>
      <w:r w:rsidR="004F610F">
        <w:rPr>
          <w:sz w:val="22"/>
          <w:szCs w:val="22"/>
        </w:rPr>
        <w:t xml:space="preserve">соответствующей полям или секциям СЭМД или </w:t>
      </w:r>
      <w:r w:rsidR="00E96E43">
        <w:rPr>
          <w:sz w:val="22"/>
          <w:szCs w:val="22"/>
        </w:rPr>
        <w:t>СЭМД beta-версии</w:t>
      </w:r>
      <w:r>
        <w:rPr>
          <w:sz w:val="22"/>
          <w:szCs w:val="22"/>
        </w:rPr>
        <w:t xml:space="preserve">, разработчикам нужно обеспечить внесение ее в СЭМД </w:t>
      </w:r>
      <w:r w:rsidR="004F610F">
        <w:rPr>
          <w:sz w:val="22"/>
          <w:szCs w:val="22"/>
        </w:rPr>
        <w:t xml:space="preserve">и </w:t>
      </w:r>
      <w:r w:rsidR="00E96E43">
        <w:rPr>
          <w:sz w:val="22"/>
          <w:szCs w:val="22"/>
        </w:rPr>
        <w:t>СЭМД beta-версии</w:t>
      </w:r>
      <w:r w:rsidR="004F610F">
        <w:rPr>
          <w:sz w:val="22"/>
          <w:szCs w:val="22"/>
        </w:rPr>
        <w:t xml:space="preserve"> </w:t>
      </w:r>
      <w:r>
        <w:rPr>
          <w:sz w:val="22"/>
          <w:szCs w:val="22"/>
        </w:rPr>
        <w:t>независимо от обязательности полей.</w:t>
      </w:r>
    </w:p>
    <w:p w14:paraId="719CA35C" w14:textId="2E1C507F" w:rsidR="007C58E6" w:rsidRDefault="007C58E6" w:rsidP="00E22094">
      <w:pPr>
        <w:pStyle w:val="phnormal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3. При формировании СЭМД и </w:t>
      </w:r>
      <w:r w:rsidR="00E96E43">
        <w:rPr>
          <w:sz w:val="22"/>
          <w:szCs w:val="22"/>
        </w:rPr>
        <w:t>СЭМД beta-версии</w:t>
      </w:r>
      <w:r>
        <w:rPr>
          <w:sz w:val="22"/>
          <w:szCs w:val="22"/>
        </w:rPr>
        <w:t xml:space="preserve"> для кодирования информации используются объекты Федерального регистра нормативно-справочной информации</w:t>
      </w:r>
      <w:r w:rsidR="00CA4494">
        <w:rPr>
          <w:sz w:val="22"/>
          <w:szCs w:val="22"/>
        </w:rPr>
        <w:t xml:space="preserve">, опубликованные Регламентной службой ФГБУ «ЦНИИОИЗ» Минздрава России на портале </w:t>
      </w:r>
      <w:r w:rsidR="00CA4494">
        <w:rPr>
          <w:sz w:val="22"/>
          <w:szCs w:val="22"/>
          <w:lang w:val="en-US"/>
        </w:rPr>
        <w:t>nsi</w:t>
      </w:r>
      <w:r w:rsidR="00CA4494" w:rsidRPr="00E22094">
        <w:rPr>
          <w:sz w:val="22"/>
          <w:szCs w:val="22"/>
        </w:rPr>
        <w:t>.</w:t>
      </w:r>
      <w:r w:rsidR="00CA4494">
        <w:rPr>
          <w:sz w:val="22"/>
          <w:szCs w:val="22"/>
          <w:lang w:val="en-US"/>
        </w:rPr>
        <w:t>rosminzdrav</w:t>
      </w:r>
      <w:r w:rsidR="00CA4494" w:rsidRPr="00E22094">
        <w:rPr>
          <w:sz w:val="22"/>
          <w:szCs w:val="22"/>
        </w:rPr>
        <w:t>.</w:t>
      </w:r>
      <w:r w:rsidR="00CA4494">
        <w:rPr>
          <w:sz w:val="22"/>
          <w:szCs w:val="22"/>
          <w:lang w:val="en-US"/>
        </w:rPr>
        <w:t>ru</w:t>
      </w:r>
      <w:r w:rsidR="00CA4494">
        <w:rPr>
          <w:sz w:val="22"/>
          <w:szCs w:val="22"/>
        </w:rPr>
        <w:t>, которые необходимо использовать в ГИС СЗ/МИС МО для формирования корректного набора данных.</w:t>
      </w:r>
    </w:p>
    <w:p w14:paraId="08DF7E1C" w14:textId="7C6C5602" w:rsidR="00CA4494" w:rsidRDefault="00CA4494" w:rsidP="00E22094">
      <w:pPr>
        <w:pStyle w:val="phnormal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4. В </w:t>
      </w:r>
      <w:r w:rsidR="00E96E43">
        <w:rPr>
          <w:sz w:val="22"/>
          <w:szCs w:val="22"/>
        </w:rPr>
        <w:t>СЭМД beta-версии</w:t>
      </w:r>
      <w:r>
        <w:rPr>
          <w:sz w:val="22"/>
          <w:szCs w:val="22"/>
        </w:rPr>
        <w:t xml:space="preserve"> используются внутренние справочники систем ВИМИС, которые также необходимо использовать для полной и корректной передачи информации из ГИС СЗ/МИС МО в ВИМИС.</w:t>
      </w:r>
    </w:p>
    <w:p w14:paraId="312BF431" w14:textId="3B8204BF" w:rsidR="00CA4494" w:rsidRDefault="00CA4494" w:rsidP="00E22094">
      <w:pPr>
        <w:pStyle w:val="phnormal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5. В </w:t>
      </w:r>
      <w:r w:rsidR="00E96E43">
        <w:rPr>
          <w:sz w:val="22"/>
          <w:szCs w:val="22"/>
        </w:rPr>
        <w:t>СЭМД beta-версии</w:t>
      </w:r>
      <w:r>
        <w:rPr>
          <w:sz w:val="22"/>
          <w:szCs w:val="22"/>
        </w:rPr>
        <w:t xml:space="preserve"> к ряду не обязательных секций и полей добавлены комментарии</w:t>
      </w:r>
      <w:r w:rsidR="004F61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условиями, при которых заполнение секций и полей является обязательным для передачи информации в ВИМИС. Комментарии помечены тегом «ПРАВИЛО:». </w:t>
      </w:r>
    </w:p>
    <w:p w14:paraId="0FDA4DA6" w14:textId="71E480E1" w:rsidR="00CA4494" w:rsidRDefault="00CA4494" w:rsidP="00E22094">
      <w:pPr>
        <w:pStyle w:val="phnormal"/>
        <w:ind w:firstLine="0"/>
        <w:rPr>
          <w:sz w:val="22"/>
          <w:szCs w:val="22"/>
        </w:rPr>
      </w:pPr>
      <w:r>
        <w:rPr>
          <w:sz w:val="22"/>
          <w:szCs w:val="22"/>
        </w:rPr>
        <w:t>6. Примеры комментариев:</w:t>
      </w:r>
    </w:p>
    <w:p w14:paraId="6631195E" w14:textId="6168CDB0" w:rsidR="00CA4494" w:rsidRDefault="00CA4494" w:rsidP="00E22094">
      <w:pPr>
        <w:pStyle w:val="phnormal"/>
        <w:rPr>
          <w:sz w:val="22"/>
          <w:szCs w:val="22"/>
        </w:rPr>
      </w:pPr>
      <w:proofErr w:type="gramStart"/>
      <w:r w:rsidRPr="00CA4494">
        <w:rPr>
          <w:sz w:val="22"/>
          <w:szCs w:val="22"/>
        </w:rPr>
        <w:t>&lt;!--</w:t>
      </w:r>
      <w:proofErr w:type="gramEnd"/>
      <w:r w:rsidRPr="00CA4494">
        <w:rPr>
          <w:sz w:val="22"/>
          <w:szCs w:val="22"/>
        </w:rPr>
        <w:t xml:space="preserve"> ПРАВИ</w:t>
      </w:r>
      <w:r>
        <w:rPr>
          <w:sz w:val="22"/>
          <w:szCs w:val="22"/>
        </w:rPr>
        <w:t xml:space="preserve">ЛО </w:t>
      </w:r>
      <w:r w:rsidRPr="00CA4494">
        <w:rPr>
          <w:sz w:val="22"/>
          <w:szCs w:val="22"/>
        </w:rPr>
        <w:t>ВИМИС.АКиНЕО: Секция обязательна к заполнению при передаче витальных параметров по справочнику 1.2.643.5.1.13.13.99.2.262, значения ID 2-4, 50, 51--&gt;</w:t>
      </w:r>
    </w:p>
    <w:p w14:paraId="1FDF0E51" w14:textId="74257887" w:rsidR="00CA4494" w:rsidRDefault="00CA4494" w:rsidP="00E22094">
      <w:pPr>
        <w:pStyle w:val="phnormal"/>
        <w:rPr>
          <w:sz w:val="22"/>
          <w:szCs w:val="22"/>
        </w:rPr>
      </w:pPr>
      <w:proofErr w:type="gramStart"/>
      <w:r w:rsidRPr="00CA4494">
        <w:rPr>
          <w:sz w:val="22"/>
          <w:szCs w:val="22"/>
        </w:rPr>
        <w:t>&lt;!--</w:t>
      </w:r>
      <w:proofErr w:type="gramEnd"/>
      <w:r w:rsidRPr="00CA4494">
        <w:rPr>
          <w:sz w:val="22"/>
          <w:szCs w:val="22"/>
        </w:rPr>
        <w:t xml:space="preserve"> ПРАВИЛО ВИМИС.АКиНЕО: Секция обязательна для заполнения при: постановке на учет по беременности (требуется заполнение поля "Дата постановки на учет по беременности", значение поля совпадает с датой приема врача), принятии решения о возможности вынашивания беременности (требуется заполнение поля "Наличие противопоказаний к вынашиванию беременности"), выборе места планового родоразрешения. --&gt;</w:t>
      </w:r>
    </w:p>
    <w:p w14:paraId="5C8DBB57" w14:textId="5984FB54" w:rsidR="00CA4494" w:rsidRDefault="00CA4494" w:rsidP="00E22094">
      <w:pPr>
        <w:pStyle w:val="phnormal"/>
        <w:rPr>
          <w:sz w:val="22"/>
          <w:szCs w:val="22"/>
        </w:rPr>
      </w:pPr>
      <w:proofErr w:type="gramStart"/>
      <w:r w:rsidRPr="00CA4494">
        <w:rPr>
          <w:sz w:val="22"/>
          <w:szCs w:val="22"/>
        </w:rPr>
        <w:t>&lt;!--</w:t>
      </w:r>
      <w:proofErr w:type="gramEnd"/>
      <w:r w:rsidRPr="00CA4494">
        <w:rPr>
          <w:sz w:val="22"/>
          <w:szCs w:val="22"/>
        </w:rPr>
        <w:t xml:space="preserve"> ПРАВИЛО ВИМИС.АКиНЕО: Секция обязательна для заполнения при постановке на учет по беременности. --&gt;</w:t>
      </w:r>
    </w:p>
    <w:p w14:paraId="41B9F717" w14:textId="5430EFB7" w:rsidR="00B51A76" w:rsidRPr="00D54D8F" w:rsidRDefault="00BB27B5" w:rsidP="00765E3F">
      <w:pPr>
        <w:pStyle w:val="phnormal"/>
        <w:ind w:firstLine="0"/>
        <w:rPr>
          <w:szCs w:val="24"/>
        </w:rPr>
      </w:pPr>
      <w:r>
        <w:rPr>
          <w:sz w:val="22"/>
          <w:szCs w:val="22"/>
        </w:rPr>
        <w:t xml:space="preserve">7. Соблюдение условий заполнения секций и полей </w:t>
      </w:r>
      <w:r w:rsidR="00E96E43">
        <w:rPr>
          <w:sz w:val="22"/>
          <w:szCs w:val="22"/>
        </w:rPr>
        <w:t>СЭМД beta-версии</w:t>
      </w:r>
      <w:r>
        <w:rPr>
          <w:sz w:val="22"/>
          <w:szCs w:val="22"/>
        </w:rPr>
        <w:t xml:space="preserve"> подлежит проверке при оценке качества данных, передаваемых в ВИМИС «АКиНЕО».</w:t>
      </w:r>
    </w:p>
    <w:p w14:paraId="060BCEB0" w14:textId="77777777" w:rsidR="00F26F1F" w:rsidRPr="00D54D8F" w:rsidRDefault="00A02730" w:rsidP="00D54D8F">
      <w:pPr>
        <w:pStyle w:val="phcontent"/>
      </w:pPr>
      <w:r w:rsidRPr="00D54D8F">
        <w:lastRenderedPageBreak/>
        <w:t>Лист регистрации изменений</w:t>
      </w:r>
    </w:p>
    <w:tbl>
      <w:tblPr>
        <w:tblW w:w="45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81"/>
        <w:gridCol w:w="1518"/>
        <w:gridCol w:w="1422"/>
        <w:gridCol w:w="5424"/>
      </w:tblGrid>
      <w:tr w:rsidR="0037237B" w:rsidRPr="00D54D8F" w14:paraId="7CF3257E" w14:textId="77777777" w:rsidTr="0037237B">
        <w:trPr>
          <w:trHeight w:val="1250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3EE6" w14:textId="77777777" w:rsidR="0037237B" w:rsidRPr="00D54D8F" w:rsidRDefault="0037237B" w:rsidP="00D54D8F">
            <w:pPr>
              <w:pStyle w:val="phtablecolcaption"/>
            </w:pPr>
            <w:r w:rsidRPr="00D54D8F">
              <w:t>№ п/п</w:t>
            </w: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CA6E" w14:textId="77777777" w:rsidR="0037237B" w:rsidRPr="00D54D8F" w:rsidRDefault="0037237B" w:rsidP="00D54D8F">
            <w:pPr>
              <w:pStyle w:val="phtablecolcaption"/>
            </w:pPr>
            <w:r w:rsidRPr="00D54D8F">
              <w:t>Дата редакции документа</w:t>
            </w: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C5BC" w14:textId="77777777" w:rsidR="0037237B" w:rsidRPr="00D54D8F" w:rsidRDefault="0037237B" w:rsidP="00D54D8F">
            <w:pPr>
              <w:pStyle w:val="phtablecolcaption"/>
            </w:pPr>
            <w:r w:rsidRPr="00D54D8F">
              <w:t>Номер редакции документа</w:t>
            </w: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AD17" w14:textId="77777777" w:rsidR="0037237B" w:rsidRPr="00D54D8F" w:rsidRDefault="0037237B" w:rsidP="00D54D8F">
            <w:pPr>
              <w:pStyle w:val="phtablecolcaption"/>
            </w:pPr>
            <w:r w:rsidRPr="00D54D8F">
              <w:t>Изменения</w:t>
            </w:r>
          </w:p>
        </w:tc>
      </w:tr>
      <w:tr w:rsidR="0037237B" w:rsidRPr="00D54D8F" w14:paraId="3BF3C853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4052" w14:textId="77777777" w:rsidR="0037237B" w:rsidRPr="00D54D8F" w:rsidRDefault="0037237B" w:rsidP="00D54D8F">
            <w:pPr>
              <w:pStyle w:val="phtablecellleft"/>
            </w:pPr>
            <w:r w:rsidRPr="00D54D8F">
              <w:t>1</w:t>
            </w: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52D8" w14:textId="77777777" w:rsidR="0037237B" w:rsidRPr="00D54D8F" w:rsidRDefault="0037237B" w:rsidP="00D54D8F">
            <w:pPr>
              <w:pStyle w:val="phtablecellleft"/>
            </w:pPr>
            <w:r w:rsidRPr="00D54D8F">
              <w:t>16.10.2020</w:t>
            </w: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0621" w14:textId="77777777" w:rsidR="0037237B" w:rsidRPr="00D54D8F" w:rsidRDefault="0037237B" w:rsidP="00D54D8F">
            <w:pPr>
              <w:pStyle w:val="phtablecellleft"/>
            </w:pPr>
            <w:r w:rsidRPr="00D54D8F">
              <w:t>1</w:t>
            </w: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FBC6" w14:textId="77777777" w:rsidR="0037237B" w:rsidRPr="00D54D8F" w:rsidRDefault="0037237B" w:rsidP="00D54D8F">
            <w:pPr>
              <w:pStyle w:val="phtablecellleft"/>
            </w:pPr>
            <w:r w:rsidRPr="00D54D8F">
              <w:t>Первая версия документа</w:t>
            </w:r>
          </w:p>
        </w:tc>
      </w:tr>
      <w:tr w:rsidR="002C543B" w:rsidRPr="00D54D8F" w14:paraId="4AB8AE9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9B7B" w14:textId="2D42A5A9" w:rsidR="002C543B" w:rsidRPr="00D54D8F" w:rsidRDefault="00436D32" w:rsidP="00D54D8F">
            <w:pPr>
              <w:pStyle w:val="phtablecellleft"/>
            </w:pPr>
            <w:r>
              <w:t>2</w:t>
            </w: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AE39" w14:textId="4D2882E6" w:rsidR="002C543B" w:rsidRPr="00D54D8F" w:rsidRDefault="00436D32" w:rsidP="00D54D8F">
            <w:pPr>
              <w:pStyle w:val="phtablecellleft"/>
            </w:pPr>
            <w:r>
              <w:t>09.09.2021</w:t>
            </w: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BA2A" w14:textId="31DCC46D" w:rsidR="002C543B" w:rsidRPr="00D54D8F" w:rsidRDefault="00436D32" w:rsidP="00D54D8F">
            <w:pPr>
              <w:pStyle w:val="phtablecellleft"/>
            </w:pPr>
            <w:r>
              <w:t>1.1</w:t>
            </w: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C809" w14:textId="1AA69233" w:rsidR="002C543B" w:rsidRDefault="002C543B" w:rsidP="00D54D8F">
            <w:pPr>
              <w:pStyle w:val="phtablecellleft"/>
            </w:pPr>
            <w:r>
              <w:t>В «</w:t>
            </w:r>
            <w:r w:rsidRPr="002C543B">
              <w:t>Перечень терминов, определений и сокращений</w:t>
            </w:r>
            <w:r>
              <w:t>» внесено сокращение «ПИВ»- «Протокол информационного взаимодействия.</w:t>
            </w:r>
          </w:p>
        </w:tc>
      </w:tr>
      <w:tr w:rsidR="0037237B" w:rsidRPr="00D54D8F" w14:paraId="09E611E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F97D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202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705E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B9E9" w14:textId="5001168A" w:rsidR="0037237B" w:rsidRPr="00D54D8F" w:rsidRDefault="002C543B" w:rsidP="00D54D8F">
            <w:pPr>
              <w:pStyle w:val="phtablecellleft"/>
            </w:pPr>
            <w:r>
              <w:t>Добавлен новый шаблон</w:t>
            </w:r>
            <w:r w:rsidR="0037237B" w:rsidRPr="00D54D8F">
              <w:t xml:space="preserve"> СЭМД-бета: Выписной эпикриз из родильного дома (минимальная версия)</w:t>
            </w:r>
          </w:p>
        </w:tc>
      </w:tr>
      <w:tr w:rsidR="0037237B" w:rsidRPr="00D54D8F" w14:paraId="2AFC304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18F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D396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1D1F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233A" w14:textId="77777777" w:rsidR="0037237B" w:rsidRPr="00D54D8F" w:rsidRDefault="0037237B" w:rsidP="00D54D8F">
            <w:pPr>
              <w:pStyle w:val="phtablecellleft"/>
            </w:pPr>
            <w:r w:rsidRPr="00D54D8F">
              <w:t>Внутренние справочники «</w:t>
            </w:r>
            <w:r w:rsidRPr="00D54D8F">
              <w:rPr>
                <w:lang w:val="en-US"/>
              </w:rPr>
              <w:t>VIMISAKINEO</w:t>
            </w:r>
            <w:r w:rsidRPr="00D54D8F">
              <w:t>» заменены на справочники НСИ</w:t>
            </w:r>
          </w:p>
        </w:tc>
      </w:tr>
      <w:tr w:rsidR="0037237B" w:rsidRPr="00D54D8F" w14:paraId="68CAAAB2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D7B6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1D82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ED7F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2935" w14:textId="6BF089F0" w:rsidR="0037237B" w:rsidRPr="00D54D8F" w:rsidRDefault="002C543B" w:rsidP="002C543B">
            <w:pPr>
              <w:pStyle w:val="phtablecellleft"/>
            </w:pPr>
            <w:r>
              <w:t>Введена триггерная точка</w:t>
            </w:r>
            <w:r w:rsidR="0037237B" w:rsidRPr="00D54D8F">
              <w:t xml:space="preserve"> 10 «Постановка на учет по беременности»</w:t>
            </w:r>
            <w:r>
              <w:t>, триггерная точка указана в Таблице 2</w:t>
            </w:r>
          </w:p>
        </w:tc>
      </w:tr>
      <w:tr w:rsidR="0037237B" w:rsidRPr="00D54D8F" w14:paraId="25DFC9F6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63B4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BF98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DD79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27BA" w14:textId="465293C1" w:rsidR="0037237B" w:rsidRPr="00D54D8F" w:rsidRDefault="0037237B" w:rsidP="00D54D8F">
            <w:pPr>
              <w:pStyle w:val="phtablecellleft"/>
            </w:pPr>
            <w:r w:rsidRPr="00D54D8F">
              <w:t>Добавлено описание</w:t>
            </w:r>
            <w:r w:rsidR="002C543B">
              <w:t xml:space="preserve"> триггерной точки 10</w:t>
            </w:r>
            <w:r w:rsidRPr="00D54D8F">
              <w:t xml:space="preserve"> «Выявление осмотра (консультации) пациента, связанного с постановкой на учет по беременности»</w:t>
            </w:r>
          </w:p>
        </w:tc>
      </w:tr>
      <w:tr w:rsidR="0037237B" w:rsidRPr="00D54D8F" w14:paraId="6CBB443C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F79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64E9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2214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0E2B" w14:textId="77777777" w:rsidR="0037237B" w:rsidRPr="00D54D8F" w:rsidRDefault="0037237B" w:rsidP="00D54D8F">
            <w:pPr>
              <w:pStyle w:val="phtablecellleft"/>
            </w:pPr>
            <w:r w:rsidRPr="00D54D8F">
              <w:t>Добавлено уточнение использования при реализации СЭМД объектов нормативно-справочной информации из соответствующего «Руководства по реализации СЭМД»</w:t>
            </w:r>
          </w:p>
        </w:tc>
      </w:tr>
      <w:tr w:rsidR="0037237B" w:rsidRPr="00D54D8F" w14:paraId="52D7ADD7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B088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2613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8A7B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79E1" w14:textId="7EFA5096" w:rsidR="0037237B" w:rsidRPr="00D54D8F" w:rsidRDefault="0037237B" w:rsidP="00D54D8F">
            <w:pPr>
              <w:pStyle w:val="phtablecellleft"/>
            </w:pPr>
            <w:r w:rsidRPr="00D54D8F">
              <w:t xml:space="preserve">В Таблице 3 указан справочник кодов </w:t>
            </w:r>
            <w:r w:rsidR="00E96E43">
              <w:t>СЭМД beta-версии</w:t>
            </w:r>
          </w:p>
        </w:tc>
      </w:tr>
      <w:tr w:rsidR="0037237B" w:rsidRPr="00D54D8F" w14:paraId="1A42065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9BF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19A9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10A1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DF16" w14:textId="77777777" w:rsidR="0037237B" w:rsidRPr="00D54D8F" w:rsidRDefault="0037237B" w:rsidP="00D54D8F">
            <w:pPr>
              <w:pStyle w:val="phtablecellleft"/>
            </w:pPr>
            <w:r w:rsidRPr="00D54D8F">
              <w:t>Актуализированы наименования справочников НСИ</w:t>
            </w:r>
          </w:p>
        </w:tc>
      </w:tr>
      <w:tr w:rsidR="0037237B" w:rsidRPr="00D54D8F" w14:paraId="6EE45F1F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008A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9768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5290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39BA" w14:textId="77777777" w:rsidR="0037237B" w:rsidRPr="00D54D8F" w:rsidRDefault="0037237B" w:rsidP="00D54D8F">
            <w:pPr>
              <w:pStyle w:val="phtablecellleft"/>
            </w:pPr>
            <w:r w:rsidRPr="00D54D8F">
              <w:t>В Таблице 1 дополнен перечень кодов МКБ-10, представленный следующими значениями: O00, O01, O02, O03, O04, O05, O06, O07, O08, O10, O12, O14, O14.2, O20, O21, O22, O23, O24, O26, O28, O29, O30, O31, O32, O33, O34, O35, O36, O41, O42, O43, O44, O45, O46, O47, O60, O61, O62, O63, O64, O65, O66, O67, O68, O69, O70, O71, O72, O73, O74, O75, O80, O81, O82, O83, O84, O86, O87, O88, O89, O90, O91, O92, O96, O97, O98, O99, Z32, Z34, Z35, Z36, Z37, Z38, Z39.</w:t>
            </w:r>
          </w:p>
        </w:tc>
      </w:tr>
      <w:tr w:rsidR="0037237B" w:rsidRPr="00D54D8F" w14:paraId="516497B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1E33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60C6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4207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E5EC" w14:textId="6B4F59F1" w:rsidR="0037237B" w:rsidRPr="00D54D8F" w:rsidRDefault="0037237B" w:rsidP="00D54D8F">
            <w:pPr>
              <w:pStyle w:val="phtablecellleft"/>
            </w:pPr>
            <w:r w:rsidRPr="00D54D8F">
              <w:t xml:space="preserve">Раздел 2 дополнен формулировкой: «Следует обратить внимание, что при формировании нескольких СЭМД и </w:t>
            </w:r>
            <w:r w:rsidR="00E96E43">
              <w:t>СЭМД beta-версии</w:t>
            </w:r>
            <w:r w:rsidRPr="00D54D8F">
              <w:t xml:space="preserve">, соответствующих одной триггерной </w:t>
            </w:r>
            <w:r w:rsidRPr="00D54D8F">
              <w:lastRenderedPageBreak/>
              <w:t>точке, в них должны быть указаны идентичные номера медицинской карты. При этом указывается номер амбулаторной или стационарной карта в зависимости от условий оказания медицинской помощи».</w:t>
            </w:r>
          </w:p>
        </w:tc>
      </w:tr>
      <w:tr w:rsidR="0037237B" w:rsidRPr="00D54D8F" w14:paraId="3E491D3F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AFBB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5C85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2E04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FECE" w14:textId="77777777" w:rsidR="0037237B" w:rsidRPr="00D54D8F" w:rsidRDefault="0037237B" w:rsidP="00D54D8F">
            <w:pPr>
              <w:pStyle w:val="phtablecellleft"/>
            </w:pPr>
            <w:r w:rsidRPr="00D54D8F">
              <w:t>Добавлено определение триггерной точки (ТТ)</w:t>
            </w:r>
          </w:p>
        </w:tc>
      </w:tr>
      <w:tr w:rsidR="00F02304" w:rsidRPr="00D54D8F" w14:paraId="0E723B02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B1C1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272F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0978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20CD" w14:textId="7DD71A35" w:rsidR="00F02304" w:rsidRPr="00D54D8F" w:rsidRDefault="00F02304" w:rsidP="00D54D8F">
            <w:pPr>
              <w:pStyle w:val="phtablecellleft"/>
            </w:pPr>
            <w:r w:rsidRPr="00D54D8F">
              <w:t>В Таблице 5 справочник «Место предшествующего наблюдения по беременности» VIMISAKINEO1 заменен на «ВИМИС. Место наблюдения беременной» 1.2.643.5.1.13.13.99.2.663 (в связи с публикацией внутреннего справочника на портале НСИ)</w:t>
            </w:r>
          </w:p>
        </w:tc>
      </w:tr>
      <w:tr w:rsidR="00F02304" w:rsidRPr="00D54D8F" w14:paraId="61DC862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6A88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BA3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69F3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7209" w14:textId="2264D223" w:rsidR="00F02304" w:rsidRPr="00D54D8F" w:rsidRDefault="00F02304" w:rsidP="00D54D8F">
            <w:pPr>
              <w:pStyle w:val="phtablecellleft"/>
            </w:pPr>
            <w:r w:rsidRPr="00D54D8F">
              <w:t>В Таблице 5 справочник «Степень риска у беременной» VIMISAKINEO2 заменен на «ВИМИС. Степень риска у беременной» 1.2.643.5.1.13.13.99.2.675 (в связи с публикацией внутреннего справочника на портале НСИ)</w:t>
            </w:r>
          </w:p>
        </w:tc>
      </w:tr>
      <w:tr w:rsidR="00F02304" w:rsidRPr="00D54D8F" w14:paraId="5D8E781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EA7F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0CE3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38F4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D656" w14:textId="5DDE86D9" w:rsidR="00F02304" w:rsidRPr="00D54D8F" w:rsidRDefault="00F02304" w:rsidP="00D54D8F">
            <w:pPr>
              <w:pStyle w:val="phtablecellleft"/>
            </w:pPr>
            <w:r w:rsidRPr="00D54D8F">
              <w:t>В Таблице 5 справочник «Расположение плаценты» VIMISAKINEO4 заменен на «ВИМИС. Расположение плаценты по отношению к шейке матки» 1.2.643.5.1.13.13.99.2.668 (в связи с публикацией внутреннего справочника на портале НСИ)</w:t>
            </w:r>
          </w:p>
        </w:tc>
      </w:tr>
      <w:tr w:rsidR="00F02304" w:rsidRPr="00D54D8F" w14:paraId="2D2ED486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17AF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90CF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0EF9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1BA8" w14:textId="0125D9E3" w:rsidR="00F02304" w:rsidRPr="00D54D8F" w:rsidRDefault="00F02304" w:rsidP="00D54D8F">
            <w:pPr>
              <w:pStyle w:val="phtablecellleft"/>
            </w:pPr>
            <w:r w:rsidRPr="00D54D8F">
              <w:t>В Таблице 5 справочник «Степени миопии» VIMISAKINEO5 заменен на «ВИМИС. Степень миопии» 1.2.643.5.1.13.13.99.2.674 (в связи с публикацией внутреннего справочника на портале НСИ)</w:t>
            </w:r>
          </w:p>
        </w:tc>
      </w:tr>
      <w:tr w:rsidR="00F02304" w:rsidRPr="00D54D8F" w14:paraId="2EAEF2C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10A6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3AB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BD23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9E7D" w14:textId="179F7B48" w:rsidR="00F02304" w:rsidRPr="00D54D8F" w:rsidRDefault="00F02304" w:rsidP="00D54D8F">
            <w:pPr>
              <w:pStyle w:val="phtablecellleft"/>
            </w:pPr>
            <w:r w:rsidRPr="00D54D8F">
              <w:t>В Таблице 5 справочник «Степень сужения таза у беременной» VIMISAKINEO6 заменен на «ВИМИС. Степень сужения таза у беременной» 1.2.643.5.1.13.13.99.2.676 (в связи с публикацией внутреннего справочника на портале НСИ)</w:t>
            </w:r>
          </w:p>
        </w:tc>
      </w:tr>
      <w:tr w:rsidR="00ED195A" w:rsidRPr="00D54D8F" w14:paraId="672E4BB1" w14:textId="77777777" w:rsidTr="00F44D86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25C3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6B2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862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243F" w14:textId="7602666A" w:rsidR="00ED195A" w:rsidRPr="00D54D8F" w:rsidRDefault="00ED195A" w:rsidP="00C30A22">
            <w:pPr>
              <w:pStyle w:val="phtablecellleft"/>
            </w:pPr>
            <w:r w:rsidRPr="00D54D8F">
              <w:t>В Таблице 5 справочник «</w:t>
            </w:r>
            <w:r w:rsidR="00C30A22" w:rsidRPr="00C30A22">
              <w:t>Степени задержки внутриутробного роста плода (ЗВРП)</w:t>
            </w:r>
            <w:r w:rsidRPr="00D54D8F">
              <w:t>» VIMISAKINEO</w:t>
            </w:r>
            <w:r w:rsidR="00C30A22" w:rsidRPr="00C30A22">
              <w:t>7</w:t>
            </w:r>
            <w:r w:rsidR="00C30A22">
              <w:t xml:space="preserve"> заменен на «ВИМИС. </w:t>
            </w:r>
            <w:r w:rsidR="00C30A22" w:rsidRPr="00C30A22">
              <w:t>Степени задержки внутриутробного роста плода (ЗВРП)</w:t>
            </w:r>
            <w:r w:rsidRPr="00D54D8F">
              <w:t xml:space="preserve">» </w:t>
            </w:r>
            <w:r w:rsidR="00C30A22" w:rsidRPr="00C30A22">
              <w:t>1.2.643.5.1.13.13.99.2.673</w:t>
            </w:r>
            <w:r w:rsidRPr="00D54D8F">
              <w:t xml:space="preserve"> (в связи с публикацией внутреннего справочника на портале НСИ)</w:t>
            </w:r>
          </w:p>
        </w:tc>
      </w:tr>
      <w:tr w:rsidR="00ED195A" w:rsidRPr="00D54D8F" w14:paraId="1139125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7BC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1F58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204D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FFB1" w14:textId="2113A23F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«Количество околоплодных вод» VIMISAKINEO9 заменен на «ВИМИС. Количество околоплодных вод» 1.2.643.5.1.13.13.99.2.662 (в связи с публикацией внутреннего справочника на портале НСИ)</w:t>
            </w:r>
          </w:p>
        </w:tc>
      </w:tr>
      <w:tr w:rsidR="00ED195A" w:rsidRPr="00D54D8F" w14:paraId="6A20FB20" w14:textId="77777777" w:rsidTr="007211DE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646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EA2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315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63F1" w14:textId="12D84A92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</w:t>
            </w:r>
            <w:r w:rsidRPr="00ED195A">
              <w:t>Форма таза беременной</w:t>
            </w:r>
            <w:r w:rsidRPr="00D54D8F">
              <w:t>» VIMISAKINE</w:t>
            </w:r>
            <w:r>
              <w:rPr>
                <w:lang w:val="en-US"/>
              </w:rPr>
              <w:t>O</w:t>
            </w:r>
            <w:r>
              <w:t>10</w:t>
            </w:r>
            <w:r w:rsidRPr="00D54D8F">
              <w:t xml:space="preserve"> заменен на «</w:t>
            </w:r>
            <w:r w:rsidRPr="00ED195A">
              <w:t>ВИМИС. Форма таза у беременной</w:t>
            </w:r>
            <w:r w:rsidRPr="00D54D8F">
              <w:t xml:space="preserve">» </w:t>
            </w:r>
            <w:r w:rsidRPr="00ED195A">
              <w:t>1.2.643.5.1.13.13.99.2.680</w:t>
            </w:r>
            <w:r w:rsidRPr="00D54D8F">
              <w:t xml:space="preserve"> (в связи с публикацией внутреннего справочника на портале НСИ)</w:t>
            </w:r>
          </w:p>
        </w:tc>
      </w:tr>
      <w:tr w:rsidR="00ED195A" w:rsidRPr="00D54D8F" w14:paraId="0EF0484B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B6ED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5F6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54A2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B01E" w14:textId="7123A5F3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«Степень компенсации эндокринной патологии» VIMISAKINEO11 заменен на «Характер течения заболевания» 1.2.643.5.1.13.13.11.1062</w:t>
            </w:r>
          </w:p>
        </w:tc>
      </w:tr>
      <w:tr w:rsidR="00ED195A" w:rsidRPr="00D54D8F" w14:paraId="34BC3D8D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716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320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D85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3216" w14:textId="4E25EE02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«Степень тяжести анемии» VIMISAKINEO12 заменен на «ВИМИС. Степень тяжести анемии» 1.2.643.5.1.13.13.99.2.677 (в связи с публикацией внутреннего справочника на портале НСИ)</w:t>
            </w:r>
          </w:p>
        </w:tc>
      </w:tr>
      <w:tr w:rsidR="00ED195A" w:rsidRPr="00D54D8F" w14:paraId="6165E05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D5B7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CF67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A16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8194" w14:textId="540CF519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«Резус-принадлежность плода» VIMISAKINEO13 заменен на «ВИМИС. Резус-фактор плода»</w:t>
            </w:r>
            <w:r w:rsidRPr="00D54D8F">
              <w:tab/>
              <w:t>1.2.643.5.1.13.13.99.2.670 (в связи с публикацией внутреннего справочника на портале НСИ)</w:t>
            </w:r>
          </w:p>
        </w:tc>
      </w:tr>
      <w:tr w:rsidR="00ED195A" w:rsidRPr="00D54D8F" w14:paraId="787E397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8AE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5E9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E9D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A48A" w14:textId="6C37D054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«Статус проведения медицинской услуги» VIMISAKINEO14 заменен на «Статус выполнения медицинской услуги» 1.2.643.5.1.13.13.99.2.350 (в связи с публикацией внутреннего справочника на портале НСИ)</w:t>
            </w:r>
          </w:p>
        </w:tc>
      </w:tr>
      <w:tr w:rsidR="00ED195A" w:rsidRPr="00D54D8F" w14:paraId="1F72C421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6DB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55D3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6BC6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68E3" w14:textId="1E86DFF4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«Характер вскармливания» VIMISAKINEO15 заменен на «ВИМИС. Вид вскармливания»</w:t>
            </w:r>
            <w:r w:rsidRPr="00D54D8F">
              <w:tab/>
              <w:t>1.2.643.5.1.13.13.99.2.681 (в связи с публикацией внутреннего справочника на портале НСИ)</w:t>
            </w:r>
          </w:p>
        </w:tc>
      </w:tr>
      <w:tr w:rsidR="00ED195A" w:rsidRPr="00D54D8F" w14:paraId="637CF58C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9DB8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8977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6A1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596A" w14:textId="47E79940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</w:t>
            </w:r>
            <w:r w:rsidRPr="007E4D96">
              <w:t>Виды контролируемых вакцинаций</w:t>
            </w:r>
            <w:r w:rsidRPr="00D54D8F">
              <w:t>» VIMISAKINEO1</w:t>
            </w:r>
            <w:r>
              <w:t>7</w:t>
            </w:r>
            <w:r w:rsidRPr="00D54D8F">
              <w:t xml:space="preserve"> заменен на «</w:t>
            </w:r>
            <w:r w:rsidRPr="007E4D96">
              <w:t>ДС. Прививки</w:t>
            </w:r>
            <w:r w:rsidRPr="00D54D8F">
              <w:t>»</w:t>
            </w:r>
            <w:r w:rsidRPr="00D54D8F">
              <w:tab/>
            </w:r>
            <w:r w:rsidRPr="007E4D96">
              <w:t>1.2.643.5.1.13.13.99.2.393</w:t>
            </w:r>
            <w:r w:rsidRPr="00D54D8F">
              <w:t xml:space="preserve"> (в связи с публикацией внутреннего справочника на портале НСИ)</w:t>
            </w:r>
          </w:p>
        </w:tc>
      </w:tr>
      <w:tr w:rsidR="00ED195A" w:rsidRPr="00D54D8F" w14:paraId="0B8768FF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CFC2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FF19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2FB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137C" w14:textId="29108CC4" w:rsidR="00ED195A" w:rsidRPr="00B70E5B" w:rsidRDefault="00ED195A" w:rsidP="00ED195A">
            <w:pPr>
              <w:pStyle w:val="phtablecellleft"/>
            </w:pPr>
            <w:r w:rsidRPr="00D54D8F">
              <w:t xml:space="preserve">В Таблице 5 </w:t>
            </w:r>
            <w:r>
              <w:t>справочник «</w:t>
            </w:r>
            <w:r w:rsidRPr="00B70E5B">
              <w:t>Группа акушерского стационара</w:t>
            </w:r>
            <w:r>
              <w:t xml:space="preserve">» </w:t>
            </w:r>
            <w:r w:rsidRPr="00D54D8F">
              <w:t>OID</w:t>
            </w:r>
            <w:r>
              <w:t xml:space="preserve"> </w:t>
            </w:r>
            <w:r w:rsidRPr="00B70E5B">
              <w:t>1.2.643.5.1.13.13.99.2.548</w:t>
            </w:r>
            <w:r>
              <w:t xml:space="preserve"> заменен на </w:t>
            </w:r>
            <w:r w:rsidRPr="00D54D8F">
              <w:t xml:space="preserve">справочник </w:t>
            </w:r>
            <w:r>
              <w:t>«</w:t>
            </w:r>
            <w:r w:rsidRPr="00D54D8F">
              <w:t>ФРМО. Справочник специализированных признаков» OID 1.2.643.5.1.13.13.99.2.332</w:t>
            </w:r>
            <w:r>
              <w:t xml:space="preserve"> в связи с изменением справочника, использующегося в шаблоне</w:t>
            </w:r>
          </w:p>
        </w:tc>
      </w:tr>
      <w:tr w:rsidR="00ED195A" w:rsidRPr="00D54D8F" w14:paraId="0DDFD14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B628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0D3A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24B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491F" w14:textId="77777777" w:rsidR="00ED195A" w:rsidRPr="00D54D8F" w:rsidRDefault="00ED195A" w:rsidP="00ED195A">
            <w:pPr>
              <w:pStyle w:val="phtablecellleft"/>
            </w:pPr>
            <w:r w:rsidRPr="00D54D8F">
              <w:t>В Таблице 5 заменен OID справочника "Виды медицинских документов". 1.2.643.5.1.13.13.11.1522 заменен на 1.2.643.5.1.13.13.99.2.195</w:t>
            </w:r>
          </w:p>
        </w:tc>
      </w:tr>
      <w:tr w:rsidR="00ED195A" w:rsidRPr="00D54D8F" w14:paraId="507BECC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59CD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FDB8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3311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E7FE" w14:textId="77777777" w:rsidR="00ED195A" w:rsidRPr="00D54D8F" w:rsidRDefault="00ED195A" w:rsidP="00ED195A">
            <w:pPr>
              <w:pStyle w:val="phtablecellleft"/>
            </w:pPr>
            <w:r w:rsidRPr="00D54D8F">
              <w:t>В Таблице 5 заменены наименование и OID справочника, в связи с обновлением данных на портале НСИ: "Вид медицинской документации" OID 1.2.643.5.1.13.13.11.1507 заменен на  "Вид медицинской карты" OID 1.2.643.5.1.13.13.99.2.682</w:t>
            </w:r>
          </w:p>
        </w:tc>
      </w:tr>
      <w:tr w:rsidR="00635243" w:rsidRPr="00D54D8F" w14:paraId="39C5DC1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8899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1905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9A94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6C4B" w14:textId="1F890808" w:rsidR="00635243" w:rsidRDefault="00635243" w:rsidP="00ED195A">
            <w:pPr>
              <w:pStyle w:val="phtablecellleft"/>
            </w:pPr>
            <w:r>
              <w:t xml:space="preserve">В Таблице 7 исключены поля- заменены на аналогичные поля справочника </w:t>
            </w:r>
            <w:r>
              <w:rPr>
                <w:lang w:val="en-US"/>
              </w:rPr>
              <w:t>OID</w:t>
            </w:r>
            <w:r w:rsidRPr="00E8638C">
              <w:t xml:space="preserve"> </w:t>
            </w:r>
            <w:r w:rsidRPr="00635243">
              <w:t xml:space="preserve">1.2.643.5.1.13.13.99.2.166 </w:t>
            </w:r>
            <w:r>
              <w:t xml:space="preserve">«Кодируемые поля </w:t>
            </w:r>
            <w:r>
              <w:rPr>
                <w:lang w:val="en-US"/>
              </w:rPr>
              <w:t>CDA</w:t>
            </w:r>
            <w:r>
              <w:t xml:space="preserve"> документов»:</w:t>
            </w:r>
          </w:p>
          <w:p w14:paraId="6AF7F310" w14:textId="32CA4873" w:rsidR="00635243" w:rsidRDefault="00635243" w:rsidP="00ED195A">
            <w:pPr>
              <w:pStyle w:val="phtablecellleft"/>
            </w:pPr>
            <w:r>
              <w:lastRenderedPageBreak/>
              <w:t>- Объем кровопотери;</w:t>
            </w:r>
          </w:p>
          <w:p w14:paraId="154A202C" w14:textId="01052B6F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Шкала Апгар, баллов на 10 минуте</w:t>
            </w:r>
          </w:p>
          <w:p w14:paraId="6B4AFEF4" w14:textId="29FFAED9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Количество предыдущих родов</w:t>
            </w:r>
            <w:r>
              <w:t>;</w:t>
            </w:r>
          </w:p>
          <w:p w14:paraId="50E39040" w14:textId="315E1E65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Текущие (планируемые) роды по счёту</w:t>
            </w:r>
            <w:r>
              <w:t>;</w:t>
            </w:r>
          </w:p>
          <w:p w14:paraId="628856C2" w14:textId="2D288579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Текущий срок беременности (в днях)</w:t>
            </w:r>
            <w:r>
              <w:t>;</w:t>
            </w:r>
          </w:p>
          <w:p w14:paraId="4B0FD75D" w14:textId="7086DF43" w:rsidR="00635243" w:rsidRPr="00D54D8F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Количество плодов при данной беременности</w:t>
            </w:r>
            <w:r>
              <w:t>.</w:t>
            </w:r>
          </w:p>
        </w:tc>
      </w:tr>
      <w:tr w:rsidR="00635243" w:rsidRPr="00D54D8F" w14:paraId="24F5871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5BC4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3A7B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5715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1C6F" w14:textId="4D680471" w:rsidR="00635243" w:rsidRDefault="00635243" w:rsidP="00ED195A">
            <w:pPr>
              <w:pStyle w:val="phtablecellleft"/>
            </w:pPr>
            <w:r>
              <w:t xml:space="preserve">В Таблице 7 исключены поля: </w:t>
            </w:r>
          </w:p>
          <w:p w14:paraId="34F98D17" w14:textId="77777777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Высота стояния дна матки</w:t>
            </w:r>
            <w:r>
              <w:t>;</w:t>
            </w:r>
          </w:p>
          <w:p w14:paraId="78CE406B" w14:textId="77777777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Гемоглобин</w:t>
            </w:r>
            <w:r>
              <w:t>;</w:t>
            </w:r>
          </w:p>
          <w:p w14:paraId="40735E4D" w14:textId="034CC46A" w:rsidR="00635243" w:rsidRPr="00D54D8F" w:rsidDel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Окружность живота</w:t>
            </w:r>
            <w:r>
              <w:t>.</w:t>
            </w:r>
          </w:p>
        </w:tc>
      </w:tr>
      <w:tr w:rsidR="00ED195A" w:rsidRPr="00D54D8F" w14:paraId="3CC6912B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DBC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CFC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587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BBA6" w14:textId="75AF8365" w:rsidR="00ED195A" w:rsidRPr="00D54D8F" w:rsidRDefault="00ED195A" w:rsidP="00ED195A">
            <w:pPr>
              <w:pStyle w:val="phtablecellleft"/>
            </w:pPr>
            <w:r w:rsidRPr="00D54D8F">
              <w:t xml:space="preserve">Добавлен адрес </w:t>
            </w:r>
            <w:r w:rsidRPr="00D54D8F">
              <w:rPr>
                <w:lang w:val="en-US"/>
              </w:rPr>
              <w:t>W</w:t>
            </w:r>
            <w:r w:rsidRPr="00D54D8F">
              <w:t>SDL сервиса приема сведений ВИМИС «АКиНЕО»</w:t>
            </w:r>
          </w:p>
        </w:tc>
      </w:tr>
      <w:tr w:rsidR="00ED195A" w:rsidRPr="00D54D8F" w14:paraId="61D01632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EB8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4EE9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307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12D4" w14:textId="20901B8E" w:rsidR="00ED195A" w:rsidRPr="00D54D8F" w:rsidRDefault="00ED195A" w:rsidP="00ED195A">
            <w:pPr>
              <w:pStyle w:val="phtablecellleft"/>
            </w:pPr>
            <w:r w:rsidRPr="00D54D8F">
              <w:t>Добавлен адрес WSDL сервиса передачи структурированных данных клинических рекомендаций и порядка оказания медицинской помощи в ВИМИС «АКиНЕО»</w:t>
            </w:r>
          </w:p>
        </w:tc>
      </w:tr>
      <w:tr w:rsidR="00ED195A" w:rsidRPr="00D54D8F" w14:paraId="5312F44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3A1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3149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7D3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433B" w14:textId="64167502" w:rsidR="00ED195A" w:rsidRPr="00D54D8F" w:rsidRDefault="00ED195A" w:rsidP="00ED195A">
            <w:pPr>
              <w:pStyle w:val="phtablecellleft"/>
              <w:rPr>
                <w:lang w:val="en-US"/>
              </w:rPr>
            </w:pPr>
            <w:r w:rsidRPr="00D54D8F">
              <w:t xml:space="preserve">Добавлено описание метода </w:t>
            </w:r>
            <w:r w:rsidRPr="00D54D8F">
              <w:rPr>
                <w:lang w:val="en-US"/>
              </w:rPr>
              <w:t>checkStatus</w:t>
            </w:r>
          </w:p>
        </w:tc>
      </w:tr>
      <w:tr w:rsidR="00ED195A" w:rsidRPr="00D54D8F" w14:paraId="11388A18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AB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D327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456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5548" w14:textId="3C372297" w:rsidR="00ED195A" w:rsidRPr="00D54D8F" w:rsidRDefault="00ED195A" w:rsidP="00ED195A">
            <w:pPr>
              <w:pStyle w:val="phtablecellleft"/>
            </w:pPr>
            <w:r w:rsidRPr="00D54D8F">
              <w:t>в секции «OBSTETRICANAMN» «Акушерский анамнез» в кодировании параметров «Дата постановки на учёт по беременности» и «Предполагаемая дата родов», изменена на R [1..1] (раздел SMSV5, SMSV17 «Приложение № 1. Описание структуры СМС» и «Приложение № 2. Шаблоны СМС»);</w:t>
            </w:r>
          </w:p>
        </w:tc>
      </w:tr>
      <w:tr w:rsidR="00ED195A" w:rsidRPr="00D54D8F" w14:paraId="17A78D26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9ACD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76F9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19C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DF27" w14:textId="63DF2762" w:rsidR="00ED195A" w:rsidRPr="00D54D8F" w:rsidRDefault="00ED195A" w:rsidP="00ED195A">
            <w:pPr>
              <w:pStyle w:val="phtablecellleft"/>
            </w:pPr>
            <w:r w:rsidRPr="00D54D8F">
              <w:t>в секции «ConsultDocGynaecol» «Прием (осмотр, консультация) врача-акушера-гинеколога» изменено кодирование параметра [1..1] «Уровень акушерского стационара в направлении на родоразрешение» OID 1.2.643.5.1.13.13.99.2.548 на [1..1] «Уровень акушерского стационара в направлении на родоразрешение» OID 1.2.643.5.1.13.13.99.2.332 (раздел SMSV5 «Приложение № 1. Описание структуры СМС» и «Приложение № 2. Шаблоны СМС»);</w:t>
            </w:r>
          </w:p>
        </w:tc>
      </w:tr>
      <w:tr w:rsidR="00ED195A" w:rsidRPr="00D54D8F" w14:paraId="3E180076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CB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723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775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DF28" w14:textId="14402EC4" w:rsidR="00ED195A" w:rsidRPr="00D54D8F" w:rsidRDefault="00ED195A" w:rsidP="00ED195A">
            <w:pPr>
              <w:pStyle w:val="phtablecellleft"/>
            </w:pPr>
            <w:r w:rsidRPr="00D54D8F">
              <w:t>в секции «DGN» «Диагнозы» в кодировании диагноза одной степени обоснованности и вида нозологических единиц в подсекции «Уточнение диагноза состояния беременности» и ниже в «Дополнительные сведения о плоде (заполняется по каждому плоду)» исключена группа параметров «Исход беременности» (раздел SMSV5 «Приложение № 1. Описание структуры СМС» и «Приложение № 2. Шаблоны СМС»);</w:t>
            </w:r>
          </w:p>
        </w:tc>
      </w:tr>
      <w:tr w:rsidR="00ED195A" w:rsidRPr="00D54D8F" w14:paraId="2F245EB2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88DA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010A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C19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7E7D" w14:textId="2453F950" w:rsidR="00ED195A" w:rsidRPr="00D54D8F" w:rsidRDefault="00ED195A" w:rsidP="00ED195A">
            <w:pPr>
              <w:pStyle w:val="phtablecellleft"/>
            </w:pPr>
            <w:r w:rsidRPr="00D54D8F">
              <w:t>Добавлена секция «LABODELI» «Беременность и роды» (раздел SMSV5 «Приложение № 1. Описание структуры СМС» и «Приложение № 2. Шаблоны СМС»);</w:t>
            </w:r>
          </w:p>
        </w:tc>
      </w:tr>
      <w:tr w:rsidR="00ED195A" w:rsidRPr="00D54D8F" w14:paraId="4EF0944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43E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6DF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075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16DB" w14:textId="2DCED78F" w:rsidR="00ED195A" w:rsidRPr="00D54D8F" w:rsidRDefault="00ED195A" w:rsidP="00ED195A">
            <w:pPr>
              <w:pStyle w:val="phtablecellleft"/>
            </w:pPr>
            <w:r w:rsidRPr="00D54D8F">
              <w:t>Исключена секция «IMM» «Иммунизация» (раздел SMSV5 «Приложение № 1. Описание структуры СМС» и «Приложение № 2. Шаблоны СМС»);</w:t>
            </w:r>
          </w:p>
        </w:tc>
      </w:tr>
      <w:tr w:rsidR="00ED195A" w:rsidRPr="00D54D8F" w14:paraId="75A205D6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1B5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3F9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1D7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1C65" w14:textId="4190DB2F" w:rsidR="00ED195A" w:rsidRPr="00D54D8F" w:rsidRDefault="00ED195A" w:rsidP="00ED195A">
            <w:pPr>
              <w:pStyle w:val="phtablecellleft"/>
            </w:pPr>
            <w:r w:rsidRPr="00D54D8F">
              <w:t>В секции «IMM» «Иммунизация» исключена группа параметров «Статус вакцинации» (раздел SMSV8, SMSV17 «Приложение № 1. Описание структуры СМС» и «Приложение № 2. Шаблоны СМС»);</w:t>
            </w:r>
          </w:p>
        </w:tc>
      </w:tr>
      <w:tr w:rsidR="00ED195A" w:rsidRPr="00D54D8F" w14:paraId="7C2668A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64A6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01B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89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4F13" w14:textId="2A3C92FB" w:rsidR="00ED195A" w:rsidRPr="00D54D8F" w:rsidRDefault="00ED195A" w:rsidP="00ED195A">
            <w:pPr>
              <w:pStyle w:val="phtablecellleft"/>
            </w:pPr>
            <w:r w:rsidRPr="00D54D8F">
              <w:t>В секции «IMM» «Иммунизация» кодирование параметра R [1..1] «Дата вакцинации» изменено на дату со временем (раздел SMSV8, SMSV17 «Приложение № 1. Описание структуры СМС» и «Приложение № 2. Шаблоны СМС»);</w:t>
            </w:r>
          </w:p>
        </w:tc>
      </w:tr>
      <w:tr w:rsidR="00ED195A" w:rsidRPr="00D54D8F" w14:paraId="6BBCEE71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D0C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1F18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8E4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C464" w14:textId="23982224" w:rsidR="00ED195A" w:rsidRPr="00D54D8F" w:rsidRDefault="00ED195A" w:rsidP="00ED195A">
            <w:pPr>
              <w:pStyle w:val="phtablecellleft"/>
            </w:pPr>
            <w:r w:rsidRPr="00D54D8F">
              <w:t>в секции «DGN» «Диагнозы» в кодировании диагноза одной степени обоснованности и вида нозологических единиц в подсекции «Уточнение диагноза состояния беременности» исключены параметры «Состоятельность рубца на матке» и «Степень компенсации эндокринной патологии» (раздел SMSV1, SMSV2 SMSV5, SMSV8, SMSV17 «Приложение № 1. Описание структуры СМС» и «Приложение № 2. Шаблоны СМС»);</w:t>
            </w:r>
          </w:p>
        </w:tc>
      </w:tr>
      <w:tr w:rsidR="00ED195A" w:rsidRPr="00D54D8F" w14:paraId="766FBAD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730F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E563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BFC2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698A" w14:textId="68C7D555" w:rsidR="00ED195A" w:rsidRPr="00D54D8F" w:rsidRDefault="00ED195A" w:rsidP="00ED195A">
            <w:pPr>
              <w:pStyle w:val="phtablecellleft"/>
            </w:pPr>
            <w:r w:rsidRPr="00D54D8F">
              <w:t>в секции «DGN» «Диагнозы» в кодировании диагноза одной степени обоснованности и вида нозологических единиц добавлен параметры [0..1] «Характер течения заболевания» (раздел SMSV1, SMSV2 SMSV5, SMSV8, SMSV17 «Приложение № 1. Описание структуры СМС» и «Приложение № 2. Шаблоны СМС»);</w:t>
            </w:r>
          </w:p>
        </w:tc>
      </w:tr>
      <w:tr w:rsidR="00ED195A" w:rsidRPr="00D54D8F" w14:paraId="165844A1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490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10FA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0277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5930" w14:textId="1EA84522" w:rsidR="00ED195A" w:rsidRPr="00D54D8F" w:rsidRDefault="00ED195A" w:rsidP="00ED195A">
            <w:pPr>
              <w:pStyle w:val="phtablecellleft"/>
            </w:pPr>
            <w:r w:rsidRPr="00D54D8F">
              <w:t>в секции «DGN» «Диагнозы» в кодировании диагноза одной степени обоснованности и вида нозологических единиц изменено кодирование параметра R[1..1] «Клинический диагноз» с тега &lt;value&gt; на тег &lt;text&gt; (раздел SMSV1, SMSV2 SMSV5, SMSV8, SMSV17 «Приложение № 1. Описание структуры СМС» и «Приложение № 2. Шаблоны СМС»);</w:t>
            </w:r>
          </w:p>
        </w:tc>
      </w:tr>
      <w:tr w:rsidR="00ED195A" w14:paraId="68A85F6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BE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48B6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17D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E6B3" w14:textId="1B983CD0" w:rsidR="00ED195A" w:rsidRPr="00D44E08" w:rsidRDefault="00ED195A" w:rsidP="00ED195A">
            <w:pPr>
              <w:pStyle w:val="phtablecellleft"/>
            </w:pPr>
            <w:r w:rsidRPr="00D54D8F">
              <w:t>В секции «OBSTETRICANAMN» «Акушерский анамнез»  кодирование параметра [1..1] «Первый день последней менструации» изменено на дату без времени (раздел SMSV5, SMSV17 «Приложение № 1. Описание структуры СМС» и «Приложение № 2. Шаблоны СМС»</w:t>
            </w:r>
            <w:r>
              <w:t>);</w:t>
            </w:r>
          </w:p>
        </w:tc>
      </w:tr>
      <w:tr w:rsidR="00ED195A" w14:paraId="43FC0367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D5D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D226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D51F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D8FB" w14:textId="72B4555D" w:rsidR="00ED195A" w:rsidRPr="00D54D8F" w:rsidRDefault="00ED195A" w:rsidP="00ED195A">
            <w:pPr>
              <w:pStyle w:val="phtablecellleft"/>
            </w:pPr>
            <w:r w:rsidRPr="00DD0AEF">
              <w:t>В секции [1..1] СВЕДЕНИЯ О НАПРАВЛЕНИИ исправлена ошибка</w:t>
            </w:r>
            <w:r>
              <w:t xml:space="preserve"> –</w:t>
            </w:r>
            <w:r w:rsidRPr="00DD0AEF">
              <w:t xml:space="preserve"> понижен уровень обязательности </w:t>
            </w:r>
            <w:r w:rsidRPr="00DD0AEF">
              <w:lastRenderedPageBreak/>
              <w:t>до [0..1]</w:t>
            </w:r>
            <w:r>
              <w:t xml:space="preserve"> </w:t>
            </w:r>
            <w:r w:rsidRPr="00D54D8F">
              <w:t>(раздел SMSV</w:t>
            </w:r>
            <w:r>
              <w:t>2</w:t>
            </w:r>
            <w:r w:rsidRPr="00D54D8F">
              <w:t xml:space="preserve"> «Приложение № 1. Описание структуры СМС» и «Приложение № 2. Шаблоны СМС»</w:t>
            </w:r>
            <w:r>
              <w:t>)</w:t>
            </w:r>
          </w:p>
        </w:tc>
      </w:tr>
      <w:tr w:rsidR="00584D80" w14:paraId="3E5EFA0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8FE" w14:textId="77777777" w:rsidR="00584D80" w:rsidRPr="00D54D8F" w:rsidRDefault="00584D80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C40F" w14:textId="77777777" w:rsidR="00584D80" w:rsidRPr="00D54D8F" w:rsidRDefault="00584D80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29A0" w14:textId="77777777" w:rsidR="00584D80" w:rsidRPr="00D54D8F" w:rsidRDefault="00584D80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9F1D" w14:textId="6A1B1D96" w:rsidR="00584D80" w:rsidRPr="00DD0AEF" w:rsidRDefault="00584D80" w:rsidP="00584D80">
            <w:pPr>
              <w:pStyle w:val="phtablecellleft"/>
            </w:pPr>
            <w:r>
              <w:t>Удален раздел «</w:t>
            </w:r>
            <w:r w:rsidRPr="00584D80">
              <w:t>Приоритеты реализации передачи СЭМД из ГИС СЗ/ МИС МО в ВИМИС</w:t>
            </w:r>
            <w:r>
              <w:t>»</w:t>
            </w:r>
          </w:p>
        </w:tc>
      </w:tr>
      <w:tr w:rsidR="00E8638C" w14:paraId="3C33CCF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B9AD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0A12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47C8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512" w14:textId="06E6D2FC" w:rsidR="00E8638C" w:rsidRPr="00E8638C" w:rsidRDefault="00E8638C" w:rsidP="00584D80">
            <w:pPr>
              <w:pStyle w:val="phtablecellleft"/>
            </w:pPr>
            <w:r w:rsidRPr="00E8638C">
              <w:t xml:space="preserve">В Таблице 1 добавлена новая группа пациентов – </w:t>
            </w:r>
            <w:r>
              <w:t>«</w:t>
            </w:r>
            <w:r w:rsidRPr="00E8638C">
              <w:t>Пациентки с КАС</w:t>
            </w:r>
            <w:r>
              <w:t>»</w:t>
            </w:r>
          </w:p>
        </w:tc>
      </w:tr>
      <w:tr w:rsidR="00E8638C" w14:paraId="21DE41F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F4BD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D1ED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2DB7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9D4C" w14:textId="4497771F" w:rsidR="00E8638C" w:rsidRPr="00E8638C" w:rsidRDefault="00E8638C" w:rsidP="00E8638C">
            <w:pPr>
              <w:pStyle w:val="phtablecellleft"/>
            </w:pPr>
            <w:r>
              <w:t>В Таблице 2 добавлены новые триггерные точки: «Выявление факта смерти пациента»,</w:t>
            </w:r>
            <w:r>
              <w:tab/>
              <w:t>«Выявление факта постановки на учет по беременности», «Выявление случая критического акушерского состояния»</w:t>
            </w:r>
          </w:p>
        </w:tc>
      </w:tr>
      <w:tr w:rsidR="00432DCF" w14:paraId="6314F8D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A925" w14:textId="77777777" w:rsidR="00432DCF" w:rsidRPr="00D54D8F" w:rsidRDefault="00432DCF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F164" w14:textId="77777777" w:rsidR="00432DCF" w:rsidRPr="00D54D8F" w:rsidRDefault="00432DCF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7A52" w14:textId="77777777" w:rsidR="00432DCF" w:rsidRPr="00D54D8F" w:rsidRDefault="00432DCF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7256" w14:textId="441E06EC" w:rsidR="00432DCF" w:rsidRDefault="001756CF" w:rsidP="00E8638C">
            <w:pPr>
              <w:pStyle w:val="phtablecellleft"/>
            </w:pPr>
            <w:r>
              <w:t>В Таблицу 3 добавлен столбец «Код Вида</w:t>
            </w:r>
            <w:r w:rsidRPr="002F176F">
              <w:t xml:space="preserve"> медицинской документации</w:t>
            </w:r>
            <w:r>
              <w:t xml:space="preserve">, соответствующего СЭМД, по справочнику  </w:t>
            </w:r>
            <w:r w:rsidRPr="002F176F">
              <w:t>1.2.643.5.1.13.13.11.1522</w:t>
            </w:r>
            <w:r>
              <w:t>»</w:t>
            </w:r>
          </w:p>
        </w:tc>
      </w:tr>
      <w:tr w:rsidR="001756CF" w14:paraId="566A56C3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0F78" w14:textId="77777777" w:rsidR="001756CF" w:rsidRPr="00D54D8F" w:rsidRDefault="001756CF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3420" w14:textId="77777777" w:rsidR="001756CF" w:rsidRPr="00D54D8F" w:rsidRDefault="001756CF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9F0A" w14:textId="77777777" w:rsidR="001756CF" w:rsidRPr="00D54D8F" w:rsidRDefault="001756CF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46BB" w14:textId="0229151C" w:rsidR="001756CF" w:rsidRDefault="001756CF" w:rsidP="00E8638C">
            <w:pPr>
              <w:pStyle w:val="phtablecellleft"/>
            </w:pPr>
            <w:r>
              <w:t>В Таблицу 3 добавлен</w:t>
            </w:r>
            <w:r w:rsidRPr="001756CF">
              <w:t xml:space="preserve"> </w:t>
            </w:r>
            <w:r>
              <w:t xml:space="preserve">новый </w:t>
            </w:r>
            <w:r w:rsidR="00E96E43">
              <w:t>СЭМД beta-версии</w:t>
            </w:r>
            <w:r>
              <w:t xml:space="preserve"> «</w:t>
            </w:r>
            <w:r w:rsidRPr="001756CF">
              <w:t>Извещение о критическом акушерском состоянии</w:t>
            </w:r>
            <w:r>
              <w:t>»</w:t>
            </w:r>
          </w:p>
        </w:tc>
      </w:tr>
      <w:tr w:rsidR="00A77706" w14:paraId="1EEC97E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6F4B" w14:textId="77777777" w:rsidR="00A77706" w:rsidRPr="00D54D8F" w:rsidRDefault="00A77706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5C01" w14:textId="77777777" w:rsidR="00A77706" w:rsidRPr="00D54D8F" w:rsidRDefault="00A77706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37FA" w14:textId="77777777" w:rsidR="00A77706" w:rsidRPr="00D54D8F" w:rsidRDefault="00A77706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52B5" w14:textId="2205139B" w:rsidR="00A77706" w:rsidRDefault="00A77706" w:rsidP="00E8638C">
            <w:pPr>
              <w:pStyle w:val="phtablecellleft"/>
            </w:pPr>
            <w:r>
              <w:t>В Таблицу 4 добавлен столбец «</w:t>
            </w:r>
            <w:r w:rsidRPr="00D54D8F">
              <w:t>Редакции СЭМД на портале</w:t>
            </w:r>
            <w:r>
              <w:t>»</w:t>
            </w:r>
          </w:p>
        </w:tc>
      </w:tr>
      <w:tr w:rsidR="00A77706" w14:paraId="4E76837D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621E" w14:textId="77777777" w:rsidR="00A77706" w:rsidRPr="00D54D8F" w:rsidRDefault="00A77706" w:rsidP="00A7770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F968" w14:textId="77777777" w:rsidR="00A77706" w:rsidRPr="00D54D8F" w:rsidRDefault="00A77706" w:rsidP="00A7770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E2D2" w14:textId="77777777" w:rsidR="00A77706" w:rsidRPr="00D54D8F" w:rsidRDefault="00A77706" w:rsidP="00A7770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7C8A" w14:textId="7C52ED03" w:rsidR="00A77706" w:rsidRDefault="00A77706" w:rsidP="00E07B65">
            <w:pPr>
              <w:pStyle w:val="phtablecellleft"/>
            </w:pPr>
            <w:r>
              <w:t>В Таблицу 4 добавлены</w:t>
            </w:r>
            <w:r w:rsidRPr="00D54D8F">
              <w:t xml:space="preserve"> СЭМД</w:t>
            </w:r>
            <w:r>
              <w:t>:</w:t>
            </w:r>
            <w:r w:rsidRPr="00D54D8F">
              <w:t xml:space="preserve"> </w:t>
            </w:r>
            <w:r w:rsidR="001A4FD4">
              <w:t>«Протокол лабораторного исследования»</w:t>
            </w:r>
            <w:r w:rsidRPr="00D54D8F">
              <w:t xml:space="preserve"> (Редакция 4)</w:t>
            </w:r>
            <w:r>
              <w:t xml:space="preserve">, </w:t>
            </w:r>
            <w:r w:rsidR="00E07B65" w:rsidRPr="00491298">
              <w:t>Медицинское свидетельство о смерти (CDA)</w:t>
            </w:r>
            <w:r w:rsidR="00E07B65">
              <w:t xml:space="preserve"> (</w:t>
            </w:r>
            <w:r w:rsidR="00E07B65" w:rsidRPr="00D54D8F">
              <w:t xml:space="preserve">Редакция </w:t>
            </w:r>
            <w:r w:rsidR="00E07B65">
              <w:t>2),</w:t>
            </w:r>
            <w:r w:rsidR="00E07B65" w:rsidRPr="00491298">
              <w:t>Медицинское свидетельство о смерти (CDA)</w:t>
            </w:r>
            <w:r w:rsidR="00E07B65">
              <w:t xml:space="preserve"> (</w:t>
            </w:r>
            <w:r w:rsidR="00E07B65" w:rsidRPr="00D54D8F">
              <w:t>Редакция 4</w:t>
            </w:r>
            <w:r w:rsidR="00E07B65">
              <w:t>)</w:t>
            </w:r>
          </w:p>
        </w:tc>
      </w:tr>
      <w:tr w:rsidR="00A15881" w14:paraId="1D74D15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2013" w14:textId="77777777" w:rsidR="00A15881" w:rsidRPr="00D54D8F" w:rsidRDefault="00A15881" w:rsidP="00A7770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3E10" w14:textId="77777777" w:rsidR="00A15881" w:rsidRPr="00D54D8F" w:rsidRDefault="00A15881" w:rsidP="00A7770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B863" w14:textId="77777777" w:rsidR="00A15881" w:rsidRPr="00D54D8F" w:rsidRDefault="00A15881" w:rsidP="00A7770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A03C" w14:textId="7F62208F" w:rsidR="00A15881" w:rsidRDefault="00A15881" w:rsidP="00A15881">
            <w:pPr>
              <w:pStyle w:val="phtablecellleft"/>
            </w:pPr>
            <w:r>
              <w:t xml:space="preserve">Изменено описание </w:t>
            </w:r>
            <w:r w:rsidRPr="00D54D8F">
              <w:t>Рам</w:t>
            </w:r>
            <w:r>
              <w:t>ок</w:t>
            </w:r>
            <w:r w:rsidRPr="00D54D8F">
              <w:t xml:space="preserve"> взаимодействия информационных систем и условия определения триггерных точек</w:t>
            </w:r>
            <w:r>
              <w:t xml:space="preserve"> в пункте 4, включая пп. </w:t>
            </w:r>
            <w:r>
              <w:fldChar w:fldCharType="begin"/>
            </w:r>
            <w:r>
              <w:instrText xml:space="preserve"> REF _Ref54201779 \n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 xml:space="preserve"> </w:t>
            </w:r>
            <w:r w:rsidRPr="00D54D8F">
              <w:t>–</w:t>
            </w:r>
            <w:r>
              <w:t xml:space="preserve"> </w:t>
            </w:r>
            <w:r>
              <w:fldChar w:fldCharType="begin"/>
            </w:r>
            <w:r>
              <w:instrText xml:space="preserve"> REF _Ref81408442 \n \h </w:instrText>
            </w:r>
            <w:r>
              <w:fldChar w:fldCharType="separate"/>
            </w:r>
            <w:r>
              <w:t>4.8</w:t>
            </w:r>
            <w:r>
              <w:fldChar w:fldCharType="end"/>
            </w:r>
          </w:p>
        </w:tc>
      </w:tr>
      <w:tr w:rsidR="008D310C" w14:paraId="1F124FAC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D212" w14:textId="77777777" w:rsidR="008D310C" w:rsidRPr="00D54D8F" w:rsidRDefault="008D310C" w:rsidP="00A7770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E8F6" w14:textId="77777777" w:rsidR="008D310C" w:rsidRPr="00D54D8F" w:rsidRDefault="008D310C" w:rsidP="00A7770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F8EA" w14:textId="77777777" w:rsidR="008D310C" w:rsidRPr="00D54D8F" w:rsidRDefault="008D310C" w:rsidP="00A7770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F0CB" w14:textId="2627AF9D" w:rsidR="008D310C" w:rsidRDefault="008D310C" w:rsidP="00A15881">
            <w:pPr>
              <w:pStyle w:val="phtablecellleft"/>
            </w:pPr>
            <w:r>
              <w:t>В пункте 5.1 изменен рисунок 1 «</w:t>
            </w:r>
            <w:r w:rsidRPr="00D54D8F">
              <w:t>Схема взаимодействия ГИС СЗ – ВИМИС «АКиНЕО» через ИПС</w:t>
            </w:r>
            <w:r>
              <w:t>»</w:t>
            </w:r>
          </w:p>
        </w:tc>
      </w:tr>
      <w:tr w:rsidR="00054386" w14:paraId="1B09A9F0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4F49" w14:textId="77777777" w:rsidR="00054386" w:rsidRPr="00D54D8F" w:rsidRDefault="00054386" w:rsidP="00A7770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7BB6" w14:textId="77777777" w:rsidR="00054386" w:rsidRPr="00D54D8F" w:rsidRDefault="00054386" w:rsidP="00A7770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C6F0" w14:textId="77777777" w:rsidR="00054386" w:rsidRPr="00D54D8F" w:rsidRDefault="00054386" w:rsidP="00A7770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CC84" w14:textId="52610102" w:rsidR="00054386" w:rsidRDefault="00054386" w:rsidP="00054386">
            <w:pPr>
              <w:pStyle w:val="phtablecellleft"/>
            </w:pPr>
            <w:r>
              <w:t xml:space="preserve">В </w:t>
            </w:r>
            <w:r w:rsidRPr="00D54D8F">
              <w:t>Таблиц</w:t>
            </w:r>
            <w:r>
              <w:t>е</w:t>
            </w:r>
            <w:r w:rsidRPr="00D54D8F">
              <w:t> </w:t>
            </w:r>
            <w:r w:rsidRPr="00D54D8F">
              <w:fldChar w:fldCharType="begin"/>
            </w:r>
            <w:r w:rsidRPr="00D54D8F">
              <w:instrText xml:space="preserve"> SEQ Таблица \* ARABIC </w:instrText>
            </w:r>
            <w:r w:rsidRPr="00D54D8F">
              <w:fldChar w:fldCharType="separate"/>
            </w:r>
            <w:r>
              <w:rPr>
                <w:noProof/>
              </w:rPr>
              <w:t>17</w:t>
            </w:r>
            <w:r w:rsidRPr="00D54D8F">
              <w:fldChar w:fldCharType="end"/>
            </w:r>
            <w:r w:rsidRPr="00D54D8F">
              <w:t xml:space="preserve"> </w:t>
            </w:r>
            <w:r>
              <w:t>«</w:t>
            </w:r>
            <w:r w:rsidRPr="00D54D8F">
              <w:t>Описание параметров метода sendDocument</w:t>
            </w:r>
            <w:r>
              <w:t>» актуализирована обязательность параметров</w:t>
            </w:r>
            <w:r w:rsidR="00633EEB">
              <w:t>, а также добавлен новый параметр «</w:t>
            </w:r>
            <w:r w:rsidR="00633EEB" w:rsidRPr="00D4037A">
              <w:t>signature</w:t>
            </w:r>
            <w:r w:rsidR="00633EEB">
              <w:t>»</w:t>
            </w:r>
          </w:p>
        </w:tc>
      </w:tr>
      <w:tr w:rsidR="00473031" w14:paraId="65E2786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7E92" w14:textId="77777777" w:rsidR="00473031" w:rsidRPr="00D54D8F" w:rsidRDefault="00473031" w:rsidP="00A7770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8F1D" w14:textId="77777777" w:rsidR="00473031" w:rsidRPr="00D54D8F" w:rsidRDefault="00473031" w:rsidP="00A7770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30E9" w14:textId="77777777" w:rsidR="00473031" w:rsidRPr="00D54D8F" w:rsidRDefault="00473031" w:rsidP="00A7770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51A1" w14:textId="380359B0" w:rsidR="00473031" w:rsidRDefault="00473031" w:rsidP="00473031">
            <w:pPr>
              <w:pStyle w:val="phtablecellleft"/>
            </w:pPr>
            <w:r>
              <w:t xml:space="preserve">В пункте 5.1.1. обновлена </w:t>
            </w:r>
            <w:r w:rsidRPr="00473031">
              <w:t>WSDL-схема сервиса приема медицинских сведений ВИМИС «Акушерство, гинекология и неонатология»</w:t>
            </w:r>
          </w:p>
        </w:tc>
      </w:tr>
      <w:tr w:rsidR="00B43976" w14:paraId="531EAB4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D993" w14:textId="77777777" w:rsidR="00B43976" w:rsidRPr="00D54D8F" w:rsidRDefault="00B43976" w:rsidP="00B4397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8DB5" w14:textId="77777777" w:rsidR="00B43976" w:rsidRPr="00D54D8F" w:rsidRDefault="00B43976" w:rsidP="00B4397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2BA9" w14:textId="77777777" w:rsidR="00B43976" w:rsidRPr="00D54D8F" w:rsidRDefault="00B43976" w:rsidP="00B4397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DEE4" w14:textId="70082886" w:rsidR="00B43976" w:rsidRDefault="00B43976" w:rsidP="00B43976">
            <w:pPr>
              <w:pStyle w:val="phtablecellleft"/>
            </w:pPr>
            <w:r>
              <w:t>В Таблице 5 в строки 85 – 106 добавлены новые справочники НСИ</w:t>
            </w:r>
          </w:p>
        </w:tc>
      </w:tr>
      <w:tr w:rsidR="005F160C" w14:paraId="1457EE61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7379" w14:textId="77777777" w:rsidR="005F160C" w:rsidRPr="00D54D8F" w:rsidRDefault="005F160C" w:rsidP="00B4397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CEB" w14:textId="77777777" w:rsidR="005F160C" w:rsidRPr="00D54D8F" w:rsidRDefault="005F160C" w:rsidP="00B4397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838C" w14:textId="77777777" w:rsidR="005F160C" w:rsidRPr="00D54D8F" w:rsidRDefault="005F160C" w:rsidP="00B4397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2FA" w14:textId="68397A9D" w:rsidR="005F160C" w:rsidRDefault="005F160C" w:rsidP="00B43976">
            <w:pPr>
              <w:pStyle w:val="phtablecellleft"/>
            </w:pPr>
            <w:r w:rsidRPr="005F160C">
              <w:t xml:space="preserve">в шаблон </w:t>
            </w:r>
            <w:r w:rsidR="00E96E43">
              <w:t>СЭМД beta-версии</w:t>
            </w:r>
            <w:r w:rsidRPr="005F160C">
              <w:t xml:space="preserve"> «Осмотр (консультация) пациента» (код </w:t>
            </w:r>
            <w:r w:rsidR="00E96E43">
              <w:t>СЭМД beta-версии</w:t>
            </w:r>
            <w:r w:rsidRPr="005F160C">
              <w:t xml:space="preserve"> «SMSV5») добавлены секции "«Информация о прерывании беременности» и "«Информация о родах»"</w:t>
            </w:r>
          </w:p>
        </w:tc>
      </w:tr>
      <w:tr w:rsidR="005F160C" w14:paraId="210D9BCB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3BBE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9DF8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2AE7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CAC5" w14:textId="4208FA9C" w:rsidR="005F160C" w:rsidRDefault="005F160C" w:rsidP="005F160C">
            <w:pPr>
              <w:pStyle w:val="phtablecellleft"/>
            </w:pPr>
            <w:r w:rsidRPr="005F160C">
              <w:t xml:space="preserve">в шаблон </w:t>
            </w:r>
            <w:r w:rsidR="00E96E43">
              <w:t>СЭМД beta-версии</w:t>
            </w:r>
            <w:r w:rsidRPr="005F160C">
              <w:t xml:space="preserve"> «Осмотр (консультация) пациента» (код </w:t>
            </w:r>
            <w:r w:rsidR="00E96E43">
              <w:t>СЭМД beta-версии</w:t>
            </w:r>
            <w:r w:rsidRPr="005F160C">
              <w:t xml:space="preserve"> «SMSV5») добавлены секции "«Информация о прерывании беременности» и "«Информация о родах»"</w:t>
            </w:r>
          </w:p>
        </w:tc>
      </w:tr>
      <w:tr w:rsidR="005F160C" w14:paraId="2EE5C1F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12EA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47D1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E83B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E7F7" w14:textId="4C2164B8" w:rsidR="005F160C" w:rsidRDefault="005F160C" w:rsidP="005F160C">
            <w:pPr>
              <w:pStyle w:val="phtablecellleft"/>
            </w:pPr>
            <w:r w:rsidRPr="005F160C">
              <w:t xml:space="preserve">в шаблон </w:t>
            </w:r>
            <w:r w:rsidR="003B3E27">
              <w:t>СЭМД beta-версии «Выписной эпикриз из стационара по отдельным профилям медицинской помощи» (код «359» по справочнику  1.2.643.5.1.13.13.11.1522)</w:t>
            </w:r>
            <w:r>
              <w:t xml:space="preserve"> </w:t>
            </w:r>
            <w:r w:rsidRPr="005F160C">
              <w:t>добавлен</w:t>
            </w:r>
            <w:r>
              <w:t>а</w:t>
            </w:r>
            <w:r w:rsidRPr="005F160C">
              <w:t xml:space="preserve"> секци</w:t>
            </w:r>
            <w:r>
              <w:t>я</w:t>
            </w:r>
            <w:r w:rsidRPr="005F160C">
              <w:t xml:space="preserve"> "«Информация о прерывании беременности»</w:t>
            </w:r>
          </w:p>
        </w:tc>
      </w:tr>
      <w:tr w:rsidR="005F160C" w14:paraId="523D3CA8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32B4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0DDD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B578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A2CC" w14:textId="7AA2D2C9" w:rsidR="005F160C" w:rsidRPr="002B74ED" w:rsidRDefault="002B74ED" w:rsidP="005F160C">
            <w:pPr>
              <w:pStyle w:val="phtablecellleft"/>
            </w:pPr>
            <w:r>
              <w:t xml:space="preserve">В Приложение 2 </w:t>
            </w:r>
            <w:r w:rsidR="005F160C">
              <w:t xml:space="preserve">добавлен новый шаблон </w:t>
            </w:r>
            <w:r w:rsidR="00E96E43">
              <w:t>СЭМД beta-версии</w:t>
            </w:r>
            <w:r w:rsidR="005F160C" w:rsidRPr="003D03A5">
              <w:t xml:space="preserve"> «Извещение о критическом акушерском состоянии»</w:t>
            </w:r>
            <w:r>
              <w:t xml:space="preserve"> (</w:t>
            </w:r>
            <w:r w:rsidRPr="002B74ED">
              <w:t>SMSV20_KAS_АКИНЕО</w:t>
            </w:r>
            <w:r>
              <w:t>.</w:t>
            </w:r>
            <w:r>
              <w:rPr>
                <w:lang w:val="en-US"/>
              </w:rPr>
              <w:t>xml</w:t>
            </w:r>
            <w:r>
              <w:t>)</w:t>
            </w:r>
            <w:r w:rsidRPr="002B74ED">
              <w:t>.</w:t>
            </w:r>
          </w:p>
        </w:tc>
      </w:tr>
      <w:tr w:rsidR="00436D32" w14:paraId="21D48D16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7600" w14:textId="7DD5095D" w:rsidR="00436D32" w:rsidRPr="00D54D8F" w:rsidRDefault="00436D32" w:rsidP="005F160C">
            <w:pPr>
              <w:pStyle w:val="phtablecellleft"/>
            </w:pPr>
            <w:r>
              <w:t>3.</w:t>
            </w: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8962" w14:textId="3071F0F2" w:rsidR="00436D32" w:rsidRPr="00D54D8F" w:rsidRDefault="00436D32" w:rsidP="005F160C">
            <w:pPr>
              <w:pStyle w:val="phtablecellleft"/>
            </w:pPr>
            <w:r>
              <w:t>15.11.2021</w:t>
            </w: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54F6" w14:textId="3FC96010" w:rsidR="00436D32" w:rsidRPr="00D54D8F" w:rsidRDefault="00436D32" w:rsidP="005F160C">
            <w:pPr>
              <w:pStyle w:val="phtablecellleft"/>
            </w:pPr>
            <w:r>
              <w:t>1.2</w:t>
            </w: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2B78" w14:textId="2C1B0F0B" w:rsidR="00436D32" w:rsidRDefault="00F520AD" w:rsidP="005F160C">
            <w:pPr>
              <w:pStyle w:val="phtablecellleft"/>
            </w:pPr>
            <w:r>
              <w:rPr>
                <w:color w:val="000000"/>
              </w:rPr>
              <w:t>Добавлено Приложение №5 «</w:t>
            </w:r>
            <w:r w:rsidRPr="00AC2B3B">
              <w:rPr>
                <w:color w:val="000000"/>
              </w:rPr>
              <w:t>Изменения для СЭМД, связанные с добавлением возможности указания структурных подразделений медицинских организаций</w:t>
            </w:r>
            <w:r>
              <w:rPr>
                <w:color w:val="000000"/>
              </w:rPr>
              <w:t>»</w:t>
            </w:r>
          </w:p>
        </w:tc>
      </w:tr>
      <w:tr w:rsidR="00F520AD" w14:paraId="482A3172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0672" w14:textId="77777777" w:rsidR="00F520AD" w:rsidRDefault="00F520AD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2771" w14:textId="77777777" w:rsidR="00F520AD" w:rsidRDefault="00F520AD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06B3" w14:textId="77777777" w:rsidR="00F520AD" w:rsidRDefault="00F520AD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C30A" w14:textId="149C033E" w:rsidR="00F520AD" w:rsidRPr="00F520AD" w:rsidRDefault="00F520AD" w:rsidP="00F520AD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 xml:space="preserve">Изменены адреса веб-служб для методов </w:t>
            </w:r>
            <w:r w:rsidRPr="00F520AD">
              <w:rPr>
                <w:color w:val="000000"/>
              </w:rPr>
              <w:t>sendDocument</w:t>
            </w:r>
            <w:r>
              <w:rPr>
                <w:color w:val="000000"/>
              </w:rPr>
              <w:t xml:space="preserve">; </w:t>
            </w:r>
            <w:r w:rsidRPr="00F520AD">
              <w:rPr>
                <w:color w:val="000000"/>
              </w:rPr>
              <w:t>sendInterimMsg</w:t>
            </w:r>
            <w:r>
              <w:rPr>
                <w:color w:val="000000"/>
              </w:rPr>
              <w:t xml:space="preserve">; </w:t>
            </w:r>
            <w:r w:rsidRPr="00F520AD">
              <w:rPr>
                <w:color w:val="000000"/>
              </w:rPr>
              <w:t>sendResult</w:t>
            </w:r>
            <w:r>
              <w:rPr>
                <w:color w:val="000000"/>
              </w:rPr>
              <w:t xml:space="preserve">; </w:t>
            </w:r>
            <w:r w:rsidRPr="00F520AD">
              <w:rPr>
                <w:color w:val="000000"/>
              </w:rPr>
              <w:t>checkStatus</w:t>
            </w:r>
          </w:p>
        </w:tc>
      </w:tr>
      <w:tr w:rsidR="00F520AD" w14:paraId="27E1249D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47CC" w14:textId="77777777" w:rsidR="00F520AD" w:rsidRDefault="00F520AD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12D5" w14:textId="77777777" w:rsidR="00F520AD" w:rsidRDefault="00F520AD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584A" w14:textId="77777777" w:rsidR="00F520AD" w:rsidRDefault="00F520AD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B95D" w14:textId="41202E7B" w:rsidR="00F520AD" w:rsidRDefault="00F520AD" w:rsidP="00F520AD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 xml:space="preserve">Изменены адреса веб-служб для методов </w:t>
            </w:r>
            <w:r w:rsidRPr="00F520AD">
              <w:rPr>
                <w:color w:val="000000"/>
              </w:rPr>
              <w:t>procPMCList</w:t>
            </w:r>
            <w:r>
              <w:rPr>
                <w:color w:val="000000"/>
              </w:rPr>
              <w:t xml:space="preserve">; </w:t>
            </w:r>
            <w:r w:rsidRPr="00F520AD">
              <w:rPr>
                <w:color w:val="000000"/>
              </w:rPr>
              <w:t>procPMCInfo</w:t>
            </w:r>
            <w:r>
              <w:rPr>
                <w:color w:val="000000"/>
              </w:rPr>
              <w:t xml:space="preserve">; </w:t>
            </w:r>
            <w:r w:rsidRPr="00F520AD">
              <w:rPr>
                <w:color w:val="000000"/>
              </w:rPr>
              <w:t>clinrecInfo</w:t>
            </w:r>
            <w:r>
              <w:rPr>
                <w:color w:val="000000"/>
              </w:rPr>
              <w:t xml:space="preserve">; </w:t>
            </w:r>
            <w:r w:rsidRPr="00F520AD">
              <w:rPr>
                <w:color w:val="000000"/>
              </w:rPr>
              <w:t>clinrecList</w:t>
            </w:r>
          </w:p>
        </w:tc>
      </w:tr>
      <w:tr w:rsidR="0094322C" w14:paraId="55748B8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067A" w14:textId="617852E9" w:rsidR="0094322C" w:rsidRDefault="0094322C" w:rsidP="005F160C">
            <w:pPr>
              <w:pStyle w:val="phtablecellleft"/>
            </w:pPr>
            <w:r>
              <w:t>4.</w:t>
            </w: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58B4" w14:textId="1AD6B6D0" w:rsidR="0094322C" w:rsidRDefault="0094322C" w:rsidP="005F160C">
            <w:pPr>
              <w:pStyle w:val="phtablecellleft"/>
            </w:pPr>
            <w:r>
              <w:t>24.12.2021</w:t>
            </w: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B7D3" w14:textId="64D32094" w:rsidR="0094322C" w:rsidRDefault="0094322C" w:rsidP="005F160C">
            <w:pPr>
              <w:pStyle w:val="phtablecellleft"/>
            </w:pPr>
            <w:r>
              <w:t>2.0</w:t>
            </w: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E874" w14:textId="77777777" w:rsidR="0094322C" w:rsidRDefault="0094322C" w:rsidP="00F520AD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Удалены не используемые справочники из таблицы 5:</w:t>
            </w:r>
          </w:p>
          <w:p w14:paraId="5CD4A34E" w14:textId="188FA365" w:rsidR="0094322C" w:rsidRPr="0094322C" w:rsidRDefault="0094322C" w:rsidP="00B22882">
            <w:pPr>
              <w:pStyle w:val="phtablecellleft"/>
              <w:numPr>
                <w:ilvl w:val="0"/>
                <w:numId w:val="49"/>
              </w:numPr>
              <w:ind w:left="1440" w:hanging="1080"/>
              <w:rPr>
                <w:color w:val="000000"/>
              </w:rPr>
            </w:pPr>
            <w:r w:rsidRPr="0094322C">
              <w:rPr>
                <w:color w:val="000000"/>
              </w:rPr>
              <w:t>Лекарственные препараты. Товарные позиции. ЕСКЛП с кодами КТРУ</w:t>
            </w:r>
            <w:r w:rsidRPr="0094322C">
              <w:rPr>
                <w:color w:val="000000"/>
              </w:rPr>
              <w:tab/>
              <w:t>1.2.643.5.1.13.13.99.2.540</w:t>
            </w:r>
            <w:r>
              <w:rPr>
                <w:color w:val="000000"/>
              </w:rPr>
              <w:t xml:space="preserve"> </w:t>
            </w:r>
            <w:r w:rsidRPr="0094322C">
              <w:rPr>
                <w:color w:val="000000"/>
              </w:rPr>
              <w:t>Перечень аппаратов и оборудования отделений (каб</w:t>
            </w:r>
            <w:r>
              <w:rPr>
                <w:color w:val="000000"/>
              </w:rPr>
              <w:t xml:space="preserve">инетов) медицинской организации </w:t>
            </w:r>
            <w:r w:rsidRPr="0094322C">
              <w:rPr>
                <w:color w:val="000000"/>
              </w:rPr>
              <w:t>1.2.643.5.1.13.13.11.1071</w:t>
            </w:r>
          </w:p>
          <w:p w14:paraId="6489E0F1" w14:textId="0EAFCD80" w:rsidR="0094322C" w:rsidRPr="0094322C" w:rsidRDefault="0094322C" w:rsidP="00B22882">
            <w:pPr>
              <w:pStyle w:val="phtablecellleft"/>
              <w:numPr>
                <w:ilvl w:val="0"/>
                <w:numId w:val="49"/>
              </w:numPr>
              <w:ind w:left="1440" w:hanging="1080"/>
              <w:rPr>
                <w:color w:val="000000"/>
              </w:rPr>
            </w:pPr>
            <w:r w:rsidRPr="0094322C">
              <w:rPr>
                <w:color w:val="000000"/>
              </w:rPr>
              <w:t>Обстоятельства посещения</w:t>
            </w:r>
            <w:r>
              <w:rPr>
                <w:color w:val="000000"/>
              </w:rPr>
              <w:t xml:space="preserve"> </w:t>
            </w:r>
            <w:r w:rsidRPr="0094322C">
              <w:rPr>
                <w:color w:val="000000"/>
              </w:rPr>
              <w:t>1.2.643.5.1.13.13.11.1052</w:t>
            </w:r>
          </w:p>
          <w:p w14:paraId="18877630" w14:textId="2805AB57" w:rsidR="0094322C" w:rsidRPr="0094322C" w:rsidRDefault="0094322C" w:rsidP="00B22882">
            <w:pPr>
              <w:pStyle w:val="phtablecellleft"/>
              <w:numPr>
                <w:ilvl w:val="0"/>
                <w:numId w:val="49"/>
              </w:numPr>
              <w:ind w:left="1440" w:hanging="1080"/>
              <w:rPr>
                <w:color w:val="000000"/>
              </w:rPr>
            </w:pPr>
            <w:r w:rsidRPr="0094322C">
              <w:rPr>
                <w:color w:val="000000"/>
              </w:rPr>
              <w:t>Классификатор групп состоян</w:t>
            </w:r>
            <w:r>
              <w:rPr>
                <w:color w:val="000000"/>
              </w:rPr>
              <w:t xml:space="preserve">ия здоровья взрослого населения </w:t>
            </w:r>
            <w:r w:rsidRPr="0094322C">
              <w:rPr>
                <w:color w:val="000000"/>
              </w:rPr>
              <w:t>1.2.643.5.1.13.13.99.2.447</w:t>
            </w:r>
          </w:p>
          <w:p w14:paraId="1FCDD3D9" w14:textId="3780FD8A" w:rsidR="0094322C" w:rsidRPr="0094322C" w:rsidRDefault="0094322C" w:rsidP="00B22882">
            <w:pPr>
              <w:pStyle w:val="phtablecellleft"/>
              <w:numPr>
                <w:ilvl w:val="0"/>
                <w:numId w:val="49"/>
              </w:numPr>
              <w:ind w:left="1440" w:hanging="1080"/>
              <w:rPr>
                <w:color w:val="000000"/>
              </w:rPr>
            </w:pPr>
            <w:r w:rsidRPr="0094322C">
              <w:rPr>
                <w:color w:val="000000"/>
              </w:rPr>
              <w:t>Вид меди</w:t>
            </w:r>
            <w:r>
              <w:rPr>
                <w:color w:val="000000"/>
              </w:rPr>
              <w:t xml:space="preserve">цинского свидетельства о смерти </w:t>
            </w:r>
            <w:r w:rsidRPr="0094322C">
              <w:rPr>
                <w:color w:val="000000"/>
              </w:rPr>
              <w:t>1.2.643.5.1.13.13.99.2.19</w:t>
            </w:r>
          </w:p>
          <w:p w14:paraId="3644FF74" w14:textId="2D7B9504" w:rsidR="0094322C" w:rsidRPr="0094322C" w:rsidRDefault="0094322C" w:rsidP="00B22882">
            <w:pPr>
              <w:pStyle w:val="phtablecellleft"/>
              <w:numPr>
                <w:ilvl w:val="0"/>
                <w:numId w:val="49"/>
              </w:numPr>
              <w:ind w:left="1440" w:hanging="1080"/>
              <w:rPr>
                <w:color w:val="000000"/>
              </w:rPr>
            </w:pPr>
            <w:r w:rsidRPr="0094322C">
              <w:rPr>
                <w:color w:val="000000"/>
              </w:rPr>
              <w:t>Тип медицинского работника, установившего причины сме</w:t>
            </w:r>
            <w:r>
              <w:rPr>
                <w:color w:val="000000"/>
              </w:rPr>
              <w:t xml:space="preserve">рти </w:t>
            </w:r>
            <w:r w:rsidRPr="0094322C">
              <w:rPr>
                <w:color w:val="000000"/>
              </w:rPr>
              <w:t>1.2.643.5.1.13.13.99.2.22</w:t>
            </w:r>
          </w:p>
          <w:p w14:paraId="1008D3E5" w14:textId="77D59502" w:rsidR="0094322C" w:rsidRPr="0094322C" w:rsidRDefault="0094322C" w:rsidP="00B22882">
            <w:pPr>
              <w:pStyle w:val="phtablecellleft"/>
              <w:numPr>
                <w:ilvl w:val="0"/>
                <w:numId w:val="49"/>
              </w:numPr>
              <w:ind w:left="1440" w:hanging="1080"/>
              <w:rPr>
                <w:color w:val="000000"/>
              </w:rPr>
            </w:pPr>
            <w:r w:rsidRPr="0094322C">
              <w:rPr>
                <w:color w:val="000000"/>
              </w:rPr>
              <w:t xml:space="preserve">Основания </w:t>
            </w:r>
            <w:r>
              <w:rPr>
                <w:color w:val="000000"/>
              </w:rPr>
              <w:t xml:space="preserve">для установления причины смерти </w:t>
            </w:r>
            <w:r w:rsidRPr="0094322C">
              <w:rPr>
                <w:color w:val="000000"/>
              </w:rPr>
              <w:t>1.2.643.5.1.13.13.99.2.23</w:t>
            </w:r>
          </w:p>
          <w:p w14:paraId="3DB5A7FF" w14:textId="7A25D00A" w:rsidR="0094322C" w:rsidRPr="0094322C" w:rsidRDefault="0094322C" w:rsidP="00B22882">
            <w:pPr>
              <w:pStyle w:val="phtablecellleft"/>
              <w:numPr>
                <w:ilvl w:val="0"/>
                <w:numId w:val="49"/>
              </w:numPr>
              <w:ind w:left="1440" w:hanging="1080"/>
              <w:rPr>
                <w:color w:val="000000"/>
              </w:rPr>
            </w:pPr>
            <w:r w:rsidRPr="0094322C">
              <w:rPr>
                <w:color w:val="000000"/>
              </w:rPr>
              <w:lastRenderedPageBreak/>
              <w:t>Связь смерти с ДТП</w:t>
            </w:r>
            <w:r>
              <w:rPr>
                <w:color w:val="000000"/>
              </w:rPr>
              <w:t xml:space="preserve"> </w:t>
            </w:r>
            <w:r w:rsidRPr="0094322C">
              <w:rPr>
                <w:color w:val="000000"/>
              </w:rPr>
              <w:t>1.2.643.5.1.13.13.99.2.24</w:t>
            </w:r>
          </w:p>
          <w:p w14:paraId="7CFAB720" w14:textId="45C4334F" w:rsidR="0094322C" w:rsidRPr="0094322C" w:rsidRDefault="0094322C" w:rsidP="00B22882">
            <w:pPr>
              <w:pStyle w:val="phtablecellleft"/>
              <w:numPr>
                <w:ilvl w:val="0"/>
                <w:numId w:val="49"/>
              </w:numPr>
              <w:ind w:left="1440" w:hanging="1080"/>
              <w:rPr>
                <w:color w:val="000000"/>
              </w:rPr>
            </w:pPr>
            <w:r w:rsidRPr="0094322C">
              <w:rPr>
                <w:color w:val="000000"/>
              </w:rPr>
              <w:t>Исход родов</w:t>
            </w:r>
            <w:r>
              <w:rPr>
                <w:color w:val="000000"/>
              </w:rPr>
              <w:t xml:space="preserve"> </w:t>
            </w:r>
            <w:r w:rsidRPr="0094322C">
              <w:rPr>
                <w:color w:val="000000"/>
              </w:rPr>
              <w:t>1.2.643.5.1.13.13.99.2.590</w:t>
            </w:r>
          </w:p>
          <w:p w14:paraId="3950507E" w14:textId="015ED95F" w:rsidR="0094322C" w:rsidRPr="0094322C" w:rsidRDefault="0094322C" w:rsidP="00B22882">
            <w:pPr>
              <w:pStyle w:val="phtablecellleft"/>
              <w:numPr>
                <w:ilvl w:val="0"/>
                <w:numId w:val="49"/>
              </w:numPr>
              <w:ind w:left="1440" w:hanging="1080"/>
              <w:rPr>
                <w:color w:val="000000"/>
              </w:rPr>
            </w:pPr>
            <w:r w:rsidRPr="0094322C">
              <w:rPr>
                <w:color w:val="000000"/>
              </w:rPr>
              <w:t>Наступление летального ис</w:t>
            </w:r>
            <w:r>
              <w:rPr>
                <w:color w:val="000000"/>
              </w:rPr>
              <w:t xml:space="preserve">хода относительно времени родов </w:t>
            </w:r>
            <w:r w:rsidRPr="0094322C">
              <w:rPr>
                <w:color w:val="000000"/>
              </w:rPr>
              <w:t>1.2.643.5.1.13.13.99.2.589</w:t>
            </w:r>
          </w:p>
          <w:p w14:paraId="729EE999" w14:textId="0E990FD4" w:rsidR="0094322C" w:rsidRPr="00FD7F29" w:rsidRDefault="0094322C" w:rsidP="00B22882">
            <w:pPr>
              <w:pStyle w:val="phtablecellleft"/>
              <w:numPr>
                <w:ilvl w:val="0"/>
                <w:numId w:val="49"/>
              </w:numPr>
              <w:ind w:left="1440" w:hanging="1080"/>
              <w:rPr>
                <w:color w:val="000000"/>
              </w:rPr>
            </w:pPr>
            <w:r>
              <w:rPr>
                <w:color w:val="000000"/>
              </w:rPr>
              <w:t xml:space="preserve">ДС. Прививки </w:t>
            </w:r>
            <w:r w:rsidRPr="0094322C">
              <w:rPr>
                <w:color w:val="000000"/>
              </w:rPr>
              <w:t>1.2.643.5.1.13.13.99.2.393</w:t>
            </w:r>
          </w:p>
        </w:tc>
      </w:tr>
      <w:tr w:rsidR="0094322C" w14:paraId="7502BCF8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511E" w14:textId="77777777" w:rsidR="0094322C" w:rsidRDefault="0094322C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ACDD" w14:textId="77777777" w:rsidR="0094322C" w:rsidRDefault="0094322C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6045" w14:textId="77777777" w:rsidR="0094322C" w:rsidRDefault="0094322C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5559" w14:textId="42DA1C68" w:rsidR="00AA2FA6" w:rsidRDefault="00AA2FA6" w:rsidP="000B0C5F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Добавлены новые справочники, используемые в СЭМД, в таблицу 5:</w:t>
            </w:r>
          </w:p>
          <w:p w14:paraId="149D4C89" w14:textId="77777777" w:rsidR="00AA2FA6" w:rsidRPr="00AA2FA6" w:rsidRDefault="00AA2FA6" w:rsidP="00AA2FA6">
            <w:pPr>
              <w:pStyle w:val="phtablecellleft"/>
              <w:rPr>
                <w:color w:val="000000"/>
              </w:rPr>
            </w:pPr>
          </w:p>
          <w:p w14:paraId="17A52525" w14:textId="45189D6B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Родственные и иные связи</w:t>
            </w:r>
            <w:r w:rsidR="00540EEB">
              <w:rPr>
                <w:color w:val="000000"/>
              </w:rPr>
              <w:t xml:space="preserve"> </w:t>
            </w:r>
            <w:r w:rsidRPr="00AA2FA6">
              <w:rPr>
                <w:color w:val="000000"/>
              </w:rPr>
              <w:t>1.2.643.5.1.13.13.99.2.14</w:t>
            </w:r>
          </w:p>
          <w:p w14:paraId="358EBA42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 xml:space="preserve">Способ получения биопсийного (операционного) материала для прижизненного </w:t>
            </w:r>
            <w:proofErr w:type="gramStart"/>
            <w:r w:rsidRPr="00AA2FA6">
              <w:rPr>
                <w:color w:val="000000"/>
              </w:rPr>
              <w:t>патолого-анатомического</w:t>
            </w:r>
            <w:proofErr w:type="gramEnd"/>
            <w:r w:rsidRPr="00AA2FA6">
              <w:rPr>
                <w:color w:val="000000"/>
              </w:rPr>
              <w:t xml:space="preserve"> исследования</w:t>
            </w:r>
            <w:r w:rsidRPr="00AA2FA6">
              <w:rPr>
                <w:color w:val="000000"/>
              </w:rPr>
              <w:tab/>
              <w:t>1.2.643.5.1.13.13.99.2.33</w:t>
            </w:r>
          </w:p>
          <w:p w14:paraId="3F8C4A32" w14:textId="1376701B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ФРМО. С</w:t>
            </w:r>
            <w:r w:rsidR="00540EEB">
              <w:rPr>
                <w:color w:val="000000"/>
              </w:rPr>
              <w:t xml:space="preserve">правочник отделений и кабинетов </w:t>
            </w:r>
            <w:r w:rsidRPr="00AA2FA6">
              <w:rPr>
                <w:color w:val="000000"/>
              </w:rPr>
              <w:t>1.2.643.5.1.13.13.99.2.115</w:t>
            </w:r>
          </w:p>
          <w:p w14:paraId="0407404D" w14:textId="519974C4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 xml:space="preserve">РР. Локализации отдаленных метастазов (при </w:t>
            </w:r>
            <w:r w:rsidRPr="00AA2FA6">
              <w:rPr>
                <w:color w:val="000000"/>
                <w:lang w:val="en-US"/>
              </w:rPr>
              <w:t>IV</w:t>
            </w:r>
            <w:r w:rsidRPr="00AA2FA6">
              <w:rPr>
                <w:color w:val="000000"/>
              </w:rPr>
              <w:t xml:space="preserve"> стадии з</w:t>
            </w:r>
            <w:r w:rsidR="00540EEB">
              <w:rPr>
                <w:color w:val="000000"/>
              </w:rPr>
              <w:t xml:space="preserve">аболевания) </w:t>
            </w:r>
            <w:r w:rsidRPr="00AA2FA6">
              <w:rPr>
                <w:color w:val="000000"/>
              </w:rPr>
              <w:t>1.2.643.5.1.13.13.99.2.127</w:t>
            </w:r>
          </w:p>
          <w:p w14:paraId="253A7F2C" w14:textId="07A38807" w:rsidR="00AA2FA6" w:rsidRPr="00AA2FA6" w:rsidRDefault="00540EEB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РР. Методы подтверждения диагноза </w:t>
            </w:r>
            <w:r w:rsidR="00AA2FA6" w:rsidRPr="00AA2FA6">
              <w:rPr>
                <w:color w:val="000000"/>
              </w:rPr>
              <w:t>1.2.643.5.1.13.13.99.2.128</w:t>
            </w:r>
          </w:p>
          <w:p w14:paraId="502D9379" w14:textId="5621A9E2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 xml:space="preserve">РР. Виды лучевой терапии, применяющиеся при лечении </w:t>
            </w:r>
            <w:r w:rsidR="00540EEB">
              <w:rPr>
                <w:color w:val="000000"/>
              </w:rPr>
              <w:t xml:space="preserve">злокачественных новообразований </w:t>
            </w:r>
            <w:r w:rsidRPr="00AA2FA6">
              <w:rPr>
                <w:color w:val="000000"/>
              </w:rPr>
              <w:t>1.2.643.5.1.13.13.99.2.133</w:t>
            </w:r>
          </w:p>
          <w:p w14:paraId="7F7F76A6" w14:textId="436526FC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 xml:space="preserve">РР. Методы лучевой терапии, применяющиеся при лечении </w:t>
            </w:r>
            <w:r w:rsidR="00540EEB">
              <w:rPr>
                <w:color w:val="000000"/>
              </w:rPr>
              <w:t xml:space="preserve">злокачественных новообразований </w:t>
            </w:r>
            <w:r w:rsidRPr="00AA2FA6">
              <w:rPr>
                <w:color w:val="000000"/>
              </w:rPr>
              <w:t>1.2.643.5.1.13.13.99.2.134</w:t>
            </w:r>
          </w:p>
          <w:p w14:paraId="57F7BB82" w14:textId="5703B3DF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РР. Виды первично-множественных опухолей</w:t>
            </w:r>
            <w:r w:rsidR="00540EEB">
              <w:rPr>
                <w:color w:val="000000"/>
              </w:rPr>
              <w:t xml:space="preserve"> </w:t>
            </w:r>
            <w:r w:rsidRPr="00AA2FA6">
              <w:rPr>
                <w:color w:val="000000"/>
              </w:rPr>
              <w:t>1.2.643.5.1.13.13.99.2.141</w:t>
            </w:r>
          </w:p>
          <w:p w14:paraId="55E15825" w14:textId="0CAB112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РР. Стороны поражения</w:t>
            </w:r>
            <w:r w:rsidR="00540EEB">
              <w:rPr>
                <w:color w:val="000000"/>
              </w:rPr>
              <w:t xml:space="preserve"> </w:t>
            </w:r>
            <w:r w:rsidRPr="00AA2FA6">
              <w:rPr>
                <w:color w:val="000000"/>
              </w:rPr>
              <w:t>1.2.643.5.1.13.13.99.2.143</w:t>
            </w:r>
          </w:p>
          <w:p w14:paraId="40FF6F30" w14:textId="109526F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РР. Клинические группы больных зло</w:t>
            </w:r>
            <w:r w:rsidR="00540EEB">
              <w:rPr>
                <w:color w:val="000000"/>
              </w:rPr>
              <w:t xml:space="preserve">качественными новообразованиями </w:t>
            </w:r>
            <w:r w:rsidRPr="00AA2FA6">
              <w:rPr>
                <w:color w:val="000000"/>
              </w:rPr>
              <w:t>1.2.643.5.1.13.13.99.2.146</w:t>
            </w:r>
          </w:p>
          <w:p w14:paraId="5AA7CE46" w14:textId="4FAA5D2C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Трансплантология. Группа крови и ре</w:t>
            </w:r>
            <w:r w:rsidR="00540EEB">
              <w:rPr>
                <w:color w:val="000000"/>
              </w:rPr>
              <w:t xml:space="preserve">зус-фактор доноров, реципиентов </w:t>
            </w:r>
            <w:r w:rsidRPr="00AA2FA6">
              <w:rPr>
                <w:color w:val="000000"/>
              </w:rPr>
              <w:t>1.2.643.5.1.13.13.99.2.234</w:t>
            </w:r>
          </w:p>
          <w:p w14:paraId="72A12E77" w14:textId="7321E682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Трансплантология. Типы родственной связи</w:t>
            </w:r>
            <w:r w:rsidR="00540EEB">
              <w:rPr>
                <w:color w:val="000000"/>
              </w:rPr>
              <w:t xml:space="preserve"> </w:t>
            </w:r>
            <w:r w:rsidRPr="00AA2FA6">
              <w:rPr>
                <w:color w:val="000000"/>
              </w:rPr>
              <w:t>1.2.643.5.1.13.13.99.2.240</w:t>
            </w:r>
          </w:p>
          <w:p w14:paraId="2C807FAC" w14:textId="70A0A06F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Осложнения при гемотрансфузии</w:t>
            </w:r>
            <w:r w:rsidR="00540EEB">
              <w:rPr>
                <w:color w:val="000000"/>
              </w:rPr>
              <w:t xml:space="preserve"> </w:t>
            </w:r>
            <w:r w:rsidRPr="00AA2FA6">
              <w:rPr>
                <w:color w:val="000000"/>
              </w:rPr>
              <w:t>1.2.643.5.1.13.13.99.2.255</w:t>
            </w:r>
          </w:p>
          <w:p w14:paraId="58AEA773" w14:textId="66C55B2B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lastRenderedPageBreak/>
              <w:t>Справочник кодов интерпретации результатов</w:t>
            </w:r>
            <w:r w:rsidR="00540EEB">
              <w:rPr>
                <w:color w:val="000000"/>
              </w:rPr>
              <w:t xml:space="preserve"> </w:t>
            </w:r>
            <w:r w:rsidRPr="00AA2FA6">
              <w:rPr>
                <w:color w:val="000000"/>
              </w:rPr>
              <w:t>1.2.643.5.1.13.13.99.2.257</w:t>
            </w:r>
          </w:p>
          <w:p w14:paraId="3F5AC8EF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Документы, удостоверяющие полномочия законного представителя</w:t>
            </w:r>
            <w:r w:rsidRPr="00AA2FA6">
              <w:rPr>
                <w:color w:val="000000"/>
              </w:rPr>
              <w:tab/>
              <w:t>1.2.643.5.1.13.13.99.2.313</w:t>
            </w:r>
          </w:p>
          <w:p w14:paraId="18DB50B8" w14:textId="534FFF13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Классификатор стандартных диет, применяемых в лечебно-профилактических организациях</w:t>
            </w:r>
            <w:r w:rsidR="00540EEB">
              <w:rPr>
                <w:color w:val="000000"/>
              </w:rPr>
              <w:t xml:space="preserve"> </w:t>
            </w:r>
            <w:r w:rsidRPr="00AA2FA6">
              <w:rPr>
                <w:color w:val="000000"/>
              </w:rPr>
              <w:t>1.2.643.5.1.13.13.99.2.316</w:t>
            </w:r>
          </w:p>
          <w:p w14:paraId="30B458C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Срок, на который установлена степень утраты профессиональной трудоспособности</w:t>
            </w:r>
            <w:r w:rsidRPr="00AA2FA6">
              <w:rPr>
                <w:color w:val="000000"/>
              </w:rPr>
              <w:tab/>
              <w:t>1.2.643.5.1.13.13.99.2.325</w:t>
            </w:r>
          </w:p>
          <w:p w14:paraId="11BF3532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Симптомы при подозрении на злокачественное новообразование</w:t>
            </w:r>
            <w:r w:rsidRPr="00AA2FA6">
              <w:rPr>
                <w:color w:val="000000"/>
              </w:rPr>
              <w:tab/>
              <w:t>1.2.643.5.1.13.13.99.2.355</w:t>
            </w:r>
          </w:p>
          <w:p w14:paraId="6F6883A5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Факторы риска развития злокачественного новообразования</w:t>
            </w:r>
            <w:r w:rsidRPr="00AA2FA6">
              <w:rPr>
                <w:color w:val="000000"/>
              </w:rPr>
              <w:tab/>
              <w:t>1.2.643.5.1.13.13.99.2.356</w:t>
            </w:r>
          </w:p>
          <w:p w14:paraId="178F51E5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Срок, на который установлена инвалидность</w:t>
            </w:r>
            <w:r w:rsidRPr="00AA2FA6">
              <w:rPr>
                <w:color w:val="000000"/>
              </w:rPr>
              <w:tab/>
              <w:t>1.2.643.5.1.13.13.99.2.358</w:t>
            </w:r>
          </w:p>
          <w:p w14:paraId="704588E4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Способы родоразрешения</w:t>
            </w:r>
            <w:r w:rsidRPr="00AA2FA6">
              <w:rPr>
                <w:color w:val="000000"/>
              </w:rPr>
              <w:tab/>
              <w:t>1.2.643.5.1.13.13.99.2.437</w:t>
            </w:r>
          </w:p>
          <w:p w14:paraId="36A196B4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Классификатор осложнений операции</w:t>
            </w:r>
            <w:r w:rsidRPr="00AA2FA6">
              <w:rPr>
                <w:color w:val="000000"/>
              </w:rPr>
              <w:tab/>
              <w:t>1.2.643.5.1.13.13.99.2.449</w:t>
            </w:r>
          </w:p>
          <w:p w14:paraId="701F453D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Изделия медицинского назначения и медицинской техники</w:t>
            </w:r>
            <w:r w:rsidRPr="00AA2FA6">
              <w:rPr>
                <w:color w:val="000000"/>
              </w:rPr>
              <w:tab/>
              <w:t>1.2.643.5.1.13.13.99.2.452</w:t>
            </w:r>
          </w:p>
          <w:p w14:paraId="7AB02AC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Классификатор состояний новорожденного</w:t>
            </w:r>
            <w:r w:rsidRPr="00AA2FA6">
              <w:rPr>
                <w:color w:val="000000"/>
              </w:rPr>
              <w:tab/>
              <w:t>1.2.643.5.1.13.13.99.2.459</w:t>
            </w:r>
          </w:p>
          <w:p w14:paraId="5366B4D7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Классификатор осложнений, возникших за время госпитализации больного с острым нарушением мозгового кровообращения</w:t>
            </w:r>
            <w:r w:rsidRPr="00AA2FA6">
              <w:rPr>
                <w:color w:val="000000"/>
              </w:rPr>
              <w:tab/>
              <w:t>1.2.643.5.1.13.13.99.2.479</w:t>
            </w:r>
          </w:p>
          <w:p w14:paraId="26348921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Классификация острой сердечной недостаточности по Киллип (</w:t>
            </w:r>
            <w:r w:rsidRPr="00AA2FA6">
              <w:rPr>
                <w:color w:val="000000"/>
                <w:lang w:val="en-US"/>
              </w:rPr>
              <w:t>Killip</w:t>
            </w:r>
            <w:r w:rsidRPr="00AA2FA6">
              <w:rPr>
                <w:color w:val="000000"/>
              </w:rPr>
              <w:t>)</w:t>
            </w:r>
            <w:r w:rsidRPr="00AA2FA6">
              <w:rPr>
                <w:color w:val="000000"/>
              </w:rPr>
              <w:tab/>
              <w:t>1.2.643.5.1.13.13.99.2.481</w:t>
            </w:r>
          </w:p>
          <w:p w14:paraId="487D757A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Классификатор порядкового номера ребенка у беременной</w:t>
            </w:r>
            <w:r w:rsidRPr="00AA2FA6">
              <w:rPr>
                <w:color w:val="000000"/>
              </w:rPr>
              <w:tab/>
              <w:t>1.2.643.5.1.13.13.99.2.493</w:t>
            </w:r>
          </w:p>
          <w:p w14:paraId="1010B5E5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Типы инвалидности</w:t>
            </w:r>
            <w:r w:rsidRPr="00AA2FA6">
              <w:rPr>
                <w:color w:val="000000"/>
              </w:rPr>
              <w:tab/>
              <w:t>1.2.643.5.1.13.13.99.2.530</w:t>
            </w:r>
          </w:p>
          <w:p w14:paraId="6C1ECD3C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Льготные категории граждан</w:t>
            </w:r>
            <w:r w:rsidRPr="00AA2FA6">
              <w:rPr>
                <w:color w:val="000000"/>
              </w:rPr>
              <w:tab/>
              <w:t>1.2.643.5.1.13.13.99.2.541</w:t>
            </w:r>
          </w:p>
          <w:p w14:paraId="74B455BA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  <w:lang w:val="en-US"/>
              </w:rPr>
              <w:t>TNM</w:t>
            </w:r>
            <w:r w:rsidRPr="00AA2FA6">
              <w:rPr>
                <w:color w:val="000000"/>
              </w:rPr>
              <w:t>. Стадирование злокачественных опухолей</w:t>
            </w:r>
            <w:r w:rsidRPr="00AA2FA6">
              <w:rPr>
                <w:color w:val="000000"/>
              </w:rPr>
              <w:tab/>
              <w:t>1.2.643.5.1.13.13.99.2.546</w:t>
            </w:r>
          </w:p>
          <w:p w14:paraId="4549C62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  <w:lang w:val="en-US"/>
              </w:rPr>
              <w:t>TNM</w:t>
            </w:r>
            <w:r w:rsidRPr="00AA2FA6">
              <w:rPr>
                <w:color w:val="000000"/>
              </w:rPr>
              <w:t>. Описание категорий</w:t>
            </w:r>
            <w:r w:rsidRPr="00AA2FA6">
              <w:rPr>
                <w:color w:val="000000"/>
              </w:rPr>
              <w:tab/>
              <w:t>1.2.643.5.1.13.13.99.2.547</w:t>
            </w:r>
          </w:p>
          <w:p w14:paraId="3A44345E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lastRenderedPageBreak/>
              <w:t>ВИМИС. Виды хирургического лечения злокачественных новообразований</w:t>
            </w:r>
            <w:r w:rsidRPr="00AA2FA6">
              <w:rPr>
                <w:color w:val="000000"/>
              </w:rPr>
              <w:tab/>
              <w:t>1.2.643.5.1.13.13.99.2.574</w:t>
            </w:r>
          </w:p>
          <w:p w14:paraId="6599BE55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Общее состояние пациента - индекс Карновского</w:t>
            </w:r>
            <w:r w:rsidRPr="00AA2FA6">
              <w:rPr>
                <w:color w:val="000000"/>
              </w:rPr>
              <w:tab/>
              <w:t>1.2.643.5.1.13.13.99.2.576</w:t>
            </w:r>
          </w:p>
          <w:p w14:paraId="5627A7F5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Объем лечения злокачественного новообразования</w:t>
            </w:r>
            <w:r w:rsidRPr="00AA2FA6">
              <w:rPr>
                <w:color w:val="000000"/>
              </w:rPr>
              <w:tab/>
              <w:t>1.2.643.5.1.13.13.99.2.578</w:t>
            </w:r>
          </w:p>
          <w:p w14:paraId="4A633D1E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Состояние опухолевого процесса</w:t>
            </w:r>
            <w:r w:rsidRPr="00AA2FA6">
              <w:rPr>
                <w:color w:val="000000"/>
              </w:rPr>
              <w:tab/>
              <w:t>1.2.643.5.1.13.13.99.2.583</w:t>
            </w:r>
          </w:p>
          <w:p w14:paraId="5C2C7CF1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 xml:space="preserve">ВИМИС. Общее состояние пациента - шкала </w:t>
            </w:r>
            <w:r w:rsidRPr="00AA2FA6">
              <w:rPr>
                <w:color w:val="000000"/>
                <w:lang w:val="en-US"/>
              </w:rPr>
              <w:t>ECOG</w:t>
            </w:r>
            <w:r w:rsidRPr="00AA2FA6">
              <w:rPr>
                <w:color w:val="000000"/>
              </w:rPr>
              <w:tab/>
              <w:t>1.2.643.5.1.13.13.99.2.585</w:t>
            </w:r>
          </w:p>
          <w:p w14:paraId="31C2099C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Узлы СМНН. ЕСКЛП</w:t>
            </w:r>
            <w:r w:rsidRPr="00AA2FA6">
              <w:rPr>
                <w:color w:val="000000"/>
              </w:rPr>
              <w:tab/>
              <w:t>1.2.643.5.1.13.13.99.2.611</w:t>
            </w:r>
          </w:p>
          <w:p w14:paraId="7BF77A43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Допуск к вакцинации</w:t>
            </w:r>
            <w:r w:rsidRPr="00AA2FA6">
              <w:rPr>
                <w:color w:val="000000"/>
              </w:rPr>
              <w:tab/>
              <w:t>1.2.643.5.1.13.13.99.2.616</w:t>
            </w:r>
          </w:p>
          <w:p w14:paraId="601A5F50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Реакции на ввод вакцины</w:t>
            </w:r>
            <w:r w:rsidRPr="00AA2FA6">
              <w:rPr>
                <w:color w:val="000000"/>
              </w:rPr>
              <w:tab/>
              <w:t>1.2.643.5.1.13.13.99.2.619</w:t>
            </w:r>
          </w:p>
          <w:p w14:paraId="6EC76D61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Реестр страховых медицинских организаций (ФОМС)</w:t>
            </w:r>
            <w:r w:rsidRPr="00AA2FA6">
              <w:rPr>
                <w:color w:val="000000"/>
              </w:rPr>
              <w:tab/>
              <w:t>1.2.643.5.1.13.2.1.1.635</w:t>
            </w:r>
          </w:p>
          <w:p w14:paraId="73BC22F6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ФРМО. Типы врачебных участков</w:t>
            </w:r>
            <w:r w:rsidRPr="00AA2FA6">
              <w:rPr>
                <w:color w:val="000000"/>
              </w:rPr>
              <w:tab/>
              <w:t>1.2.643.5.1.13.13.99.2.639</w:t>
            </w:r>
          </w:p>
          <w:p w14:paraId="139639F8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Схемы противоопухолевой лекарственной терапии</w:t>
            </w:r>
            <w:r w:rsidRPr="00AA2FA6">
              <w:rPr>
                <w:color w:val="000000"/>
              </w:rPr>
              <w:tab/>
              <w:t>1.2.643.5.1.13.13.99.2.647</w:t>
            </w:r>
          </w:p>
          <w:p w14:paraId="053AA9A7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Причины отмены лекарственных средств</w:t>
            </w:r>
            <w:r w:rsidRPr="00AA2FA6">
              <w:rPr>
                <w:color w:val="000000"/>
              </w:rPr>
              <w:tab/>
              <w:t>1.2.643.5.1.13.13.99.2.656</w:t>
            </w:r>
          </w:p>
          <w:p w14:paraId="368B14E1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Тип генетического материала, используемого при вспомогательных репродуктивных технологиях (ВРТ)</w:t>
            </w:r>
            <w:r w:rsidRPr="00AA2FA6">
              <w:rPr>
                <w:color w:val="000000"/>
              </w:rPr>
              <w:tab/>
              <w:t>1.2.643.5.1.13.13.99.2.678</w:t>
            </w:r>
          </w:p>
          <w:p w14:paraId="10ACD1D6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Способ выявления заболевания</w:t>
            </w:r>
            <w:r w:rsidRPr="00AA2FA6">
              <w:rPr>
                <w:color w:val="000000"/>
              </w:rPr>
              <w:tab/>
              <w:t>1.2.643.5.1.13.13.99.2.688</w:t>
            </w:r>
          </w:p>
          <w:p w14:paraId="50FAA6E7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Кратность острого нарушения мозгового кровообращения</w:t>
            </w:r>
            <w:r w:rsidRPr="00AA2FA6">
              <w:rPr>
                <w:color w:val="000000"/>
              </w:rPr>
              <w:tab/>
              <w:t>1.2.643.5.1.13.13.99.2.711</w:t>
            </w:r>
          </w:p>
          <w:p w14:paraId="3AE1D38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Время от появления первых клинических симптомов острого нарушения мозгового кровообращения или от момента, когда пациента последний раз видели здоровым, до начала лечения (осмотра)</w:t>
            </w:r>
            <w:r w:rsidRPr="00AA2FA6">
              <w:rPr>
                <w:color w:val="000000"/>
              </w:rPr>
              <w:tab/>
              <w:t>1.2.643.5.1.13.13.99.2.712</w:t>
            </w:r>
          </w:p>
          <w:p w14:paraId="047D5D5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Объем и расположение внутримозговой гематомы относительно намета мозжечка</w:t>
            </w:r>
            <w:r w:rsidRPr="00AA2FA6">
              <w:rPr>
                <w:color w:val="000000"/>
              </w:rPr>
              <w:tab/>
              <w:t>1.2.643.5.1.13.13.99.2.715</w:t>
            </w:r>
          </w:p>
          <w:p w14:paraId="58732813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lastRenderedPageBreak/>
              <w:t>Типы медицинских карт</w:t>
            </w:r>
            <w:r w:rsidRPr="00AA2FA6">
              <w:rPr>
                <w:color w:val="000000"/>
              </w:rPr>
              <w:tab/>
              <w:t>1.2.643.5.1.13.13.99.2.723</w:t>
            </w:r>
          </w:p>
          <w:p w14:paraId="54D54DB3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Типы документов оснований</w:t>
            </w:r>
            <w:r w:rsidRPr="00AA2FA6">
              <w:rPr>
                <w:color w:val="000000"/>
              </w:rPr>
              <w:tab/>
              <w:t>1.2.643.5.1.13.13.99.2.724</w:t>
            </w:r>
          </w:p>
          <w:p w14:paraId="16129BF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Виды острого коронарного синдрома</w:t>
            </w:r>
            <w:r w:rsidRPr="00AA2FA6">
              <w:rPr>
                <w:color w:val="000000"/>
              </w:rPr>
              <w:tab/>
              <w:t>1.2.643.5.1.13.13.99.2.727</w:t>
            </w:r>
          </w:p>
          <w:p w14:paraId="62F69864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Стадии хронической сердечной недостаточности</w:t>
            </w:r>
            <w:r w:rsidRPr="00AA2FA6">
              <w:rPr>
                <w:color w:val="000000"/>
              </w:rPr>
              <w:tab/>
              <w:t>1.2.643.5.1.13.13.99.2.728</w:t>
            </w:r>
          </w:p>
          <w:p w14:paraId="2941149D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Функциональные классы хронической сердечной недостаточности</w:t>
            </w:r>
            <w:r w:rsidRPr="00AA2FA6">
              <w:rPr>
                <w:color w:val="000000"/>
              </w:rPr>
              <w:tab/>
              <w:t>1.2.643.5.1.13.13.99.2.729</w:t>
            </w:r>
          </w:p>
          <w:p w14:paraId="40C08E2C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Характеристики пульсации на артериях нижних конечностей</w:t>
            </w:r>
            <w:r w:rsidRPr="00AA2FA6">
              <w:rPr>
                <w:color w:val="000000"/>
              </w:rPr>
              <w:tab/>
              <w:t>1.2.643.5.1.13.13.99.2.730</w:t>
            </w:r>
          </w:p>
          <w:p w14:paraId="361AFE3C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Виды инфаркта миокарда на основании последующих изменений на ЭКГ</w:t>
            </w:r>
            <w:r w:rsidRPr="00AA2FA6">
              <w:rPr>
                <w:color w:val="000000"/>
              </w:rPr>
              <w:tab/>
              <w:t>1.2.643.5.1.13.13.99.2.731</w:t>
            </w:r>
          </w:p>
          <w:p w14:paraId="44980BE1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Типы инфаркта миокарда</w:t>
            </w:r>
            <w:r w:rsidRPr="00AA2FA6">
              <w:rPr>
                <w:color w:val="000000"/>
              </w:rPr>
              <w:tab/>
              <w:t>1.2.643.5.1.13.13.99.2.735</w:t>
            </w:r>
          </w:p>
          <w:p w14:paraId="180C868A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 xml:space="preserve">ВИМИС. Категории риска неблагоприятного исхода при остром коронарном синдроме без подъема сегмента </w:t>
            </w:r>
            <w:r w:rsidRPr="00AA2FA6">
              <w:rPr>
                <w:color w:val="000000"/>
                <w:lang w:val="en-US"/>
              </w:rPr>
              <w:t>ST</w:t>
            </w:r>
            <w:r w:rsidRPr="00AA2FA6">
              <w:rPr>
                <w:color w:val="000000"/>
              </w:rPr>
              <w:tab/>
              <w:t>1.2.643.5.1.13.13.99.2.736</w:t>
            </w:r>
          </w:p>
          <w:p w14:paraId="339220C5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Виды отеков</w:t>
            </w:r>
            <w:r w:rsidRPr="00AA2FA6">
              <w:rPr>
                <w:color w:val="000000"/>
              </w:rPr>
              <w:tab/>
              <w:t>1.2.643.5.1.13.13.99.2.738</w:t>
            </w:r>
          </w:p>
          <w:p w14:paraId="07FFE7B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Виды инфаркта миокарда на основании наличия инфаркта миокарда в анамнезе</w:t>
            </w:r>
            <w:r w:rsidRPr="00AA2FA6">
              <w:rPr>
                <w:color w:val="000000"/>
              </w:rPr>
              <w:tab/>
              <w:t>1.2.643.5.1.13.13.99.2.739</w:t>
            </w:r>
          </w:p>
          <w:p w14:paraId="7F69B351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Побочные дыхательные шумы</w:t>
            </w:r>
            <w:r w:rsidRPr="00AA2FA6">
              <w:rPr>
                <w:color w:val="000000"/>
              </w:rPr>
              <w:tab/>
              <w:t>1.2.643.5.1.13.13.99.2.740</w:t>
            </w:r>
          </w:p>
          <w:p w14:paraId="15112815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Фазы хронического миелолейкоза</w:t>
            </w:r>
            <w:r w:rsidRPr="00AA2FA6">
              <w:rPr>
                <w:color w:val="000000"/>
              </w:rPr>
              <w:tab/>
              <w:t>1.2.643.5.1.13.13.99.2.760</w:t>
            </w:r>
          </w:p>
          <w:p w14:paraId="4E3B78A2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Формы бластного криза</w:t>
            </w:r>
            <w:r w:rsidRPr="00AA2FA6">
              <w:rPr>
                <w:color w:val="000000"/>
              </w:rPr>
              <w:tab/>
              <w:t>1.2.643.5.1.13.13.99.2.761</w:t>
            </w:r>
          </w:p>
          <w:p w14:paraId="5A8FB1DF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Результат выезда выездной бригады акушерского дистанционного консультативного центра</w:t>
            </w:r>
            <w:r w:rsidRPr="00AA2FA6">
              <w:rPr>
                <w:color w:val="000000"/>
              </w:rPr>
              <w:tab/>
              <w:t>1.2.643.5.1.13.13.99.2.767</w:t>
            </w:r>
          </w:p>
          <w:p w14:paraId="55A79BBE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Респираторная поддержка</w:t>
            </w:r>
            <w:r w:rsidRPr="00AA2FA6">
              <w:rPr>
                <w:color w:val="000000"/>
              </w:rPr>
              <w:tab/>
              <w:t>1.2.643.5.1.13.13.99.2.768</w:t>
            </w:r>
          </w:p>
          <w:p w14:paraId="1A0E98CC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Эфферентные методы лечения</w:t>
            </w:r>
            <w:r w:rsidRPr="00AA2FA6">
              <w:rPr>
                <w:color w:val="000000"/>
              </w:rPr>
              <w:tab/>
              <w:t>1.2.643.5.1.13.13.99.2.769</w:t>
            </w:r>
          </w:p>
          <w:p w14:paraId="3D089C9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Источник медицинской информации</w:t>
            </w:r>
            <w:r w:rsidRPr="00AA2FA6">
              <w:rPr>
                <w:color w:val="000000"/>
              </w:rPr>
              <w:tab/>
              <w:t>1.2.643.5.1.13.13.99.2.770</w:t>
            </w:r>
          </w:p>
          <w:p w14:paraId="0E6CBFA0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lastRenderedPageBreak/>
              <w:t>ВИМИ</w:t>
            </w:r>
            <w:r w:rsidRPr="00AA2FA6">
              <w:rPr>
                <w:color w:val="000000"/>
                <w:lang w:val="en-US"/>
              </w:rPr>
              <w:t>C</w:t>
            </w:r>
            <w:r w:rsidRPr="00AA2FA6">
              <w:rPr>
                <w:color w:val="000000"/>
              </w:rPr>
              <w:t>. Категория пациентки при критическом акушерском состоянии</w:t>
            </w:r>
            <w:r w:rsidRPr="00AA2FA6">
              <w:rPr>
                <w:color w:val="000000"/>
              </w:rPr>
              <w:tab/>
              <w:t>1.2.643.5.1.13.13.99.2.775</w:t>
            </w:r>
          </w:p>
          <w:p w14:paraId="7D002461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 xml:space="preserve">ВИМИС. Характер места пребывания пациентки с критическим акушерским состоянием в медицинской организации </w:t>
            </w:r>
            <w:r w:rsidRPr="00AA2FA6">
              <w:rPr>
                <w:color w:val="000000"/>
              </w:rPr>
              <w:tab/>
              <w:t>1.2.643.5.1.13.13.99.2.776</w:t>
            </w:r>
          </w:p>
          <w:p w14:paraId="0980937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Тип искусственной вентиляции легких</w:t>
            </w:r>
            <w:r w:rsidRPr="00AA2FA6">
              <w:rPr>
                <w:color w:val="000000"/>
              </w:rPr>
              <w:tab/>
              <w:t>1.2.643.5.1.13.13.99.2.779</w:t>
            </w:r>
          </w:p>
          <w:p w14:paraId="24A67B13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Тип консилиума</w:t>
            </w:r>
            <w:r w:rsidRPr="00AA2FA6">
              <w:rPr>
                <w:color w:val="000000"/>
              </w:rPr>
              <w:tab/>
              <w:t>1.2.643.5.1.13.13.99.2.780</w:t>
            </w:r>
          </w:p>
          <w:p w14:paraId="21CC53E2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Характеристики противоопухолевой лекарственной терапии</w:t>
            </w:r>
            <w:r w:rsidRPr="00AA2FA6">
              <w:rPr>
                <w:color w:val="000000"/>
              </w:rPr>
              <w:tab/>
              <w:t>1.2.643.5.1.13.13.99.2.781</w:t>
            </w:r>
          </w:p>
          <w:p w14:paraId="36BABF9F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Циклы противоопухолевой лекарственной терапии</w:t>
            </w:r>
            <w:r w:rsidRPr="00AA2FA6">
              <w:rPr>
                <w:color w:val="000000"/>
              </w:rPr>
              <w:tab/>
              <w:t>1.2.643.5.1.13.13.99.2.782</w:t>
            </w:r>
          </w:p>
          <w:p w14:paraId="35560B48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Область воздействия лучевой терапии</w:t>
            </w:r>
            <w:r w:rsidRPr="00AA2FA6">
              <w:rPr>
                <w:color w:val="000000"/>
              </w:rPr>
              <w:tab/>
              <w:t>1.2.643.5.1.13.13.99.2.783</w:t>
            </w:r>
          </w:p>
          <w:p w14:paraId="40FB9ECD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Поводы обращения при онкологических заболеваниях</w:t>
            </w:r>
            <w:r w:rsidRPr="00AA2FA6">
              <w:rPr>
                <w:color w:val="000000"/>
              </w:rPr>
              <w:tab/>
              <w:t>1.2.643.5.1.13.13.99.2.784</w:t>
            </w:r>
          </w:p>
          <w:p w14:paraId="1007E98E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Медицинские процедуры и манипуляции</w:t>
            </w:r>
            <w:r w:rsidRPr="00AA2FA6">
              <w:rPr>
                <w:color w:val="000000"/>
              </w:rPr>
              <w:tab/>
              <w:t>1.2.643.5.1.13.13.99.2.785</w:t>
            </w:r>
          </w:p>
          <w:p w14:paraId="1A97A037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Противопоказания или отказы от методов лечения и диагностики</w:t>
            </w:r>
            <w:r w:rsidRPr="00AA2FA6">
              <w:rPr>
                <w:color w:val="000000"/>
              </w:rPr>
              <w:tab/>
              <w:t>1.2.643.5.1.13.13.99.2.786</w:t>
            </w:r>
          </w:p>
          <w:p w14:paraId="03F87C52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Международная классификация злокачественных новообразований у детей (3 издание)</w:t>
            </w:r>
            <w:r w:rsidRPr="00AA2FA6">
              <w:rPr>
                <w:color w:val="000000"/>
              </w:rPr>
              <w:tab/>
              <w:t>1.2.643.5.1.13.13.99.2.809</w:t>
            </w:r>
          </w:p>
          <w:p w14:paraId="6EC61A7F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Федеральный справочник хирургических операций</w:t>
            </w:r>
            <w:r w:rsidRPr="00AA2FA6">
              <w:rPr>
                <w:color w:val="000000"/>
              </w:rPr>
              <w:tab/>
              <w:t>1.2.643.5.1.13.13.99.2.812</w:t>
            </w:r>
          </w:p>
          <w:p w14:paraId="40F369A1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Декретированные группы населения в рамках национального календаря профилактических прививок и календаря профилактических прививок по эпидемическим показаниям</w:t>
            </w:r>
            <w:r w:rsidRPr="00AA2FA6">
              <w:rPr>
                <w:color w:val="000000"/>
              </w:rPr>
              <w:tab/>
              <w:t>1.2.643.5.1.13.13.99.2.817</w:t>
            </w:r>
          </w:p>
          <w:p w14:paraId="55282A1E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Противопоказания к применению вакцин</w:t>
            </w:r>
            <w:r w:rsidRPr="00AA2FA6">
              <w:rPr>
                <w:color w:val="000000"/>
              </w:rPr>
              <w:tab/>
              <w:t>1.2.643.5.1.13.13.99.2.823</w:t>
            </w:r>
          </w:p>
          <w:p w14:paraId="00E49892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Иммунизация в рамках национального календаря профилактических прививок и календаря профилактических прививок по эпидемическим показаниям</w:t>
            </w:r>
            <w:r w:rsidRPr="00AA2FA6">
              <w:rPr>
                <w:color w:val="000000"/>
              </w:rPr>
              <w:tab/>
              <w:t>1.2.643.5.1.13.13.99.2.824</w:t>
            </w:r>
          </w:p>
          <w:p w14:paraId="5CBDBA15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Общее состояние пациента – индекс Ланского</w:t>
            </w:r>
            <w:r w:rsidRPr="00AA2FA6">
              <w:rPr>
                <w:color w:val="000000"/>
              </w:rPr>
              <w:tab/>
              <w:t>1.2.643.5.1.13.13.99.2.851</w:t>
            </w:r>
          </w:p>
          <w:p w14:paraId="75989570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lastRenderedPageBreak/>
              <w:t>ВИМИС. Результат применения программ вспомогательных репродуктивных технологий</w:t>
            </w:r>
            <w:r w:rsidRPr="00AA2FA6">
              <w:rPr>
                <w:color w:val="000000"/>
              </w:rPr>
              <w:tab/>
              <w:t>1.2.643.5.1.13.13.99.2.869</w:t>
            </w:r>
          </w:p>
          <w:p w14:paraId="79A9DEDF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Методы оплодотворения ооцита при применении программы вспомогательных репродуктивных технологий</w:t>
            </w:r>
            <w:r w:rsidRPr="00AA2FA6">
              <w:rPr>
                <w:color w:val="000000"/>
              </w:rPr>
              <w:tab/>
              <w:t>1.2.643.5.1.13.13.99.2.870</w:t>
            </w:r>
          </w:p>
          <w:p w14:paraId="04D81484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Ограничения для ЭКО и переноса эмбрионов</w:t>
            </w:r>
            <w:r w:rsidRPr="00AA2FA6">
              <w:rPr>
                <w:color w:val="000000"/>
              </w:rPr>
              <w:tab/>
              <w:t>1.2.643.5.1.13.13.99.2.871</w:t>
            </w:r>
          </w:p>
          <w:p w14:paraId="7097B709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Виды фибрилляции предсердий</w:t>
            </w:r>
            <w:r w:rsidRPr="00AA2FA6">
              <w:rPr>
                <w:color w:val="000000"/>
              </w:rPr>
              <w:tab/>
              <w:t>1.2.643.5.1.13.13.99.2.872</w:t>
            </w:r>
          </w:p>
          <w:p w14:paraId="0755BF1F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Стадии эмбриологического этапа</w:t>
            </w:r>
            <w:r w:rsidRPr="00AA2FA6">
              <w:rPr>
                <w:color w:val="000000"/>
              </w:rPr>
              <w:tab/>
              <w:t>1.2.643.5.1.13.13.99.2.873</w:t>
            </w:r>
          </w:p>
          <w:p w14:paraId="7F91BCA2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Оценка эмбрионов на стадии бластоцисты</w:t>
            </w:r>
            <w:r w:rsidRPr="00AA2FA6">
              <w:rPr>
                <w:color w:val="000000"/>
              </w:rPr>
              <w:tab/>
              <w:t>1.2.643.5.1.13.13.99.2.874</w:t>
            </w:r>
          </w:p>
          <w:p w14:paraId="14FE91C8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Виды противоопухолевой лекарственной терапии</w:t>
            </w:r>
            <w:r w:rsidRPr="00AA2FA6">
              <w:rPr>
                <w:color w:val="000000"/>
              </w:rPr>
              <w:tab/>
              <w:t>1.2.643.5.1.13.13.99.2.875</w:t>
            </w:r>
          </w:p>
          <w:p w14:paraId="052B741C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Показания к применению программ вспомогательных репродуктивных технологий</w:t>
            </w:r>
            <w:r w:rsidRPr="00AA2FA6">
              <w:rPr>
                <w:color w:val="000000"/>
              </w:rPr>
              <w:tab/>
              <w:t>1.2.643.5.1.13.13.99.2.876</w:t>
            </w:r>
          </w:p>
          <w:p w14:paraId="6F121077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Степень мейотической зрелости ооцитов</w:t>
            </w:r>
            <w:r w:rsidRPr="00AA2FA6">
              <w:rPr>
                <w:color w:val="000000"/>
              </w:rPr>
              <w:tab/>
              <w:t>1.2.643.5.1.13.13.99.2.877</w:t>
            </w:r>
          </w:p>
          <w:p w14:paraId="230E8B36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Описание ооцитов и эмбрионов</w:t>
            </w:r>
            <w:r w:rsidRPr="00AA2FA6">
              <w:rPr>
                <w:color w:val="000000"/>
              </w:rPr>
              <w:tab/>
              <w:t>1.2.643.5.1.13.13.99.2.878</w:t>
            </w:r>
          </w:p>
          <w:p w14:paraId="7FFF5255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Оценка эмбрионов на стадии компактизации (морула)</w:t>
            </w:r>
            <w:r w:rsidRPr="00AA2FA6">
              <w:rPr>
                <w:color w:val="000000"/>
              </w:rPr>
              <w:tab/>
              <w:t>1.2.643.5.1.13.13.99.2.879</w:t>
            </w:r>
          </w:p>
          <w:p w14:paraId="01067E2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Оценка эмбрионов на стадии дробления</w:t>
            </w:r>
            <w:r w:rsidRPr="00AA2FA6">
              <w:rPr>
                <w:color w:val="000000"/>
              </w:rPr>
              <w:tab/>
              <w:t>1.2.643.5.1.13.13.99.2.880</w:t>
            </w:r>
          </w:p>
          <w:p w14:paraId="7122F1B0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Формы фибрилляции предсердий</w:t>
            </w:r>
            <w:r w:rsidRPr="00AA2FA6">
              <w:rPr>
                <w:color w:val="000000"/>
              </w:rPr>
              <w:tab/>
              <w:t>1.2.643.5.1.13.13.99.2.883</w:t>
            </w:r>
          </w:p>
          <w:p w14:paraId="649EE45F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Перечень обследований, необходимых для выполнения программы вспомогательных репродуктивных технологий</w:t>
            </w:r>
            <w:r w:rsidRPr="00AA2FA6">
              <w:rPr>
                <w:color w:val="000000"/>
              </w:rPr>
              <w:tab/>
              <w:t>1.2.643.5.1.13.13.99.2.884</w:t>
            </w:r>
          </w:p>
          <w:p w14:paraId="3EAC0A6C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Функциональные классы стабильной стенокардии напряжения</w:t>
            </w:r>
            <w:r w:rsidRPr="00AA2FA6">
              <w:rPr>
                <w:color w:val="000000"/>
              </w:rPr>
              <w:tab/>
              <w:t>1.2.643.5.1.13.13.99.2.886</w:t>
            </w:r>
          </w:p>
          <w:p w14:paraId="69189903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Клиническая классификация стабильной ишемической болезни сердца</w:t>
            </w:r>
            <w:r w:rsidRPr="00AA2FA6">
              <w:rPr>
                <w:color w:val="000000"/>
              </w:rPr>
              <w:tab/>
              <w:t>1.2.643.5.1.13.13.99.2.887</w:t>
            </w:r>
          </w:p>
          <w:p w14:paraId="6FB308BD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Интерпретация предтестовой вероятности ИБС</w:t>
            </w:r>
            <w:r w:rsidRPr="00AA2FA6">
              <w:rPr>
                <w:color w:val="000000"/>
              </w:rPr>
              <w:tab/>
              <w:t>1.2.643.5.1.13.13.99.2.888</w:t>
            </w:r>
          </w:p>
          <w:p w14:paraId="42633624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lastRenderedPageBreak/>
              <w:t>ВИМИС. Стадии хронической болезни почек и клинический план действий</w:t>
            </w:r>
            <w:r w:rsidRPr="00AA2FA6">
              <w:rPr>
                <w:color w:val="000000"/>
              </w:rPr>
              <w:tab/>
              <w:t>1.2.643.5.1.13.13.99.2.889</w:t>
            </w:r>
          </w:p>
          <w:p w14:paraId="7320EA1A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</w:t>
            </w:r>
            <w:r w:rsidRPr="00AA2FA6">
              <w:rPr>
                <w:color w:val="000000"/>
                <w:lang w:val="en-US"/>
              </w:rPr>
              <w:t>C</w:t>
            </w:r>
            <w:r w:rsidRPr="00AA2FA6">
              <w:rPr>
                <w:color w:val="000000"/>
              </w:rPr>
              <w:t>. Методы селекции сперматозоидов при применении вспомогательных репродуктивных технологий методом ИКСИ</w:t>
            </w:r>
            <w:r w:rsidRPr="00AA2FA6">
              <w:rPr>
                <w:color w:val="000000"/>
              </w:rPr>
              <w:tab/>
              <w:t>1.2.643.5.1.13.13.99.2.890</w:t>
            </w:r>
          </w:p>
          <w:p w14:paraId="50C1DE48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Итог эмбриологического этапа программы вспомогательных репродуктивных технологий</w:t>
            </w:r>
            <w:r w:rsidRPr="00AA2FA6">
              <w:rPr>
                <w:color w:val="000000"/>
              </w:rPr>
              <w:tab/>
              <w:t>1.2.643.5.1.13.13.99.2.891</w:t>
            </w:r>
          </w:p>
          <w:p w14:paraId="38794D4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Этапы выполнения программы вспомогательных репродуктивных технологий</w:t>
            </w:r>
            <w:r w:rsidRPr="00AA2FA6">
              <w:rPr>
                <w:color w:val="000000"/>
              </w:rPr>
              <w:tab/>
              <w:t>1.2.643.5.1.13.13.99.2.892</w:t>
            </w:r>
          </w:p>
          <w:p w14:paraId="2097079F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Типы протоколов вспомогательных репродуктивных технологий</w:t>
            </w:r>
            <w:r w:rsidRPr="00AA2FA6">
              <w:rPr>
                <w:color w:val="000000"/>
              </w:rPr>
              <w:tab/>
              <w:t>1.2.643.5.1.13.13.99.2.893</w:t>
            </w:r>
          </w:p>
          <w:p w14:paraId="5D0C1C47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Стратификация риска осложнений и неблагоприятных исходов</w:t>
            </w:r>
            <w:r w:rsidRPr="00AA2FA6">
              <w:rPr>
                <w:color w:val="000000"/>
              </w:rPr>
              <w:tab/>
              <w:t>1.2.643.5.1.13.13.99.2.898</w:t>
            </w:r>
          </w:p>
          <w:p w14:paraId="34A5AE81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Способы купирования приступа фибрилляции предсердий</w:t>
            </w:r>
            <w:r w:rsidRPr="00AA2FA6">
              <w:rPr>
                <w:color w:val="000000"/>
              </w:rPr>
              <w:tab/>
              <w:t>1.2.643.5.1.13.13.99.2.899</w:t>
            </w:r>
          </w:p>
          <w:p w14:paraId="5324551E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Виды хронической сердечной недостаточности по фракции выброса левого желудочка</w:t>
            </w:r>
            <w:r w:rsidRPr="00AA2FA6">
              <w:rPr>
                <w:color w:val="000000"/>
              </w:rPr>
              <w:tab/>
              <w:t>1.2.643.5.1.13.13.99.2.900</w:t>
            </w:r>
          </w:p>
          <w:p w14:paraId="33E239F7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Классификация опухолей гемопоэтической и лимфоидной тканей (ВОЗ 2017)</w:t>
            </w:r>
            <w:r w:rsidRPr="00AA2FA6">
              <w:rPr>
                <w:color w:val="000000"/>
              </w:rPr>
              <w:tab/>
              <w:t>1.2.643.5.1.13.13.99.2.901</w:t>
            </w:r>
          </w:p>
          <w:p w14:paraId="08D678F3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</w:t>
            </w:r>
            <w:r w:rsidRPr="00AA2FA6">
              <w:rPr>
                <w:color w:val="000000"/>
                <w:lang w:val="en-US"/>
              </w:rPr>
              <w:t>C</w:t>
            </w:r>
            <w:r w:rsidRPr="00AA2FA6">
              <w:rPr>
                <w:color w:val="000000"/>
              </w:rPr>
              <w:t>. Этапы операции кесарева сечения</w:t>
            </w:r>
            <w:r w:rsidRPr="00AA2FA6">
              <w:rPr>
                <w:color w:val="000000"/>
              </w:rPr>
              <w:tab/>
              <w:t>1.2.643.5.1.13.13.99.2.910</w:t>
            </w:r>
          </w:p>
          <w:p w14:paraId="26EAA8F1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</w:t>
            </w:r>
            <w:r w:rsidRPr="00AA2FA6">
              <w:rPr>
                <w:color w:val="000000"/>
                <w:lang w:val="en-US"/>
              </w:rPr>
              <w:t>C</w:t>
            </w:r>
            <w:r w:rsidRPr="00AA2FA6">
              <w:rPr>
                <w:color w:val="000000"/>
              </w:rPr>
              <w:t>. Тип разреза матки при кесаревом сечении</w:t>
            </w:r>
            <w:r w:rsidRPr="00AA2FA6">
              <w:rPr>
                <w:color w:val="000000"/>
              </w:rPr>
              <w:tab/>
              <w:t>1.2.643.5.1.13.13.99.2.911</w:t>
            </w:r>
          </w:p>
          <w:p w14:paraId="135FF4E7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</w:t>
            </w:r>
            <w:r w:rsidRPr="00AA2FA6">
              <w:rPr>
                <w:color w:val="000000"/>
                <w:lang w:val="en-US"/>
              </w:rPr>
              <w:t>C</w:t>
            </w:r>
            <w:r w:rsidRPr="00AA2FA6">
              <w:rPr>
                <w:color w:val="000000"/>
              </w:rPr>
              <w:t>. Типы хирургических швов</w:t>
            </w:r>
            <w:r w:rsidRPr="00AA2FA6">
              <w:rPr>
                <w:color w:val="000000"/>
              </w:rPr>
              <w:tab/>
              <w:t>1.2.643.5.1.13.13.99.2.912</w:t>
            </w:r>
          </w:p>
          <w:p w14:paraId="6343031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</w:t>
            </w:r>
            <w:r w:rsidRPr="00AA2FA6">
              <w:rPr>
                <w:color w:val="000000"/>
                <w:lang w:val="en-US"/>
              </w:rPr>
              <w:t>C</w:t>
            </w:r>
            <w:r w:rsidRPr="00AA2FA6">
              <w:rPr>
                <w:color w:val="000000"/>
              </w:rPr>
              <w:t>. Вид кожного разреза при кесаревом сечении</w:t>
            </w:r>
            <w:r w:rsidRPr="00AA2FA6">
              <w:rPr>
                <w:color w:val="000000"/>
              </w:rPr>
              <w:tab/>
              <w:t>1.2.643.5.1.13.13.99.2.913</w:t>
            </w:r>
          </w:p>
          <w:p w14:paraId="1CDAFDB3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Значения клинических параметров, оцениваемых при родоразрешении</w:t>
            </w:r>
            <w:r w:rsidRPr="00AA2FA6">
              <w:rPr>
                <w:color w:val="000000"/>
              </w:rPr>
              <w:tab/>
              <w:t>1.2.643.5.1.13.13.99.2.915</w:t>
            </w:r>
          </w:p>
          <w:p w14:paraId="18437C2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ВИМИС. Оценка гемодинамического профиля при острой сердечной недостаточности</w:t>
            </w:r>
            <w:r w:rsidRPr="00AA2FA6">
              <w:rPr>
                <w:color w:val="000000"/>
              </w:rPr>
              <w:tab/>
              <w:t>1.2.643.5.1.13.13.99.2.919</w:t>
            </w:r>
          </w:p>
          <w:p w14:paraId="2ED43DAF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Причины прекращения диспансерного наблюдения</w:t>
            </w:r>
            <w:r w:rsidRPr="00AA2FA6">
              <w:rPr>
                <w:color w:val="000000"/>
              </w:rPr>
              <w:tab/>
              <w:t>1.2.643.5.1.13.13.11.1045</w:t>
            </w:r>
          </w:p>
          <w:p w14:paraId="1F4F238A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lastRenderedPageBreak/>
              <w:t>Федеральный справочник лабораторных исследований. Группы лабораторных исследований</w:t>
            </w:r>
            <w:r w:rsidRPr="00AA2FA6">
              <w:rPr>
                <w:color w:val="000000"/>
              </w:rPr>
              <w:tab/>
              <w:t>1.2.643.5.1.13.13.11.1117</w:t>
            </w:r>
          </w:p>
          <w:p w14:paraId="3A132B1E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Компоненты крови</w:t>
            </w:r>
            <w:r w:rsidRPr="00AA2FA6">
              <w:rPr>
                <w:color w:val="000000"/>
              </w:rPr>
              <w:tab/>
              <w:t>1.2.643.5.1.13.13.11.1386</w:t>
            </w:r>
          </w:p>
          <w:p w14:paraId="0C69EA67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Реестр медицинских организаций Российской Федерации</w:t>
            </w:r>
            <w:r w:rsidRPr="00AA2FA6">
              <w:rPr>
                <w:color w:val="000000"/>
              </w:rPr>
              <w:tab/>
              <w:t xml:space="preserve"> 1.2.643.5.1.13.13.11.1461</w:t>
            </w:r>
          </w:p>
          <w:p w14:paraId="5652365A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Реестр медицинских организаций Российской Федерации</w:t>
            </w:r>
            <w:r w:rsidRPr="00AA2FA6">
              <w:rPr>
                <w:color w:val="000000"/>
              </w:rPr>
              <w:tab/>
              <w:t>1.2.643.5.1.13.13.11.1461</w:t>
            </w:r>
          </w:p>
          <w:p w14:paraId="2AFBF8B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Пути введения лекарственных препаратов, в том числе для льготного обеспечения граждан лекарственными средствами</w:t>
            </w:r>
            <w:r w:rsidRPr="00AA2FA6">
              <w:rPr>
                <w:color w:val="000000"/>
              </w:rPr>
              <w:tab/>
              <w:t>1.2.643.5.1.13.13.11.1468</w:t>
            </w:r>
          </w:p>
          <w:p w14:paraId="1F81F634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Анатомические локализации</w:t>
            </w:r>
            <w:r w:rsidRPr="00AA2FA6">
              <w:rPr>
                <w:color w:val="000000"/>
              </w:rPr>
              <w:tab/>
              <w:t>1.2.643.5.1.13.13.11.1477</w:t>
            </w:r>
          </w:p>
          <w:p w14:paraId="57CEDB51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Осложнения лечения онкологических заболеваний</w:t>
            </w:r>
            <w:r w:rsidRPr="00AA2FA6">
              <w:rPr>
                <w:color w:val="000000"/>
              </w:rPr>
              <w:tab/>
              <w:t>1.2.643.5.1.13.13.11.1485</w:t>
            </w:r>
          </w:p>
          <w:p w14:paraId="35C095A2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Международная классификация болезней – Онкология (3 издание). Морфологические коды</w:t>
            </w:r>
            <w:r w:rsidRPr="00AA2FA6">
              <w:rPr>
                <w:color w:val="000000"/>
              </w:rPr>
              <w:tab/>
              <w:t>1.2.643.5.1.13.13.11.1486</w:t>
            </w:r>
          </w:p>
          <w:p w14:paraId="38392E36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Международная классификация болезней – Онкология (3 издание). Топографические коды</w:t>
            </w:r>
            <w:r w:rsidRPr="00AA2FA6">
              <w:rPr>
                <w:color w:val="000000"/>
              </w:rPr>
              <w:tab/>
              <w:t>1.2.643.5.1.13.13.11.1487</w:t>
            </w:r>
          </w:p>
          <w:p w14:paraId="04AE969A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Пути поступления пациента на госпитализацию</w:t>
            </w:r>
            <w:r w:rsidRPr="00AA2FA6">
              <w:rPr>
                <w:color w:val="000000"/>
              </w:rPr>
              <w:tab/>
              <w:t>1.2.643.5.1.13.13.11.1496</w:t>
            </w:r>
          </w:p>
          <w:p w14:paraId="38D44246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Уровни образования</w:t>
            </w:r>
            <w:r w:rsidRPr="00AA2FA6">
              <w:rPr>
                <w:color w:val="000000"/>
              </w:rPr>
              <w:tab/>
              <w:t>1.2.643.5.1.13.13.11.1498</w:t>
            </w:r>
          </w:p>
          <w:p w14:paraId="41FF5757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Срочность оперативного вмешательства</w:t>
            </w:r>
            <w:r w:rsidRPr="00AA2FA6">
              <w:rPr>
                <w:color w:val="000000"/>
              </w:rPr>
              <w:tab/>
              <w:t>1.2.643.5.1.13.13.11.1503</w:t>
            </w:r>
          </w:p>
          <w:p w14:paraId="7BC66B42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Цели проведения врачебной комиссии (консилиума врачей)</w:t>
            </w:r>
            <w:r w:rsidRPr="00AA2FA6">
              <w:rPr>
                <w:color w:val="000000"/>
              </w:rPr>
              <w:tab/>
              <w:t>1.2.643.5.1.13.13.11.1506</w:t>
            </w:r>
          </w:p>
          <w:p w14:paraId="060DCE32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Виды острых нарушений мозгового кровообращения</w:t>
            </w:r>
            <w:r w:rsidRPr="00AA2FA6">
              <w:rPr>
                <w:color w:val="000000"/>
              </w:rPr>
              <w:tab/>
              <w:t>1.2.643.5.1.13.13.11.1511</w:t>
            </w:r>
          </w:p>
          <w:p w14:paraId="5AAC1A85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Методы лечения онкологических заболеваний</w:t>
            </w:r>
            <w:r w:rsidRPr="00AA2FA6">
              <w:rPr>
                <w:color w:val="000000"/>
              </w:rPr>
              <w:tab/>
              <w:t>1.2.643.5.1.13.13.11.1518</w:t>
            </w:r>
          </w:p>
          <w:p w14:paraId="17824FAA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Оценка тонов сердца пациента</w:t>
            </w:r>
            <w:r w:rsidRPr="00AA2FA6">
              <w:rPr>
                <w:color w:val="000000"/>
              </w:rPr>
              <w:tab/>
              <w:t>1.2.643.5.1.13.13.11.1523</w:t>
            </w:r>
          </w:p>
          <w:p w14:paraId="7D36DD15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Оценка сознания пациента бригадой скорой медицинской помощи</w:t>
            </w:r>
            <w:r w:rsidRPr="00AA2FA6">
              <w:rPr>
                <w:color w:val="000000"/>
              </w:rPr>
              <w:tab/>
              <w:t>1.2.643.5.1.13.13.11.1531</w:t>
            </w:r>
          </w:p>
          <w:p w14:paraId="3CCC74E7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Оценка кожных покровов пациента бригадой скорой медицинской помощи</w:t>
            </w:r>
            <w:r w:rsidRPr="00AA2FA6">
              <w:rPr>
                <w:color w:val="000000"/>
              </w:rPr>
              <w:tab/>
              <w:t>1.2.643.5.1.13.13.11.1533</w:t>
            </w:r>
          </w:p>
          <w:p w14:paraId="0AAD8894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Оценка дыхания пациента бригадой скорой медицинской помощи</w:t>
            </w:r>
            <w:r w:rsidRPr="00AA2FA6">
              <w:rPr>
                <w:color w:val="000000"/>
              </w:rPr>
              <w:tab/>
              <w:t>1.2.643.5.1.13.13.11.1534</w:t>
            </w:r>
          </w:p>
          <w:p w14:paraId="3E5D5442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lastRenderedPageBreak/>
              <w:t>Оценка шумов сердца пациента бригадой скорой медицинской помощи</w:t>
            </w:r>
            <w:r w:rsidRPr="00AA2FA6">
              <w:rPr>
                <w:color w:val="000000"/>
              </w:rPr>
              <w:tab/>
              <w:t>1.2.643.5.1.13.13.11.1536</w:t>
            </w:r>
          </w:p>
          <w:p w14:paraId="1D762E30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Оценка пульса пациента бригадой скорой медицинской помощи</w:t>
            </w:r>
            <w:r w:rsidRPr="00AA2FA6">
              <w:rPr>
                <w:color w:val="000000"/>
              </w:rPr>
              <w:tab/>
              <w:t>1.2.643.5.1.13.13.11.1537</w:t>
            </w:r>
          </w:p>
          <w:p w14:paraId="59D6A27B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Описание языка пациента бригадой скорой медицинской помощи</w:t>
            </w:r>
            <w:r w:rsidRPr="00AA2FA6">
              <w:rPr>
                <w:color w:val="000000"/>
              </w:rPr>
              <w:tab/>
              <w:t>1.2.643.5.1.13.13.11.1538</w:t>
            </w:r>
          </w:p>
          <w:p w14:paraId="1A24279F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Описание живота пациента бригадой скорой медицинской помощи</w:t>
            </w:r>
            <w:r w:rsidRPr="00AA2FA6">
              <w:rPr>
                <w:color w:val="000000"/>
              </w:rPr>
              <w:tab/>
              <w:t>1.2.643.5.1.13.13.11.1539</w:t>
            </w:r>
          </w:p>
          <w:p w14:paraId="7810B78E" w14:textId="77777777" w:rsidR="00AA2FA6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</w:rPr>
            </w:pPr>
            <w:r w:rsidRPr="00AA2FA6">
              <w:rPr>
                <w:color w:val="000000"/>
              </w:rPr>
              <w:t>Оценка размеров печени пациента бригадой скорой медицинской помощи</w:t>
            </w:r>
            <w:r w:rsidRPr="00AA2FA6">
              <w:rPr>
                <w:color w:val="000000"/>
              </w:rPr>
              <w:tab/>
              <w:t>1.2.643.5.1.13.13.11.1540</w:t>
            </w:r>
          </w:p>
          <w:p w14:paraId="2E510392" w14:textId="345EB6A7" w:rsidR="0094322C" w:rsidRPr="00AA2FA6" w:rsidRDefault="00AA2FA6" w:rsidP="00B22882">
            <w:pPr>
              <w:pStyle w:val="phtablecellleft"/>
              <w:numPr>
                <w:ilvl w:val="0"/>
                <w:numId w:val="50"/>
              </w:numPr>
              <w:rPr>
                <w:color w:val="000000"/>
                <w:lang w:val="en-US"/>
              </w:rPr>
            </w:pPr>
            <w:r w:rsidRPr="00AA2FA6">
              <w:rPr>
                <w:color w:val="000000"/>
                <w:lang w:val="en-US"/>
              </w:rPr>
              <w:t>Этапы медицинской реабилитации</w:t>
            </w:r>
            <w:r w:rsidRPr="00AA2FA6">
              <w:rPr>
                <w:color w:val="000000"/>
                <w:lang w:val="en-US"/>
              </w:rPr>
              <w:tab/>
              <w:t>1.2.643.5.1.13.13.11.1548</w:t>
            </w:r>
          </w:p>
        </w:tc>
      </w:tr>
      <w:tr w:rsidR="0094322C" w14:paraId="25CAC2D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B978" w14:textId="77777777" w:rsidR="0094322C" w:rsidRDefault="0094322C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1A64" w14:textId="77777777" w:rsidR="0094322C" w:rsidRDefault="0094322C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5A73" w14:textId="77777777" w:rsidR="0094322C" w:rsidRDefault="0094322C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3C6F" w14:textId="23CA9122" w:rsidR="00684B07" w:rsidRPr="00D61FB0" w:rsidRDefault="00684B07" w:rsidP="00D61FB0">
            <w:pPr>
              <w:pStyle w:val="phtablecellleft"/>
              <w:rPr>
                <w:color w:val="000000"/>
              </w:rPr>
            </w:pPr>
            <w:r w:rsidRPr="00684B07">
              <w:rPr>
                <w:color w:val="000000"/>
              </w:rPr>
              <w:t xml:space="preserve">Для справочника «Типы консультаций» </w:t>
            </w:r>
            <w:r w:rsidR="00D61FB0">
              <w:rPr>
                <w:color w:val="000000"/>
              </w:rPr>
              <w:t xml:space="preserve">в таблице 5 </w:t>
            </w:r>
            <w:r w:rsidRPr="00684B07">
              <w:rPr>
                <w:color w:val="000000"/>
              </w:rPr>
              <w:t>был указан более корректный OID 1.2.643.5.1.13.13.99.2.797</w:t>
            </w:r>
            <w:r w:rsidR="00D61FB0" w:rsidRPr="00D61FB0">
              <w:rPr>
                <w:color w:val="000000"/>
              </w:rPr>
              <w:t xml:space="preserve"> (</w:t>
            </w:r>
            <w:r w:rsidR="00D61FB0">
              <w:rPr>
                <w:color w:val="000000"/>
              </w:rPr>
              <w:t>Основной идентификатор), вместо ранее указанного</w:t>
            </w:r>
          </w:p>
          <w:p w14:paraId="13CFCBD1" w14:textId="04891879" w:rsidR="0094322C" w:rsidRDefault="00684B07" w:rsidP="00D61FB0">
            <w:pPr>
              <w:pStyle w:val="phtablecellleft"/>
              <w:rPr>
                <w:color w:val="000000"/>
              </w:rPr>
            </w:pPr>
            <w:r w:rsidRPr="00684B07">
              <w:rPr>
                <w:color w:val="000000"/>
              </w:rPr>
              <w:t>1.2.643.5.1.13.13.11.1463</w:t>
            </w:r>
            <w:r w:rsidR="00D61FB0">
              <w:rPr>
                <w:color w:val="000000"/>
              </w:rPr>
              <w:t xml:space="preserve"> (Дополнительный идентификатор) </w:t>
            </w:r>
          </w:p>
        </w:tc>
      </w:tr>
      <w:tr w:rsidR="003A5432" w14:paraId="3621EC1C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99B3" w14:textId="77777777" w:rsidR="003A5432" w:rsidRDefault="003A5432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5C2B" w14:textId="77777777" w:rsidR="003A5432" w:rsidRDefault="003A5432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A5ED" w14:textId="77777777" w:rsidR="003A5432" w:rsidRDefault="003A5432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3845" w14:textId="6D2533E4" w:rsidR="003A5432" w:rsidRPr="00D61FB0" w:rsidRDefault="003A5432" w:rsidP="003A5432">
            <w:pPr>
              <w:pStyle w:val="phtablecellleft"/>
              <w:rPr>
                <w:color w:val="000000"/>
              </w:rPr>
            </w:pPr>
            <w:r w:rsidRPr="00684B07">
              <w:rPr>
                <w:color w:val="000000"/>
              </w:rPr>
              <w:t>Для справочника «</w:t>
            </w:r>
            <w:r w:rsidRPr="003A5432">
              <w:rPr>
                <w:color w:val="000000"/>
              </w:rPr>
              <w:t>Степень обоснованности диагноза</w:t>
            </w:r>
            <w:r w:rsidRPr="00684B07">
              <w:rPr>
                <w:color w:val="000000"/>
              </w:rPr>
              <w:t xml:space="preserve">» </w:t>
            </w:r>
            <w:r>
              <w:rPr>
                <w:color w:val="000000"/>
              </w:rPr>
              <w:t xml:space="preserve">в таблице 5 </w:t>
            </w:r>
            <w:r w:rsidRPr="00684B07">
              <w:rPr>
                <w:color w:val="000000"/>
              </w:rPr>
              <w:t xml:space="preserve">был указан более корректный OID </w:t>
            </w:r>
            <w:r w:rsidRPr="003A5432">
              <w:rPr>
                <w:color w:val="000000"/>
              </w:rPr>
              <w:t>1.2.643.5.1.13.13.99.2.795</w:t>
            </w:r>
            <w:r w:rsidRPr="00D61FB0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Основной идентификатор), вместо ранее указанного</w:t>
            </w:r>
          </w:p>
          <w:p w14:paraId="2A2059CE" w14:textId="1148279A" w:rsidR="003A5432" w:rsidRPr="00684B07" w:rsidRDefault="003A5432" w:rsidP="003A5432">
            <w:pPr>
              <w:pStyle w:val="phtablecellleft"/>
              <w:rPr>
                <w:color w:val="000000"/>
              </w:rPr>
            </w:pPr>
            <w:r w:rsidRPr="003A5432">
              <w:rPr>
                <w:color w:val="000000"/>
              </w:rPr>
              <w:t>1.2.643.5.1.13.13.11.1076</w:t>
            </w:r>
            <w:r>
              <w:rPr>
                <w:color w:val="000000"/>
              </w:rPr>
              <w:t xml:space="preserve"> (Дополнительный идентификатор)</w:t>
            </w:r>
          </w:p>
        </w:tc>
      </w:tr>
      <w:tr w:rsidR="0094322C" w14:paraId="61F7C221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A595" w14:textId="77777777" w:rsidR="0094322C" w:rsidRDefault="0094322C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0BA3" w14:textId="77777777" w:rsidR="0094322C" w:rsidRDefault="0094322C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4321" w14:textId="77777777" w:rsidR="0094322C" w:rsidRDefault="0094322C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035A" w14:textId="77777777" w:rsidR="0094322C" w:rsidRDefault="009936A2" w:rsidP="00F520AD">
            <w:pPr>
              <w:pStyle w:val="phtablecellleft"/>
            </w:pPr>
            <w:r w:rsidRPr="00D54D8F">
              <w:t>В Таблице 1 дополнен перечень кодов МКБ-10, представленный следующими значениями:</w:t>
            </w:r>
          </w:p>
          <w:p w14:paraId="09C83DCE" w14:textId="07115C56" w:rsidR="009936A2" w:rsidRDefault="00DD1722" w:rsidP="00F520AD">
            <w:pPr>
              <w:pStyle w:val="phtablecellleft"/>
              <w:rPr>
                <w:color w:val="000000"/>
              </w:rPr>
            </w:pPr>
            <w:r w:rsidRPr="00DD1722">
              <w:rPr>
                <w:color w:val="000000"/>
              </w:rPr>
              <w:t>P55, P55.0, P55.8, P55.9, P56, P56.0, P56.9</w:t>
            </w:r>
          </w:p>
        </w:tc>
      </w:tr>
      <w:tr w:rsidR="00B50423" w14:paraId="2A49FCB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2CE2" w14:textId="77777777" w:rsidR="00B50423" w:rsidRDefault="00B50423" w:rsidP="00B50423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E77D" w14:textId="77777777" w:rsidR="00B50423" w:rsidRDefault="00B50423" w:rsidP="00B50423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9D53" w14:textId="77777777" w:rsidR="00B50423" w:rsidRDefault="00B50423" w:rsidP="00B50423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AB00" w14:textId="77777777" w:rsidR="00B50423" w:rsidRPr="00B50423" w:rsidRDefault="00B50423" w:rsidP="00B50423">
            <w:pPr>
              <w:pStyle w:val="phtablecellleft"/>
            </w:pPr>
            <w:r w:rsidRPr="00B50423">
              <w:t>Введены новые триггерные точки в Таблице 2:</w:t>
            </w:r>
          </w:p>
          <w:p w14:paraId="47F2D0AE" w14:textId="1A940320" w:rsidR="00B50423" w:rsidRDefault="00B50423" w:rsidP="00B22882">
            <w:pPr>
              <w:pStyle w:val="phtablecellleft"/>
              <w:numPr>
                <w:ilvl w:val="0"/>
                <w:numId w:val="51"/>
              </w:numPr>
              <w:rPr>
                <w:color w:val="000000"/>
              </w:rPr>
            </w:pPr>
            <w:r>
              <w:rPr>
                <w:color w:val="000000"/>
              </w:rPr>
              <w:t>17 «</w:t>
            </w:r>
            <w:r w:rsidRPr="00B50423">
              <w:rPr>
                <w:color w:val="000000"/>
              </w:rPr>
              <w:t>Выявление иммунизации</w:t>
            </w:r>
            <w:r>
              <w:rPr>
                <w:color w:val="000000"/>
              </w:rPr>
              <w:t>»</w:t>
            </w:r>
          </w:p>
          <w:p w14:paraId="3091F1D6" w14:textId="45D630D4" w:rsidR="00B50423" w:rsidRDefault="00B50423" w:rsidP="00B22882">
            <w:pPr>
              <w:pStyle w:val="phtablecellleft"/>
              <w:numPr>
                <w:ilvl w:val="0"/>
                <w:numId w:val="51"/>
              </w:numPr>
              <w:rPr>
                <w:color w:val="000000"/>
              </w:rPr>
            </w:pPr>
            <w:r w:rsidRPr="00B50423">
              <w:rPr>
                <w:color w:val="000000"/>
              </w:rPr>
              <w:t xml:space="preserve">26 </w:t>
            </w:r>
            <w:r>
              <w:rPr>
                <w:color w:val="000000"/>
              </w:rPr>
              <w:t>«</w:t>
            </w:r>
            <w:r w:rsidRPr="00B50423">
              <w:rPr>
                <w:color w:val="000000"/>
              </w:rPr>
              <w:t>Выявление факта подготовки к применению вспомогательных репродуктивных технологий</w:t>
            </w:r>
            <w:r w:rsidRPr="00B50423">
              <w:rPr>
                <w:color w:val="000000"/>
              </w:rPr>
              <w:tab/>
            </w:r>
          </w:p>
          <w:p w14:paraId="14E51B87" w14:textId="48344733" w:rsidR="00B50423" w:rsidRDefault="00B50423" w:rsidP="00B22882">
            <w:pPr>
              <w:pStyle w:val="phtablecellleft"/>
              <w:numPr>
                <w:ilvl w:val="0"/>
                <w:numId w:val="51"/>
              </w:numPr>
              <w:rPr>
                <w:color w:val="000000"/>
              </w:rPr>
            </w:pPr>
            <w:r w:rsidRPr="00B50423">
              <w:rPr>
                <w:color w:val="000000"/>
              </w:rPr>
              <w:t xml:space="preserve">27 </w:t>
            </w:r>
            <w:r w:rsidR="00F5436D">
              <w:rPr>
                <w:color w:val="000000"/>
              </w:rPr>
              <w:t>«</w:t>
            </w:r>
            <w:r w:rsidRPr="00B50423">
              <w:rPr>
                <w:color w:val="000000"/>
              </w:rPr>
              <w:t>Выявление факта применения вспомогательных репродуктивных технологий</w:t>
            </w:r>
            <w:r w:rsidR="00F5436D">
              <w:rPr>
                <w:color w:val="000000"/>
              </w:rPr>
              <w:t>»</w:t>
            </w:r>
          </w:p>
          <w:p w14:paraId="009D36BF" w14:textId="217CC6A8" w:rsidR="00B50423" w:rsidRPr="00B50423" w:rsidRDefault="00B50423" w:rsidP="00B22882">
            <w:pPr>
              <w:pStyle w:val="phtablecellleft"/>
              <w:numPr>
                <w:ilvl w:val="0"/>
                <w:numId w:val="51"/>
              </w:numPr>
              <w:rPr>
                <w:color w:val="000000"/>
              </w:rPr>
            </w:pPr>
            <w:r w:rsidRPr="00B50423">
              <w:rPr>
                <w:color w:val="000000"/>
              </w:rPr>
              <w:t xml:space="preserve">28 </w:t>
            </w:r>
            <w:r w:rsidR="00F5436D">
              <w:rPr>
                <w:color w:val="000000"/>
              </w:rPr>
              <w:t>«</w:t>
            </w:r>
            <w:r w:rsidRPr="00B50423">
              <w:rPr>
                <w:color w:val="000000"/>
              </w:rPr>
              <w:t>Выявление заключения по результатам расчета индивидуального риска беременной</w:t>
            </w:r>
            <w:r w:rsidR="00F5436D">
              <w:rPr>
                <w:color w:val="000000"/>
              </w:rPr>
              <w:t>»</w:t>
            </w:r>
          </w:p>
        </w:tc>
      </w:tr>
      <w:tr w:rsidR="00B50423" w14:paraId="5218DDC0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227F" w14:textId="77777777" w:rsidR="00B50423" w:rsidRDefault="00B50423" w:rsidP="00B50423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20C6" w14:textId="77777777" w:rsidR="00B50423" w:rsidRDefault="00B50423" w:rsidP="00B50423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4670" w14:textId="77777777" w:rsidR="00B50423" w:rsidRDefault="00B50423" w:rsidP="00B50423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1884" w14:textId="505E17B5" w:rsidR="00B50423" w:rsidRDefault="00030DE6" w:rsidP="00030DE6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 xml:space="preserve">В Таблице </w:t>
            </w:r>
            <w:r w:rsidR="009D1BE6">
              <w:rPr>
                <w:color w:val="000000"/>
              </w:rPr>
              <w:t xml:space="preserve">3 удалены не используемые СЭМД </w:t>
            </w:r>
            <w:r w:rsidR="009D1BE6">
              <w:rPr>
                <w:color w:val="000000"/>
                <w:lang w:val="en-US"/>
              </w:rPr>
              <w:t>beta</w:t>
            </w:r>
            <w:r w:rsidR="009D1BE6" w:rsidRPr="009D1BE6">
              <w:rPr>
                <w:color w:val="000000"/>
              </w:rPr>
              <w:t>-</w:t>
            </w:r>
            <w:r>
              <w:rPr>
                <w:color w:val="000000"/>
              </w:rPr>
              <w:t>версии:</w:t>
            </w:r>
          </w:p>
          <w:p w14:paraId="61AE7F83" w14:textId="77777777" w:rsidR="00030DE6" w:rsidRPr="00030DE6" w:rsidRDefault="00030DE6" w:rsidP="00030DE6">
            <w:pPr>
              <w:pStyle w:val="phtablecellleft"/>
              <w:rPr>
                <w:color w:val="000000"/>
              </w:rPr>
            </w:pPr>
            <w:r w:rsidRPr="00030DE6">
              <w:rPr>
                <w:color w:val="000000"/>
              </w:rPr>
              <w:t>SMSV1</w:t>
            </w:r>
            <w:r w:rsidRPr="00030DE6">
              <w:rPr>
                <w:color w:val="000000"/>
              </w:rPr>
              <w:tab/>
              <w:t>–</w:t>
            </w:r>
            <w:r w:rsidRPr="00030DE6">
              <w:rPr>
                <w:color w:val="000000"/>
              </w:rPr>
              <w:tab/>
              <w:t>Направление на оказание медицинских услуг</w:t>
            </w:r>
          </w:p>
          <w:p w14:paraId="7E5EB8F3" w14:textId="77777777" w:rsidR="00030DE6" w:rsidRPr="00030DE6" w:rsidRDefault="00030DE6" w:rsidP="00030DE6">
            <w:pPr>
              <w:pStyle w:val="phtablecellleft"/>
              <w:rPr>
                <w:color w:val="000000"/>
              </w:rPr>
            </w:pPr>
            <w:r w:rsidRPr="00030DE6">
              <w:rPr>
                <w:color w:val="000000"/>
              </w:rPr>
              <w:lastRenderedPageBreak/>
              <w:t>SMSV3</w:t>
            </w:r>
            <w:r w:rsidRPr="00030DE6">
              <w:rPr>
                <w:color w:val="000000"/>
              </w:rPr>
              <w:tab/>
              <w:t>–</w:t>
            </w:r>
            <w:r w:rsidRPr="00030DE6">
              <w:rPr>
                <w:color w:val="000000"/>
              </w:rPr>
              <w:tab/>
              <w:t>Протокол лабораторного исследования</w:t>
            </w:r>
          </w:p>
          <w:p w14:paraId="12EA45DB" w14:textId="77777777" w:rsidR="00030DE6" w:rsidRPr="00030DE6" w:rsidRDefault="00030DE6" w:rsidP="00030DE6">
            <w:pPr>
              <w:pStyle w:val="phtablecellleft"/>
              <w:rPr>
                <w:color w:val="000000"/>
              </w:rPr>
            </w:pPr>
            <w:r w:rsidRPr="00030DE6">
              <w:rPr>
                <w:color w:val="000000"/>
              </w:rPr>
              <w:t>SMSV5</w:t>
            </w:r>
            <w:r w:rsidRPr="00030DE6">
              <w:rPr>
                <w:color w:val="000000"/>
              </w:rPr>
              <w:tab/>
              <w:t>–</w:t>
            </w:r>
            <w:r w:rsidRPr="00030DE6">
              <w:rPr>
                <w:color w:val="000000"/>
              </w:rPr>
              <w:tab/>
              <w:t>Осмотр (консультация) пациента</w:t>
            </w:r>
          </w:p>
          <w:p w14:paraId="4ABD0FED" w14:textId="40869489" w:rsidR="00030DE6" w:rsidRDefault="00030DE6" w:rsidP="00030DE6">
            <w:pPr>
              <w:pStyle w:val="phtablecellleft"/>
              <w:rPr>
                <w:color w:val="000000"/>
              </w:rPr>
            </w:pPr>
            <w:r w:rsidRPr="00030DE6">
              <w:rPr>
                <w:color w:val="000000"/>
              </w:rPr>
              <w:t>SMSV8</w:t>
            </w:r>
            <w:r w:rsidRPr="00030DE6">
              <w:rPr>
                <w:color w:val="000000"/>
              </w:rPr>
              <w:tab/>
              <w:t>–</w:t>
            </w:r>
            <w:r w:rsidRPr="00030DE6">
              <w:rPr>
                <w:color w:val="000000"/>
              </w:rPr>
              <w:tab/>
              <w:t>Лечение в условиях стационара (дневного стационара)</w:t>
            </w:r>
          </w:p>
        </w:tc>
      </w:tr>
      <w:tr w:rsidR="00B50423" w14:paraId="56A64892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B8A3" w14:textId="77777777" w:rsidR="00B50423" w:rsidRDefault="00B50423" w:rsidP="00B50423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3754" w14:textId="77777777" w:rsidR="00B50423" w:rsidRDefault="00B50423" w:rsidP="00B50423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83DC" w14:textId="77777777" w:rsidR="00B50423" w:rsidRDefault="00B50423" w:rsidP="00B50423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B051" w14:textId="0F756775" w:rsidR="00B50423" w:rsidRDefault="009D1BE6" w:rsidP="00B50423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 xml:space="preserve">В таблицу </w:t>
            </w:r>
            <w:r w:rsidR="00235426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добавлены новые СЭМД</w:t>
            </w:r>
            <w:r w:rsidRPr="009D1BE6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beta</w:t>
            </w:r>
            <w:r>
              <w:rPr>
                <w:color w:val="000000"/>
              </w:rPr>
              <w:t>-версии, используемые для передачи данных:</w:t>
            </w:r>
          </w:p>
          <w:p w14:paraId="05AF8904" w14:textId="77777777" w:rsidR="009D1BE6" w:rsidRPr="009D1BE6" w:rsidRDefault="009D1BE6" w:rsidP="00B22882">
            <w:pPr>
              <w:pStyle w:val="phtablecellleft"/>
              <w:numPr>
                <w:ilvl w:val="0"/>
                <w:numId w:val="52"/>
              </w:numPr>
              <w:rPr>
                <w:color w:val="000000"/>
              </w:rPr>
            </w:pPr>
            <w:r w:rsidRPr="009D1BE6">
              <w:rPr>
                <w:color w:val="000000"/>
              </w:rPr>
              <w:t>Прием (осмотр) врача-специалиста</w:t>
            </w:r>
          </w:p>
          <w:p w14:paraId="3A28166D" w14:textId="77777777" w:rsidR="009D1BE6" w:rsidRPr="009D1BE6" w:rsidRDefault="009D1BE6" w:rsidP="00B22882">
            <w:pPr>
              <w:pStyle w:val="phtablecellleft"/>
              <w:numPr>
                <w:ilvl w:val="0"/>
                <w:numId w:val="52"/>
              </w:numPr>
              <w:rPr>
                <w:color w:val="000000"/>
              </w:rPr>
            </w:pPr>
            <w:r w:rsidRPr="009D1BE6">
              <w:rPr>
                <w:color w:val="000000"/>
              </w:rPr>
              <w:t>Выписной эпикриз из стационара по отдельным профилям медицинской помощи</w:t>
            </w:r>
          </w:p>
          <w:p w14:paraId="2EF12160" w14:textId="2609453A" w:rsidR="009D1BE6" w:rsidRPr="009D1BE6" w:rsidRDefault="009D1BE6" w:rsidP="00B22882">
            <w:pPr>
              <w:pStyle w:val="phtablecellleft"/>
              <w:numPr>
                <w:ilvl w:val="0"/>
                <w:numId w:val="52"/>
              </w:numPr>
              <w:rPr>
                <w:color w:val="000000"/>
              </w:rPr>
            </w:pPr>
            <w:r w:rsidRPr="009D1BE6">
              <w:rPr>
                <w:color w:val="000000"/>
              </w:rPr>
              <w:t>Направление для проведения программы экстракорпорального оплодотворения и (или) переноса криоконсервированных эмбрионов в рамках территориальной программы обязательного медицинского страхования</w:t>
            </w:r>
            <w:r w:rsidR="007E2008">
              <w:rPr>
                <w:color w:val="000000"/>
              </w:rPr>
              <w:t xml:space="preserve"> </w:t>
            </w:r>
            <w:r w:rsidR="006773EA">
              <w:rPr>
                <w:color w:val="000000"/>
              </w:rPr>
              <w:t>(</w:t>
            </w:r>
            <w:r w:rsidR="006773EA" w:rsidRPr="007E2008">
              <w:rPr>
                <w:i/>
                <w:color w:val="000000"/>
              </w:rPr>
              <w:t xml:space="preserve">краткое наименование </w:t>
            </w:r>
            <w:r w:rsidR="006773EA" w:rsidRPr="007E2008">
              <w:rPr>
                <w:b/>
                <w:i/>
                <w:color w:val="000000"/>
              </w:rPr>
              <w:t>«</w:t>
            </w:r>
            <w:r w:rsidR="006773EA">
              <w:rPr>
                <w:b/>
                <w:i/>
                <w:color w:val="000000"/>
              </w:rPr>
              <w:t>Направление на программу ВРТ</w:t>
            </w:r>
            <w:r w:rsidR="006773EA" w:rsidRPr="007E2008">
              <w:rPr>
                <w:b/>
                <w:i/>
                <w:color w:val="000000"/>
              </w:rPr>
              <w:t>»</w:t>
            </w:r>
            <w:r w:rsidR="006773EA">
              <w:rPr>
                <w:color w:val="000000"/>
              </w:rPr>
              <w:t>)</w:t>
            </w:r>
          </w:p>
          <w:p w14:paraId="739A282E" w14:textId="6EA5EE5A" w:rsidR="009D1BE6" w:rsidRPr="009D1BE6" w:rsidRDefault="009D1BE6" w:rsidP="00B22882">
            <w:pPr>
              <w:pStyle w:val="phtablecellleft"/>
              <w:numPr>
                <w:ilvl w:val="0"/>
                <w:numId w:val="52"/>
              </w:numPr>
              <w:rPr>
                <w:color w:val="000000"/>
              </w:rPr>
            </w:pPr>
            <w:r w:rsidRPr="009D1BE6">
              <w:rPr>
                <w:color w:val="000000"/>
              </w:rPr>
              <w:t>Справка о выполнении медицинской организацией программы экстракорпорального оплодотворения и (или) переноса криоконсервированных эмбрионов в рамках территориальной программы обязательного медицинского страхования</w:t>
            </w:r>
            <w:r w:rsidR="007E2008">
              <w:rPr>
                <w:color w:val="000000"/>
              </w:rPr>
              <w:t xml:space="preserve"> (</w:t>
            </w:r>
            <w:r w:rsidR="007E2008" w:rsidRPr="007E2008">
              <w:rPr>
                <w:i/>
                <w:color w:val="000000"/>
              </w:rPr>
              <w:t xml:space="preserve">краткое наименование </w:t>
            </w:r>
            <w:r w:rsidR="007E2008" w:rsidRPr="007E2008">
              <w:rPr>
                <w:b/>
                <w:i/>
                <w:color w:val="000000"/>
              </w:rPr>
              <w:t>«Справка о выполнении программы ВРТ»</w:t>
            </w:r>
            <w:r w:rsidR="007E2008">
              <w:rPr>
                <w:color w:val="000000"/>
              </w:rPr>
              <w:t>)</w:t>
            </w:r>
          </w:p>
          <w:p w14:paraId="7C045169" w14:textId="3C60EB70" w:rsidR="009D1BE6" w:rsidRPr="009D1BE6" w:rsidRDefault="009D1BE6" w:rsidP="00B22882">
            <w:pPr>
              <w:pStyle w:val="phtablecellleft"/>
              <w:numPr>
                <w:ilvl w:val="0"/>
                <w:numId w:val="52"/>
              </w:numPr>
              <w:rPr>
                <w:color w:val="000000"/>
              </w:rPr>
            </w:pPr>
            <w:r w:rsidRPr="009D1BE6">
              <w:rPr>
                <w:color w:val="000000"/>
              </w:rPr>
              <w:t>Вкладыш в медицинскую карту пациента, получающего медицинскую помощь в амбулаторных условиях (форма № 025/у), или карту стационарного больного, или карту пациента акушерско-гинекологического профиля в условиях стационара дневного пребывания, при использовании вспомогательных репродуктивных технологий и искусственной инсеминации</w:t>
            </w:r>
            <w:r w:rsidR="007E2008">
              <w:rPr>
                <w:color w:val="000000"/>
              </w:rPr>
              <w:t xml:space="preserve"> (</w:t>
            </w:r>
            <w:r w:rsidR="007E2008" w:rsidRPr="007E2008">
              <w:rPr>
                <w:i/>
                <w:color w:val="000000"/>
              </w:rPr>
              <w:t xml:space="preserve">краткое наименование </w:t>
            </w:r>
            <w:r w:rsidR="007E2008" w:rsidRPr="007E2008">
              <w:rPr>
                <w:b/>
                <w:i/>
                <w:color w:val="000000"/>
              </w:rPr>
              <w:t>«Протокол выполнения программы ВРТ»</w:t>
            </w:r>
            <w:r w:rsidR="007E2008">
              <w:rPr>
                <w:color w:val="000000"/>
              </w:rPr>
              <w:t>)</w:t>
            </w:r>
          </w:p>
          <w:p w14:paraId="4CB42E24" w14:textId="77777777" w:rsidR="009D1BE6" w:rsidRPr="009D1BE6" w:rsidRDefault="009D1BE6" w:rsidP="00B22882">
            <w:pPr>
              <w:pStyle w:val="phtablecellleft"/>
              <w:numPr>
                <w:ilvl w:val="0"/>
                <w:numId w:val="52"/>
              </w:numPr>
              <w:rPr>
                <w:color w:val="000000"/>
              </w:rPr>
            </w:pPr>
            <w:r w:rsidRPr="009D1BE6">
              <w:rPr>
                <w:color w:val="000000"/>
              </w:rPr>
              <w:t>Заключение по результатам расчета индивидуального риска</w:t>
            </w:r>
          </w:p>
          <w:p w14:paraId="39784971" w14:textId="375B04CE" w:rsidR="009D1BE6" w:rsidRPr="009D1BE6" w:rsidRDefault="009D1BE6" w:rsidP="00B22882">
            <w:pPr>
              <w:pStyle w:val="phtablecellleft"/>
              <w:numPr>
                <w:ilvl w:val="0"/>
                <w:numId w:val="52"/>
              </w:numPr>
              <w:rPr>
                <w:color w:val="000000"/>
              </w:rPr>
            </w:pPr>
            <w:r w:rsidRPr="009D1BE6">
              <w:rPr>
                <w:color w:val="000000"/>
              </w:rPr>
              <w:t>История родов</w:t>
            </w:r>
          </w:p>
        </w:tc>
      </w:tr>
      <w:tr w:rsidR="00235426" w14:paraId="542325D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5A86" w14:textId="77777777" w:rsidR="00235426" w:rsidRDefault="00235426" w:rsidP="00B50423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AC36" w14:textId="77777777" w:rsidR="00235426" w:rsidRDefault="00235426" w:rsidP="00B50423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4BD0" w14:textId="77777777" w:rsidR="00235426" w:rsidRDefault="00235426" w:rsidP="00B50423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A15C" w14:textId="1C138505" w:rsidR="00235426" w:rsidRDefault="00235426" w:rsidP="00235426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В Таблице 4 удалены не используемые СЭМД:</w:t>
            </w:r>
          </w:p>
          <w:p w14:paraId="61EEC195" w14:textId="3A95DF27" w:rsidR="00235426" w:rsidRDefault="00235426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>
              <w:rPr>
                <w:color w:val="000000"/>
              </w:rPr>
              <w:t>Медицинское свидетельство о смерти (Редакция 2)</w:t>
            </w:r>
          </w:p>
          <w:p w14:paraId="2F308C11" w14:textId="739BC35C" w:rsidR="00235426" w:rsidRDefault="00235426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>
              <w:rPr>
                <w:color w:val="000000"/>
              </w:rPr>
              <w:t>Медицинское свидетельство о смерти (Редакция 4)</w:t>
            </w:r>
          </w:p>
          <w:p w14:paraId="255F4D3F" w14:textId="4CAC0689" w:rsidR="00235426" w:rsidRDefault="00235426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>
              <w:rPr>
                <w:color w:val="000000"/>
              </w:rPr>
              <w:t>Медицинское свидетельство о перинатальной смерти (Редакция 1)</w:t>
            </w:r>
          </w:p>
        </w:tc>
      </w:tr>
      <w:tr w:rsidR="00235426" w14:paraId="25A5BEEC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8511" w14:textId="77777777" w:rsidR="00235426" w:rsidRDefault="00235426" w:rsidP="00B50423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C2EE" w14:textId="77777777" w:rsidR="00235426" w:rsidRDefault="00235426" w:rsidP="00B50423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190" w14:textId="77777777" w:rsidR="00235426" w:rsidRDefault="00235426" w:rsidP="00B50423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AF78" w14:textId="76F9BB24" w:rsidR="00235426" w:rsidRDefault="00235426" w:rsidP="00235426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В Таблице 4 добавлен</w:t>
            </w:r>
            <w:r w:rsidR="005E2BFC">
              <w:rPr>
                <w:color w:val="000000"/>
              </w:rPr>
              <w:t>ы</w:t>
            </w:r>
            <w:r>
              <w:rPr>
                <w:color w:val="000000"/>
              </w:rPr>
              <w:t xml:space="preserve"> </w:t>
            </w:r>
            <w:r w:rsidR="005E2BFC">
              <w:rPr>
                <w:color w:val="000000"/>
              </w:rPr>
              <w:t xml:space="preserve">новые </w:t>
            </w:r>
            <w:r>
              <w:rPr>
                <w:color w:val="000000"/>
              </w:rPr>
              <w:t>используемый СЭМД:</w:t>
            </w:r>
          </w:p>
          <w:p w14:paraId="0EFD90FF" w14:textId="77777777" w:rsidR="00235426" w:rsidRDefault="00235426" w:rsidP="00B22882">
            <w:pPr>
              <w:pStyle w:val="phtablecellleft"/>
              <w:numPr>
                <w:ilvl w:val="0"/>
                <w:numId w:val="53"/>
              </w:numPr>
              <w:rPr>
                <w:color w:val="000000"/>
              </w:rPr>
            </w:pPr>
            <w:r>
              <w:rPr>
                <w:color w:val="000000"/>
              </w:rPr>
              <w:t>Медицинское свидетельство о перинатальной смерти (Редакция 2)</w:t>
            </w:r>
          </w:p>
          <w:p w14:paraId="09A1F7A2" w14:textId="2A6202D7" w:rsidR="005E2BFC" w:rsidRDefault="005E2BFC" w:rsidP="00B22882">
            <w:pPr>
              <w:pStyle w:val="phtablecellleft"/>
              <w:numPr>
                <w:ilvl w:val="0"/>
                <w:numId w:val="53"/>
              </w:numPr>
              <w:rPr>
                <w:color w:val="000000"/>
              </w:rPr>
            </w:pPr>
            <w:r>
              <w:rPr>
                <w:rFonts w:eastAsia="Arial"/>
                <w:szCs w:val="22"/>
              </w:rPr>
              <w:t>Направление на консультацию и во вспомогательные кабинеты (Редакция 1)</w:t>
            </w:r>
          </w:p>
        </w:tc>
      </w:tr>
      <w:tr w:rsidR="007C7481" w14:paraId="7CC32AEF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C6BD" w14:textId="77777777" w:rsidR="007C7481" w:rsidRDefault="007C7481" w:rsidP="00B50423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FB08" w14:textId="77777777" w:rsidR="007C7481" w:rsidRDefault="007C7481" w:rsidP="00B50423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287D" w14:textId="77777777" w:rsidR="007C7481" w:rsidRDefault="007C7481" w:rsidP="00B50423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C208" w14:textId="1F61A9B4" w:rsidR="007C7481" w:rsidRDefault="007C7481" w:rsidP="007C7481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 xml:space="preserve">В Таблице 6 удалены не используемые </w:t>
            </w:r>
            <w:r w:rsidR="004419DA">
              <w:rPr>
                <w:color w:val="000000"/>
              </w:rPr>
              <w:t>значения</w:t>
            </w:r>
            <w:r>
              <w:rPr>
                <w:color w:val="000000"/>
              </w:rPr>
              <w:t xml:space="preserve"> справочника </w:t>
            </w:r>
            <w:r>
              <w:t>«</w:t>
            </w:r>
            <w:r>
              <w:rPr>
                <w:lang w:val="en-US"/>
              </w:rPr>
              <w:t>vimis</w:t>
            </w:r>
            <w:r w:rsidRPr="007C7481">
              <w:t>1</w:t>
            </w:r>
            <w:r>
              <w:t>»</w:t>
            </w:r>
            <w:r>
              <w:rPr>
                <w:color w:val="000000"/>
              </w:rPr>
              <w:t>:</w:t>
            </w:r>
          </w:p>
          <w:p w14:paraId="298D2859" w14:textId="0FA79751" w:rsidR="007C7481" w:rsidRPr="007C7481" w:rsidRDefault="007C7481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Pr="007C7481">
              <w:rPr>
                <w:color w:val="000000"/>
              </w:rPr>
              <w:t>additionalData</w:t>
            </w:r>
            <w:r>
              <w:rPr>
                <w:color w:val="000000"/>
              </w:rPr>
              <w:t>»</w:t>
            </w:r>
            <w:r w:rsidRPr="007C7481">
              <w:rPr>
                <w:color w:val="000000"/>
              </w:rPr>
              <w:tab/>
              <w:t>Уточнение направления</w:t>
            </w:r>
          </w:p>
          <w:p w14:paraId="2751A1FE" w14:textId="1EDA3CBF" w:rsidR="007C7481" w:rsidRPr="007C7481" w:rsidRDefault="007C7481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Pr="007C7481">
              <w:rPr>
                <w:color w:val="000000"/>
              </w:rPr>
              <w:t>vimisConsultationPurpose</w:t>
            </w:r>
            <w:r>
              <w:rPr>
                <w:color w:val="000000"/>
              </w:rPr>
              <w:t>»</w:t>
            </w:r>
            <w:r w:rsidRPr="007C7481">
              <w:rPr>
                <w:color w:val="000000"/>
              </w:rPr>
              <w:tab/>
              <w:t>Дополнительные данные приема (осмотра, консультации)</w:t>
            </w:r>
          </w:p>
          <w:p w14:paraId="720D214B" w14:textId="09CAF62D" w:rsidR="007C7481" w:rsidRDefault="007C7481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Pr="007C7481">
              <w:rPr>
                <w:color w:val="000000"/>
              </w:rPr>
              <w:t>ConsultDocGynaecol</w:t>
            </w:r>
            <w:r>
              <w:rPr>
                <w:color w:val="000000"/>
              </w:rPr>
              <w:t>»</w:t>
            </w:r>
            <w:r w:rsidRPr="007C7481">
              <w:rPr>
                <w:color w:val="000000"/>
              </w:rPr>
              <w:tab/>
              <w:t>Прием (осмотр, консультация) врача-акушера-гинеколога</w:t>
            </w:r>
          </w:p>
        </w:tc>
      </w:tr>
      <w:tr w:rsidR="007C7481" w14:paraId="40929F78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0F7F" w14:textId="77777777" w:rsidR="007C7481" w:rsidRDefault="007C7481" w:rsidP="00B50423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64DC" w14:textId="77777777" w:rsidR="007C7481" w:rsidRDefault="007C7481" w:rsidP="00B50423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3113" w14:textId="77777777" w:rsidR="007C7481" w:rsidRDefault="007C7481" w:rsidP="00B50423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5B8E" w14:textId="1CE20D4B" w:rsidR="007C7481" w:rsidRDefault="007C7481" w:rsidP="007C7481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 xml:space="preserve">В Таблице 7 удалены не используемые </w:t>
            </w:r>
            <w:r w:rsidR="004419DA">
              <w:rPr>
                <w:color w:val="000000"/>
              </w:rPr>
              <w:t xml:space="preserve">значения </w:t>
            </w:r>
            <w:r>
              <w:rPr>
                <w:color w:val="000000"/>
              </w:rPr>
              <w:t xml:space="preserve">справочника </w:t>
            </w:r>
            <w:r>
              <w:t>«</w:t>
            </w:r>
            <w:r>
              <w:rPr>
                <w:lang w:val="en-US"/>
              </w:rPr>
              <w:t>vimis</w:t>
            </w:r>
            <w:r>
              <w:t>5»</w:t>
            </w:r>
            <w:r>
              <w:rPr>
                <w:color w:val="000000"/>
              </w:rPr>
              <w:t>:</w:t>
            </w:r>
          </w:p>
          <w:p w14:paraId="0D1E8C56" w14:textId="77777777" w:rsidR="004419DA" w:rsidRPr="004419DA" w:rsidRDefault="004419DA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 w:rsidRPr="004419DA">
              <w:rPr>
                <w:color w:val="000000"/>
              </w:rPr>
              <w:t>106</w:t>
            </w:r>
            <w:r w:rsidRPr="004419DA">
              <w:rPr>
                <w:color w:val="000000"/>
              </w:rPr>
              <w:tab/>
              <w:t>Состояние новорожденного</w:t>
            </w:r>
          </w:p>
          <w:p w14:paraId="67FA86DF" w14:textId="77777777" w:rsidR="004419DA" w:rsidRPr="004419DA" w:rsidRDefault="004419DA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 w:rsidRPr="004419DA">
              <w:rPr>
                <w:color w:val="000000"/>
              </w:rPr>
              <w:t>108</w:t>
            </w:r>
            <w:r w:rsidRPr="004419DA">
              <w:rPr>
                <w:color w:val="000000"/>
              </w:rPr>
              <w:tab/>
              <w:t>Белок в моче</w:t>
            </w:r>
          </w:p>
          <w:p w14:paraId="11150BBB" w14:textId="77777777" w:rsidR="004419DA" w:rsidRPr="004419DA" w:rsidRDefault="004419DA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 w:rsidRPr="004419DA">
              <w:rPr>
                <w:color w:val="000000"/>
              </w:rPr>
              <w:t>115</w:t>
            </w:r>
            <w:r w:rsidRPr="004419DA">
              <w:rPr>
                <w:color w:val="000000"/>
              </w:rPr>
              <w:tab/>
              <w:t>Наличие акушерской патологии при предыдущих беременностях</w:t>
            </w:r>
          </w:p>
          <w:p w14:paraId="6F6FBBEE" w14:textId="77777777" w:rsidR="004419DA" w:rsidRPr="004419DA" w:rsidRDefault="004419DA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 w:rsidRPr="004419DA">
              <w:rPr>
                <w:color w:val="000000"/>
              </w:rPr>
              <w:t>117</w:t>
            </w:r>
            <w:r w:rsidRPr="004419DA">
              <w:rPr>
                <w:color w:val="000000"/>
              </w:rPr>
              <w:tab/>
              <w:t>Наличие противопоказаний к транспортировке</w:t>
            </w:r>
          </w:p>
          <w:p w14:paraId="2C897FBD" w14:textId="77777777" w:rsidR="004419DA" w:rsidRPr="004419DA" w:rsidRDefault="004419DA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 w:rsidRPr="004419DA">
              <w:rPr>
                <w:color w:val="000000"/>
              </w:rPr>
              <w:t>119</w:t>
            </w:r>
            <w:r w:rsidRPr="004419DA">
              <w:rPr>
                <w:color w:val="000000"/>
              </w:rPr>
              <w:tab/>
              <w:t>Отказ от госпитализации</w:t>
            </w:r>
          </w:p>
          <w:p w14:paraId="31F64D41" w14:textId="77777777" w:rsidR="004419DA" w:rsidRPr="004419DA" w:rsidRDefault="004419DA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 w:rsidRPr="004419DA">
              <w:rPr>
                <w:color w:val="000000"/>
              </w:rPr>
              <w:t>123</w:t>
            </w:r>
            <w:r w:rsidRPr="004419DA">
              <w:rPr>
                <w:color w:val="000000"/>
              </w:rPr>
              <w:tab/>
              <w:t>Показания к госпитализации беременной</w:t>
            </w:r>
          </w:p>
          <w:p w14:paraId="50FE770D" w14:textId="77777777" w:rsidR="004419DA" w:rsidRPr="004419DA" w:rsidRDefault="004419DA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 w:rsidRPr="004419DA">
              <w:rPr>
                <w:color w:val="000000"/>
              </w:rPr>
              <w:t>124</w:t>
            </w:r>
            <w:r w:rsidRPr="004419DA">
              <w:rPr>
                <w:color w:val="000000"/>
              </w:rPr>
              <w:tab/>
              <w:t>Состояния, угрожающие жизни</w:t>
            </w:r>
          </w:p>
          <w:p w14:paraId="4D2A0FA7" w14:textId="77777777" w:rsidR="004419DA" w:rsidRPr="004419DA" w:rsidRDefault="004419DA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 w:rsidRPr="004419DA">
              <w:rPr>
                <w:color w:val="000000"/>
              </w:rPr>
              <w:t>129</w:t>
            </w:r>
            <w:r w:rsidRPr="004419DA">
              <w:rPr>
                <w:color w:val="000000"/>
              </w:rPr>
              <w:tab/>
              <w:t>Шевеления плода</w:t>
            </w:r>
          </w:p>
          <w:p w14:paraId="61A76304" w14:textId="77777777" w:rsidR="004419DA" w:rsidRPr="004419DA" w:rsidRDefault="004419DA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 w:rsidRPr="004419DA">
              <w:rPr>
                <w:color w:val="000000"/>
              </w:rPr>
              <w:t>133</w:t>
            </w:r>
            <w:r w:rsidRPr="004419DA">
              <w:rPr>
                <w:color w:val="000000"/>
              </w:rPr>
              <w:tab/>
              <w:t>Пренатальный скрининг – высокий риск</w:t>
            </w:r>
          </w:p>
          <w:p w14:paraId="6D8E7920" w14:textId="77777777" w:rsidR="004419DA" w:rsidRPr="004419DA" w:rsidRDefault="004419DA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 w:rsidRPr="004419DA">
              <w:rPr>
                <w:color w:val="000000"/>
              </w:rPr>
              <w:t>137</w:t>
            </w:r>
            <w:r w:rsidRPr="004419DA">
              <w:rPr>
                <w:color w:val="000000"/>
              </w:rPr>
              <w:tab/>
              <w:t>Наличие противопоказаний к вынашиванию беременности</w:t>
            </w:r>
          </w:p>
          <w:p w14:paraId="596987FB" w14:textId="0DC9B751" w:rsidR="007C7481" w:rsidRPr="0027465A" w:rsidRDefault="004419DA" w:rsidP="00B22882">
            <w:pPr>
              <w:pStyle w:val="phtablecellleft"/>
              <w:numPr>
                <w:ilvl w:val="0"/>
                <w:numId w:val="54"/>
              </w:numPr>
              <w:rPr>
                <w:color w:val="000000"/>
              </w:rPr>
            </w:pPr>
            <w:r w:rsidRPr="004419DA">
              <w:rPr>
                <w:color w:val="000000"/>
              </w:rPr>
              <w:t>141</w:t>
            </w:r>
            <w:r w:rsidRPr="004419DA">
              <w:rPr>
                <w:color w:val="000000"/>
              </w:rPr>
              <w:tab/>
              <w:t>Характер вскармливания</w:t>
            </w:r>
          </w:p>
        </w:tc>
      </w:tr>
      <w:tr w:rsidR="004419DA" w14:paraId="73E878B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641D" w14:textId="77777777" w:rsidR="004419DA" w:rsidRDefault="004419DA" w:rsidP="00B50423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9D01" w14:textId="77777777" w:rsidR="004419DA" w:rsidRDefault="004419DA" w:rsidP="00B50423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FB7E" w14:textId="77777777" w:rsidR="004419DA" w:rsidRDefault="004419DA" w:rsidP="00B50423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912C" w14:textId="77777777" w:rsidR="00863B80" w:rsidRDefault="00700C6E" w:rsidP="007C7481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 xml:space="preserve">В шаблоне </w:t>
            </w:r>
            <w:r w:rsidR="008873B9">
              <w:rPr>
                <w:color w:val="000000"/>
              </w:rPr>
              <w:t xml:space="preserve">СЭМД </w:t>
            </w:r>
            <w:r w:rsidR="008873B9">
              <w:rPr>
                <w:color w:val="000000"/>
                <w:lang w:val="en-US"/>
              </w:rPr>
              <w:t>beta</w:t>
            </w:r>
            <w:r w:rsidR="008873B9" w:rsidRPr="008873B9">
              <w:rPr>
                <w:color w:val="000000"/>
              </w:rPr>
              <w:t>-</w:t>
            </w:r>
            <w:r w:rsidR="008873B9">
              <w:rPr>
                <w:color w:val="000000"/>
              </w:rPr>
              <w:t xml:space="preserve">версии </w:t>
            </w:r>
            <w:r w:rsidR="00863B80">
              <w:rPr>
                <w:color w:val="000000"/>
              </w:rPr>
              <w:t>«Выписной эпикриз из родильного дома снижена обезательность секции</w:t>
            </w:r>
          </w:p>
          <w:p w14:paraId="2CA428CE" w14:textId="77777777" w:rsidR="004419DA" w:rsidRDefault="008873B9" w:rsidP="007C7481">
            <w:pPr>
              <w:pStyle w:val="phtablecellleft"/>
              <w:rPr>
                <w:color w:val="000000"/>
              </w:rPr>
            </w:pPr>
            <w:proofErr w:type="gramStart"/>
            <w:r w:rsidRPr="008873B9">
              <w:rPr>
                <w:color w:val="000000"/>
              </w:rPr>
              <w:t>&lt;!--</w:t>
            </w:r>
            <w:proofErr w:type="gramEnd"/>
            <w:r w:rsidRPr="008873B9">
              <w:rPr>
                <w:color w:val="000000"/>
              </w:rPr>
              <w:t xml:space="preserve"> [0..1] ВИМИС СЕКЦИЯ: ИТОГ ПРЕБЫВАНИЯ НОВОРОЖДЕННОГО В СТАЦИОНАРЕ --&gt;</w:t>
            </w:r>
          </w:p>
          <w:p w14:paraId="5C9ADB5B" w14:textId="77777777" w:rsidR="00863B80" w:rsidRDefault="00863B80" w:rsidP="007C7481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Также добавлено правило заполнения секции:</w:t>
            </w:r>
          </w:p>
          <w:p w14:paraId="38A6D93B" w14:textId="532A4951" w:rsidR="00863B80" w:rsidRPr="008873B9" w:rsidRDefault="00863B80" w:rsidP="007C7481">
            <w:pPr>
              <w:pStyle w:val="phtablecellleft"/>
              <w:rPr>
                <w:color w:val="000000"/>
              </w:rPr>
            </w:pPr>
            <w:r w:rsidRPr="00863B80">
              <w:rPr>
                <w:color w:val="000000"/>
              </w:rPr>
              <w:t>&lt;!-- ПРАВИЛО ВИМИС.АКиНЕО: Секция обязательна к заполнению при значении  поля "Исход беременности" ID=1 "Живорождение" по справочнику 1.2.643.5.1.13.13.99.2.279 --&gt;</w:t>
            </w:r>
          </w:p>
        </w:tc>
      </w:tr>
      <w:tr w:rsidR="004419DA" w14:paraId="2F29A9F3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D51A" w14:textId="77777777" w:rsidR="004419DA" w:rsidRDefault="004419DA" w:rsidP="00B50423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33D7" w14:textId="77777777" w:rsidR="004419DA" w:rsidRDefault="004419DA" w:rsidP="00B50423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A070" w14:textId="77777777" w:rsidR="004419DA" w:rsidRDefault="004419DA" w:rsidP="00B50423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0582" w14:textId="77777777" w:rsidR="00375D3C" w:rsidRDefault="00375D3C" w:rsidP="007C7481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В Таблице (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REF _Ref81576225 \h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Pr="00D54D8F">
              <w:t xml:space="preserve">Таблица </w:t>
            </w:r>
            <w:r>
              <w:rPr>
                <w:noProof/>
              </w:rPr>
              <w:t>14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>, Условие 1) добавлена необходимость передачи ещё одного СЭМД:</w:t>
            </w:r>
          </w:p>
          <w:p w14:paraId="2456C0A8" w14:textId="60664540" w:rsidR="00375D3C" w:rsidRPr="00375D3C" w:rsidRDefault="00375D3C" w:rsidP="007A7641">
            <w:pPr>
              <w:pStyle w:val="phtablecellleft"/>
              <w:numPr>
                <w:ilvl w:val="0"/>
                <w:numId w:val="71"/>
              </w:numPr>
              <w:rPr>
                <w:color w:val="000000"/>
              </w:rPr>
            </w:pPr>
            <w:r w:rsidRPr="00375D3C">
              <w:rPr>
                <w:color w:val="000000"/>
              </w:rPr>
              <w:t>СЭМД beta-версии «Протокол родов» (код «355» по справочнику  1.2.643.5.1.13.13.11.1522) – все данные о течении родов;</w:t>
            </w:r>
          </w:p>
        </w:tc>
      </w:tr>
      <w:tr w:rsidR="004419DA" w14:paraId="582B473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0E81" w14:textId="77777777" w:rsidR="004419DA" w:rsidRDefault="004419DA" w:rsidP="00B50423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63DE" w14:textId="77777777" w:rsidR="004419DA" w:rsidRDefault="004419DA" w:rsidP="00B50423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4944" w14:textId="77777777" w:rsidR="004419DA" w:rsidRDefault="004419DA" w:rsidP="00B50423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458D" w14:textId="73E4EC94" w:rsidR="006773EA" w:rsidRDefault="006773EA" w:rsidP="007C7481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 xml:space="preserve">В Приложении 2, в шаблоне СЭМД </w:t>
            </w:r>
            <w:r>
              <w:rPr>
                <w:color w:val="000000"/>
                <w:lang w:val="en-US"/>
              </w:rPr>
              <w:t>beta</w:t>
            </w:r>
            <w:r w:rsidRPr="006773EA">
              <w:rPr>
                <w:color w:val="000000"/>
              </w:rPr>
              <w:t>-</w:t>
            </w:r>
            <w:r>
              <w:rPr>
                <w:color w:val="000000"/>
              </w:rPr>
              <w:t>версии «</w:t>
            </w:r>
            <w:r w:rsidRPr="006773EA">
              <w:rPr>
                <w:color w:val="000000"/>
              </w:rPr>
              <w:t>Извещение о случае критического акушерского состояния</w:t>
            </w:r>
            <w:r>
              <w:rPr>
                <w:color w:val="000000"/>
              </w:rPr>
              <w:t>» повышена обязательность заполнения до «Обязательно всегда»:</w:t>
            </w:r>
          </w:p>
          <w:p w14:paraId="3C61C4F0" w14:textId="69B95560" w:rsidR="006773EA" w:rsidRPr="006773EA" w:rsidRDefault="006773EA" w:rsidP="006773EA">
            <w:pPr>
              <w:pStyle w:val="phtablecellleft"/>
              <w:numPr>
                <w:ilvl w:val="0"/>
                <w:numId w:val="72"/>
              </w:numPr>
              <w:rPr>
                <w:color w:val="000000"/>
              </w:rPr>
            </w:pPr>
            <w:r>
              <w:rPr>
                <w:color w:val="000000"/>
              </w:rPr>
              <w:t>секция</w:t>
            </w:r>
          </w:p>
          <w:p w14:paraId="4CC7C21D" w14:textId="060D261C" w:rsidR="006773EA" w:rsidRDefault="006773EA" w:rsidP="007C7481">
            <w:pPr>
              <w:pStyle w:val="phtablecellleft"/>
              <w:rPr>
                <w:color w:val="000000"/>
              </w:rPr>
            </w:pPr>
            <w:proofErr w:type="gramStart"/>
            <w:r w:rsidRPr="006773EA">
              <w:rPr>
                <w:color w:val="000000"/>
              </w:rPr>
              <w:t>&lt;!--</w:t>
            </w:r>
            <w:proofErr w:type="gramEnd"/>
            <w:r w:rsidRPr="006773EA">
              <w:rPr>
                <w:color w:val="000000"/>
              </w:rPr>
              <w:t xml:space="preserve"> R [1..1] СЕКЦИЯ: СОСТОЯНИЕ ПАЦИЕНТА --&gt;</w:t>
            </w:r>
          </w:p>
          <w:p w14:paraId="417BB8AB" w14:textId="604FFE92" w:rsidR="006773EA" w:rsidRDefault="006773EA" w:rsidP="006773EA">
            <w:pPr>
              <w:pStyle w:val="phtablecellleft"/>
              <w:numPr>
                <w:ilvl w:val="0"/>
                <w:numId w:val="72"/>
              </w:numPr>
              <w:rPr>
                <w:color w:val="000000"/>
              </w:rPr>
            </w:pPr>
            <w:r>
              <w:rPr>
                <w:color w:val="000000"/>
              </w:rPr>
              <w:t>поле</w:t>
            </w:r>
          </w:p>
          <w:p w14:paraId="0A5774DF" w14:textId="58997D36" w:rsidR="006773EA" w:rsidRDefault="006773EA" w:rsidP="007C7481">
            <w:pPr>
              <w:pStyle w:val="phtablecellleft"/>
              <w:rPr>
                <w:color w:val="000000"/>
              </w:rPr>
            </w:pPr>
            <w:r w:rsidRPr="006773EA">
              <w:rPr>
                <w:color w:val="000000"/>
              </w:rPr>
              <w:t>&lt;!-- R [1..1] Результат ОМП (промежуточный/итоговый) --&gt;</w:t>
            </w:r>
          </w:p>
        </w:tc>
      </w:tr>
      <w:tr w:rsidR="00C50599" w14:paraId="11EE4C58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E5B5" w14:textId="77777777" w:rsidR="00C50599" w:rsidRDefault="00C50599" w:rsidP="00C50599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3D07" w14:textId="77777777" w:rsidR="00C50599" w:rsidRDefault="00C50599" w:rsidP="00C50599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FB27" w14:textId="77777777" w:rsidR="00C50599" w:rsidRDefault="00C50599" w:rsidP="00C50599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8948" w14:textId="77777777" w:rsidR="00C50599" w:rsidRDefault="00C50599" w:rsidP="00C50599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 xml:space="preserve">В Приложении 2, в шаблоне СЭМД </w:t>
            </w:r>
            <w:r>
              <w:rPr>
                <w:color w:val="000000"/>
                <w:lang w:val="en-US"/>
              </w:rPr>
              <w:t>beta</w:t>
            </w:r>
            <w:r w:rsidRPr="006773EA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версии </w:t>
            </w:r>
            <w:r w:rsidRPr="006773EA">
              <w:rPr>
                <w:color w:val="000000"/>
              </w:rPr>
              <w:t xml:space="preserve">СЭМД </w:t>
            </w:r>
            <w:r>
              <w:rPr>
                <w:color w:val="000000"/>
              </w:rPr>
              <w:t>«</w:t>
            </w:r>
            <w:r w:rsidRPr="00C50599">
              <w:rPr>
                <w:color w:val="000000"/>
              </w:rPr>
              <w:t>Выписной эпикриз из родильного дома</w:t>
            </w:r>
            <w:r>
              <w:rPr>
                <w:color w:val="000000"/>
              </w:rPr>
              <w:t>» снижена обязательность заполнения секции:</w:t>
            </w:r>
          </w:p>
          <w:p w14:paraId="430AD731" w14:textId="05CFBEE5" w:rsidR="00C50599" w:rsidRDefault="00C50599" w:rsidP="00C50599">
            <w:pPr>
              <w:pStyle w:val="phtablecellleft"/>
              <w:rPr>
                <w:color w:val="000000"/>
              </w:rPr>
            </w:pPr>
            <w:r w:rsidRPr="00C50599">
              <w:rPr>
                <w:color w:val="000000"/>
              </w:rPr>
              <w:t>&lt;!-- [0..1] ВИМИС СЕКЦИЯ: ИТОГ ПРЕБЫВАНИЯ НОВОРОЖДЕННОГО В СТАЦИОНАРЕ --&gt;</w:t>
            </w:r>
          </w:p>
        </w:tc>
      </w:tr>
      <w:tr w:rsidR="008F3D4B" w14:paraId="6C033E4D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33F6" w14:textId="77777777" w:rsidR="008F3D4B" w:rsidRDefault="008F3D4B" w:rsidP="008F3D4B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4579" w14:textId="77777777" w:rsidR="008F3D4B" w:rsidRDefault="008F3D4B" w:rsidP="008F3D4B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1C62" w14:textId="77777777" w:rsidR="008F3D4B" w:rsidRDefault="008F3D4B" w:rsidP="008F3D4B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B91D" w14:textId="3054CEEC" w:rsidR="008F3D4B" w:rsidRDefault="008F3D4B" w:rsidP="008F3D4B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 xml:space="preserve">В Приложении 2, добавлены шаблоны новых СЭМД </w:t>
            </w:r>
            <w:r>
              <w:rPr>
                <w:color w:val="000000"/>
                <w:lang w:val="en-US"/>
              </w:rPr>
              <w:t>beta</w:t>
            </w:r>
            <w:r w:rsidRPr="006773EA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версии </w:t>
            </w:r>
            <w:r w:rsidRPr="006773EA">
              <w:rPr>
                <w:color w:val="000000"/>
              </w:rPr>
              <w:t>СЭМД</w:t>
            </w:r>
            <w:r>
              <w:rPr>
                <w:color w:val="000000"/>
              </w:rPr>
              <w:t>:</w:t>
            </w:r>
          </w:p>
          <w:p w14:paraId="6E7B1A85" w14:textId="77777777" w:rsidR="008F3D4B" w:rsidRPr="008F3D4B" w:rsidRDefault="008F3D4B" w:rsidP="008F3D4B">
            <w:pPr>
              <w:pStyle w:val="phtablecellleft"/>
              <w:numPr>
                <w:ilvl w:val="0"/>
                <w:numId w:val="73"/>
              </w:numPr>
              <w:rPr>
                <w:color w:val="000000"/>
              </w:rPr>
            </w:pPr>
            <w:r w:rsidRPr="008F3D4B">
              <w:rPr>
                <w:color w:val="000000"/>
              </w:rPr>
              <w:t>Выписной эпикриз из стационара по отдельным профилям медицинской помощи</w:t>
            </w:r>
          </w:p>
          <w:p w14:paraId="03B55FB3" w14:textId="77777777" w:rsidR="008F3D4B" w:rsidRPr="008F3D4B" w:rsidRDefault="008F3D4B" w:rsidP="008F3D4B">
            <w:pPr>
              <w:pStyle w:val="phtablecellleft"/>
              <w:numPr>
                <w:ilvl w:val="0"/>
                <w:numId w:val="73"/>
              </w:numPr>
              <w:rPr>
                <w:color w:val="000000"/>
              </w:rPr>
            </w:pPr>
            <w:r w:rsidRPr="008F3D4B">
              <w:rPr>
                <w:color w:val="000000"/>
              </w:rPr>
              <w:t>Заключение по результатам расчета индивидуального риска</w:t>
            </w:r>
          </w:p>
          <w:p w14:paraId="60250169" w14:textId="77777777" w:rsidR="008F3D4B" w:rsidRPr="008F3D4B" w:rsidRDefault="008F3D4B" w:rsidP="008F3D4B">
            <w:pPr>
              <w:pStyle w:val="phtablecellleft"/>
              <w:numPr>
                <w:ilvl w:val="0"/>
                <w:numId w:val="73"/>
              </w:numPr>
              <w:rPr>
                <w:color w:val="000000"/>
              </w:rPr>
            </w:pPr>
            <w:r w:rsidRPr="008F3D4B">
              <w:rPr>
                <w:color w:val="000000"/>
              </w:rPr>
              <w:t>Направление на программу ВРТ</w:t>
            </w:r>
          </w:p>
          <w:p w14:paraId="06B3F982" w14:textId="77777777" w:rsidR="008F3D4B" w:rsidRPr="008F3D4B" w:rsidRDefault="008F3D4B" w:rsidP="008F3D4B">
            <w:pPr>
              <w:pStyle w:val="phtablecellleft"/>
              <w:numPr>
                <w:ilvl w:val="0"/>
                <w:numId w:val="73"/>
              </w:numPr>
              <w:rPr>
                <w:color w:val="000000"/>
              </w:rPr>
            </w:pPr>
            <w:r w:rsidRPr="008F3D4B">
              <w:rPr>
                <w:color w:val="000000"/>
              </w:rPr>
              <w:t>Протокол выполнения программы ВРТ</w:t>
            </w:r>
          </w:p>
          <w:p w14:paraId="417793F8" w14:textId="77777777" w:rsidR="008F3D4B" w:rsidRPr="008F3D4B" w:rsidRDefault="008F3D4B" w:rsidP="008F3D4B">
            <w:pPr>
              <w:pStyle w:val="phtablecellleft"/>
              <w:numPr>
                <w:ilvl w:val="0"/>
                <w:numId w:val="73"/>
              </w:numPr>
              <w:rPr>
                <w:color w:val="000000"/>
              </w:rPr>
            </w:pPr>
            <w:r w:rsidRPr="008F3D4B">
              <w:rPr>
                <w:color w:val="000000"/>
              </w:rPr>
              <w:t>Протокол медицинской манипуляции</w:t>
            </w:r>
          </w:p>
          <w:p w14:paraId="23745D39" w14:textId="77777777" w:rsidR="008F3D4B" w:rsidRPr="008F3D4B" w:rsidRDefault="008F3D4B" w:rsidP="008F3D4B">
            <w:pPr>
              <w:pStyle w:val="phtablecellleft"/>
              <w:numPr>
                <w:ilvl w:val="0"/>
                <w:numId w:val="73"/>
              </w:numPr>
              <w:rPr>
                <w:color w:val="000000"/>
              </w:rPr>
            </w:pPr>
            <w:r w:rsidRPr="008F3D4B">
              <w:rPr>
                <w:color w:val="000000"/>
              </w:rPr>
              <w:t>Протокол родов</w:t>
            </w:r>
          </w:p>
          <w:p w14:paraId="7335A4E1" w14:textId="42291C2A" w:rsidR="008F3D4B" w:rsidRDefault="008F3D4B" w:rsidP="008F3D4B">
            <w:pPr>
              <w:pStyle w:val="phtablecellleft"/>
              <w:numPr>
                <w:ilvl w:val="0"/>
                <w:numId w:val="73"/>
              </w:numPr>
              <w:rPr>
                <w:color w:val="000000"/>
              </w:rPr>
            </w:pPr>
            <w:r w:rsidRPr="008F3D4B">
              <w:rPr>
                <w:color w:val="000000"/>
              </w:rPr>
              <w:t>Справка о выполнении программы</w:t>
            </w:r>
          </w:p>
        </w:tc>
      </w:tr>
      <w:tr w:rsidR="00960A25" w14:paraId="3B3DC388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0996" w14:textId="77777777" w:rsidR="00960A25" w:rsidRDefault="00960A25" w:rsidP="008F3D4B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AB8A" w14:textId="77777777" w:rsidR="00960A25" w:rsidRDefault="00960A25" w:rsidP="008F3D4B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A420" w14:textId="77777777" w:rsidR="00960A25" w:rsidRDefault="00960A25" w:rsidP="008F3D4B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870C" w14:textId="77777777" w:rsidR="00960A25" w:rsidRDefault="00960A25" w:rsidP="00960A25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В таблице 8 для триггерной точки «20» - «Выявление извещения о критическом акушерском состоянии» изменена длительность статуса «Контроль ВИМИС» для условий 1, 2 и 3 на:</w:t>
            </w:r>
          </w:p>
          <w:p w14:paraId="3956350B" w14:textId="69D8A6A5" w:rsidR="00960A25" w:rsidRDefault="00960A25" w:rsidP="00960A25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Pr="00226B2B">
              <w:t>До завершения случая КАС</w:t>
            </w:r>
            <w:r>
              <w:t xml:space="preserve">, но не позднее чем </w:t>
            </w:r>
            <w:r w:rsidRPr="006A681C">
              <w:t>42 дня с даты рождения ребенка / даты прерывания беременности</w:t>
            </w:r>
            <w:r>
              <w:t>»</w:t>
            </w:r>
          </w:p>
        </w:tc>
      </w:tr>
    </w:tbl>
    <w:p w14:paraId="46AE80FC" w14:textId="5409B96D" w:rsidR="00F26F1F" w:rsidRPr="00301AE9" w:rsidRDefault="00F26F1F" w:rsidP="0007017D"/>
    <w:sectPr w:rsidR="00F26F1F" w:rsidRPr="00301AE9" w:rsidSect="001905E2">
      <w:footerReference w:type="default" r:id="rId19"/>
      <w:footerReference w:type="first" r:id="rId20"/>
      <w:pgSz w:w="11909" w:h="16834"/>
      <w:pgMar w:top="1134" w:right="567" w:bottom="1134" w:left="1134" w:header="720" w:footer="720" w:gutter="0"/>
      <w:pgNumType w:start="1"/>
      <w:cols w:space="720"/>
      <w:titlePg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FE2730" w16cid:durableId="257013C6"/>
  <w16cid:commentId w16cid:paraId="59F30492" w16cid:durableId="257013C7"/>
  <w16cid:commentId w16cid:paraId="531EF39B" w16cid:durableId="25756600"/>
  <w16cid:commentId w16cid:paraId="5D2FB174" w16cid:durableId="25707A97"/>
  <w16cid:commentId w16cid:paraId="668563F9" w16cid:durableId="25740930"/>
  <w16cid:commentId w16cid:paraId="24A392AC" w16cid:durableId="25740907"/>
  <w16cid:commentId w16cid:paraId="60ECD4C3" w16cid:durableId="257083F5"/>
  <w16cid:commentId w16cid:paraId="7509D6D4" w16cid:durableId="25707BC9"/>
  <w16cid:commentId w16cid:paraId="438C6C36" w16cid:durableId="257411A1"/>
  <w16cid:commentId w16cid:paraId="3D35BAFF" w16cid:durableId="2570613C"/>
  <w16cid:commentId w16cid:paraId="63015F62" w16cid:durableId="25707BE4"/>
  <w16cid:commentId w16cid:paraId="522DCB43" w16cid:durableId="25741A2D"/>
  <w16cid:commentId w16cid:paraId="5E916C20" w16cid:durableId="25756613"/>
  <w16cid:commentId w16cid:paraId="26EAAAB9" w16cid:durableId="257416DC"/>
  <w16cid:commentId w16cid:paraId="5C2C13FA" w16cid:durableId="2574149C"/>
  <w16cid:commentId w16cid:paraId="613B9A09" w16cid:durableId="257414A7"/>
  <w16cid:commentId w16cid:paraId="7B6DDC21" w16cid:durableId="2574151F"/>
  <w16cid:commentId w16cid:paraId="744BCDE8" w16cid:durableId="25741C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AC173" w14:textId="77777777" w:rsidR="0049256C" w:rsidRDefault="0049256C" w:rsidP="0007017D">
      <w:r>
        <w:separator/>
      </w:r>
    </w:p>
    <w:p w14:paraId="72BC347D" w14:textId="77777777" w:rsidR="0049256C" w:rsidRDefault="0049256C" w:rsidP="0007017D"/>
  </w:endnote>
  <w:endnote w:type="continuationSeparator" w:id="0">
    <w:p w14:paraId="7BB94844" w14:textId="77777777" w:rsidR="0049256C" w:rsidRDefault="0049256C" w:rsidP="0007017D">
      <w:r>
        <w:continuationSeparator/>
      </w:r>
    </w:p>
    <w:p w14:paraId="0E165DA1" w14:textId="77777777" w:rsidR="0049256C" w:rsidRDefault="0049256C" w:rsidP="000701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(Основной текст)">
    <w:altName w:val="Calibri"/>
    <w:charset w:val="00"/>
    <w:family w:val="roman"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????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8789590"/>
      <w:docPartObj>
        <w:docPartGallery w:val="Page Numbers (Bottom of Page)"/>
        <w:docPartUnique/>
      </w:docPartObj>
    </w:sdtPr>
    <w:sdtContent>
      <w:p w14:paraId="366A1A22" w14:textId="1A5AFA71" w:rsidR="0075505D" w:rsidRDefault="0075505D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2B2">
          <w:rPr>
            <w:noProof/>
          </w:rPr>
          <w:t>114</w:t>
        </w:r>
        <w:r>
          <w:fldChar w:fldCharType="end"/>
        </w:r>
      </w:p>
    </w:sdtContent>
  </w:sdt>
  <w:p w14:paraId="36758DFF" w14:textId="77777777" w:rsidR="0075505D" w:rsidRDefault="0075505D">
    <w:pPr>
      <w:pStyle w:val="aff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866598"/>
      <w:docPartObj>
        <w:docPartGallery w:val="Page Numbers (Bottom of Page)"/>
        <w:docPartUnique/>
      </w:docPartObj>
    </w:sdtPr>
    <w:sdtEndPr>
      <w:rPr>
        <w:b/>
        <w:sz w:val="26"/>
        <w:szCs w:val="26"/>
      </w:rPr>
    </w:sdtEndPr>
    <w:sdtContent>
      <w:p w14:paraId="752B2038" w14:textId="6EF00699" w:rsidR="0075505D" w:rsidRPr="009C0542" w:rsidRDefault="0075505D">
        <w:pPr>
          <w:pStyle w:val="afff2"/>
          <w:jc w:val="center"/>
          <w:rPr>
            <w:b/>
            <w:sz w:val="26"/>
            <w:szCs w:val="26"/>
          </w:rPr>
        </w:pPr>
        <w:r w:rsidRPr="009C0542">
          <w:rPr>
            <w:b/>
            <w:sz w:val="26"/>
            <w:szCs w:val="26"/>
          </w:rPr>
          <w:t>202</w:t>
        </w:r>
        <w:r>
          <w:rPr>
            <w:b/>
            <w:sz w:val="26"/>
            <w:szCs w:val="26"/>
          </w:rPr>
          <w:t>2</w:t>
        </w:r>
      </w:p>
    </w:sdtContent>
  </w:sdt>
  <w:p w14:paraId="41C9C8DA" w14:textId="77777777" w:rsidR="0075505D" w:rsidRDefault="0075505D">
    <w:pPr>
      <w:pStyle w:val="af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7F39B" w14:textId="77777777" w:rsidR="0049256C" w:rsidRDefault="0049256C" w:rsidP="0007017D">
      <w:r>
        <w:separator/>
      </w:r>
    </w:p>
    <w:p w14:paraId="68896D5A" w14:textId="77777777" w:rsidR="0049256C" w:rsidRDefault="0049256C" w:rsidP="0007017D"/>
  </w:footnote>
  <w:footnote w:type="continuationSeparator" w:id="0">
    <w:p w14:paraId="3E28AF24" w14:textId="77777777" w:rsidR="0049256C" w:rsidRDefault="0049256C" w:rsidP="0007017D">
      <w:r>
        <w:continuationSeparator/>
      </w:r>
    </w:p>
    <w:p w14:paraId="39D3D49E" w14:textId="77777777" w:rsidR="0049256C" w:rsidRDefault="0049256C" w:rsidP="0007017D"/>
  </w:footnote>
  <w:footnote w:id="1">
    <w:p w14:paraId="163B616B" w14:textId="36996A52" w:rsidR="0075505D" w:rsidRDefault="0075505D" w:rsidP="0007017D">
      <w:pPr>
        <w:pStyle w:val="afffd"/>
      </w:pPr>
      <w:r>
        <w:rPr>
          <w:rStyle w:val="affff"/>
        </w:rPr>
        <w:footnoteRef/>
      </w:r>
      <w:r>
        <w:t xml:space="preserve"> Определение из </w:t>
      </w:r>
      <w:r w:rsidRPr="00540D3A">
        <w:t xml:space="preserve">приказа Минздрава России от 20 октября 2020 г. N 1130н "Об утверждении Порядка оказания медицинской помощи по профилю "акушерство и гинекология" (Приложение </w:t>
      </w:r>
      <w:r>
        <w:t>26)</w:t>
      </w:r>
    </w:p>
  </w:footnote>
  <w:footnote w:id="2">
    <w:p w14:paraId="778FCE16" w14:textId="1CB11D04" w:rsidR="0075505D" w:rsidRPr="00336F8C" w:rsidRDefault="0075505D">
      <w:pPr>
        <w:pStyle w:val="afffd"/>
      </w:pPr>
      <w:r>
        <w:rPr>
          <w:rStyle w:val="affff"/>
        </w:rPr>
        <w:footnoteRef/>
      </w:r>
      <w:r>
        <w:t xml:space="preserve"> Поле «</w:t>
      </w:r>
      <w:r w:rsidRPr="00F7750E">
        <w:t>Место работы автора</w:t>
      </w:r>
      <w:r>
        <w:t xml:space="preserve">» </w:t>
      </w:r>
      <w:proofErr w:type="gramStart"/>
      <w:r>
        <w:t>в шаблонах</w:t>
      </w:r>
      <w:proofErr w:type="gramEnd"/>
      <w:r>
        <w:t xml:space="preserve"> всех перечисленных СЭМД не является обязательным для заполнения, но</w:t>
      </w:r>
      <w:r w:rsidRPr="00F7750E">
        <w:t xml:space="preserve"> </w:t>
      </w:r>
      <w:r>
        <w:t xml:space="preserve">при использовании данных СЭМД с целью передачи сведений в ВИМИС АКиНЕО следует обязательно указать в нем </w:t>
      </w:r>
      <w:r>
        <w:rPr>
          <w:lang w:val="en-US"/>
        </w:rPr>
        <w:t>OID</w:t>
      </w:r>
      <w:r w:rsidRPr="00336F8C">
        <w:t xml:space="preserve"> </w:t>
      </w:r>
      <w:r>
        <w:t>МО автора документа.</w:t>
      </w:r>
    </w:p>
  </w:footnote>
  <w:footnote w:id="3">
    <w:p w14:paraId="58851BCD" w14:textId="1493ED3E" w:rsidR="0075505D" w:rsidRDefault="0075505D" w:rsidP="0007017D">
      <w:pPr>
        <w:pStyle w:val="afffd"/>
      </w:pPr>
      <w:r>
        <w:rPr>
          <w:rStyle w:val="affff"/>
        </w:rPr>
        <w:footnoteRef/>
      </w:r>
      <w:r>
        <w:t xml:space="preserve"> </w:t>
      </w:r>
      <w:r w:rsidRPr="007C11D8">
        <w:t>https://portal.egisz.rosminzdrav.ru/materials</w:t>
      </w:r>
    </w:p>
  </w:footnote>
  <w:footnote w:id="4">
    <w:p w14:paraId="65A71AC0" w14:textId="1AD357D5" w:rsidR="0075505D" w:rsidRPr="009B0148" w:rsidRDefault="0075505D" w:rsidP="0007017D">
      <w:pPr>
        <w:pStyle w:val="afffd"/>
      </w:pPr>
      <w:r>
        <w:rPr>
          <w:rStyle w:val="affff"/>
        </w:rPr>
        <w:footnoteRef/>
      </w:r>
      <w:r>
        <w:t xml:space="preserve"> В Таблице 5 представлен перечень справочников, используемых при реализации СЭМД бета-версии. При реализации СЭМД необходимо использовать соответствующее «Руководство по реализации СЭМД», размещенное на портале: </w:t>
      </w:r>
      <w:r w:rsidRPr="00180331">
        <w:t>https://portal.egisz.rosminzdrav.ru/materials</w:t>
      </w:r>
    </w:p>
  </w:footnote>
  <w:footnote w:id="5">
    <w:p w14:paraId="294F0FC8" w14:textId="563EF800" w:rsidR="0075505D" w:rsidRPr="00657BBF" w:rsidRDefault="0075505D" w:rsidP="0007017D">
      <w:r w:rsidRPr="00657BBF">
        <w:rPr>
          <w:vertAlign w:val="superscript"/>
        </w:rPr>
        <w:footnoteRef/>
      </w:r>
      <w:r w:rsidRPr="00657BBF">
        <w:rPr>
          <w:vertAlign w:val="superscript"/>
        </w:rPr>
        <w:t xml:space="preserve"> </w:t>
      </w:r>
      <w:r w:rsidRPr="00657BBF">
        <w:t>Временный id справочника, после публикации на ФРНСИ будет заменен на OID объекта НСИ в реестре.</w:t>
      </w:r>
    </w:p>
  </w:footnote>
  <w:footnote w:id="6">
    <w:p w14:paraId="591D2EB7" w14:textId="77777777" w:rsidR="0075505D" w:rsidRDefault="0075505D" w:rsidP="0007017D">
      <w:r w:rsidRPr="00657BBF">
        <w:rPr>
          <w:vertAlign w:val="superscript"/>
        </w:rPr>
        <w:footnoteRef/>
      </w:r>
      <w:r w:rsidRPr="00657BBF">
        <w:t xml:space="preserve"> Временный id справочника, после публикации на ФРНСИ будет заменен на OID объекта НСИ в реестре.</w:t>
      </w:r>
    </w:p>
  </w:footnote>
  <w:footnote w:id="7">
    <w:p w14:paraId="58AD4526" w14:textId="779AADF7" w:rsidR="0075505D" w:rsidRDefault="0075505D" w:rsidP="0007017D">
      <w:pPr>
        <w:pStyle w:val="afffd"/>
      </w:pPr>
      <w:r>
        <w:rPr>
          <w:rStyle w:val="affff"/>
        </w:rPr>
        <w:footnoteRef/>
      </w:r>
      <w:r>
        <w:t xml:space="preserve"> </w:t>
      </w:r>
      <w:r w:rsidRPr="002A34E3">
        <w:t xml:space="preserve">При учете срока беременности в календарных днях расчетный срок действия статуса «Контроль ВИМИС «АКиНЕО» в ГИС СЗ/МИС МО </w:t>
      </w:r>
      <w:r>
        <w:t>равен</w:t>
      </w:r>
      <w:r w:rsidRPr="002A34E3">
        <w:t xml:space="preserve"> 350 дня</w:t>
      </w:r>
      <w:r>
        <w:t>м</w:t>
      </w:r>
      <w:r w:rsidRPr="002A34E3">
        <w:t xml:space="preserve"> расчетного срока беременности (что соответствует окончанию послеродового периода).</w:t>
      </w:r>
    </w:p>
  </w:footnote>
  <w:footnote w:id="8">
    <w:p w14:paraId="37FD9068" w14:textId="6B7FBD00" w:rsidR="0075505D" w:rsidRDefault="0075505D" w:rsidP="0007017D">
      <w:pPr>
        <w:pStyle w:val="afffd"/>
      </w:pPr>
      <w:r>
        <w:rPr>
          <w:rStyle w:val="affff"/>
        </w:rPr>
        <w:footnoteRef/>
      </w:r>
      <w:r>
        <w:t xml:space="preserve"> В случае многоплодной беременности отсчет ведется с даты рождения последнего по порядковому номеру при рождении</w:t>
      </w:r>
      <w:r w:rsidRPr="00A73C9A">
        <w:t xml:space="preserve"> </w:t>
      </w:r>
      <w:r>
        <w:t xml:space="preserve">новорожденного.   </w:t>
      </w:r>
    </w:p>
  </w:footnote>
  <w:footnote w:id="9">
    <w:p w14:paraId="7BDF6835" w14:textId="2D38A79F" w:rsidR="0075505D" w:rsidRDefault="0075505D" w:rsidP="0007017D">
      <w:pPr>
        <w:pStyle w:val="afffd"/>
      </w:pPr>
      <w:r>
        <w:rPr>
          <w:rStyle w:val="affff"/>
        </w:rPr>
        <w:footnoteRef/>
      </w:r>
      <w:r>
        <w:t xml:space="preserve"> </w:t>
      </w:r>
      <w:r w:rsidRPr="00BC2129">
        <w:rPr>
          <w:highlight w:val="cyan"/>
        </w:rPr>
        <w:t>Форма «Извещение о критическом акушерском состоянии / случае материнской смерти» представлена в Приложении №3 к «Регламенту мониторинга критических акушерских состояний в Российской Федерации первичной регистрации» (Письмо Минздрава России 15-4/66 от 18.01. 2021).</w:t>
      </w:r>
      <w:r>
        <w:t xml:space="preserve"> </w:t>
      </w:r>
    </w:p>
  </w:footnote>
  <w:footnote w:id="10">
    <w:p w14:paraId="7F6CE477" w14:textId="3D9BED84" w:rsidR="0075505D" w:rsidRDefault="0075505D" w:rsidP="0007017D">
      <w:pPr>
        <w:pStyle w:val="afffd"/>
      </w:pPr>
      <w:r>
        <w:rPr>
          <w:rStyle w:val="affff"/>
        </w:rPr>
        <w:footnoteRef/>
      </w:r>
      <w:r>
        <w:t xml:space="preserve"> </w:t>
      </w:r>
      <w:r w:rsidRPr="00F8677E">
        <w:t>СЭМД бета-версии «Извещение о критическом акушерском состоянии», использующийся для передачи сведений в ВИМИС «АКиНЕО», разработан</w:t>
      </w:r>
      <w:r>
        <w:t xml:space="preserve"> </w:t>
      </w:r>
      <w:r w:rsidRPr="00F8677E">
        <w:t>на базе</w:t>
      </w:r>
      <w:r>
        <w:t xml:space="preserve"> ф</w:t>
      </w:r>
      <w:r w:rsidRPr="00F8677E">
        <w:t>орм</w:t>
      </w:r>
      <w:r>
        <w:t>ы</w:t>
      </w:r>
      <w:r w:rsidRPr="00F8677E">
        <w:t xml:space="preserve"> </w:t>
      </w:r>
      <w:r w:rsidRPr="00BC2129">
        <w:rPr>
          <w:highlight w:val="cyan"/>
        </w:rPr>
        <w:t>«Извещение о критическом акушерском состоянии / случае материнской смерти» представлена в Приложении №3 к «Регламенту мониторинга критических акушерских состояний в Российской Федерации первичной регистрации» (Письмо Минздрава России 15-4/66 от 18.01. 2021)</w:t>
      </w:r>
    </w:p>
  </w:footnote>
  <w:footnote w:id="11">
    <w:p w14:paraId="19533DD8" w14:textId="77777777" w:rsidR="0075505D" w:rsidRPr="0023178A" w:rsidRDefault="0075505D" w:rsidP="0007017D">
      <w:pPr>
        <w:pStyle w:val="afffd"/>
      </w:pPr>
      <w:r>
        <w:rPr>
          <w:rStyle w:val="affff"/>
        </w:rPr>
        <w:footnoteRef/>
      </w:r>
      <w:r>
        <w:t xml:space="preserve"> Критерии КАС представлены в Приложении №2 «Перечень заболеваний, синдромов и симптомов, требующих проведения мероприятий по реанимации и интенсивной терапии женщин в период беременности, родов и в послеродовый период» к </w:t>
      </w:r>
      <w:r w:rsidRPr="0089764B">
        <w:rPr>
          <w:highlight w:val="cyan"/>
        </w:rPr>
        <w:t xml:space="preserve">«Регламенту мониторинга критических акушерских состояний в Российской Федерации первичной регистрации» (Письмо Минздрава России 15-4/66 от 18.01. 2021). Формализованный перечень критериев КАС представлен в справочнике НСИ «Критерии КАС», </w:t>
      </w:r>
      <w:r w:rsidRPr="0089764B">
        <w:rPr>
          <w:highlight w:val="cyan"/>
          <w:lang w:val="en-US"/>
        </w:rPr>
        <w:t>OID</w:t>
      </w:r>
      <w:r w:rsidRPr="0089764B">
        <w:rPr>
          <w:highlight w:val="cyan"/>
        </w:rPr>
        <w:t xml:space="preserve"> 1.2.643.5.1.13.13.99.2.774.</w:t>
      </w:r>
    </w:p>
  </w:footnote>
  <w:footnote w:id="12">
    <w:p w14:paraId="56B80F3D" w14:textId="77777777" w:rsidR="0075505D" w:rsidRPr="00320752" w:rsidRDefault="0075505D" w:rsidP="00200F02">
      <w:pPr>
        <w:pStyle w:val="afffd"/>
        <w:spacing w:line="360" w:lineRule="auto"/>
        <w:rPr>
          <w:sz w:val="18"/>
          <w:szCs w:val="18"/>
        </w:rPr>
      </w:pPr>
      <w:r w:rsidRPr="00320752">
        <w:rPr>
          <w:rStyle w:val="affff"/>
          <w:sz w:val="18"/>
          <w:szCs w:val="18"/>
        </w:rPr>
        <w:footnoteRef/>
      </w:r>
      <w:r w:rsidRPr="00320752">
        <w:rPr>
          <w:sz w:val="18"/>
          <w:szCs w:val="18"/>
        </w:rPr>
        <w:t xml:space="preserve"> Версии типа СЭМД (тег «docTypeVersion» в теле SOAP пакета) для конкретных СЭМД ( СЭМД </w:t>
      </w:r>
      <w:r w:rsidRPr="00320752">
        <w:rPr>
          <w:sz w:val="18"/>
          <w:szCs w:val="18"/>
          <w:lang w:val="en-US"/>
        </w:rPr>
        <w:t>beta</w:t>
      </w:r>
      <w:r w:rsidRPr="00320752">
        <w:rPr>
          <w:sz w:val="18"/>
          <w:szCs w:val="18"/>
        </w:rPr>
        <w:t>-версии) указаны в таблицах </w:t>
      </w:r>
      <w:r w:rsidRPr="00320752">
        <w:rPr>
          <w:sz w:val="18"/>
          <w:szCs w:val="18"/>
        </w:rPr>
        <w:fldChar w:fldCharType="begin"/>
      </w:r>
      <w:r w:rsidRPr="00320752">
        <w:rPr>
          <w:sz w:val="18"/>
          <w:szCs w:val="18"/>
        </w:rPr>
        <w:instrText xml:space="preserve"> REF _Ref89620319 \h  \* MERGEFORMAT </w:instrText>
      </w:r>
      <w:r w:rsidRPr="00320752">
        <w:rPr>
          <w:sz w:val="18"/>
          <w:szCs w:val="18"/>
        </w:rPr>
      </w:r>
      <w:r w:rsidRPr="00320752">
        <w:rPr>
          <w:sz w:val="18"/>
          <w:szCs w:val="18"/>
        </w:rPr>
        <w:fldChar w:fldCharType="separate"/>
      </w:r>
      <w:r w:rsidRPr="00320752">
        <w:rPr>
          <w:vanish/>
          <w:sz w:val="18"/>
          <w:szCs w:val="18"/>
        </w:rPr>
        <w:t xml:space="preserve">Таблица </w:t>
      </w:r>
      <w:r w:rsidRPr="00320752">
        <w:rPr>
          <w:noProof/>
          <w:sz w:val="18"/>
          <w:szCs w:val="18"/>
        </w:rPr>
        <w:t>4</w:t>
      </w:r>
      <w:r w:rsidRPr="00320752">
        <w:rPr>
          <w:sz w:val="18"/>
          <w:szCs w:val="18"/>
        </w:rPr>
        <w:fldChar w:fldCharType="end"/>
      </w:r>
      <w:r w:rsidRPr="00320752">
        <w:rPr>
          <w:sz w:val="18"/>
          <w:szCs w:val="18"/>
        </w:rPr>
        <w:t xml:space="preserve"> «Типы СЭМД beta-версии» и </w:t>
      </w:r>
      <w:r w:rsidRPr="00320752">
        <w:rPr>
          <w:sz w:val="18"/>
          <w:szCs w:val="18"/>
        </w:rPr>
        <w:fldChar w:fldCharType="begin"/>
      </w:r>
      <w:r w:rsidRPr="00320752">
        <w:rPr>
          <w:sz w:val="18"/>
          <w:szCs w:val="18"/>
        </w:rPr>
        <w:instrText xml:space="preserve"> REF _Ref89620323 \h  \* MERGEFORMAT </w:instrText>
      </w:r>
      <w:r w:rsidRPr="00320752">
        <w:rPr>
          <w:sz w:val="18"/>
          <w:szCs w:val="18"/>
        </w:rPr>
      </w:r>
      <w:r w:rsidRPr="00320752">
        <w:rPr>
          <w:sz w:val="18"/>
          <w:szCs w:val="18"/>
        </w:rPr>
        <w:fldChar w:fldCharType="separate"/>
      </w:r>
      <w:r w:rsidRPr="00320752">
        <w:rPr>
          <w:vanish/>
          <w:sz w:val="18"/>
          <w:szCs w:val="18"/>
        </w:rPr>
        <w:t xml:space="preserve">Таблица </w:t>
      </w:r>
      <w:r w:rsidRPr="00320752">
        <w:rPr>
          <w:noProof/>
          <w:sz w:val="18"/>
          <w:szCs w:val="18"/>
        </w:rPr>
        <w:t>5</w:t>
      </w:r>
      <w:r w:rsidRPr="00320752">
        <w:rPr>
          <w:sz w:val="18"/>
          <w:szCs w:val="18"/>
        </w:rPr>
        <w:fldChar w:fldCharType="end"/>
      </w:r>
      <w:r w:rsidRPr="00320752">
        <w:rPr>
          <w:sz w:val="18"/>
          <w:szCs w:val="18"/>
        </w:rPr>
        <w:t xml:space="preserve"> «Типы СЭМД».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4DD"/>
    <w:multiLevelType w:val="multilevel"/>
    <w:tmpl w:val="A022D642"/>
    <w:lvl w:ilvl="0">
      <w:start w:val="1"/>
      <w:numFmt w:val="bullet"/>
      <w:pStyle w:val="1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F47AAC"/>
    <w:multiLevelType w:val="hybridMultilevel"/>
    <w:tmpl w:val="D576BD8A"/>
    <w:lvl w:ilvl="0" w:tplc="3AC274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005A82"/>
    <w:multiLevelType w:val="hybridMultilevel"/>
    <w:tmpl w:val="E898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43AF6"/>
    <w:multiLevelType w:val="hybridMultilevel"/>
    <w:tmpl w:val="4866EBF6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E2631"/>
    <w:multiLevelType w:val="hybridMultilevel"/>
    <w:tmpl w:val="17183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97F6F"/>
    <w:multiLevelType w:val="hybridMultilevel"/>
    <w:tmpl w:val="8C088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A78E3"/>
    <w:multiLevelType w:val="hybridMultilevel"/>
    <w:tmpl w:val="6F8817B0"/>
    <w:lvl w:ilvl="0" w:tplc="3DB25EC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31F4B"/>
    <w:multiLevelType w:val="hybridMultilevel"/>
    <w:tmpl w:val="59E41704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5C3"/>
    <w:multiLevelType w:val="hybridMultilevel"/>
    <w:tmpl w:val="BA90D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6015A"/>
    <w:multiLevelType w:val="hybridMultilevel"/>
    <w:tmpl w:val="1AA81822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E653C"/>
    <w:multiLevelType w:val="hybridMultilevel"/>
    <w:tmpl w:val="10D655E4"/>
    <w:lvl w:ilvl="0" w:tplc="3AC274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663986"/>
    <w:multiLevelType w:val="multilevel"/>
    <w:tmpl w:val="FD66FF90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bullet"/>
      <w:lvlText w:val=""/>
      <w:lvlJc w:val="left"/>
      <w:pPr>
        <w:ind w:left="1565" w:hanging="357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12" w15:restartNumberingAfterBreak="0">
    <w:nsid w:val="18CC0653"/>
    <w:multiLevelType w:val="hybridMultilevel"/>
    <w:tmpl w:val="717E4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52A7E"/>
    <w:multiLevelType w:val="multilevel"/>
    <w:tmpl w:val="E7869BFA"/>
    <w:lvl w:ilvl="0">
      <w:start w:val="1"/>
      <w:numFmt w:val="russianLower"/>
      <w:pStyle w:val="phlistordereda"/>
      <w:lvlText w:val="%1)"/>
      <w:lvlJc w:val="left"/>
      <w:pPr>
        <w:tabs>
          <w:tab w:val="num" w:pos="1208"/>
        </w:tabs>
        <w:ind w:left="1208" w:hanging="357"/>
      </w:pPr>
      <w:rPr>
        <w:rFonts w:hint="default"/>
      </w:rPr>
    </w:lvl>
    <w:lvl w:ilvl="1">
      <w:start w:val="1"/>
      <w:numFmt w:val="decimal"/>
      <w:pStyle w:val="phlistordered1"/>
      <w:lvlText w:val="%2)"/>
      <w:lvlJc w:val="left"/>
      <w:pPr>
        <w:tabs>
          <w:tab w:val="num" w:pos="1565"/>
        </w:tabs>
        <w:ind w:left="1565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  <w:rPr>
        <w:rFonts w:hint="default"/>
        <w:b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  <w:rPr>
        <w:rFonts w:hint="default"/>
      </w:rPr>
    </w:lvl>
  </w:abstractNum>
  <w:abstractNum w:abstractNumId="14" w15:restartNumberingAfterBreak="0">
    <w:nsid w:val="1A0C6976"/>
    <w:multiLevelType w:val="hybridMultilevel"/>
    <w:tmpl w:val="607AC2DA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860D0"/>
    <w:multiLevelType w:val="multilevel"/>
    <w:tmpl w:val="8DBE408E"/>
    <w:lvl w:ilvl="0">
      <w:start w:val="1"/>
      <w:numFmt w:val="bullet"/>
      <w:lvlText w:val="−"/>
      <w:lvlJc w:val="left"/>
      <w:pPr>
        <w:ind w:left="1208" w:hanging="357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−"/>
      <w:lvlJc w:val="left"/>
      <w:pPr>
        <w:ind w:left="1565" w:hanging="357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−"/>
      <w:lvlJc w:val="left"/>
      <w:pPr>
        <w:ind w:left="1922" w:hanging="357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−"/>
      <w:lvlJc w:val="left"/>
      <w:pPr>
        <w:ind w:left="2279" w:hanging="357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DB862E0"/>
    <w:multiLevelType w:val="hybridMultilevel"/>
    <w:tmpl w:val="5DAE4584"/>
    <w:lvl w:ilvl="0" w:tplc="5922E858">
      <w:start w:val="1"/>
      <w:numFmt w:val="decimal"/>
      <w:pStyle w:val="10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2BF2"/>
    <w:multiLevelType w:val="hybridMultilevel"/>
    <w:tmpl w:val="1B56323A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B43EED"/>
    <w:multiLevelType w:val="hybridMultilevel"/>
    <w:tmpl w:val="BC78BEC0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F20AFB"/>
    <w:multiLevelType w:val="hybridMultilevel"/>
    <w:tmpl w:val="CDBC6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3730BD"/>
    <w:multiLevelType w:val="hybridMultilevel"/>
    <w:tmpl w:val="E12E244C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A0661"/>
    <w:multiLevelType w:val="hybridMultilevel"/>
    <w:tmpl w:val="D108BA70"/>
    <w:lvl w:ilvl="0" w:tplc="C80ACFA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C70727D"/>
    <w:multiLevelType w:val="hybridMultilevel"/>
    <w:tmpl w:val="07EE8C08"/>
    <w:lvl w:ilvl="0" w:tplc="3AC274C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2CD82188"/>
    <w:multiLevelType w:val="multilevel"/>
    <w:tmpl w:val="2C181A66"/>
    <w:lvl w:ilvl="0">
      <w:start w:val="1"/>
      <w:numFmt w:val="bullet"/>
      <w:pStyle w:val="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3FB56F6"/>
    <w:multiLevelType w:val="hybridMultilevel"/>
    <w:tmpl w:val="36326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C1A8F"/>
    <w:multiLevelType w:val="hybridMultilevel"/>
    <w:tmpl w:val="38F0CF68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4E024C"/>
    <w:multiLevelType w:val="hybridMultilevel"/>
    <w:tmpl w:val="A5B0D4B8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170B7"/>
    <w:multiLevelType w:val="hybridMultilevel"/>
    <w:tmpl w:val="C456C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103435"/>
    <w:multiLevelType w:val="hybridMultilevel"/>
    <w:tmpl w:val="CDBC6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162E59"/>
    <w:multiLevelType w:val="hybridMultilevel"/>
    <w:tmpl w:val="AB100FA4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60031B"/>
    <w:multiLevelType w:val="hybridMultilevel"/>
    <w:tmpl w:val="78861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504B3"/>
    <w:multiLevelType w:val="multilevel"/>
    <w:tmpl w:val="3440C532"/>
    <w:lvl w:ilvl="0">
      <w:start w:val="1"/>
      <w:numFmt w:val="bullet"/>
      <w:pStyle w:val="phtableitemizedlist1"/>
      <w:lvlText w:val=""/>
      <w:lvlJc w:val="left"/>
      <w:pPr>
        <w:ind w:left="346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697"/>
        </w:tabs>
        <w:ind w:left="697" w:hanging="34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C42DA7"/>
    <w:multiLevelType w:val="multilevel"/>
    <w:tmpl w:val="5A8E652C"/>
    <w:lvl w:ilvl="0">
      <w:start w:val="1"/>
      <w:numFmt w:val="decimal"/>
      <w:pStyle w:val="phtableorderedlist1"/>
      <w:lvlText w:val="%1)"/>
      <w:lvlJc w:val="left"/>
      <w:pPr>
        <w:ind w:left="346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16A4F08"/>
    <w:multiLevelType w:val="multilevel"/>
    <w:tmpl w:val="73C4BCB2"/>
    <w:lvl w:ilvl="0">
      <w:start w:val="1"/>
      <w:numFmt w:val="bullet"/>
      <w:pStyle w:val="11"/>
      <w:suff w:val="space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39626D9"/>
    <w:multiLevelType w:val="hybridMultilevel"/>
    <w:tmpl w:val="80D61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1B1463"/>
    <w:multiLevelType w:val="multilevel"/>
    <w:tmpl w:val="B68A6E4C"/>
    <w:lvl w:ilvl="0">
      <w:start w:val="1"/>
      <w:numFmt w:val="bullet"/>
      <w:pStyle w:val="20"/>
      <w:lvlText w:val="–"/>
      <w:lvlJc w:val="left"/>
      <w:pPr>
        <w:ind w:left="1780" w:hanging="465"/>
      </w:pPr>
      <w:rPr>
        <w:rFonts w:ascii="Arial" w:eastAsia="Arial" w:hAnsi="Arial" w:cs="Arial"/>
      </w:rPr>
    </w:lvl>
    <w:lvl w:ilvl="1">
      <w:start w:val="1"/>
      <w:numFmt w:val="bullet"/>
      <w:lvlText w:val="−"/>
      <w:lvlJc w:val="left"/>
      <w:pPr>
        <w:ind w:left="2245" w:hanging="465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44EE10D7"/>
    <w:multiLevelType w:val="hybridMultilevel"/>
    <w:tmpl w:val="6F8817B0"/>
    <w:lvl w:ilvl="0" w:tplc="3DB25EC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772172"/>
    <w:multiLevelType w:val="hybridMultilevel"/>
    <w:tmpl w:val="96967942"/>
    <w:lvl w:ilvl="0" w:tplc="39562A66">
      <w:start w:val="1"/>
      <w:numFmt w:val="decimal"/>
      <w:pStyle w:val="phtableorderlist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46102221"/>
    <w:multiLevelType w:val="hybridMultilevel"/>
    <w:tmpl w:val="F580E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570F9D"/>
    <w:multiLevelType w:val="hybridMultilevel"/>
    <w:tmpl w:val="3CFE34A6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9B548B"/>
    <w:multiLevelType w:val="hybridMultilevel"/>
    <w:tmpl w:val="1C02034C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FB32A9"/>
    <w:multiLevelType w:val="multilevel"/>
    <w:tmpl w:val="DF8697A0"/>
    <w:styleLink w:val="phadditiontitle"/>
    <w:lvl w:ilvl="0">
      <w:start w:val="1"/>
      <w:numFmt w:val="russianUpper"/>
      <w:pStyle w:val="phadditiontitle1"/>
      <w:lvlText w:val="Приложение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hadditiontitle2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pStyle w:val="phadditiontitle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42" w15:restartNumberingAfterBreak="0">
    <w:nsid w:val="4C035DB2"/>
    <w:multiLevelType w:val="hybridMultilevel"/>
    <w:tmpl w:val="87ECEB3E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772F5C"/>
    <w:multiLevelType w:val="multilevel"/>
    <w:tmpl w:val="2990C092"/>
    <w:lvl w:ilvl="0">
      <w:start w:val="1"/>
      <w:numFmt w:val="bullet"/>
      <w:lvlText w:val="–"/>
      <w:lvlJc w:val="left"/>
      <w:pPr>
        <w:tabs>
          <w:tab w:val="num" w:pos="1780"/>
        </w:tabs>
        <w:ind w:left="1780" w:hanging="465"/>
      </w:pPr>
      <w:rPr>
        <w:rFonts w:ascii="Arial" w:hAnsi="Arial" w:cs="Arial" w:hint="default"/>
      </w:rPr>
    </w:lvl>
    <w:lvl w:ilvl="1">
      <w:start w:val="1"/>
      <w:numFmt w:val="bullet"/>
      <w:lvlText w:val=""/>
      <w:lvlJc w:val="left"/>
      <w:pPr>
        <w:tabs>
          <w:tab w:val="num" w:pos="2245"/>
        </w:tabs>
        <w:ind w:left="2245" w:hanging="465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4" w15:restartNumberingAfterBreak="0">
    <w:nsid w:val="52A83BC4"/>
    <w:multiLevelType w:val="multilevel"/>
    <w:tmpl w:val="DF8697A0"/>
    <w:numStyleLink w:val="phadditiontitle"/>
  </w:abstractNum>
  <w:abstractNum w:abstractNumId="45" w15:restartNumberingAfterBreak="0">
    <w:nsid w:val="53A23163"/>
    <w:multiLevelType w:val="hybridMultilevel"/>
    <w:tmpl w:val="C8028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C845EB"/>
    <w:multiLevelType w:val="multilevel"/>
    <w:tmpl w:val="FB3E337E"/>
    <w:lvl w:ilvl="0">
      <w:start w:val="1"/>
      <w:numFmt w:val="russianLower"/>
      <w:pStyle w:val="phtableorderlist"/>
      <w:lvlText w:val="%1)"/>
      <w:lvlJc w:val="left"/>
      <w:pPr>
        <w:ind w:left="346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564717CE"/>
    <w:multiLevelType w:val="multilevel"/>
    <w:tmpl w:val="F858CCC0"/>
    <w:lvl w:ilvl="0">
      <w:start w:val="1"/>
      <w:numFmt w:val="bullet"/>
      <w:pStyle w:val="a"/>
      <w:lvlText w:val="−"/>
      <w:lvlJc w:val="left"/>
      <w:pPr>
        <w:tabs>
          <w:tab w:val="num" w:pos="0"/>
        </w:tabs>
        <w:ind w:left="1208" w:hanging="357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−"/>
      <w:lvlJc w:val="left"/>
      <w:pPr>
        <w:tabs>
          <w:tab w:val="num" w:pos="0"/>
        </w:tabs>
        <w:ind w:left="1565" w:hanging="357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−"/>
      <w:lvlJc w:val="left"/>
      <w:pPr>
        <w:tabs>
          <w:tab w:val="num" w:pos="0"/>
        </w:tabs>
        <w:ind w:left="1922" w:hanging="357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−"/>
      <w:lvlJc w:val="left"/>
      <w:pPr>
        <w:tabs>
          <w:tab w:val="num" w:pos="0"/>
        </w:tabs>
        <w:ind w:left="2279" w:hanging="35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48" w15:restartNumberingAfterBreak="0">
    <w:nsid w:val="57CC628E"/>
    <w:multiLevelType w:val="hybridMultilevel"/>
    <w:tmpl w:val="CDBC6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061455"/>
    <w:multiLevelType w:val="hybridMultilevel"/>
    <w:tmpl w:val="83EEA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201B8D"/>
    <w:multiLevelType w:val="hybridMultilevel"/>
    <w:tmpl w:val="31EA4114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3D609F"/>
    <w:multiLevelType w:val="hybridMultilevel"/>
    <w:tmpl w:val="0936E202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EC2B42"/>
    <w:multiLevelType w:val="hybridMultilevel"/>
    <w:tmpl w:val="E8303FC0"/>
    <w:lvl w:ilvl="0" w:tplc="F33AAB68">
      <w:start w:val="1"/>
      <w:numFmt w:val="decimal"/>
      <w:pStyle w:val="phbibliography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653403F"/>
    <w:multiLevelType w:val="hybridMultilevel"/>
    <w:tmpl w:val="EE76D514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D80D7E"/>
    <w:multiLevelType w:val="multilevel"/>
    <w:tmpl w:val="C018D1D0"/>
    <w:lvl w:ilvl="0">
      <w:start w:val="1"/>
      <w:numFmt w:val="bullet"/>
      <w:lvlText w:val=""/>
      <w:lvlJc w:val="left"/>
      <w:pPr>
        <w:tabs>
          <w:tab w:val="num" w:pos="1315"/>
        </w:tabs>
        <w:ind w:left="1315" w:hanging="46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67FB5304"/>
    <w:multiLevelType w:val="hybridMultilevel"/>
    <w:tmpl w:val="28FA68A6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274CDF"/>
    <w:multiLevelType w:val="hybridMultilevel"/>
    <w:tmpl w:val="785840FC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4724F8"/>
    <w:multiLevelType w:val="multilevel"/>
    <w:tmpl w:val="D3F01C2C"/>
    <w:lvl w:ilvl="0">
      <w:start w:val="1"/>
      <w:numFmt w:val="bullet"/>
      <w:pStyle w:val="3"/>
      <w:lvlText w:val=""/>
      <w:lvlJc w:val="left"/>
      <w:pPr>
        <w:tabs>
          <w:tab w:val="num" w:pos="0"/>
        </w:tabs>
        <w:ind w:left="25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0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7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6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322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696A48C4"/>
    <w:multiLevelType w:val="multilevel"/>
    <w:tmpl w:val="7DCEB69A"/>
    <w:lvl w:ilvl="0">
      <w:start w:val="1"/>
      <w:numFmt w:val="bullet"/>
      <w:pStyle w:val="4"/>
      <w:lvlText w:val=""/>
      <w:lvlJc w:val="left"/>
      <w:pPr>
        <w:tabs>
          <w:tab w:val="num" w:pos="0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07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6AB749CB"/>
    <w:multiLevelType w:val="hybridMultilevel"/>
    <w:tmpl w:val="7E66B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24143D"/>
    <w:multiLevelType w:val="hybridMultilevel"/>
    <w:tmpl w:val="314EDAC8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C274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AD74DE"/>
    <w:multiLevelType w:val="hybridMultilevel"/>
    <w:tmpl w:val="E898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EB2237"/>
    <w:multiLevelType w:val="hybridMultilevel"/>
    <w:tmpl w:val="9F1C71C2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E92060"/>
    <w:multiLevelType w:val="multilevel"/>
    <w:tmpl w:val="72ACA2B8"/>
    <w:lvl w:ilvl="0">
      <w:start w:val="1"/>
      <w:numFmt w:val="decimal"/>
      <w:pStyle w:val="phlistordereda2ca"/>
      <w:lvlText w:val="%1)"/>
      <w:lvlJc w:val="left"/>
      <w:pPr>
        <w:tabs>
          <w:tab w:val="num" w:pos="0"/>
        </w:tabs>
        <w:ind w:left="252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4" w:hanging="180"/>
      </w:pPr>
    </w:lvl>
  </w:abstractNum>
  <w:abstractNum w:abstractNumId="64" w15:restartNumberingAfterBreak="0">
    <w:nsid w:val="734E4E92"/>
    <w:multiLevelType w:val="hybridMultilevel"/>
    <w:tmpl w:val="3D94B936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7C298E"/>
    <w:multiLevelType w:val="hybridMultilevel"/>
    <w:tmpl w:val="CDBC6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016C75"/>
    <w:multiLevelType w:val="multilevel"/>
    <w:tmpl w:val="32AC4CFE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67" w15:restartNumberingAfterBreak="0">
    <w:nsid w:val="764037D7"/>
    <w:multiLevelType w:val="hybridMultilevel"/>
    <w:tmpl w:val="FEEEA2D8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F6014E"/>
    <w:multiLevelType w:val="multilevel"/>
    <w:tmpl w:val="F55C5E28"/>
    <w:lvl w:ilvl="0">
      <w:start w:val="1"/>
      <w:numFmt w:val="decimal"/>
      <w:pStyle w:val="12"/>
      <w:lvlText w:val="%1"/>
      <w:lvlJc w:val="left"/>
      <w:pPr>
        <w:tabs>
          <w:tab w:val="num" w:pos="1418"/>
        </w:tabs>
        <w:ind w:left="851" w:firstLine="0"/>
      </w:pPr>
      <w:rPr>
        <w:rFonts w:ascii="Arial" w:hAnsi="Arial" w:cs="Arial" w:hint="default"/>
        <w:b/>
        <w:i w:val="0"/>
        <w:sz w:val="24"/>
      </w:rPr>
    </w:lvl>
    <w:lvl w:ilvl="1">
      <w:start w:val="1"/>
      <w:numFmt w:val="decimal"/>
      <w:pStyle w:val="21"/>
      <w:lvlText w:val="%1.%2"/>
      <w:lvlJc w:val="left"/>
      <w:pPr>
        <w:tabs>
          <w:tab w:val="num" w:pos="1430"/>
        </w:tabs>
        <w:ind w:left="710" w:firstLine="0"/>
      </w:pPr>
      <w:rPr>
        <w:rFonts w:ascii="Arial" w:hAnsi="Arial" w:cs="Arial" w:hint="default"/>
        <w:b/>
        <w:i w:val="0"/>
        <w:sz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1843"/>
        </w:tabs>
        <w:ind w:left="851" w:firstLine="0"/>
      </w:pPr>
      <w:rPr>
        <w:rFonts w:ascii="Arial" w:hAnsi="Arial" w:cs="Arial" w:hint="default"/>
        <w:b/>
        <w:i w:val="0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985"/>
        </w:tabs>
        <w:ind w:left="851" w:firstLine="0"/>
      </w:pPr>
      <w:rPr>
        <w:rFonts w:ascii="Arial" w:hAnsi="Arial" w:cs="Arial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985"/>
        </w:tabs>
        <w:ind w:left="851" w:firstLine="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268"/>
        </w:tabs>
        <w:ind w:left="851" w:firstLine="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9" w15:restartNumberingAfterBreak="0">
    <w:nsid w:val="7AB83CC8"/>
    <w:multiLevelType w:val="hybridMultilevel"/>
    <w:tmpl w:val="A2F4F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1400F1"/>
    <w:multiLevelType w:val="multilevel"/>
    <w:tmpl w:val="3DD6958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>
      <w:start w:val="1"/>
      <w:numFmt w:val="bullet"/>
      <w:lvlText w:val=""/>
      <w:lvlJc w:val="left"/>
      <w:pPr>
        <w:ind w:left="1643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71" w15:restartNumberingAfterBreak="0">
    <w:nsid w:val="7DFC7788"/>
    <w:multiLevelType w:val="hybridMultilevel"/>
    <w:tmpl w:val="14F69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13"/>
  </w:num>
  <w:num w:numId="3">
    <w:abstractNumId w:val="31"/>
  </w:num>
  <w:num w:numId="4">
    <w:abstractNumId w:val="32"/>
  </w:num>
  <w:num w:numId="5">
    <w:abstractNumId w:val="16"/>
  </w:num>
  <w:num w:numId="6">
    <w:abstractNumId w:val="46"/>
  </w:num>
  <w:num w:numId="7">
    <w:abstractNumId w:val="37"/>
  </w:num>
  <w:num w:numId="8">
    <w:abstractNumId w:val="44"/>
  </w:num>
  <w:num w:numId="9">
    <w:abstractNumId w:val="37"/>
    <w:lvlOverride w:ilvl="0">
      <w:startOverride w:val="1"/>
    </w:lvlOverride>
  </w:num>
  <w:num w:numId="10">
    <w:abstractNumId w:val="41"/>
  </w:num>
  <w:num w:numId="11">
    <w:abstractNumId w:val="5"/>
  </w:num>
  <w:num w:numId="12">
    <w:abstractNumId w:val="3"/>
  </w:num>
  <w:num w:numId="13">
    <w:abstractNumId w:val="55"/>
  </w:num>
  <w:num w:numId="14">
    <w:abstractNumId w:val="70"/>
  </w:num>
  <w:num w:numId="15">
    <w:abstractNumId w:val="22"/>
  </w:num>
  <w:num w:numId="16">
    <w:abstractNumId w:val="2"/>
  </w:num>
  <w:num w:numId="17">
    <w:abstractNumId w:val="65"/>
  </w:num>
  <w:num w:numId="18">
    <w:abstractNumId w:val="45"/>
  </w:num>
  <w:num w:numId="19">
    <w:abstractNumId w:val="28"/>
  </w:num>
  <w:num w:numId="20">
    <w:abstractNumId w:val="19"/>
  </w:num>
  <w:num w:numId="21">
    <w:abstractNumId w:val="10"/>
  </w:num>
  <w:num w:numId="22">
    <w:abstractNumId w:val="48"/>
  </w:num>
  <w:num w:numId="23">
    <w:abstractNumId w:val="1"/>
  </w:num>
  <w:num w:numId="24">
    <w:abstractNumId w:val="25"/>
  </w:num>
  <w:num w:numId="25">
    <w:abstractNumId w:val="61"/>
  </w:num>
  <w:num w:numId="26">
    <w:abstractNumId w:val="30"/>
  </w:num>
  <w:num w:numId="27">
    <w:abstractNumId w:val="12"/>
  </w:num>
  <w:num w:numId="28">
    <w:abstractNumId w:val="71"/>
  </w:num>
  <w:num w:numId="29">
    <w:abstractNumId w:val="49"/>
  </w:num>
  <w:num w:numId="30">
    <w:abstractNumId w:val="39"/>
  </w:num>
  <w:num w:numId="31">
    <w:abstractNumId w:val="14"/>
  </w:num>
  <w:num w:numId="32">
    <w:abstractNumId w:val="4"/>
  </w:num>
  <w:num w:numId="33">
    <w:abstractNumId w:val="26"/>
  </w:num>
  <w:num w:numId="34">
    <w:abstractNumId w:val="24"/>
  </w:num>
  <w:num w:numId="35">
    <w:abstractNumId w:val="40"/>
  </w:num>
  <w:num w:numId="36">
    <w:abstractNumId w:val="69"/>
  </w:num>
  <w:num w:numId="37">
    <w:abstractNumId w:val="9"/>
  </w:num>
  <w:num w:numId="38">
    <w:abstractNumId w:val="27"/>
  </w:num>
  <w:num w:numId="39">
    <w:abstractNumId w:val="56"/>
  </w:num>
  <w:num w:numId="40">
    <w:abstractNumId w:val="59"/>
  </w:num>
  <w:num w:numId="41">
    <w:abstractNumId w:val="7"/>
  </w:num>
  <w:num w:numId="42">
    <w:abstractNumId w:val="38"/>
  </w:num>
  <w:num w:numId="43">
    <w:abstractNumId w:val="64"/>
  </w:num>
  <w:num w:numId="44">
    <w:abstractNumId w:val="8"/>
  </w:num>
  <w:num w:numId="45">
    <w:abstractNumId w:val="42"/>
  </w:num>
  <w:num w:numId="46">
    <w:abstractNumId w:val="47"/>
  </w:num>
  <w:num w:numId="47">
    <w:abstractNumId w:val="54"/>
  </w:num>
  <w:num w:numId="48">
    <w:abstractNumId w:val="43"/>
  </w:num>
  <w:num w:numId="49">
    <w:abstractNumId w:val="67"/>
  </w:num>
  <w:num w:numId="50">
    <w:abstractNumId w:val="62"/>
  </w:num>
  <w:num w:numId="51">
    <w:abstractNumId w:val="50"/>
  </w:num>
  <w:num w:numId="52">
    <w:abstractNumId w:val="17"/>
  </w:num>
  <w:num w:numId="53">
    <w:abstractNumId w:val="51"/>
  </w:num>
  <w:num w:numId="54">
    <w:abstractNumId w:val="53"/>
  </w:num>
  <w:num w:numId="55">
    <w:abstractNumId w:val="37"/>
    <w:lvlOverride w:ilvl="0">
      <w:startOverride w:val="1"/>
    </w:lvlOverride>
  </w:num>
  <w:num w:numId="56">
    <w:abstractNumId w:val="18"/>
  </w:num>
  <w:num w:numId="57">
    <w:abstractNumId w:val="60"/>
  </w:num>
  <w:num w:numId="58">
    <w:abstractNumId w:val="35"/>
  </w:num>
  <w:num w:numId="59">
    <w:abstractNumId w:val="15"/>
  </w:num>
  <w:num w:numId="60">
    <w:abstractNumId w:val="66"/>
  </w:num>
  <w:num w:numId="61">
    <w:abstractNumId w:val="21"/>
  </w:num>
  <w:num w:numId="62">
    <w:abstractNumId w:val="6"/>
  </w:num>
  <w:num w:numId="63">
    <w:abstractNumId w:val="36"/>
  </w:num>
  <w:num w:numId="64">
    <w:abstractNumId w:val="68"/>
  </w:num>
  <w:num w:numId="65">
    <w:abstractNumId w:val="33"/>
  </w:num>
  <w:num w:numId="66">
    <w:abstractNumId w:val="58"/>
  </w:num>
  <w:num w:numId="67">
    <w:abstractNumId w:val="57"/>
  </w:num>
  <w:num w:numId="68">
    <w:abstractNumId w:val="0"/>
  </w:num>
  <w:num w:numId="69">
    <w:abstractNumId w:val="23"/>
  </w:num>
  <w:num w:numId="70">
    <w:abstractNumId w:val="63"/>
  </w:num>
  <w:num w:numId="71">
    <w:abstractNumId w:val="20"/>
  </w:num>
  <w:num w:numId="72">
    <w:abstractNumId w:val="34"/>
  </w:num>
  <w:num w:numId="73">
    <w:abstractNumId w:val="29"/>
  </w:num>
  <w:num w:numId="74">
    <w:abstractNumId w:val="11"/>
  </w:num>
  <w:numIdMacAtCleanup w:val="7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ras Goynik">
    <w15:presenceInfo w15:providerId="Windows Live" w15:userId="b5335ec6527c53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1F"/>
    <w:rsid w:val="00000721"/>
    <w:rsid w:val="00000CAA"/>
    <w:rsid w:val="000027D7"/>
    <w:rsid w:val="00002966"/>
    <w:rsid w:val="00002BB0"/>
    <w:rsid w:val="00013F28"/>
    <w:rsid w:val="00015665"/>
    <w:rsid w:val="00020651"/>
    <w:rsid w:val="0002095A"/>
    <w:rsid w:val="00020A8D"/>
    <w:rsid w:val="000210AF"/>
    <w:rsid w:val="00021DD2"/>
    <w:rsid w:val="0002226A"/>
    <w:rsid w:val="00025F75"/>
    <w:rsid w:val="00030661"/>
    <w:rsid w:val="00030DE6"/>
    <w:rsid w:val="0003175B"/>
    <w:rsid w:val="00031E28"/>
    <w:rsid w:val="00032DE5"/>
    <w:rsid w:val="000349E5"/>
    <w:rsid w:val="00034C3D"/>
    <w:rsid w:val="0003582A"/>
    <w:rsid w:val="00037BE2"/>
    <w:rsid w:val="00040ADF"/>
    <w:rsid w:val="0004114D"/>
    <w:rsid w:val="000427AA"/>
    <w:rsid w:val="00043B15"/>
    <w:rsid w:val="00044BA0"/>
    <w:rsid w:val="00045A73"/>
    <w:rsid w:val="00052CE7"/>
    <w:rsid w:val="00053102"/>
    <w:rsid w:val="00054386"/>
    <w:rsid w:val="000547FF"/>
    <w:rsid w:val="0005488F"/>
    <w:rsid w:val="00054F8F"/>
    <w:rsid w:val="00055E53"/>
    <w:rsid w:val="00055EE3"/>
    <w:rsid w:val="00056B36"/>
    <w:rsid w:val="000571B6"/>
    <w:rsid w:val="0006309A"/>
    <w:rsid w:val="00064649"/>
    <w:rsid w:val="00064E05"/>
    <w:rsid w:val="00066CA2"/>
    <w:rsid w:val="0007017D"/>
    <w:rsid w:val="0007063C"/>
    <w:rsid w:val="000710DD"/>
    <w:rsid w:val="000711BE"/>
    <w:rsid w:val="00073642"/>
    <w:rsid w:val="00074550"/>
    <w:rsid w:val="00075B95"/>
    <w:rsid w:val="0008066E"/>
    <w:rsid w:val="00080BE0"/>
    <w:rsid w:val="00082B14"/>
    <w:rsid w:val="000846DB"/>
    <w:rsid w:val="00087191"/>
    <w:rsid w:val="0009542C"/>
    <w:rsid w:val="00095636"/>
    <w:rsid w:val="000A0DA8"/>
    <w:rsid w:val="000A624D"/>
    <w:rsid w:val="000B0C5F"/>
    <w:rsid w:val="000B26AF"/>
    <w:rsid w:val="000B36AF"/>
    <w:rsid w:val="000B54F5"/>
    <w:rsid w:val="000B582B"/>
    <w:rsid w:val="000C081D"/>
    <w:rsid w:val="000C1167"/>
    <w:rsid w:val="000C3744"/>
    <w:rsid w:val="000C3D36"/>
    <w:rsid w:val="000D021C"/>
    <w:rsid w:val="000D25AB"/>
    <w:rsid w:val="000D4573"/>
    <w:rsid w:val="000D457C"/>
    <w:rsid w:val="000D4F0F"/>
    <w:rsid w:val="000D5978"/>
    <w:rsid w:val="000E0396"/>
    <w:rsid w:val="000E11B3"/>
    <w:rsid w:val="000E19DC"/>
    <w:rsid w:val="000E61D3"/>
    <w:rsid w:val="000E68D7"/>
    <w:rsid w:val="000E7146"/>
    <w:rsid w:val="000E786A"/>
    <w:rsid w:val="000F05F9"/>
    <w:rsid w:val="000F0CF5"/>
    <w:rsid w:val="000F2C22"/>
    <w:rsid w:val="000F409E"/>
    <w:rsid w:val="000F5EB2"/>
    <w:rsid w:val="001012EE"/>
    <w:rsid w:val="0010130B"/>
    <w:rsid w:val="00104F7F"/>
    <w:rsid w:val="001104FF"/>
    <w:rsid w:val="0011238B"/>
    <w:rsid w:val="00112CC7"/>
    <w:rsid w:val="00115120"/>
    <w:rsid w:val="00115E24"/>
    <w:rsid w:val="001163F8"/>
    <w:rsid w:val="001179E0"/>
    <w:rsid w:val="0012016A"/>
    <w:rsid w:val="00121175"/>
    <w:rsid w:val="00123ADD"/>
    <w:rsid w:val="00123B0D"/>
    <w:rsid w:val="00135E75"/>
    <w:rsid w:val="001369C6"/>
    <w:rsid w:val="00137881"/>
    <w:rsid w:val="00140BD3"/>
    <w:rsid w:val="001414F2"/>
    <w:rsid w:val="00143F03"/>
    <w:rsid w:val="001440A8"/>
    <w:rsid w:val="001442F8"/>
    <w:rsid w:val="00144634"/>
    <w:rsid w:val="001471BE"/>
    <w:rsid w:val="0014796E"/>
    <w:rsid w:val="00152F75"/>
    <w:rsid w:val="00153757"/>
    <w:rsid w:val="001538A5"/>
    <w:rsid w:val="00153F45"/>
    <w:rsid w:val="0015444A"/>
    <w:rsid w:val="00154E1A"/>
    <w:rsid w:val="0015574C"/>
    <w:rsid w:val="00157162"/>
    <w:rsid w:val="00157B8D"/>
    <w:rsid w:val="00157DC7"/>
    <w:rsid w:val="00157E7A"/>
    <w:rsid w:val="0016057D"/>
    <w:rsid w:val="00160FD0"/>
    <w:rsid w:val="00163129"/>
    <w:rsid w:val="00164014"/>
    <w:rsid w:val="00165F8A"/>
    <w:rsid w:val="0016647E"/>
    <w:rsid w:val="0017339B"/>
    <w:rsid w:val="00173D10"/>
    <w:rsid w:val="001756CF"/>
    <w:rsid w:val="00176530"/>
    <w:rsid w:val="001801C0"/>
    <w:rsid w:val="00180331"/>
    <w:rsid w:val="00180501"/>
    <w:rsid w:val="00182A29"/>
    <w:rsid w:val="001840AF"/>
    <w:rsid w:val="00185CA4"/>
    <w:rsid w:val="00185DF9"/>
    <w:rsid w:val="0018640A"/>
    <w:rsid w:val="00186EC6"/>
    <w:rsid w:val="00186FEC"/>
    <w:rsid w:val="00187C0A"/>
    <w:rsid w:val="0019009E"/>
    <w:rsid w:val="001905E2"/>
    <w:rsid w:val="00192DD3"/>
    <w:rsid w:val="001941A8"/>
    <w:rsid w:val="0019777C"/>
    <w:rsid w:val="001A0F00"/>
    <w:rsid w:val="001A10A8"/>
    <w:rsid w:val="001A1ECF"/>
    <w:rsid w:val="001A4E25"/>
    <w:rsid w:val="001A4FD4"/>
    <w:rsid w:val="001B09BA"/>
    <w:rsid w:val="001B1BE7"/>
    <w:rsid w:val="001B28B7"/>
    <w:rsid w:val="001B2A4A"/>
    <w:rsid w:val="001B2B19"/>
    <w:rsid w:val="001B404D"/>
    <w:rsid w:val="001B58F3"/>
    <w:rsid w:val="001C21B1"/>
    <w:rsid w:val="001C262B"/>
    <w:rsid w:val="001C68DA"/>
    <w:rsid w:val="001D1145"/>
    <w:rsid w:val="001D35DD"/>
    <w:rsid w:val="001D4380"/>
    <w:rsid w:val="001D6921"/>
    <w:rsid w:val="001D6C5D"/>
    <w:rsid w:val="001D7DE3"/>
    <w:rsid w:val="001E4FC5"/>
    <w:rsid w:val="001F08AB"/>
    <w:rsid w:val="001F197F"/>
    <w:rsid w:val="001F1A15"/>
    <w:rsid w:val="001F1F6F"/>
    <w:rsid w:val="001F303A"/>
    <w:rsid w:val="001F3599"/>
    <w:rsid w:val="001F3B3E"/>
    <w:rsid w:val="001F3FB4"/>
    <w:rsid w:val="001F4806"/>
    <w:rsid w:val="001F702C"/>
    <w:rsid w:val="001F7196"/>
    <w:rsid w:val="001F7654"/>
    <w:rsid w:val="00200F02"/>
    <w:rsid w:val="0020112C"/>
    <w:rsid w:val="0020268E"/>
    <w:rsid w:val="00202898"/>
    <w:rsid w:val="00202FB7"/>
    <w:rsid w:val="002039D5"/>
    <w:rsid w:val="00205290"/>
    <w:rsid w:val="00206327"/>
    <w:rsid w:val="002066BE"/>
    <w:rsid w:val="00211F8F"/>
    <w:rsid w:val="0021696D"/>
    <w:rsid w:val="00216DAB"/>
    <w:rsid w:val="00217921"/>
    <w:rsid w:val="0022088C"/>
    <w:rsid w:val="002212CC"/>
    <w:rsid w:val="0022277A"/>
    <w:rsid w:val="00225FA7"/>
    <w:rsid w:val="0022674B"/>
    <w:rsid w:val="00226B2B"/>
    <w:rsid w:val="0023054D"/>
    <w:rsid w:val="0023178A"/>
    <w:rsid w:val="002317D6"/>
    <w:rsid w:val="00233601"/>
    <w:rsid w:val="00235426"/>
    <w:rsid w:val="00235FAF"/>
    <w:rsid w:val="002379D6"/>
    <w:rsid w:val="00243ED5"/>
    <w:rsid w:val="0024453D"/>
    <w:rsid w:val="002447B6"/>
    <w:rsid w:val="002459DF"/>
    <w:rsid w:val="00247A2F"/>
    <w:rsid w:val="00252345"/>
    <w:rsid w:val="00252451"/>
    <w:rsid w:val="0025474B"/>
    <w:rsid w:val="00255FBE"/>
    <w:rsid w:val="00256402"/>
    <w:rsid w:val="0026089E"/>
    <w:rsid w:val="00261B9E"/>
    <w:rsid w:val="0026231D"/>
    <w:rsid w:val="00262433"/>
    <w:rsid w:val="002625FA"/>
    <w:rsid w:val="0026491B"/>
    <w:rsid w:val="00265E08"/>
    <w:rsid w:val="00273606"/>
    <w:rsid w:val="00273FE1"/>
    <w:rsid w:val="0027465A"/>
    <w:rsid w:val="00275473"/>
    <w:rsid w:val="00276173"/>
    <w:rsid w:val="00283564"/>
    <w:rsid w:val="00284F16"/>
    <w:rsid w:val="00287456"/>
    <w:rsid w:val="0029182C"/>
    <w:rsid w:val="0029463F"/>
    <w:rsid w:val="00294E49"/>
    <w:rsid w:val="00294E7C"/>
    <w:rsid w:val="00295DE4"/>
    <w:rsid w:val="00296D35"/>
    <w:rsid w:val="002A010F"/>
    <w:rsid w:val="002A03CE"/>
    <w:rsid w:val="002A0E33"/>
    <w:rsid w:val="002A116D"/>
    <w:rsid w:val="002A34E3"/>
    <w:rsid w:val="002A3755"/>
    <w:rsid w:val="002A5122"/>
    <w:rsid w:val="002B0826"/>
    <w:rsid w:val="002B3FEC"/>
    <w:rsid w:val="002B4906"/>
    <w:rsid w:val="002B5A1F"/>
    <w:rsid w:val="002B5A2F"/>
    <w:rsid w:val="002B5C20"/>
    <w:rsid w:val="002B74ED"/>
    <w:rsid w:val="002C0075"/>
    <w:rsid w:val="002C062B"/>
    <w:rsid w:val="002C069B"/>
    <w:rsid w:val="002C1EBA"/>
    <w:rsid w:val="002C372A"/>
    <w:rsid w:val="002C3F10"/>
    <w:rsid w:val="002C5083"/>
    <w:rsid w:val="002C51E2"/>
    <w:rsid w:val="002C543B"/>
    <w:rsid w:val="002D265E"/>
    <w:rsid w:val="002D3E03"/>
    <w:rsid w:val="002D41BD"/>
    <w:rsid w:val="002D69C3"/>
    <w:rsid w:val="002D7205"/>
    <w:rsid w:val="002E2021"/>
    <w:rsid w:val="002E41B0"/>
    <w:rsid w:val="002E49F5"/>
    <w:rsid w:val="002E4ED0"/>
    <w:rsid w:val="002E58E4"/>
    <w:rsid w:val="002F0AB9"/>
    <w:rsid w:val="002F176F"/>
    <w:rsid w:val="002F4ECF"/>
    <w:rsid w:val="002F7C0B"/>
    <w:rsid w:val="003010E7"/>
    <w:rsid w:val="00301AE9"/>
    <w:rsid w:val="00304E57"/>
    <w:rsid w:val="00305218"/>
    <w:rsid w:val="0030567A"/>
    <w:rsid w:val="003061D9"/>
    <w:rsid w:val="00311333"/>
    <w:rsid w:val="00311DB8"/>
    <w:rsid w:val="00320250"/>
    <w:rsid w:val="00324F60"/>
    <w:rsid w:val="00326851"/>
    <w:rsid w:val="003307E5"/>
    <w:rsid w:val="00330FB3"/>
    <w:rsid w:val="003327BF"/>
    <w:rsid w:val="00333AC8"/>
    <w:rsid w:val="00334EA5"/>
    <w:rsid w:val="00335223"/>
    <w:rsid w:val="00335C68"/>
    <w:rsid w:val="00336F8C"/>
    <w:rsid w:val="003370A5"/>
    <w:rsid w:val="0034399C"/>
    <w:rsid w:val="00345B9B"/>
    <w:rsid w:val="00345EEF"/>
    <w:rsid w:val="00347D89"/>
    <w:rsid w:val="0035024B"/>
    <w:rsid w:val="003512B0"/>
    <w:rsid w:val="00353455"/>
    <w:rsid w:val="00355C70"/>
    <w:rsid w:val="00355DAC"/>
    <w:rsid w:val="003563A1"/>
    <w:rsid w:val="00356484"/>
    <w:rsid w:val="00357676"/>
    <w:rsid w:val="00357EC6"/>
    <w:rsid w:val="003614F0"/>
    <w:rsid w:val="00362728"/>
    <w:rsid w:val="00363976"/>
    <w:rsid w:val="00366FCB"/>
    <w:rsid w:val="0037237B"/>
    <w:rsid w:val="00372AC4"/>
    <w:rsid w:val="00375D3C"/>
    <w:rsid w:val="00376259"/>
    <w:rsid w:val="0038110A"/>
    <w:rsid w:val="00383B59"/>
    <w:rsid w:val="00384347"/>
    <w:rsid w:val="00385ECB"/>
    <w:rsid w:val="00386AA9"/>
    <w:rsid w:val="003870FB"/>
    <w:rsid w:val="00392278"/>
    <w:rsid w:val="003928B9"/>
    <w:rsid w:val="003964FC"/>
    <w:rsid w:val="003A26A5"/>
    <w:rsid w:val="003A5432"/>
    <w:rsid w:val="003A5792"/>
    <w:rsid w:val="003B21D4"/>
    <w:rsid w:val="003B23AB"/>
    <w:rsid w:val="003B2FE6"/>
    <w:rsid w:val="003B3E27"/>
    <w:rsid w:val="003B6E99"/>
    <w:rsid w:val="003C28B3"/>
    <w:rsid w:val="003C565F"/>
    <w:rsid w:val="003C5986"/>
    <w:rsid w:val="003C6AF0"/>
    <w:rsid w:val="003D03A5"/>
    <w:rsid w:val="003D05AD"/>
    <w:rsid w:val="003D12C9"/>
    <w:rsid w:val="003D79F0"/>
    <w:rsid w:val="003E2968"/>
    <w:rsid w:val="003E59EC"/>
    <w:rsid w:val="003E67D1"/>
    <w:rsid w:val="003E761E"/>
    <w:rsid w:val="003F0A40"/>
    <w:rsid w:val="003F285B"/>
    <w:rsid w:val="003F47A3"/>
    <w:rsid w:val="003F4FD1"/>
    <w:rsid w:val="00400242"/>
    <w:rsid w:val="00401642"/>
    <w:rsid w:val="004041FD"/>
    <w:rsid w:val="00405EB9"/>
    <w:rsid w:val="00406612"/>
    <w:rsid w:val="00411796"/>
    <w:rsid w:val="00411915"/>
    <w:rsid w:val="004128CE"/>
    <w:rsid w:val="00412CA1"/>
    <w:rsid w:val="004135B2"/>
    <w:rsid w:val="00415FAA"/>
    <w:rsid w:val="00416460"/>
    <w:rsid w:val="00417CCA"/>
    <w:rsid w:val="0042026D"/>
    <w:rsid w:val="004210FD"/>
    <w:rsid w:val="004237CE"/>
    <w:rsid w:val="0042601D"/>
    <w:rsid w:val="00426BFA"/>
    <w:rsid w:val="00427AD1"/>
    <w:rsid w:val="00430042"/>
    <w:rsid w:val="00432DCF"/>
    <w:rsid w:val="004363D2"/>
    <w:rsid w:val="00436D32"/>
    <w:rsid w:val="004370EA"/>
    <w:rsid w:val="004419DA"/>
    <w:rsid w:val="004420EF"/>
    <w:rsid w:val="00443F93"/>
    <w:rsid w:val="00444413"/>
    <w:rsid w:val="004474B8"/>
    <w:rsid w:val="004519CD"/>
    <w:rsid w:val="004539B4"/>
    <w:rsid w:val="00454C44"/>
    <w:rsid w:val="004565B8"/>
    <w:rsid w:val="004569FE"/>
    <w:rsid w:val="00457667"/>
    <w:rsid w:val="00461719"/>
    <w:rsid w:val="004639DE"/>
    <w:rsid w:val="00463D3C"/>
    <w:rsid w:val="00465972"/>
    <w:rsid w:val="00465BA2"/>
    <w:rsid w:val="00473031"/>
    <w:rsid w:val="00474305"/>
    <w:rsid w:val="004745A2"/>
    <w:rsid w:val="0047652D"/>
    <w:rsid w:val="0047737A"/>
    <w:rsid w:val="004819EE"/>
    <w:rsid w:val="00482C13"/>
    <w:rsid w:val="00483A19"/>
    <w:rsid w:val="00483C27"/>
    <w:rsid w:val="00485EB8"/>
    <w:rsid w:val="00491298"/>
    <w:rsid w:val="0049256C"/>
    <w:rsid w:val="0049277C"/>
    <w:rsid w:val="004943A6"/>
    <w:rsid w:val="004944E6"/>
    <w:rsid w:val="00497AB9"/>
    <w:rsid w:val="00497DAE"/>
    <w:rsid w:val="004A140E"/>
    <w:rsid w:val="004A231E"/>
    <w:rsid w:val="004A60B7"/>
    <w:rsid w:val="004B0D1B"/>
    <w:rsid w:val="004B167F"/>
    <w:rsid w:val="004B3027"/>
    <w:rsid w:val="004B4629"/>
    <w:rsid w:val="004B4A60"/>
    <w:rsid w:val="004B7394"/>
    <w:rsid w:val="004C19D7"/>
    <w:rsid w:val="004C1F84"/>
    <w:rsid w:val="004C6B9C"/>
    <w:rsid w:val="004D1414"/>
    <w:rsid w:val="004D2D1D"/>
    <w:rsid w:val="004D30AD"/>
    <w:rsid w:val="004D3F15"/>
    <w:rsid w:val="004D4CF1"/>
    <w:rsid w:val="004D5EEB"/>
    <w:rsid w:val="004D7C22"/>
    <w:rsid w:val="004E0CE7"/>
    <w:rsid w:val="004E1484"/>
    <w:rsid w:val="004E4C27"/>
    <w:rsid w:val="004E7DB9"/>
    <w:rsid w:val="004F0359"/>
    <w:rsid w:val="004F1849"/>
    <w:rsid w:val="004F21D0"/>
    <w:rsid w:val="004F31E2"/>
    <w:rsid w:val="004F3439"/>
    <w:rsid w:val="004F610F"/>
    <w:rsid w:val="004F62A7"/>
    <w:rsid w:val="00500C53"/>
    <w:rsid w:val="0050312D"/>
    <w:rsid w:val="00503535"/>
    <w:rsid w:val="0050364D"/>
    <w:rsid w:val="005052D8"/>
    <w:rsid w:val="00506FAF"/>
    <w:rsid w:val="00507CA6"/>
    <w:rsid w:val="00507DBD"/>
    <w:rsid w:val="00510241"/>
    <w:rsid w:val="00510310"/>
    <w:rsid w:val="005134BB"/>
    <w:rsid w:val="00513D47"/>
    <w:rsid w:val="00514474"/>
    <w:rsid w:val="005168A5"/>
    <w:rsid w:val="00516986"/>
    <w:rsid w:val="00520F0B"/>
    <w:rsid w:val="00521411"/>
    <w:rsid w:val="00521DD6"/>
    <w:rsid w:val="00527DCD"/>
    <w:rsid w:val="00527EB7"/>
    <w:rsid w:val="00530A13"/>
    <w:rsid w:val="00531748"/>
    <w:rsid w:val="00531F57"/>
    <w:rsid w:val="00532787"/>
    <w:rsid w:val="00535F32"/>
    <w:rsid w:val="00536ACD"/>
    <w:rsid w:val="00540D3A"/>
    <w:rsid w:val="00540EEB"/>
    <w:rsid w:val="00541A95"/>
    <w:rsid w:val="00544D9A"/>
    <w:rsid w:val="00546A01"/>
    <w:rsid w:val="00546C89"/>
    <w:rsid w:val="00555090"/>
    <w:rsid w:val="0055696A"/>
    <w:rsid w:val="00557DFB"/>
    <w:rsid w:val="00566018"/>
    <w:rsid w:val="00566BE4"/>
    <w:rsid w:val="00567B9B"/>
    <w:rsid w:val="00567D37"/>
    <w:rsid w:val="00571172"/>
    <w:rsid w:val="00575C17"/>
    <w:rsid w:val="00577155"/>
    <w:rsid w:val="00577B0C"/>
    <w:rsid w:val="00577E46"/>
    <w:rsid w:val="00583605"/>
    <w:rsid w:val="0058488E"/>
    <w:rsid w:val="00584A0F"/>
    <w:rsid w:val="00584D80"/>
    <w:rsid w:val="00585E4A"/>
    <w:rsid w:val="005905D2"/>
    <w:rsid w:val="00593729"/>
    <w:rsid w:val="0059410C"/>
    <w:rsid w:val="00597B7A"/>
    <w:rsid w:val="005A0EFC"/>
    <w:rsid w:val="005A3AB0"/>
    <w:rsid w:val="005B0738"/>
    <w:rsid w:val="005B10F1"/>
    <w:rsid w:val="005B33FE"/>
    <w:rsid w:val="005B5679"/>
    <w:rsid w:val="005C1D37"/>
    <w:rsid w:val="005C5D80"/>
    <w:rsid w:val="005C7BD6"/>
    <w:rsid w:val="005D0FCB"/>
    <w:rsid w:val="005D1B4D"/>
    <w:rsid w:val="005D2503"/>
    <w:rsid w:val="005D37DB"/>
    <w:rsid w:val="005D4FE5"/>
    <w:rsid w:val="005D6929"/>
    <w:rsid w:val="005D78C4"/>
    <w:rsid w:val="005E0B03"/>
    <w:rsid w:val="005E1D44"/>
    <w:rsid w:val="005E1F3D"/>
    <w:rsid w:val="005E2BFC"/>
    <w:rsid w:val="005E40E5"/>
    <w:rsid w:val="005F160C"/>
    <w:rsid w:val="005F1D33"/>
    <w:rsid w:val="005F2A40"/>
    <w:rsid w:val="005F461A"/>
    <w:rsid w:val="005F4B4B"/>
    <w:rsid w:val="005F69C1"/>
    <w:rsid w:val="00601D5D"/>
    <w:rsid w:val="00601E7E"/>
    <w:rsid w:val="0060452E"/>
    <w:rsid w:val="00604F97"/>
    <w:rsid w:val="00606639"/>
    <w:rsid w:val="00606E7F"/>
    <w:rsid w:val="00610169"/>
    <w:rsid w:val="00611647"/>
    <w:rsid w:val="00613A93"/>
    <w:rsid w:val="006149BB"/>
    <w:rsid w:val="00615CAA"/>
    <w:rsid w:val="00617B0C"/>
    <w:rsid w:val="006218C3"/>
    <w:rsid w:val="006228BA"/>
    <w:rsid w:val="00622F15"/>
    <w:rsid w:val="00625BA1"/>
    <w:rsid w:val="00625ECB"/>
    <w:rsid w:val="00627864"/>
    <w:rsid w:val="0063059C"/>
    <w:rsid w:val="00631DEF"/>
    <w:rsid w:val="006325EB"/>
    <w:rsid w:val="00632BFD"/>
    <w:rsid w:val="00633EEB"/>
    <w:rsid w:val="00635243"/>
    <w:rsid w:val="0064034D"/>
    <w:rsid w:val="0064359F"/>
    <w:rsid w:val="00645126"/>
    <w:rsid w:val="00645B88"/>
    <w:rsid w:val="00650162"/>
    <w:rsid w:val="00655095"/>
    <w:rsid w:val="00657BBF"/>
    <w:rsid w:val="006606C8"/>
    <w:rsid w:val="00665BE7"/>
    <w:rsid w:val="00671CE4"/>
    <w:rsid w:val="00672905"/>
    <w:rsid w:val="0067571F"/>
    <w:rsid w:val="00675D07"/>
    <w:rsid w:val="006773EA"/>
    <w:rsid w:val="006826FF"/>
    <w:rsid w:val="00684B07"/>
    <w:rsid w:val="00686D4A"/>
    <w:rsid w:val="00690F85"/>
    <w:rsid w:val="00691AF9"/>
    <w:rsid w:val="00696475"/>
    <w:rsid w:val="00697854"/>
    <w:rsid w:val="006A094B"/>
    <w:rsid w:val="006A0A48"/>
    <w:rsid w:val="006A1087"/>
    <w:rsid w:val="006A1456"/>
    <w:rsid w:val="006A1A3D"/>
    <w:rsid w:val="006A333E"/>
    <w:rsid w:val="006A3D08"/>
    <w:rsid w:val="006A681C"/>
    <w:rsid w:val="006B06D2"/>
    <w:rsid w:val="006B15E8"/>
    <w:rsid w:val="006B2897"/>
    <w:rsid w:val="006B3154"/>
    <w:rsid w:val="006B361E"/>
    <w:rsid w:val="006B7B1B"/>
    <w:rsid w:val="006C3276"/>
    <w:rsid w:val="006C34EE"/>
    <w:rsid w:val="006C44C8"/>
    <w:rsid w:val="006C7518"/>
    <w:rsid w:val="006D0058"/>
    <w:rsid w:val="006D01C5"/>
    <w:rsid w:val="006D6B40"/>
    <w:rsid w:val="006E16BC"/>
    <w:rsid w:val="006E2714"/>
    <w:rsid w:val="006E2C57"/>
    <w:rsid w:val="006E2E4C"/>
    <w:rsid w:val="006E394F"/>
    <w:rsid w:val="006F2099"/>
    <w:rsid w:val="006F26A2"/>
    <w:rsid w:val="006F2EED"/>
    <w:rsid w:val="006F539F"/>
    <w:rsid w:val="00700311"/>
    <w:rsid w:val="00700C6E"/>
    <w:rsid w:val="00701FC1"/>
    <w:rsid w:val="0070430F"/>
    <w:rsid w:val="00704362"/>
    <w:rsid w:val="00704E7B"/>
    <w:rsid w:val="00706713"/>
    <w:rsid w:val="00711BF3"/>
    <w:rsid w:val="007137D1"/>
    <w:rsid w:val="007148AB"/>
    <w:rsid w:val="00715AC7"/>
    <w:rsid w:val="00715ACE"/>
    <w:rsid w:val="007211DE"/>
    <w:rsid w:val="00721480"/>
    <w:rsid w:val="00725BC9"/>
    <w:rsid w:val="00725FFE"/>
    <w:rsid w:val="007274C9"/>
    <w:rsid w:val="0072752D"/>
    <w:rsid w:val="00730025"/>
    <w:rsid w:val="007316C8"/>
    <w:rsid w:val="00731D7C"/>
    <w:rsid w:val="00734692"/>
    <w:rsid w:val="00735AA6"/>
    <w:rsid w:val="0073779F"/>
    <w:rsid w:val="00737906"/>
    <w:rsid w:val="00737F2E"/>
    <w:rsid w:val="00742DFB"/>
    <w:rsid w:val="00746031"/>
    <w:rsid w:val="00746DF7"/>
    <w:rsid w:val="00746EF7"/>
    <w:rsid w:val="007477A4"/>
    <w:rsid w:val="00752708"/>
    <w:rsid w:val="0075505D"/>
    <w:rsid w:val="0075509E"/>
    <w:rsid w:val="007578D8"/>
    <w:rsid w:val="00757C99"/>
    <w:rsid w:val="00760BAD"/>
    <w:rsid w:val="007630F6"/>
    <w:rsid w:val="0076430B"/>
    <w:rsid w:val="007654F0"/>
    <w:rsid w:val="00765E3F"/>
    <w:rsid w:val="00772670"/>
    <w:rsid w:val="007741AB"/>
    <w:rsid w:val="007802B6"/>
    <w:rsid w:val="00781358"/>
    <w:rsid w:val="00783184"/>
    <w:rsid w:val="00785A97"/>
    <w:rsid w:val="00785DB2"/>
    <w:rsid w:val="0078677A"/>
    <w:rsid w:val="00786786"/>
    <w:rsid w:val="00790F10"/>
    <w:rsid w:val="00791222"/>
    <w:rsid w:val="00793747"/>
    <w:rsid w:val="007946EB"/>
    <w:rsid w:val="00795008"/>
    <w:rsid w:val="00795E5E"/>
    <w:rsid w:val="00796065"/>
    <w:rsid w:val="007972C4"/>
    <w:rsid w:val="007A7641"/>
    <w:rsid w:val="007B07E1"/>
    <w:rsid w:val="007B3693"/>
    <w:rsid w:val="007B3B14"/>
    <w:rsid w:val="007B4C72"/>
    <w:rsid w:val="007C100C"/>
    <w:rsid w:val="007C11D8"/>
    <w:rsid w:val="007C1268"/>
    <w:rsid w:val="007C32E4"/>
    <w:rsid w:val="007C32ED"/>
    <w:rsid w:val="007C58E6"/>
    <w:rsid w:val="007C72A5"/>
    <w:rsid w:val="007C7481"/>
    <w:rsid w:val="007D54CF"/>
    <w:rsid w:val="007D69CD"/>
    <w:rsid w:val="007D7106"/>
    <w:rsid w:val="007E1504"/>
    <w:rsid w:val="007E2008"/>
    <w:rsid w:val="007E29B7"/>
    <w:rsid w:val="007E340B"/>
    <w:rsid w:val="007E4D96"/>
    <w:rsid w:val="007E6AE3"/>
    <w:rsid w:val="007E71E8"/>
    <w:rsid w:val="007F1576"/>
    <w:rsid w:val="007F2C51"/>
    <w:rsid w:val="007F32EB"/>
    <w:rsid w:val="007F392C"/>
    <w:rsid w:val="00800B3B"/>
    <w:rsid w:val="00802A80"/>
    <w:rsid w:val="0080341C"/>
    <w:rsid w:val="0080355D"/>
    <w:rsid w:val="0080375A"/>
    <w:rsid w:val="008038DA"/>
    <w:rsid w:val="008079A9"/>
    <w:rsid w:val="00810AA1"/>
    <w:rsid w:val="00811A2B"/>
    <w:rsid w:val="00811CAD"/>
    <w:rsid w:val="0081202F"/>
    <w:rsid w:val="00816472"/>
    <w:rsid w:val="00817259"/>
    <w:rsid w:val="0082146A"/>
    <w:rsid w:val="00821D2E"/>
    <w:rsid w:val="00823C41"/>
    <w:rsid w:val="00824797"/>
    <w:rsid w:val="00827763"/>
    <w:rsid w:val="0083113D"/>
    <w:rsid w:val="00832C18"/>
    <w:rsid w:val="00836784"/>
    <w:rsid w:val="00836A5A"/>
    <w:rsid w:val="00836FE4"/>
    <w:rsid w:val="00841D6C"/>
    <w:rsid w:val="008426C1"/>
    <w:rsid w:val="00844D85"/>
    <w:rsid w:val="0084506F"/>
    <w:rsid w:val="008464B0"/>
    <w:rsid w:val="00846E37"/>
    <w:rsid w:val="00846EA7"/>
    <w:rsid w:val="00850963"/>
    <w:rsid w:val="00851472"/>
    <w:rsid w:val="00851BFB"/>
    <w:rsid w:val="008549E9"/>
    <w:rsid w:val="00854BD0"/>
    <w:rsid w:val="00856D16"/>
    <w:rsid w:val="008578A0"/>
    <w:rsid w:val="00862C48"/>
    <w:rsid w:val="00863B80"/>
    <w:rsid w:val="00863C53"/>
    <w:rsid w:val="00867495"/>
    <w:rsid w:val="00867730"/>
    <w:rsid w:val="00870846"/>
    <w:rsid w:val="008723A0"/>
    <w:rsid w:val="00872781"/>
    <w:rsid w:val="00872B28"/>
    <w:rsid w:val="00872D37"/>
    <w:rsid w:val="0087530C"/>
    <w:rsid w:val="0087672C"/>
    <w:rsid w:val="008771DD"/>
    <w:rsid w:val="008801DE"/>
    <w:rsid w:val="00884501"/>
    <w:rsid w:val="0088474E"/>
    <w:rsid w:val="00885454"/>
    <w:rsid w:val="00885636"/>
    <w:rsid w:val="008873AB"/>
    <w:rsid w:val="008873B9"/>
    <w:rsid w:val="00887530"/>
    <w:rsid w:val="008875B0"/>
    <w:rsid w:val="00890429"/>
    <w:rsid w:val="00892683"/>
    <w:rsid w:val="00894E79"/>
    <w:rsid w:val="00896897"/>
    <w:rsid w:val="0089764B"/>
    <w:rsid w:val="008A0D4A"/>
    <w:rsid w:val="008A0DC4"/>
    <w:rsid w:val="008A2975"/>
    <w:rsid w:val="008A2D35"/>
    <w:rsid w:val="008A425D"/>
    <w:rsid w:val="008A4A5C"/>
    <w:rsid w:val="008A73B2"/>
    <w:rsid w:val="008A765A"/>
    <w:rsid w:val="008A7817"/>
    <w:rsid w:val="008B18FB"/>
    <w:rsid w:val="008B226F"/>
    <w:rsid w:val="008B296A"/>
    <w:rsid w:val="008B3B63"/>
    <w:rsid w:val="008B56DB"/>
    <w:rsid w:val="008B674D"/>
    <w:rsid w:val="008B7482"/>
    <w:rsid w:val="008B78AE"/>
    <w:rsid w:val="008C20ED"/>
    <w:rsid w:val="008C2C3D"/>
    <w:rsid w:val="008C78E3"/>
    <w:rsid w:val="008D2544"/>
    <w:rsid w:val="008D2C53"/>
    <w:rsid w:val="008D310C"/>
    <w:rsid w:val="008D39F7"/>
    <w:rsid w:val="008D49F4"/>
    <w:rsid w:val="008D5388"/>
    <w:rsid w:val="008D5E62"/>
    <w:rsid w:val="008D692E"/>
    <w:rsid w:val="008D6D99"/>
    <w:rsid w:val="008E05DF"/>
    <w:rsid w:val="008E0C63"/>
    <w:rsid w:val="008E11F3"/>
    <w:rsid w:val="008E3F67"/>
    <w:rsid w:val="008E43DE"/>
    <w:rsid w:val="008E4EE4"/>
    <w:rsid w:val="008E5477"/>
    <w:rsid w:val="008F3C09"/>
    <w:rsid w:val="008F3D4B"/>
    <w:rsid w:val="008F584F"/>
    <w:rsid w:val="008F77BA"/>
    <w:rsid w:val="008F7BCD"/>
    <w:rsid w:val="0090030A"/>
    <w:rsid w:val="009028AE"/>
    <w:rsid w:val="0090387B"/>
    <w:rsid w:val="00905961"/>
    <w:rsid w:val="00911995"/>
    <w:rsid w:val="00915DF2"/>
    <w:rsid w:val="00916065"/>
    <w:rsid w:val="00916AB4"/>
    <w:rsid w:val="00917AF2"/>
    <w:rsid w:val="00921EE4"/>
    <w:rsid w:val="00923754"/>
    <w:rsid w:val="00924B47"/>
    <w:rsid w:val="00925565"/>
    <w:rsid w:val="0092774F"/>
    <w:rsid w:val="00927D4F"/>
    <w:rsid w:val="00930173"/>
    <w:rsid w:val="00930683"/>
    <w:rsid w:val="00931499"/>
    <w:rsid w:val="009337C0"/>
    <w:rsid w:val="009375D8"/>
    <w:rsid w:val="00937BC9"/>
    <w:rsid w:val="00941735"/>
    <w:rsid w:val="00942056"/>
    <w:rsid w:val="0094290F"/>
    <w:rsid w:val="0094322C"/>
    <w:rsid w:val="0094350F"/>
    <w:rsid w:val="00943A6E"/>
    <w:rsid w:val="0094769A"/>
    <w:rsid w:val="009476CA"/>
    <w:rsid w:val="00947EE7"/>
    <w:rsid w:val="00953154"/>
    <w:rsid w:val="0095471D"/>
    <w:rsid w:val="00955E22"/>
    <w:rsid w:val="00955FCB"/>
    <w:rsid w:val="0095682D"/>
    <w:rsid w:val="00957AB1"/>
    <w:rsid w:val="00957E62"/>
    <w:rsid w:val="00960A25"/>
    <w:rsid w:val="009614BD"/>
    <w:rsid w:val="00961CB2"/>
    <w:rsid w:val="009641D9"/>
    <w:rsid w:val="009642B4"/>
    <w:rsid w:val="009649AD"/>
    <w:rsid w:val="00966DDC"/>
    <w:rsid w:val="00974D02"/>
    <w:rsid w:val="00976498"/>
    <w:rsid w:val="0097717A"/>
    <w:rsid w:val="0097789C"/>
    <w:rsid w:val="00980EAF"/>
    <w:rsid w:val="00982A52"/>
    <w:rsid w:val="00982F32"/>
    <w:rsid w:val="00983702"/>
    <w:rsid w:val="009838F3"/>
    <w:rsid w:val="009849A0"/>
    <w:rsid w:val="00990B84"/>
    <w:rsid w:val="00992BBD"/>
    <w:rsid w:val="009936A2"/>
    <w:rsid w:val="00994468"/>
    <w:rsid w:val="0099479B"/>
    <w:rsid w:val="00996027"/>
    <w:rsid w:val="009A20C1"/>
    <w:rsid w:val="009A237F"/>
    <w:rsid w:val="009A2D76"/>
    <w:rsid w:val="009A5632"/>
    <w:rsid w:val="009B0148"/>
    <w:rsid w:val="009B1234"/>
    <w:rsid w:val="009B28A1"/>
    <w:rsid w:val="009B52A8"/>
    <w:rsid w:val="009B6360"/>
    <w:rsid w:val="009B6E53"/>
    <w:rsid w:val="009B70FA"/>
    <w:rsid w:val="009C0542"/>
    <w:rsid w:val="009C3830"/>
    <w:rsid w:val="009C71BB"/>
    <w:rsid w:val="009D0F13"/>
    <w:rsid w:val="009D1357"/>
    <w:rsid w:val="009D1BE6"/>
    <w:rsid w:val="009D1E29"/>
    <w:rsid w:val="009D3CF6"/>
    <w:rsid w:val="009D4E2E"/>
    <w:rsid w:val="009D5FB5"/>
    <w:rsid w:val="009D750A"/>
    <w:rsid w:val="009E02B2"/>
    <w:rsid w:val="009E2590"/>
    <w:rsid w:val="009E5073"/>
    <w:rsid w:val="009F0AE9"/>
    <w:rsid w:val="009F0C98"/>
    <w:rsid w:val="009F0F6D"/>
    <w:rsid w:val="009F4589"/>
    <w:rsid w:val="009F50AC"/>
    <w:rsid w:val="009F557A"/>
    <w:rsid w:val="009F7228"/>
    <w:rsid w:val="00A026CF"/>
    <w:rsid w:val="00A02730"/>
    <w:rsid w:val="00A0362F"/>
    <w:rsid w:val="00A03DB2"/>
    <w:rsid w:val="00A05FE4"/>
    <w:rsid w:val="00A072DB"/>
    <w:rsid w:val="00A07E07"/>
    <w:rsid w:val="00A10A68"/>
    <w:rsid w:val="00A11573"/>
    <w:rsid w:val="00A11B6B"/>
    <w:rsid w:val="00A15881"/>
    <w:rsid w:val="00A15C55"/>
    <w:rsid w:val="00A17C5A"/>
    <w:rsid w:val="00A216F8"/>
    <w:rsid w:val="00A21BF1"/>
    <w:rsid w:val="00A23415"/>
    <w:rsid w:val="00A25397"/>
    <w:rsid w:val="00A26508"/>
    <w:rsid w:val="00A31E0E"/>
    <w:rsid w:val="00A32162"/>
    <w:rsid w:val="00A33D79"/>
    <w:rsid w:val="00A351FE"/>
    <w:rsid w:val="00A3536A"/>
    <w:rsid w:val="00A40799"/>
    <w:rsid w:val="00A44EC0"/>
    <w:rsid w:val="00A50308"/>
    <w:rsid w:val="00A52EF3"/>
    <w:rsid w:val="00A62DD1"/>
    <w:rsid w:val="00A643DD"/>
    <w:rsid w:val="00A64766"/>
    <w:rsid w:val="00A65C73"/>
    <w:rsid w:val="00A66B4A"/>
    <w:rsid w:val="00A67585"/>
    <w:rsid w:val="00A70E91"/>
    <w:rsid w:val="00A72683"/>
    <w:rsid w:val="00A728FD"/>
    <w:rsid w:val="00A73C9A"/>
    <w:rsid w:val="00A74422"/>
    <w:rsid w:val="00A77706"/>
    <w:rsid w:val="00A8217B"/>
    <w:rsid w:val="00A82207"/>
    <w:rsid w:val="00A83B66"/>
    <w:rsid w:val="00A83F1F"/>
    <w:rsid w:val="00A84A4D"/>
    <w:rsid w:val="00A865BD"/>
    <w:rsid w:val="00A87C50"/>
    <w:rsid w:val="00A9062B"/>
    <w:rsid w:val="00A91337"/>
    <w:rsid w:val="00A93432"/>
    <w:rsid w:val="00A93813"/>
    <w:rsid w:val="00A974F2"/>
    <w:rsid w:val="00AA1A8C"/>
    <w:rsid w:val="00AA1EAD"/>
    <w:rsid w:val="00AA2FA6"/>
    <w:rsid w:val="00AA5797"/>
    <w:rsid w:val="00AA5F41"/>
    <w:rsid w:val="00AA78B2"/>
    <w:rsid w:val="00AB2128"/>
    <w:rsid w:val="00AB3154"/>
    <w:rsid w:val="00AB6034"/>
    <w:rsid w:val="00AB683D"/>
    <w:rsid w:val="00AB7AA5"/>
    <w:rsid w:val="00AC1600"/>
    <w:rsid w:val="00AC2DD4"/>
    <w:rsid w:val="00AC2E23"/>
    <w:rsid w:val="00AC5270"/>
    <w:rsid w:val="00AD53F9"/>
    <w:rsid w:val="00AD70BF"/>
    <w:rsid w:val="00AD7E06"/>
    <w:rsid w:val="00AE05AE"/>
    <w:rsid w:val="00AE2236"/>
    <w:rsid w:val="00AE4C92"/>
    <w:rsid w:val="00AE56E0"/>
    <w:rsid w:val="00AE60D7"/>
    <w:rsid w:val="00AE6EB3"/>
    <w:rsid w:val="00AE7879"/>
    <w:rsid w:val="00AF0777"/>
    <w:rsid w:val="00AF2460"/>
    <w:rsid w:val="00AF3118"/>
    <w:rsid w:val="00B002A4"/>
    <w:rsid w:val="00B05354"/>
    <w:rsid w:val="00B06C66"/>
    <w:rsid w:val="00B1023D"/>
    <w:rsid w:val="00B122E9"/>
    <w:rsid w:val="00B20AF6"/>
    <w:rsid w:val="00B22882"/>
    <w:rsid w:val="00B2357F"/>
    <w:rsid w:val="00B23A63"/>
    <w:rsid w:val="00B2522E"/>
    <w:rsid w:val="00B269F6"/>
    <w:rsid w:val="00B325ED"/>
    <w:rsid w:val="00B3275A"/>
    <w:rsid w:val="00B3388D"/>
    <w:rsid w:val="00B33CF9"/>
    <w:rsid w:val="00B34EF6"/>
    <w:rsid w:val="00B42150"/>
    <w:rsid w:val="00B42B86"/>
    <w:rsid w:val="00B43976"/>
    <w:rsid w:val="00B47E33"/>
    <w:rsid w:val="00B50423"/>
    <w:rsid w:val="00B5070E"/>
    <w:rsid w:val="00B51A76"/>
    <w:rsid w:val="00B52E58"/>
    <w:rsid w:val="00B53001"/>
    <w:rsid w:val="00B550A9"/>
    <w:rsid w:val="00B561A3"/>
    <w:rsid w:val="00B626BC"/>
    <w:rsid w:val="00B62B5E"/>
    <w:rsid w:val="00B63CD2"/>
    <w:rsid w:val="00B64A4B"/>
    <w:rsid w:val="00B64E67"/>
    <w:rsid w:val="00B65A55"/>
    <w:rsid w:val="00B6718B"/>
    <w:rsid w:val="00B675EA"/>
    <w:rsid w:val="00B70E5B"/>
    <w:rsid w:val="00B717A9"/>
    <w:rsid w:val="00B71E82"/>
    <w:rsid w:val="00B7213C"/>
    <w:rsid w:val="00B7246E"/>
    <w:rsid w:val="00B81C20"/>
    <w:rsid w:val="00B8402E"/>
    <w:rsid w:val="00B84A22"/>
    <w:rsid w:val="00B91D9F"/>
    <w:rsid w:val="00B92CA6"/>
    <w:rsid w:val="00B962ED"/>
    <w:rsid w:val="00BA09B0"/>
    <w:rsid w:val="00BA5040"/>
    <w:rsid w:val="00BA5278"/>
    <w:rsid w:val="00BA748F"/>
    <w:rsid w:val="00BB27B5"/>
    <w:rsid w:val="00BB27D6"/>
    <w:rsid w:val="00BB509E"/>
    <w:rsid w:val="00BB54A2"/>
    <w:rsid w:val="00BC036E"/>
    <w:rsid w:val="00BC1B88"/>
    <w:rsid w:val="00BC2129"/>
    <w:rsid w:val="00BC4DB0"/>
    <w:rsid w:val="00BC7F1D"/>
    <w:rsid w:val="00BD0B7B"/>
    <w:rsid w:val="00BD515D"/>
    <w:rsid w:val="00BD5853"/>
    <w:rsid w:val="00BD6249"/>
    <w:rsid w:val="00BE39E8"/>
    <w:rsid w:val="00BE5783"/>
    <w:rsid w:val="00BE6326"/>
    <w:rsid w:val="00BE657E"/>
    <w:rsid w:val="00BF11B2"/>
    <w:rsid w:val="00BF1B35"/>
    <w:rsid w:val="00BF2541"/>
    <w:rsid w:val="00BF3E92"/>
    <w:rsid w:val="00BF5860"/>
    <w:rsid w:val="00C0027B"/>
    <w:rsid w:val="00C0320B"/>
    <w:rsid w:val="00C03AF8"/>
    <w:rsid w:val="00C03C66"/>
    <w:rsid w:val="00C042D2"/>
    <w:rsid w:val="00C10063"/>
    <w:rsid w:val="00C13D11"/>
    <w:rsid w:val="00C2513A"/>
    <w:rsid w:val="00C25388"/>
    <w:rsid w:val="00C26294"/>
    <w:rsid w:val="00C265E0"/>
    <w:rsid w:val="00C30A22"/>
    <w:rsid w:val="00C31534"/>
    <w:rsid w:val="00C3465A"/>
    <w:rsid w:val="00C4450E"/>
    <w:rsid w:val="00C44FED"/>
    <w:rsid w:val="00C45F13"/>
    <w:rsid w:val="00C464C7"/>
    <w:rsid w:val="00C473B5"/>
    <w:rsid w:val="00C50599"/>
    <w:rsid w:val="00C53C90"/>
    <w:rsid w:val="00C54824"/>
    <w:rsid w:val="00C56063"/>
    <w:rsid w:val="00C574BF"/>
    <w:rsid w:val="00C62C5C"/>
    <w:rsid w:val="00C6718B"/>
    <w:rsid w:val="00C739DF"/>
    <w:rsid w:val="00C7696C"/>
    <w:rsid w:val="00C77F0C"/>
    <w:rsid w:val="00C840FA"/>
    <w:rsid w:val="00C86803"/>
    <w:rsid w:val="00C86C0B"/>
    <w:rsid w:val="00C873D4"/>
    <w:rsid w:val="00C94066"/>
    <w:rsid w:val="00C94FDA"/>
    <w:rsid w:val="00C95A93"/>
    <w:rsid w:val="00C96093"/>
    <w:rsid w:val="00C97099"/>
    <w:rsid w:val="00C97609"/>
    <w:rsid w:val="00CA4494"/>
    <w:rsid w:val="00CA6680"/>
    <w:rsid w:val="00CA7961"/>
    <w:rsid w:val="00CB167A"/>
    <w:rsid w:val="00CB1D28"/>
    <w:rsid w:val="00CB303B"/>
    <w:rsid w:val="00CB6E8A"/>
    <w:rsid w:val="00CC214F"/>
    <w:rsid w:val="00CC2D68"/>
    <w:rsid w:val="00CC7410"/>
    <w:rsid w:val="00CD0C80"/>
    <w:rsid w:val="00CD52C7"/>
    <w:rsid w:val="00CD6D9B"/>
    <w:rsid w:val="00CE2138"/>
    <w:rsid w:val="00CE61B8"/>
    <w:rsid w:val="00CE64B0"/>
    <w:rsid w:val="00CF05EF"/>
    <w:rsid w:val="00CF0932"/>
    <w:rsid w:val="00CF32F5"/>
    <w:rsid w:val="00CF43C4"/>
    <w:rsid w:val="00CF5810"/>
    <w:rsid w:val="00CF69E0"/>
    <w:rsid w:val="00CF6BA6"/>
    <w:rsid w:val="00D01E70"/>
    <w:rsid w:val="00D024BD"/>
    <w:rsid w:val="00D035CE"/>
    <w:rsid w:val="00D03CC5"/>
    <w:rsid w:val="00D0461B"/>
    <w:rsid w:val="00D05035"/>
    <w:rsid w:val="00D056AB"/>
    <w:rsid w:val="00D05F05"/>
    <w:rsid w:val="00D07DDA"/>
    <w:rsid w:val="00D10A08"/>
    <w:rsid w:val="00D13CF2"/>
    <w:rsid w:val="00D16C8E"/>
    <w:rsid w:val="00D21292"/>
    <w:rsid w:val="00D22FBA"/>
    <w:rsid w:val="00D25855"/>
    <w:rsid w:val="00D338C3"/>
    <w:rsid w:val="00D35D63"/>
    <w:rsid w:val="00D35FD1"/>
    <w:rsid w:val="00D3624B"/>
    <w:rsid w:val="00D379E0"/>
    <w:rsid w:val="00D4037A"/>
    <w:rsid w:val="00D40599"/>
    <w:rsid w:val="00D4078A"/>
    <w:rsid w:val="00D407D6"/>
    <w:rsid w:val="00D40A63"/>
    <w:rsid w:val="00D4146C"/>
    <w:rsid w:val="00D44E08"/>
    <w:rsid w:val="00D44F02"/>
    <w:rsid w:val="00D46838"/>
    <w:rsid w:val="00D54D8F"/>
    <w:rsid w:val="00D559E0"/>
    <w:rsid w:val="00D56DE0"/>
    <w:rsid w:val="00D578C2"/>
    <w:rsid w:val="00D6003A"/>
    <w:rsid w:val="00D61151"/>
    <w:rsid w:val="00D61FB0"/>
    <w:rsid w:val="00D63500"/>
    <w:rsid w:val="00D64116"/>
    <w:rsid w:val="00D65466"/>
    <w:rsid w:val="00D66CDF"/>
    <w:rsid w:val="00D72718"/>
    <w:rsid w:val="00D747A8"/>
    <w:rsid w:val="00D74911"/>
    <w:rsid w:val="00D84AA2"/>
    <w:rsid w:val="00D857D0"/>
    <w:rsid w:val="00D858BA"/>
    <w:rsid w:val="00D870F9"/>
    <w:rsid w:val="00D87B8A"/>
    <w:rsid w:val="00D9170E"/>
    <w:rsid w:val="00DA305B"/>
    <w:rsid w:val="00DA6699"/>
    <w:rsid w:val="00DA6B67"/>
    <w:rsid w:val="00DA6F41"/>
    <w:rsid w:val="00DB0FC6"/>
    <w:rsid w:val="00DB6954"/>
    <w:rsid w:val="00DB7757"/>
    <w:rsid w:val="00DC0BA6"/>
    <w:rsid w:val="00DC1C88"/>
    <w:rsid w:val="00DC34E6"/>
    <w:rsid w:val="00DC42D7"/>
    <w:rsid w:val="00DC47D9"/>
    <w:rsid w:val="00DC4BC5"/>
    <w:rsid w:val="00DD0AEF"/>
    <w:rsid w:val="00DD1722"/>
    <w:rsid w:val="00DD2B14"/>
    <w:rsid w:val="00DD2F14"/>
    <w:rsid w:val="00DD37A7"/>
    <w:rsid w:val="00DD6B5A"/>
    <w:rsid w:val="00DD7B60"/>
    <w:rsid w:val="00DE0BAB"/>
    <w:rsid w:val="00DE12F1"/>
    <w:rsid w:val="00DE18D9"/>
    <w:rsid w:val="00DE2A87"/>
    <w:rsid w:val="00DE3110"/>
    <w:rsid w:val="00DE76F5"/>
    <w:rsid w:val="00DE7CA6"/>
    <w:rsid w:val="00DF5501"/>
    <w:rsid w:val="00DF5EC3"/>
    <w:rsid w:val="00DF6528"/>
    <w:rsid w:val="00E0269F"/>
    <w:rsid w:val="00E0675D"/>
    <w:rsid w:val="00E067B0"/>
    <w:rsid w:val="00E07B65"/>
    <w:rsid w:val="00E11449"/>
    <w:rsid w:val="00E12E3F"/>
    <w:rsid w:val="00E14166"/>
    <w:rsid w:val="00E1417E"/>
    <w:rsid w:val="00E147B6"/>
    <w:rsid w:val="00E21FC8"/>
    <w:rsid w:val="00E22094"/>
    <w:rsid w:val="00E23C0E"/>
    <w:rsid w:val="00E25CAB"/>
    <w:rsid w:val="00E263AA"/>
    <w:rsid w:val="00E26CDD"/>
    <w:rsid w:val="00E27AB5"/>
    <w:rsid w:val="00E30BD4"/>
    <w:rsid w:val="00E31A8B"/>
    <w:rsid w:val="00E33FAC"/>
    <w:rsid w:val="00E44544"/>
    <w:rsid w:val="00E46F10"/>
    <w:rsid w:val="00E56473"/>
    <w:rsid w:val="00E57BBC"/>
    <w:rsid w:val="00E65989"/>
    <w:rsid w:val="00E67290"/>
    <w:rsid w:val="00E67CF0"/>
    <w:rsid w:val="00E7006D"/>
    <w:rsid w:val="00E7145A"/>
    <w:rsid w:val="00E72780"/>
    <w:rsid w:val="00E742CB"/>
    <w:rsid w:val="00E747B6"/>
    <w:rsid w:val="00E76ADD"/>
    <w:rsid w:val="00E80813"/>
    <w:rsid w:val="00E80AF2"/>
    <w:rsid w:val="00E812AA"/>
    <w:rsid w:val="00E81F49"/>
    <w:rsid w:val="00E8638C"/>
    <w:rsid w:val="00E8744E"/>
    <w:rsid w:val="00E90829"/>
    <w:rsid w:val="00E91E69"/>
    <w:rsid w:val="00E9204C"/>
    <w:rsid w:val="00E95AA8"/>
    <w:rsid w:val="00E9661E"/>
    <w:rsid w:val="00E96E43"/>
    <w:rsid w:val="00E97D19"/>
    <w:rsid w:val="00EA0106"/>
    <w:rsid w:val="00EA0F0A"/>
    <w:rsid w:val="00EA2315"/>
    <w:rsid w:val="00EA29B1"/>
    <w:rsid w:val="00EA4B0C"/>
    <w:rsid w:val="00EA6821"/>
    <w:rsid w:val="00EB2B46"/>
    <w:rsid w:val="00EC18DF"/>
    <w:rsid w:val="00EC1C70"/>
    <w:rsid w:val="00EC1E0D"/>
    <w:rsid w:val="00EC1ECB"/>
    <w:rsid w:val="00EC3A52"/>
    <w:rsid w:val="00EC3C49"/>
    <w:rsid w:val="00EC656A"/>
    <w:rsid w:val="00ED1602"/>
    <w:rsid w:val="00ED195A"/>
    <w:rsid w:val="00EE0EE6"/>
    <w:rsid w:val="00EE48B5"/>
    <w:rsid w:val="00EE4A65"/>
    <w:rsid w:val="00EE4B4C"/>
    <w:rsid w:val="00EE6E1E"/>
    <w:rsid w:val="00EE7007"/>
    <w:rsid w:val="00EF07E0"/>
    <w:rsid w:val="00EF3AA2"/>
    <w:rsid w:val="00EF408A"/>
    <w:rsid w:val="00F014BA"/>
    <w:rsid w:val="00F02304"/>
    <w:rsid w:val="00F0231A"/>
    <w:rsid w:val="00F03EA4"/>
    <w:rsid w:val="00F047F3"/>
    <w:rsid w:val="00F10F3F"/>
    <w:rsid w:val="00F139A1"/>
    <w:rsid w:val="00F15578"/>
    <w:rsid w:val="00F17868"/>
    <w:rsid w:val="00F240A1"/>
    <w:rsid w:val="00F24749"/>
    <w:rsid w:val="00F25795"/>
    <w:rsid w:val="00F26F1F"/>
    <w:rsid w:val="00F30094"/>
    <w:rsid w:val="00F32384"/>
    <w:rsid w:val="00F37EA8"/>
    <w:rsid w:val="00F4471D"/>
    <w:rsid w:val="00F44D86"/>
    <w:rsid w:val="00F44EB9"/>
    <w:rsid w:val="00F47638"/>
    <w:rsid w:val="00F518F0"/>
    <w:rsid w:val="00F520AD"/>
    <w:rsid w:val="00F5220D"/>
    <w:rsid w:val="00F5436D"/>
    <w:rsid w:val="00F54F42"/>
    <w:rsid w:val="00F551E9"/>
    <w:rsid w:val="00F56800"/>
    <w:rsid w:val="00F611D1"/>
    <w:rsid w:val="00F61391"/>
    <w:rsid w:val="00F61DBA"/>
    <w:rsid w:val="00F62D23"/>
    <w:rsid w:val="00F6303F"/>
    <w:rsid w:val="00F66CCD"/>
    <w:rsid w:val="00F679FE"/>
    <w:rsid w:val="00F73458"/>
    <w:rsid w:val="00F76D37"/>
    <w:rsid w:val="00F7750E"/>
    <w:rsid w:val="00F77DEC"/>
    <w:rsid w:val="00F8636D"/>
    <w:rsid w:val="00F8677E"/>
    <w:rsid w:val="00F872C3"/>
    <w:rsid w:val="00F9041C"/>
    <w:rsid w:val="00F91499"/>
    <w:rsid w:val="00F931F0"/>
    <w:rsid w:val="00F93BCF"/>
    <w:rsid w:val="00F97863"/>
    <w:rsid w:val="00FA0DD8"/>
    <w:rsid w:val="00FA25AC"/>
    <w:rsid w:val="00FA3981"/>
    <w:rsid w:val="00FA4E76"/>
    <w:rsid w:val="00FB2510"/>
    <w:rsid w:val="00FB2EEF"/>
    <w:rsid w:val="00FB319B"/>
    <w:rsid w:val="00FB6C23"/>
    <w:rsid w:val="00FB74AD"/>
    <w:rsid w:val="00FB7D47"/>
    <w:rsid w:val="00FC0DF9"/>
    <w:rsid w:val="00FC2625"/>
    <w:rsid w:val="00FC3F12"/>
    <w:rsid w:val="00FC4AA2"/>
    <w:rsid w:val="00FC58CB"/>
    <w:rsid w:val="00FC7783"/>
    <w:rsid w:val="00FC7B02"/>
    <w:rsid w:val="00FD2630"/>
    <w:rsid w:val="00FD273C"/>
    <w:rsid w:val="00FD37D1"/>
    <w:rsid w:val="00FD682D"/>
    <w:rsid w:val="00FD7041"/>
    <w:rsid w:val="00FD7DEB"/>
    <w:rsid w:val="00FD7F29"/>
    <w:rsid w:val="00FE080B"/>
    <w:rsid w:val="00FE104B"/>
    <w:rsid w:val="00FE3CBB"/>
    <w:rsid w:val="00FE63A5"/>
    <w:rsid w:val="00FE69BD"/>
    <w:rsid w:val="00FE6B6E"/>
    <w:rsid w:val="00FF2EC4"/>
    <w:rsid w:val="00FF59D5"/>
    <w:rsid w:val="00FF6056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06435"/>
  <w15:docId w15:val="{6A82DDF2-C0DA-4BFD-A7CE-2EC25A52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iPriority="0" w:unhideWhenUsed="1" w:qFormat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7017D"/>
    <w:pPr>
      <w:spacing w:before="20" w:after="120" w:line="360" w:lineRule="auto"/>
      <w:ind w:left="360"/>
      <w:jc w:val="both"/>
    </w:pPr>
    <w:rPr>
      <w:rFonts w:eastAsia="Times New Roman" w:cs="Times New Roman"/>
      <w:sz w:val="24"/>
      <w:szCs w:val="20"/>
      <w:lang w:val="ru-RU"/>
    </w:rPr>
  </w:style>
  <w:style w:type="paragraph" w:styleId="12">
    <w:name w:val="heading 1"/>
    <w:basedOn w:val="phbase"/>
    <w:next w:val="phnormal"/>
    <w:link w:val="110"/>
    <w:qFormat/>
    <w:rsid w:val="00A02730"/>
    <w:pPr>
      <w:keepNext/>
      <w:keepLines/>
      <w:pageBreakBefore/>
      <w:numPr>
        <w:numId w:val="64"/>
      </w:numPr>
      <w:spacing w:before="360" w:after="360"/>
      <w:ind w:right="-1"/>
      <w:outlineLvl w:val="0"/>
    </w:pPr>
    <w:rPr>
      <w:b/>
      <w:sz w:val="28"/>
      <w:szCs w:val="28"/>
    </w:rPr>
  </w:style>
  <w:style w:type="paragraph" w:styleId="21">
    <w:name w:val="heading 2"/>
    <w:basedOn w:val="phbase"/>
    <w:next w:val="phnormal"/>
    <w:link w:val="210"/>
    <w:qFormat/>
    <w:rsid w:val="00A02730"/>
    <w:pPr>
      <w:keepNext/>
      <w:keepLines/>
      <w:numPr>
        <w:ilvl w:val="1"/>
        <w:numId w:val="64"/>
      </w:numPr>
      <w:spacing w:before="360" w:after="360"/>
      <w:ind w:right="-2"/>
      <w:outlineLvl w:val="1"/>
    </w:pPr>
    <w:rPr>
      <w:b/>
    </w:rPr>
  </w:style>
  <w:style w:type="paragraph" w:styleId="30">
    <w:name w:val="heading 3"/>
    <w:basedOn w:val="phbase"/>
    <w:next w:val="phnormal"/>
    <w:link w:val="31"/>
    <w:qFormat/>
    <w:rsid w:val="00A02730"/>
    <w:pPr>
      <w:keepNext/>
      <w:keepLines/>
      <w:numPr>
        <w:ilvl w:val="2"/>
        <w:numId w:val="64"/>
      </w:numPr>
      <w:spacing w:before="240" w:after="240"/>
      <w:ind w:right="-1"/>
      <w:outlineLvl w:val="2"/>
    </w:pPr>
    <w:rPr>
      <w:b/>
      <w:bCs/>
    </w:rPr>
  </w:style>
  <w:style w:type="paragraph" w:styleId="40">
    <w:name w:val="heading 4"/>
    <w:basedOn w:val="30"/>
    <w:next w:val="phnormal"/>
    <w:link w:val="41"/>
    <w:qFormat/>
    <w:rsid w:val="00A02730"/>
    <w:pPr>
      <w:numPr>
        <w:ilvl w:val="3"/>
      </w:numPr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A02730"/>
    <w:pPr>
      <w:keepNext/>
      <w:numPr>
        <w:ilvl w:val="4"/>
        <w:numId w:val="64"/>
      </w:numPr>
      <w:spacing w:before="240" w:after="240"/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A02730"/>
    <w:pPr>
      <w:keepNext/>
      <w:keepLines/>
      <w:numPr>
        <w:ilvl w:val="5"/>
        <w:numId w:val="64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200F02"/>
    <w:pPr>
      <w:keepNext/>
      <w:keepLines/>
      <w:tabs>
        <w:tab w:val="left" w:pos="10205"/>
      </w:tabs>
      <w:suppressAutoHyphens/>
      <w:spacing w:before="40" w:after="160" w:line="240" w:lineRule="auto"/>
      <w:ind w:left="0"/>
      <w:jc w:val="left"/>
      <w:outlineLvl w:val="6"/>
    </w:pPr>
    <w:rPr>
      <w:rFonts w:asciiTheme="majorHAnsi" w:eastAsiaTheme="majorEastAsia" w:hAnsiTheme="majorHAnsi" w:cstheme="majorBidi"/>
      <w:bCs/>
      <w:i/>
      <w:iCs/>
      <w:color w:val="243F60" w:themeColor="accent1" w:themeShade="7F"/>
      <w:sz w:val="22"/>
      <w:szCs w:val="24"/>
    </w:rPr>
  </w:style>
  <w:style w:type="paragraph" w:styleId="8">
    <w:name w:val="heading 8"/>
    <w:basedOn w:val="a1"/>
    <w:next w:val="a2"/>
    <w:link w:val="80"/>
    <w:qFormat/>
    <w:rsid w:val="00200F02"/>
    <w:pPr>
      <w:keepLines w:val="0"/>
      <w:numPr>
        <w:ilvl w:val="7"/>
        <w:numId w:val="64"/>
      </w:numPr>
      <w:tabs>
        <w:tab w:val="left" w:pos="10205"/>
      </w:tabs>
      <w:suppressAutoHyphens/>
      <w:spacing w:before="60" w:line="240" w:lineRule="auto"/>
      <w:jc w:val="left"/>
      <w:outlineLvl w:val="7"/>
    </w:pPr>
    <w:rPr>
      <w:rFonts w:ascii="Liberation Sans" w:eastAsia="Microsoft YaHei" w:hAnsi="Liberation Sans" w:cs="Arial"/>
      <w:b/>
      <w:i/>
      <w:iCs/>
      <w:color w:val="000000"/>
      <w:sz w:val="22"/>
      <w:szCs w:val="22"/>
    </w:rPr>
  </w:style>
  <w:style w:type="paragraph" w:styleId="9">
    <w:name w:val="heading 9"/>
    <w:basedOn w:val="a1"/>
    <w:next w:val="a2"/>
    <w:link w:val="90"/>
    <w:qFormat/>
    <w:rsid w:val="00200F02"/>
    <w:pPr>
      <w:keepLines w:val="0"/>
      <w:numPr>
        <w:ilvl w:val="8"/>
        <w:numId w:val="64"/>
      </w:numPr>
      <w:tabs>
        <w:tab w:val="left" w:pos="10205"/>
      </w:tabs>
      <w:suppressAutoHyphens/>
      <w:spacing w:before="60" w:line="240" w:lineRule="auto"/>
      <w:jc w:val="left"/>
      <w:outlineLvl w:val="8"/>
    </w:pPr>
    <w:rPr>
      <w:rFonts w:ascii="Liberation Sans" w:eastAsia="Microsoft YaHei" w:hAnsi="Liberation Sans" w:cs="Arial"/>
      <w:b/>
      <w:color w:val="000000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1">
    <w:name w:val="Title"/>
    <w:basedOn w:val="a0"/>
    <w:next w:val="a0"/>
    <w:qFormat/>
    <w:pPr>
      <w:keepNext/>
      <w:keepLines/>
      <w:spacing w:before="0" w:after="60"/>
    </w:pPr>
    <w:rPr>
      <w:sz w:val="52"/>
      <w:szCs w:val="52"/>
    </w:rPr>
  </w:style>
  <w:style w:type="paragraph" w:styleId="a6">
    <w:name w:val="Subtitle"/>
    <w:basedOn w:val="a0"/>
    <w:next w:val="a0"/>
    <w:qFormat/>
    <w:pPr>
      <w:keepNext/>
      <w:keepLines/>
      <w:spacing w:before="0" w:after="320"/>
    </w:pPr>
    <w:rPr>
      <w:rFonts w:eastAsia="Arial" w:cs="Arial"/>
      <w:color w:val="666666"/>
      <w:sz w:val="30"/>
      <w:szCs w:val="30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a">
    <w:name w:val="annotation text"/>
    <w:basedOn w:val="a0"/>
    <w:link w:val="affb"/>
    <w:uiPriority w:val="99"/>
    <w:unhideWhenUsed/>
    <w:qFormat/>
    <w:rsid w:val="00A02730"/>
    <w:pPr>
      <w:spacing w:line="240" w:lineRule="auto"/>
    </w:pPr>
    <w:rPr>
      <w:sz w:val="20"/>
    </w:rPr>
  </w:style>
  <w:style w:type="character" w:customStyle="1" w:styleId="affb">
    <w:name w:val="Текст примечания Знак"/>
    <w:basedOn w:val="a3"/>
    <w:link w:val="affa"/>
    <w:uiPriority w:val="99"/>
    <w:qFormat/>
    <w:rsid w:val="00A02730"/>
    <w:rPr>
      <w:rFonts w:eastAsia="Times New Roman" w:cs="Times New Roman"/>
      <w:sz w:val="20"/>
      <w:szCs w:val="20"/>
      <w:lang w:val="ru-RU"/>
    </w:rPr>
  </w:style>
  <w:style w:type="character" w:styleId="affc">
    <w:name w:val="annotation reference"/>
    <w:basedOn w:val="a3"/>
    <w:uiPriority w:val="99"/>
    <w:semiHidden/>
    <w:unhideWhenUsed/>
    <w:qFormat/>
    <w:rsid w:val="00A02730"/>
    <w:rPr>
      <w:sz w:val="16"/>
      <w:szCs w:val="16"/>
    </w:rPr>
  </w:style>
  <w:style w:type="paragraph" w:styleId="affd">
    <w:name w:val="Balloon Text"/>
    <w:basedOn w:val="a0"/>
    <w:link w:val="affe"/>
    <w:uiPriority w:val="99"/>
    <w:semiHidden/>
    <w:unhideWhenUsed/>
    <w:qFormat/>
    <w:rsid w:val="00A027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e">
    <w:name w:val="Текст выноски Знак"/>
    <w:basedOn w:val="a3"/>
    <w:link w:val="affd"/>
    <w:uiPriority w:val="99"/>
    <w:semiHidden/>
    <w:qFormat/>
    <w:rsid w:val="00A02730"/>
    <w:rPr>
      <w:rFonts w:ascii="Tahoma" w:eastAsia="Times New Roman" w:hAnsi="Tahoma" w:cs="Tahoma"/>
      <w:sz w:val="16"/>
      <w:szCs w:val="16"/>
      <w:lang w:val="ru-RU"/>
    </w:rPr>
  </w:style>
  <w:style w:type="paragraph" w:customStyle="1" w:styleId="phbase">
    <w:name w:val="ph_base"/>
    <w:link w:val="phbase0"/>
    <w:qFormat/>
    <w:rsid w:val="00A02730"/>
    <w:pPr>
      <w:spacing w:line="360" w:lineRule="auto"/>
      <w:jc w:val="both"/>
    </w:pPr>
    <w:rPr>
      <w:rFonts w:eastAsia="Times New Roman" w:cs="Times New Roman"/>
      <w:sz w:val="24"/>
      <w:szCs w:val="20"/>
      <w:lang w:val="ru-RU"/>
    </w:rPr>
  </w:style>
  <w:style w:type="paragraph" w:customStyle="1" w:styleId="phadditiontitle1">
    <w:name w:val="ph_addition_title_1"/>
    <w:basedOn w:val="phbase"/>
    <w:next w:val="phnormal"/>
    <w:qFormat/>
    <w:rsid w:val="00A02730"/>
    <w:pPr>
      <w:keepNext/>
      <w:keepLines/>
      <w:pageBreakBefore/>
      <w:numPr>
        <w:numId w:val="8"/>
      </w:numPr>
      <w:spacing w:before="360"/>
      <w:jc w:val="center"/>
      <w:outlineLvl w:val="0"/>
    </w:pPr>
    <w:rPr>
      <w:b/>
      <w:sz w:val="28"/>
      <w:szCs w:val="28"/>
    </w:rPr>
  </w:style>
  <w:style w:type="paragraph" w:customStyle="1" w:styleId="phadditiontitle2">
    <w:name w:val="ph_addition_title_2"/>
    <w:basedOn w:val="phbase"/>
    <w:next w:val="phnormal"/>
    <w:qFormat/>
    <w:rsid w:val="00A02730"/>
    <w:pPr>
      <w:keepNext/>
      <w:keepLines/>
      <w:numPr>
        <w:ilvl w:val="1"/>
        <w:numId w:val="8"/>
      </w:numPr>
      <w:tabs>
        <w:tab w:val="clear" w:pos="720"/>
        <w:tab w:val="num" w:pos="1560"/>
      </w:tabs>
      <w:spacing w:before="360" w:after="360"/>
      <w:ind w:left="851"/>
      <w:outlineLvl w:val="1"/>
    </w:pPr>
    <w:rPr>
      <w:b/>
      <w:szCs w:val="24"/>
    </w:rPr>
  </w:style>
  <w:style w:type="paragraph" w:customStyle="1" w:styleId="phadditiontitle3">
    <w:name w:val="ph_addition_title_3"/>
    <w:basedOn w:val="phbase"/>
    <w:next w:val="phnormal"/>
    <w:qFormat/>
    <w:rsid w:val="00A02730"/>
    <w:pPr>
      <w:keepNext/>
      <w:keepLines/>
      <w:numPr>
        <w:ilvl w:val="2"/>
        <w:numId w:val="8"/>
      </w:numPr>
      <w:tabs>
        <w:tab w:val="clear" w:pos="720"/>
        <w:tab w:val="num" w:pos="1701"/>
      </w:tabs>
      <w:spacing w:before="240" w:after="240"/>
      <w:ind w:left="851"/>
      <w:outlineLvl w:val="2"/>
    </w:pPr>
    <w:rPr>
      <w:b/>
      <w:sz w:val="22"/>
      <w:szCs w:val="22"/>
    </w:rPr>
  </w:style>
  <w:style w:type="numbering" w:customStyle="1" w:styleId="phadditiontitle">
    <w:name w:val="ph_additiontitle"/>
    <w:basedOn w:val="a5"/>
    <w:qFormat/>
    <w:rsid w:val="00A02730"/>
    <w:pPr>
      <w:numPr>
        <w:numId w:val="10"/>
      </w:numPr>
    </w:pPr>
  </w:style>
  <w:style w:type="paragraph" w:customStyle="1" w:styleId="phbibliography">
    <w:name w:val="ph_bibliography"/>
    <w:basedOn w:val="phbase"/>
    <w:qFormat/>
    <w:rsid w:val="00A02730"/>
    <w:pPr>
      <w:numPr>
        <w:numId w:val="1"/>
      </w:numPr>
      <w:spacing w:before="60" w:after="60" w:line="240" w:lineRule="auto"/>
    </w:pPr>
    <w:rPr>
      <w:rFonts w:cs="Arial"/>
      <w:bCs/>
      <w:szCs w:val="28"/>
    </w:rPr>
  </w:style>
  <w:style w:type="paragraph" w:customStyle="1" w:styleId="phcolontituldown">
    <w:name w:val="ph_colontituldown"/>
    <w:basedOn w:val="phbase"/>
    <w:qFormat/>
    <w:rsid w:val="00A02730"/>
    <w:pPr>
      <w:pBdr>
        <w:top w:val="single" w:sz="4" w:space="1" w:color="auto"/>
      </w:pBdr>
      <w:tabs>
        <w:tab w:val="right" w:pos="9497"/>
        <w:tab w:val="right" w:pos="14459"/>
      </w:tabs>
      <w:spacing w:before="20" w:after="120"/>
      <w:jc w:val="center"/>
    </w:pPr>
    <w:rPr>
      <w:sz w:val="20"/>
    </w:rPr>
  </w:style>
  <w:style w:type="paragraph" w:customStyle="1" w:styleId="phcolontitulup">
    <w:name w:val="ph_colontitulup"/>
    <w:basedOn w:val="phbase"/>
    <w:qFormat/>
    <w:rsid w:val="00A02730"/>
    <w:pPr>
      <w:pBdr>
        <w:bottom w:val="single" w:sz="4" w:space="1" w:color="auto"/>
      </w:pBdr>
      <w:tabs>
        <w:tab w:val="right" w:pos="14600"/>
      </w:tabs>
      <w:spacing w:before="20" w:after="120"/>
      <w:jc w:val="center"/>
    </w:pPr>
    <w:rPr>
      <w:sz w:val="20"/>
    </w:rPr>
  </w:style>
  <w:style w:type="paragraph" w:customStyle="1" w:styleId="phcomment">
    <w:name w:val="ph_comment"/>
    <w:basedOn w:val="phbase"/>
    <w:qFormat/>
    <w:rsid w:val="00A02730"/>
    <w:pPr>
      <w:ind w:firstLine="720"/>
    </w:pPr>
    <w:rPr>
      <w:rFonts w:ascii="Arial Narrow" w:hAnsi="Arial Narrow"/>
      <w:vanish/>
      <w:color w:val="0000FF"/>
    </w:rPr>
  </w:style>
  <w:style w:type="paragraph" w:customStyle="1" w:styleId="phconfirmlist">
    <w:name w:val="ph_confirmlist"/>
    <w:basedOn w:val="phbase"/>
    <w:qFormat/>
    <w:rsid w:val="00A02730"/>
    <w:pPr>
      <w:spacing w:before="20" w:after="120"/>
      <w:jc w:val="center"/>
    </w:pPr>
    <w:rPr>
      <w:b/>
      <w:caps/>
      <w:sz w:val="28"/>
      <w:szCs w:val="28"/>
    </w:rPr>
  </w:style>
  <w:style w:type="paragraph" w:customStyle="1" w:styleId="phconfirmstamp">
    <w:name w:val="ph_confirmstamp"/>
    <w:basedOn w:val="phbase"/>
    <w:qFormat/>
    <w:rsid w:val="00A02730"/>
    <w:pPr>
      <w:spacing w:before="20" w:after="120" w:line="240" w:lineRule="auto"/>
      <w:jc w:val="left"/>
    </w:pPr>
  </w:style>
  <w:style w:type="paragraph" w:customStyle="1" w:styleId="phconfirmstampstamp">
    <w:name w:val="ph_confirmstamp_stamp"/>
    <w:basedOn w:val="phconfirmstamp"/>
    <w:qFormat/>
    <w:rsid w:val="00A02730"/>
  </w:style>
  <w:style w:type="paragraph" w:customStyle="1" w:styleId="phconfirmstamptitle">
    <w:name w:val="ph_confirmstamp_title"/>
    <w:basedOn w:val="phconfirmstamp"/>
    <w:next w:val="phconfirmstampstamp"/>
    <w:qFormat/>
    <w:rsid w:val="00A02730"/>
    <w:rPr>
      <w:b/>
      <w:caps/>
      <w:szCs w:val="24"/>
    </w:rPr>
  </w:style>
  <w:style w:type="paragraph" w:customStyle="1" w:styleId="phcontent">
    <w:name w:val="ph_content"/>
    <w:basedOn w:val="phbase"/>
    <w:next w:val="13"/>
    <w:qFormat/>
    <w:rsid w:val="00A02730"/>
    <w:pPr>
      <w:keepNext/>
      <w:keepLines/>
      <w:pageBreakBefore/>
      <w:tabs>
        <w:tab w:val="left" w:pos="1134"/>
        <w:tab w:val="left" w:pos="1440"/>
        <w:tab w:val="left" w:pos="1797"/>
      </w:tabs>
      <w:spacing w:before="360" w:after="360"/>
      <w:jc w:val="center"/>
    </w:pPr>
    <w:rPr>
      <w:rFonts w:cs="Arial"/>
      <w:b/>
      <w:bCs/>
      <w:sz w:val="28"/>
      <w:szCs w:val="28"/>
    </w:rPr>
  </w:style>
  <w:style w:type="paragraph" w:styleId="13">
    <w:name w:val="toc 1"/>
    <w:basedOn w:val="a0"/>
    <w:next w:val="a0"/>
    <w:autoRedefine/>
    <w:uiPriority w:val="39"/>
    <w:rsid w:val="00A02730"/>
    <w:pPr>
      <w:tabs>
        <w:tab w:val="left" w:pos="426"/>
        <w:tab w:val="right" w:leader="dot" w:pos="9923"/>
      </w:tabs>
      <w:spacing w:before="120"/>
      <w:ind w:left="425" w:right="567" w:hanging="425"/>
    </w:pPr>
    <w:rPr>
      <w:b/>
      <w:szCs w:val="24"/>
    </w:rPr>
  </w:style>
  <w:style w:type="paragraph" w:customStyle="1" w:styleId="phexample">
    <w:name w:val="ph_example"/>
    <w:basedOn w:val="phbase"/>
    <w:qFormat/>
    <w:rsid w:val="00A02730"/>
    <w:pPr>
      <w:spacing w:before="20" w:after="120"/>
    </w:pPr>
    <w:rPr>
      <w:b/>
      <w:i/>
      <w:sz w:val="20"/>
    </w:rPr>
  </w:style>
  <w:style w:type="paragraph" w:customStyle="1" w:styleId="phfigure">
    <w:name w:val="ph_figure"/>
    <w:basedOn w:val="phbase"/>
    <w:qFormat/>
    <w:rsid w:val="00A02730"/>
    <w:pPr>
      <w:keepNext/>
      <w:spacing w:before="20" w:after="120"/>
      <w:jc w:val="center"/>
    </w:pPr>
  </w:style>
  <w:style w:type="paragraph" w:customStyle="1" w:styleId="phfiguregraphic">
    <w:name w:val="ph_figure_graphic"/>
    <w:basedOn w:val="phfigure"/>
    <w:next w:val="phfiguretitle"/>
    <w:qFormat/>
    <w:rsid w:val="00A02730"/>
    <w:pPr>
      <w:spacing w:before="120"/>
    </w:pPr>
  </w:style>
  <w:style w:type="paragraph" w:customStyle="1" w:styleId="phfiguretitle">
    <w:name w:val="ph_figure_title"/>
    <w:basedOn w:val="phfigure"/>
    <w:next w:val="phnormal"/>
    <w:qFormat/>
    <w:rsid w:val="00A02730"/>
    <w:pPr>
      <w:keepNext w:val="0"/>
      <w:keepLines/>
      <w:spacing w:before="120"/>
    </w:pPr>
    <w:rPr>
      <w:rFonts w:cs="Arial"/>
    </w:rPr>
  </w:style>
  <w:style w:type="paragraph" w:customStyle="1" w:styleId="phfootnote">
    <w:name w:val="ph_footnote"/>
    <w:basedOn w:val="phbase"/>
    <w:qFormat/>
    <w:rsid w:val="00A02730"/>
    <w:pPr>
      <w:widowControl w:val="0"/>
    </w:pPr>
    <w:rPr>
      <w:sz w:val="18"/>
    </w:rPr>
  </w:style>
  <w:style w:type="character" w:customStyle="1" w:styleId="phinline">
    <w:name w:val="ph_inline"/>
    <w:basedOn w:val="a3"/>
    <w:qFormat/>
    <w:rsid w:val="00A02730"/>
  </w:style>
  <w:style w:type="character" w:customStyle="1" w:styleId="phinline8">
    <w:name w:val="ph_inline_8"/>
    <w:qFormat/>
    <w:rsid w:val="00A02730"/>
    <w:rPr>
      <w:sz w:val="16"/>
    </w:rPr>
  </w:style>
  <w:style w:type="character" w:customStyle="1" w:styleId="phinlinebolditalic">
    <w:name w:val="ph_inline_bolditalic"/>
    <w:qFormat/>
    <w:rsid w:val="00A02730"/>
    <w:rPr>
      <w:rFonts w:ascii="Arial" w:hAnsi="Arial"/>
      <w:b/>
      <w:bCs/>
      <w:i/>
      <w:noProof/>
      <w:lang w:val="ru-RU" w:eastAsia="ru-RU" w:bidi="ar-SA"/>
    </w:rPr>
  </w:style>
  <w:style w:type="character" w:customStyle="1" w:styleId="phinlinecomputer">
    <w:name w:val="ph_inline_computer"/>
    <w:qFormat/>
    <w:rsid w:val="00A02730"/>
    <w:rPr>
      <w:rFonts w:ascii="Courier New" w:hAnsi="Courier New"/>
      <w:sz w:val="24"/>
    </w:rPr>
  </w:style>
  <w:style w:type="character" w:customStyle="1" w:styleId="phinlinefirstterm">
    <w:name w:val="ph_inline_firstterm"/>
    <w:qFormat/>
    <w:rsid w:val="00A02730"/>
    <w:rPr>
      <w:i/>
      <w:sz w:val="24"/>
    </w:rPr>
  </w:style>
  <w:style w:type="character" w:customStyle="1" w:styleId="phinlineguiitem">
    <w:name w:val="ph_inline_guiitem"/>
    <w:qFormat/>
    <w:rsid w:val="00A02730"/>
    <w:rPr>
      <w:rFonts w:ascii="Arial" w:hAnsi="Arial"/>
      <w:b/>
      <w:bCs/>
      <w:noProof/>
      <w:lang w:val="ru-RU" w:eastAsia="ru-RU" w:bidi="ar-SA"/>
    </w:rPr>
  </w:style>
  <w:style w:type="character" w:customStyle="1" w:styleId="phinlinekeycap">
    <w:name w:val="ph_inline_keycap"/>
    <w:qFormat/>
    <w:rsid w:val="00A02730"/>
    <w:rPr>
      <w:b/>
      <w:smallCaps/>
      <w:sz w:val="24"/>
    </w:rPr>
  </w:style>
  <w:style w:type="character" w:customStyle="1" w:styleId="phinlinespace">
    <w:name w:val="ph_inline_space"/>
    <w:qFormat/>
    <w:rsid w:val="00A02730"/>
    <w:rPr>
      <w:spacing w:val="60"/>
    </w:rPr>
  </w:style>
  <w:style w:type="character" w:customStyle="1" w:styleId="phinlinesuperline">
    <w:name w:val="ph_inline_superline"/>
    <w:qFormat/>
    <w:rsid w:val="00A02730"/>
    <w:rPr>
      <w:vertAlign w:val="superscript"/>
    </w:rPr>
  </w:style>
  <w:style w:type="character" w:customStyle="1" w:styleId="phinlineunderline">
    <w:name w:val="ph_inline_underline"/>
    <w:qFormat/>
    <w:rsid w:val="00A02730"/>
    <w:rPr>
      <w:u w:val="single"/>
      <w:lang w:val="ru-RU"/>
    </w:rPr>
  </w:style>
  <w:style w:type="character" w:customStyle="1" w:styleId="phinlineunderlineitalic">
    <w:name w:val="ph_inline_underlineitalic"/>
    <w:qFormat/>
    <w:rsid w:val="00A02730"/>
    <w:rPr>
      <w:i/>
      <w:u w:val="single"/>
      <w:lang w:val="ru-RU"/>
    </w:rPr>
  </w:style>
  <w:style w:type="character" w:customStyle="1" w:styleId="phinlineuppercase">
    <w:name w:val="ph_inline_uppercase"/>
    <w:qFormat/>
    <w:rsid w:val="00A02730"/>
    <w:rPr>
      <w:caps/>
      <w:lang w:val="ru-RU"/>
    </w:rPr>
  </w:style>
  <w:style w:type="paragraph" w:customStyle="1" w:styleId="phinset">
    <w:name w:val="ph_inset"/>
    <w:basedOn w:val="phnormal"/>
    <w:next w:val="phnormal"/>
    <w:qFormat/>
    <w:rsid w:val="00A02730"/>
  </w:style>
  <w:style w:type="paragraph" w:customStyle="1" w:styleId="phinsetcaution">
    <w:name w:val="ph_inset_caution"/>
    <w:basedOn w:val="phinset"/>
    <w:qFormat/>
    <w:rsid w:val="00A02730"/>
    <w:pPr>
      <w:keepLines/>
    </w:pPr>
  </w:style>
  <w:style w:type="paragraph" w:customStyle="1" w:styleId="phinsetnote">
    <w:name w:val="ph_inset_note"/>
    <w:basedOn w:val="phinset"/>
    <w:qFormat/>
    <w:rsid w:val="00A02730"/>
    <w:pPr>
      <w:keepLines/>
    </w:pPr>
  </w:style>
  <w:style w:type="paragraph" w:customStyle="1" w:styleId="phinsettitle">
    <w:name w:val="ph_inset_title"/>
    <w:basedOn w:val="phinset"/>
    <w:next w:val="phinsetnote"/>
    <w:qFormat/>
    <w:rsid w:val="00A02730"/>
    <w:pPr>
      <w:keepNext/>
    </w:pPr>
    <w:rPr>
      <w:caps/>
      <w:szCs w:val="24"/>
    </w:rPr>
  </w:style>
  <w:style w:type="paragraph" w:customStyle="1" w:styleId="phinsetwarning">
    <w:name w:val="ph_inset_warning"/>
    <w:basedOn w:val="phinset"/>
    <w:qFormat/>
    <w:rsid w:val="00A02730"/>
    <w:pPr>
      <w:keepLines/>
    </w:pPr>
  </w:style>
  <w:style w:type="paragraph" w:customStyle="1" w:styleId="phlistitemized1">
    <w:name w:val="ph_list_itemized_1"/>
    <w:basedOn w:val="phnormal"/>
    <w:link w:val="phlistitemized10"/>
    <w:qFormat/>
    <w:rsid w:val="00A02730"/>
    <w:pPr>
      <w:ind w:right="-2" w:firstLine="0"/>
    </w:pPr>
    <w:rPr>
      <w:rFonts w:cs="Arial"/>
      <w:lang w:eastAsia="en-US"/>
    </w:rPr>
  </w:style>
  <w:style w:type="paragraph" w:customStyle="1" w:styleId="phlistitemized2">
    <w:name w:val="ph_list_itemized_2"/>
    <w:basedOn w:val="phnormal"/>
    <w:link w:val="phlistitemized20"/>
    <w:qFormat/>
    <w:rsid w:val="00A02730"/>
    <w:pPr>
      <w:ind w:firstLine="0"/>
    </w:pPr>
  </w:style>
  <w:style w:type="paragraph" w:customStyle="1" w:styleId="phlistitemizedtitle">
    <w:name w:val="ph_list_itemized_title"/>
    <w:basedOn w:val="phnormal"/>
    <w:next w:val="phlistitemized1"/>
    <w:qFormat/>
    <w:rsid w:val="00A02730"/>
    <w:pPr>
      <w:keepNext/>
    </w:pPr>
  </w:style>
  <w:style w:type="paragraph" w:customStyle="1" w:styleId="phlistordered1">
    <w:name w:val="ph_list_ordered_1"/>
    <w:basedOn w:val="phnormal"/>
    <w:qFormat/>
    <w:rsid w:val="00A02730"/>
    <w:pPr>
      <w:numPr>
        <w:ilvl w:val="1"/>
        <w:numId w:val="2"/>
      </w:numPr>
      <w:ind w:right="-2"/>
    </w:pPr>
  </w:style>
  <w:style w:type="paragraph" w:customStyle="1" w:styleId="phlistordereda">
    <w:name w:val="ph_list_ordered_aбв"/>
    <w:basedOn w:val="phnormal"/>
    <w:qFormat/>
    <w:rsid w:val="00A02730"/>
    <w:pPr>
      <w:numPr>
        <w:numId w:val="2"/>
      </w:numPr>
      <w:ind w:right="-2"/>
    </w:pPr>
  </w:style>
  <w:style w:type="paragraph" w:customStyle="1" w:styleId="phlistorderedtitle">
    <w:name w:val="ph_list_ordered_title"/>
    <w:basedOn w:val="phnormal"/>
    <w:next w:val="phlistordered1"/>
    <w:qFormat/>
    <w:rsid w:val="00A02730"/>
    <w:pPr>
      <w:keepNext/>
    </w:pPr>
  </w:style>
  <w:style w:type="paragraph" w:customStyle="1" w:styleId="phnormal">
    <w:name w:val="ph_normal"/>
    <w:basedOn w:val="phbase"/>
    <w:link w:val="phnormal0"/>
    <w:qFormat/>
    <w:rsid w:val="00A02730"/>
    <w:pPr>
      <w:ind w:right="-1" w:firstLine="851"/>
    </w:pPr>
  </w:style>
  <w:style w:type="paragraph" w:customStyle="1" w:styleId="phstamp">
    <w:name w:val="ph_stamp"/>
    <w:basedOn w:val="phbase"/>
    <w:qFormat/>
    <w:rsid w:val="00A02730"/>
    <w:pPr>
      <w:spacing w:before="20" w:after="20"/>
    </w:pPr>
    <w:rPr>
      <w:sz w:val="16"/>
    </w:rPr>
  </w:style>
  <w:style w:type="paragraph" w:customStyle="1" w:styleId="phstampcenter">
    <w:name w:val="ph_stamp_center"/>
    <w:basedOn w:val="phstamp"/>
    <w:qFormat/>
    <w:locked/>
    <w:rsid w:val="00A02730"/>
    <w:pPr>
      <w:tabs>
        <w:tab w:val="left" w:pos="284"/>
      </w:tabs>
      <w:spacing w:before="0" w:after="0"/>
      <w:jc w:val="center"/>
    </w:pPr>
    <w:rPr>
      <w:sz w:val="18"/>
      <w:szCs w:val="18"/>
    </w:rPr>
  </w:style>
  <w:style w:type="paragraph" w:customStyle="1" w:styleId="phstampcenteritalic">
    <w:name w:val="ph_stamp_center_italic"/>
    <w:basedOn w:val="phstamp"/>
    <w:qFormat/>
    <w:rsid w:val="00A02730"/>
    <w:pPr>
      <w:jc w:val="center"/>
    </w:pPr>
    <w:rPr>
      <w:bCs/>
      <w:i/>
    </w:rPr>
  </w:style>
  <w:style w:type="paragraph" w:customStyle="1" w:styleId="phstampitalic">
    <w:name w:val="ph_stamp_italic"/>
    <w:basedOn w:val="phstamp"/>
    <w:qFormat/>
    <w:rsid w:val="00A02730"/>
    <w:pPr>
      <w:ind w:left="57"/>
    </w:pPr>
    <w:rPr>
      <w:i/>
    </w:rPr>
  </w:style>
  <w:style w:type="paragraph" w:customStyle="1" w:styleId="phtablecell">
    <w:name w:val="ph_table_cell"/>
    <w:basedOn w:val="phbase"/>
    <w:qFormat/>
    <w:rsid w:val="00A02730"/>
    <w:pPr>
      <w:spacing w:before="20" w:line="240" w:lineRule="auto"/>
    </w:pPr>
    <w:rPr>
      <w:rFonts w:cs="Arial"/>
      <w:bCs/>
      <w:sz w:val="20"/>
    </w:rPr>
  </w:style>
  <w:style w:type="paragraph" w:customStyle="1" w:styleId="phtablecellcenter">
    <w:name w:val="ph_table_cellcenter"/>
    <w:basedOn w:val="phtablecell"/>
    <w:qFormat/>
    <w:rsid w:val="00A02730"/>
    <w:pPr>
      <w:jc w:val="center"/>
    </w:pPr>
  </w:style>
  <w:style w:type="paragraph" w:customStyle="1" w:styleId="phtablecellleft">
    <w:name w:val="ph_table_cellleft"/>
    <w:basedOn w:val="phtablecell"/>
    <w:qFormat/>
    <w:rsid w:val="00A02730"/>
    <w:pPr>
      <w:spacing w:after="160"/>
    </w:pPr>
  </w:style>
  <w:style w:type="paragraph" w:customStyle="1" w:styleId="phtablecolcaption">
    <w:name w:val="ph_table_colcaption"/>
    <w:basedOn w:val="phtablecell"/>
    <w:next w:val="phtablecell"/>
    <w:qFormat/>
    <w:rsid w:val="00A02730"/>
    <w:pPr>
      <w:keepNext/>
      <w:keepLines/>
      <w:spacing w:before="120" w:after="120"/>
      <w:jc w:val="center"/>
    </w:pPr>
    <w:rPr>
      <w:b/>
    </w:rPr>
  </w:style>
  <w:style w:type="paragraph" w:customStyle="1" w:styleId="phtabletitle">
    <w:name w:val="ph_table_title"/>
    <w:basedOn w:val="phbase"/>
    <w:next w:val="phtablecolcaption"/>
    <w:qFormat/>
    <w:rsid w:val="00A02730"/>
    <w:pPr>
      <w:keepNext/>
      <w:spacing w:before="20" w:after="120"/>
    </w:pPr>
    <w:rPr>
      <w:szCs w:val="24"/>
    </w:rPr>
  </w:style>
  <w:style w:type="paragraph" w:customStyle="1" w:styleId="phtitlevoid">
    <w:name w:val="ph_title_void"/>
    <w:basedOn w:val="phbase"/>
    <w:next w:val="phnormal"/>
    <w:link w:val="phtitlevoid0"/>
    <w:qFormat/>
    <w:rsid w:val="00A02730"/>
    <w:pPr>
      <w:keepNext/>
      <w:keepLines/>
      <w:pageBreakBefore/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titlepage">
    <w:name w:val="ph_titlepage"/>
    <w:basedOn w:val="phbase"/>
    <w:qFormat/>
    <w:rsid w:val="00A02730"/>
    <w:pPr>
      <w:spacing w:after="120"/>
      <w:jc w:val="center"/>
    </w:pPr>
    <w:rPr>
      <w:rFonts w:cs="Arial"/>
      <w:szCs w:val="28"/>
      <w:lang w:eastAsia="en-US"/>
    </w:rPr>
  </w:style>
  <w:style w:type="paragraph" w:customStyle="1" w:styleId="phtitlepagecode">
    <w:name w:val="ph_titlepage_code"/>
    <w:basedOn w:val="phtitlepage"/>
    <w:qFormat/>
    <w:rsid w:val="00A02730"/>
    <w:pPr>
      <w:spacing w:after="240"/>
    </w:pPr>
    <w:rPr>
      <w:b/>
      <w:sz w:val="26"/>
    </w:rPr>
  </w:style>
  <w:style w:type="paragraph" w:customStyle="1" w:styleId="phtitlepageconfirmstamp">
    <w:name w:val="ph_titlepage_confirmstamp"/>
    <w:basedOn w:val="phbase"/>
    <w:autoRedefine/>
    <w:qFormat/>
    <w:rsid w:val="00A02730"/>
    <w:pPr>
      <w:suppressAutoHyphens/>
      <w:spacing w:before="60" w:after="60"/>
    </w:pPr>
    <w:rPr>
      <w:color w:val="000000"/>
      <w:szCs w:val="24"/>
    </w:rPr>
  </w:style>
  <w:style w:type="paragraph" w:customStyle="1" w:styleId="phtitlepagecustomer">
    <w:name w:val="ph_titlepage_customer"/>
    <w:basedOn w:val="phtitlepage"/>
    <w:next w:val="phtitlepageconfirmstamp"/>
    <w:qFormat/>
    <w:rsid w:val="00A02730"/>
    <w:pPr>
      <w:spacing w:before="240"/>
    </w:pPr>
    <w:rPr>
      <w:b/>
      <w:sz w:val="26"/>
    </w:rPr>
  </w:style>
  <w:style w:type="paragraph" w:customStyle="1" w:styleId="phtitlepagedocpart">
    <w:name w:val="ph_titlepage_docpart"/>
    <w:basedOn w:val="phtitlepage"/>
    <w:next w:val="phtitlepagecode"/>
    <w:qFormat/>
    <w:rsid w:val="00A02730"/>
    <w:pPr>
      <w:spacing w:line="240" w:lineRule="auto"/>
    </w:pPr>
    <w:rPr>
      <w:b/>
    </w:rPr>
  </w:style>
  <w:style w:type="paragraph" w:customStyle="1" w:styleId="phtitlepagedocument">
    <w:name w:val="ph_titlepage_document"/>
    <w:basedOn w:val="phtitlepage"/>
    <w:autoRedefine/>
    <w:qFormat/>
    <w:rsid w:val="00A02730"/>
    <w:pPr>
      <w:spacing w:before="240"/>
    </w:pPr>
    <w:rPr>
      <w:b/>
      <w:sz w:val="26"/>
    </w:rPr>
  </w:style>
  <w:style w:type="paragraph" w:customStyle="1" w:styleId="phtitlepageother">
    <w:name w:val="ph_titlepage_other"/>
    <w:basedOn w:val="phtitlepage"/>
    <w:qFormat/>
    <w:rsid w:val="00A02730"/>
  </w:style>
  <w:style w:type="paragraph" w:customStyle="1" w:styleId="phtitlepagesystemfull">
    <w:name w:val="ph_titlepage_system_full"/>
    <w:basedOn w:val="phtitlepage"/>
    <w:next w:val="phtitlepagesystemshort"/>
    <w:qFormat/>
    <w:rsid w:val="00A02730"/>
    <w:rPr>
      <w:b/>
      <w:bCs/>
      <w:sz w:val="32"/>
      <w:szCs w:val="32"/>
    </w:rPr>
  </w:style>
  <w:style w:type="paragraph" w:customStyle="1" w:styleId="phtitlepagesystemshort">
    <w:name w:val="ph_titlepage_system_short"/>
    <w:basedOn w:val="phtitlepage"/>
    <w:next w:val="phtitlepageother"/>
    <w:qFormat/>
    <w:rsid w:val="00A02730"/>
    <w:rPr>
      <w:b/>
      <w:sz w:val="32"/>
    </w:rPr>
  </w:style>
  <w:style w:type="character" w:styleId="afff">
    <w:name w:val="Hyperlink"/>
    <w:uiPriority w:val="99"/>
    <w:rsid w:val="00A02730"/>
    <w:rPr>
      <w:color w:val="0000FF"/>
      <w:u w:val="single"/>
    </w:rPr>
  </w:style>
  <w:style w:type="paragraph" w:styleId="afff0">
    <w:name w:val="header"/>
    <w:basedOn w:val="a0"/>
    <w:link w:val="afff1"/>
    <w:rsid w:val="00A02730"/>
    <w:pPr>
      <w:tabs>
        <w:tab w:val="center" w:pos="4677"/>
        <w:tab w:val="right" w:pos="9355"/>
      </w:tabs>
      <w:jc w:val="center"/>
    </w:pPr>
  </w:style>
  <w:style w:type="character" w:customStyle="1" w:styleId="afff1">
    <w:name w:val="Верхний колонтитул Знак"/>
    <w:basedOn w:val="a3"/>
    <w:link w:val="afff0"/>
    <w:qFormat/>
    <w:rsid w:val="00A02730"/>
    <w:rPr>
      <w:rFonts w:eastAsia="Times New Roman" w:cs="Times New Roman"/>
      <w:sz w:val="24"/>
      <w:szCs w:val="20"/>
      <w:lang w:val="ru-RU"/>
    </w:rPr>
  </w:style>
  <w:style w:type="paragraph" w:styleId="HTML">
    <w:name w:val="HTML Address"/>
    <w:basedOn w:val="a0"/>
    <w:link w:val="HTML0"/>
    <w:semiHidden/>
    <w:qFormat/>
    <w:rsid w:val="00A02730"/>
    <w:rPr>
      <w:i/>
      <w:iCs/>
    </w:rPr>
  </w:style>
  <w:style w:type="character" w:customStyle="1" w:styleId="HTML0">
    <w:name w:val="Адрес HTML Знак"/>
    <w:basedOn w:val="a3"/>
    <w:link w:val="HTML"/>
    <w:semiHidden/>
    <w:rsid w:val="00A02730"/>
    <w:rPr>
      <w:rFonts w:eastAsia="Times New Roman" w:cs="Times New Roman"/>
      <w:i/>
      <w:iCs/>
      <w:sz w:val="24"/>
      <w:szCs w:val="20"/>
      <w:lang w:val="ru-RU"/>
    </w:rPr>
  </w:style>
  <w:style w:type="paragraph" w:styleId="afff2">
    <w:name w:val="footer"/>
    <w:basedOn w:val="a0"/>
    <w:link w:val="afff3"/>
    <w:uiPriority w:val="99"/>
    <w:rsid w:val="00A02730"/>
    <w:pPr>
      <w:tabs>
        <w:tab w:val="center" w:pos="4677"/>
        <w:tab w:val="right" w:pos="9355"/>
      </w:tabs>
    </w:pPr>
  </w:style>
  <w:style w:type="character" w:customStyle="1" w:styleId="afff3">
    <w:name w:val="Нижний колонтитул Знак"/>
    <w:basedOn w:val="a3"/>
    <w:link w:val="afff2"/>
    <w:uiPriority w:val="99"/>
    <w:qFormat/>
    <w:rsid w:val="00A02730"/>
    <w:rPr>
      <w:rFonts w:eastAsia="Times New Roman" w:cs="Times New Roman"/>
      <w:sz w:val="24"/>
      <w:szCs w:val="20"/>
      <w:lang w:val="ru-RU"/>
    </w:rPr>
  </w:style>
  <w:style w:type="paragraph" w:styleId="22">
    <w:name w:val="toc 2"/>
    <w:basedOn w:val="a0"/>
    <w:next w:val="a0"/>
    <w:autoRedefine/>
    <w:uiPriority w:val="39"/>
    <w:rsid w:val="00A02730"/>
    <w:pPr>
      <w:tabs>
        <w:tab w:val="left" w:pos="993"/>
        <w:tab w:val="right" w:leader="dot" w:pos="9923"/>
      </w:tabs>
      <w:ind w:left="993" w:right="566" w:hanging="567"/>
    </w:pPr>
    <w:rPr>
      <w:szCs w:val="24"/>
    </w:rPr>
  </w:style>
  <w:style w:type="paragraph" w:styleId="32">
    <w:name w:val="toc 3"/>
    <w:basedOn w:val="a0"/>
    <w:next w:val="a0"/>
    <w:autoRedefine/>
    <w:uiPriority w:val="39"/>
    <w:rsid w:val="00A02730"/>
    <w:pPr>
      <w:tabs>
        <w:tab w:val="left" w:pos="1843"/>
        <w:tab w:val="right" w:leader="dot" w:pos="9923"/>
      </w:tabs>
      <w:ind w:left="1843" w:right="566" w:hanging="850"/>
    </w:pPr>
    <w:rPr>
      <w:i/>
      <w:iCs/>
      <w:szCs w:val="24"/>
    </w:rPr>
  </w:style>
  <w:style w:type="paragraph" w:styleId="42">
    <w:name w:val="toc 4"/>
    <w:basedOn w:val="a0"/>
    <w:next w:val="a0"/>
    <w:autoRedefine/>
    <w:uiPriority w:val="39"/>
    <w:rsid w:val="00A02730"/>
    <w:pPr>
      <w:tabs>
        <w:tab w:val="left" w:pos="2977"/>
        <w:tab w:val="right" w:leader="dot" w:pos="9923"/>
      </w:tabs>
      <w:ind w:left="2977" w:right="566" w:hanging="1134"/>
    </w:pPr>
    <w:rPr>
      <w:i/>
      <w:noProof/>
      <w:szCs w:val="21"/>
    </w:rPr>
  </w:style>
  <w:style w:type="paragraph" w:styleId="51">
    <w:name w:val="toc 5"/>
    <w:basedOn w:val="a0"/>
    <w:next w:val="a0"/>
    <w:autoRedefine/>
    <w:uiPriority w:val="39"/>
    <w:rsid w:val="00A02730"/>
    <w:pPr>
      <w:tabs>
        <w:tab w:val="left" w:pos="4395"/>
        <w:tab w:val="right" w:leader="dot" w:pos="9923"/>
      </w:tabs>
      <w:ind w:left="4395" w:right="566" w:hanging="1418"/>
    </w:pPr>
  </w:style>
  <w:style w:type="paragraph" w:styleId="61">
    <w:name w:val="toc 6"/>
    <w:basedOn w:val="a0"/>
    <w:next w:val="a0"/>
    <w:autoRedefine/>
    <w:uiPriority w:val="39"/>
    <w:rsid w:val="00A02730"/>
    <w:pPr>
      <w:tabs>
        <w:tab w:val="left" w:pos="4536"/>
        <w:tab w:val="right" w:leader="dot" w:pos="9923"/>
      </w:tabs>
      <w:ind w:left="4536" w:right="567" w:hanging="1559"/>
    </w:pPr>
  </w:style>
  <w:style w:type="paragraph" w:styleId="71">
    <w:name w:val="toc 7"/>
    <w:basedOn w:val="a0"/>
    <w:next w:val="a0"/>
    <w:autoRedefine/>
    <w:rsid w:val="00A02730"/>
    <w:pPr>
      <w:ind w:left="1440"/>
    </w:pPr>
  </w:style>
  <w:style w:type="paragraph" w:styleId="81">
    <w:name w:val="toc 8"/>
    <w:basedOn w:val="a0"/>
    <w:next w:val="a0"/>
    <w:autoRedefine/>
    <w:rsid w:val="00A02730"/>
    <w:pPr>
      <w:ind w:left="1680"/>
    </w:pPr>
  </w:style>
  <w:style w:type="paragraph" w:styleId="91">
    <w:name w:val="toc 9"/>
    <w:basedOn w:val="a0"/>
    <w:next w:val="a0"/>
    <w:autoRedefine/>
    <w:rsid w:val="00A02730"/>
    <w:pPr>
      <w:ind w:left="1920"/>
    </w:pPr>
  </w:style>
  <w:style w:type="paragraph" w:styleId="a2">
    <w:name w:val="Body Text"/>
    <w:basedOn w:val="a0"/>
    <w:link w:val="afff4"/>
    <w:rsid w:val="00A02730"/>
  </w:style>
  <w:style w:type="character" w:customStyle="1" w:styleId="afff4">
    <w:name w:val="Основной текст Знак"/>
    <w:basedOn w:val="a3"/>
    <w:link w:val="a2"/>
    <w:qFormat/>
    <w:rsid w:val="00A02730"/>
    <w:rPr>
      <w:rFonts w:eastAsia="Times New Roman" w:cs="Times New Roman"/>
      <w:sz w:val="24"/>
      <w:szCs w:val="20"/>
      <w:lang w:val="ru-RU"/>
    </w:rPr>
  </w:style>
  <w:style w:type="paragraph" w:customStyle="1" w:styleId="phheader1withoutnum">
    <w:name w:val="ph_header_1_without_num"/>
    <w:basedOn w:val="12"/>
    <w:next w:val="phnormal"/>
    <w:qFormat/>
    <w:rsid w:val="00A02730"/>
    <w:pPr>
      <w:numPr>
        <w:numId w:val="0"/>
      </w:numPr>
      <w:ind w:left="720"/>
    </w:pPr>
  </w:style>
  <w:style w:type="paragraph" w:customStyle="1" w:styleId="phadditontype">
    <w:name w:val="ph_additon_type"/>
    <w:basedOn w:val="phbase"/>
    <w:next w:val="phnormal"/>
    <w:qFormat/>
    <w:rsid w:val="00A02730"/>
    <w:pPr>
      <w:jc w:val="center"/>
    </w:pPr>
    <w:rPr>
      <w:i/>
    </w:rPr>
  </w:style>
  <w:style w:type="paragraph" w:customStyle="1" w:styleId="phtablecolcaptionunderline">
    <w:name w:val="ph_table_colcaption_underline"/>
    <w:basedOn w:val="phtablecolcaption"/>
    <w:next w:val="phtablecell"/>
    <w:qFormat/>
    <w:rsid w:val="00A02730"/>
    <w:rPr>
      <w:u w:val="single"/>
    </w:rPr>
  </w:style>
  <w:style w:type="paragraph" w:customStyle="1" w:styleId="phstampleft">
    <w:name w:val="ph_stamp_left"/>
    <w:basedOn w:val="phstamp"/>
    <w:qFormat/>
    <w:rsid w:val="00A02730"/>
    <w:pPr>
      <w:jc w:val="left"/>
    </w:pPr>
    <w:rPr>
      <w:sz w:val="18"/>
    </w:rPr>
  </w:style>
  <w:style w:type="character" w:customStyle="1" w:styleId="50">
    <w:name w:val="Заголовок 5 Знак"/>
    <w:link w:val="5"/>
    <w:uiPriority w:val="9"/>
    <w:qFormat/>
    <w:rsid w:val="00A02730"/>
    <w:rPr>
      <w:rFonts w:eastAsia="Times New Roman" w:cs="Times New Roman"/>
      <w:b/>
      <w:bCs/>
      <w:iCs/>
      <w:sz w:val="24"/>
      <w:szCs w:val="26"/>
      <w:lang w:val="ru-RU"/>
    </w:rPr>
  </w:style>
  <w:style w:type="character" w:customStyle="1" w:styleId="60">
    <w:name w:val="Заголовок 6 Знак"/>
    <w:link w:val="6"/>
    <w:uiPriority w:val="9"/>
    <w:qFormat/>
    <w:rsid w:val="00A02730"/>
    <w:rPr>
      <w:rFonts w:eastAsia="Times New Roman" w:cs="Times New Roman"/>
      <w:b/>
      <w:bCs/>
      <w:sz w:val="24"/>
      <w:lang w:val="ru-RU"/>
    </w:rPr>
  </w:style>
  <w:style w:type="paragraph" w:styleId="afff5">
    <w:name w:val="Document Map"/>
    <w:basedOn w:val="a0"/>
    <w:link w:val="afff6"/>
    <w:qFormat/>
    <w:rsid w:val="00A02730"/>
    <w:pPr>
      <w:shd w:val="clear" w:color="auto" w:fill="000080"/>
    </w:pPr>
    <w:rPr>
      <w:rFonts w:ascii="Tahoma" w:hAnsi="Tahoma" w:cs="Tahoma"/>
      <w:sz w:val="20"/>
    </w:rPr>
  </w:style>
  <w:style w:type="character" w:customStyle="1" w:styleId="afff6">
    <w:name w:val="Схема документа Знак"/>
    <w:basedOn w:val="a3"/>
    <w:link w:val="afff5"/>
    <w:qFormat/>
    <w:rsid w:val="00A02730"/>
    <w:rPr>
      <w:rFonts w:ascii="Tahoma" w:eastAsia="Times New Roman" w:hAnsi="Tahoma" w:cs="Tahoma"/>
      <w:sz w:val="20"/>
      <w:szCs w:val="20"/>
      <w:shd w:val="clear" w:color="auto" w:fill="000080"/>
      <w:lang w:val="ru-RU"/>
    </w:rPr>
  </w:style>
  <w:style w:type="paragraph" w:customStyle="1" w:styleId="phlistitemized3">
    <w:name w:val="ph_list_itemized_3"/>
    <w:basedOn w:val="phlistitemized2"/>
    <w:link w:val="phlistitemized30"/>
    <w:autoRedefine/>
    <w:qFormat/>
    <w:rsid w:val="00A02730"/>
    <w:pPr>
      <w:numPr>
        <w:ilvl w:val="2"/>
      </w:numPr>
      <w:tabs>
        <w:tab w:val="left" w:pos="2127"/>
      </w:tabs>
    </w:pPr>
  </w:style>
  <w:style w:type="paragraph" w:customStyle="1" w:styleId="phlistitemized4">
    <w:name w:val="ph_list_itemized_4"/>
    <w:basedOn w:val="phlistitemized3"/>
    <w:autoRedefine/>
    <w:qFormat/>
    <w:rsid w:val="00A02730"/>
    <w:pPr>
      <w:numPr>
        <w:ilvl w:val="3"/>
      </w:numPr>
      <w:tabs>
        <w:tab w:val="clear" w:pos="2127"/>
      </w:tabs>
      <w:ind w:right="0"/>
    </w:pPr>
    <w:rPr>
      <w:lang w:val="en-US"/>
    </w:rPr>
  </w:style>
  <w:style w:type="character" w:customStyle="1" w:styleId="phbase0">
    <w:name w:val="ph_base Знак"/>
    <w:basedOn w:val="a3"/>
    <w:link w:val="phbase"/>
    <w:qFormat/>
    <w:rsid w:val="00A02730"/>
    <w:rPr>
      <w:rFonts w:eastAsia="Times New Roman" w:cs="Times New Roman"/>
      <w:sz w:val="24"/>
      <w:szCs w:val="20"/>
      <w:lang w:val="ru-RU"/>
    </w:rPr>
  </w:style>
  <w:style w:type="character" w:customStyle="1" w:styleId="phnormal0">
    <w:name w:val="ph_normal Знак"/>
    <w:basedOn w:val="phbase0"/>
    <w:link w:val="phnormal"/>
    <w:qFormat/>
    <w:rsid w:val="00A02730"/>
    <w:rPr>
      <w:rFonts w:eastAsia="Times New Roman" w:cs="Times New Roman"/>
      <w:sz w:val="24"/>
      <w:szCs w:val="20"/>
      <w:lang w:val="ru-RU"/>
    </w:rPr>
  </w:style>
  <w:style w:type="character" w:customStyle="1" w:styleId="phlistitemized20">
    <w:name w:val="ph_list_itemized_2 Знак"/>
    <w:basedOn w:val="phnormal0"/>
    <w:link w:val="phlistitemized2"/>
    <w:qFormat/>
    <w:rsid w:val="00A02730"/>
    <w:rPr>
      <w:rFonts w:eastAsia="Times New Roman" w:cs="Times New Roman"/>
      <w:sz w:val="24"/>
      <w:szCs w:val="20"/>
      <w:lang w:val="ru-RU"/>
    </w:rPr>
  </w:style>
  <w:style w:type="character" w:customStyle="1" w:styleId="phlistitemized30">
    <w:name w:val="ph_list_itemized_3 Знак"/>
    <w:basedOn w:val="phlistitemized20"/>
    <w:link w:val="phlistitemized3"/>
    <w:qFormat/>
    <w:rsid w:val="00A02730"/>
    <w:rPr>
      <w:rFonts w:eastAsia="Times New Roman" w:cs="Times New Roman"/>
      <w:sz w:val="24"/>
      <w:szCs w:val="20"/>
      <w:lang w:val="ru-RU"/>
    </w:rPr>
  </w:style>
  <w:style w:type="paragraph" w:customStyle="1" w:styleId="phpagenumber">
    <w:name w:val="ph_pagenumber"/>
    <w:basedOn w:val="afff2"/>
    <w:link w:val="phpagenumber0"/>
    <w:autoRedefine/>
    <w:qFormat/>
    <w:rsid w:val="00A02730"/>
    <w:pPr>
      <w:jc w:val="center"/>
    </w:pPr>
  </w:style>
  <w:style w:type="character" w:customStyle="1" w:styleId="phpagenumber0">
    <w:name w:val="ph_pagenumber Знак"/>
    <w:basedOn w:val="afff3"/>
    <w:link w:val="phpagenumber"/>
    <w:qFormat/>
    <w:rsid w:val="00A02730"/>
    <w:rPr>
      <w:rFonts w:eastAsia="Times New Roman" w:cs="Times New Roman"/>
      <w:sz w:val="24"/>
      <w:szCs w:val="20"/>
      <w:lang w:val="ru-RU"/>
    </w:rPr>
  </w:style>
  <w:style w:type="table" w:styleId="afff7">
    <w:name w:val="Table Grid"/>
    <w:basedOn w:val="a4"/>
    <w:uiPriority w:val="39"/>
    <w:rsid w:val="00A0273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tableitemizedlist1">
    <w:name w:val="ph_table_itemizedlist_1"/>
    <w:basedOn w:val="phtablecellleft"/>
    <w:autoRedefine/>
    <w:qFormat/>
    <w:rsid w:val="00A02730"/>
    <w:pPr>
      <w:numPr>
        <w:numId w:val="3"/>
      </w:numPr>
      <w:spacing w:after="120"/>
    </w:pPr>
  </w:style>
  <w:style w:type="paragraph" w:customStyle="1" w:styleId="phtableitemizedlist2">
    <w:name w:val="ph_table_itemizedlist_2"/>
    <w:basedOn w:val="phtableitemizedlist1"/>
    <w:autoRedefine/>
    <w:qFormat/>
    <w:rsid w:val="00A02730"/>
    <w:pPr>
      <w:ind w:left="632" w:hanging="284"/>
    </w:pPr>
  </w:style>
  <w:style w:type="paragraph" w:customStyle="1" w:styleId="10">
    <w:name w:val="Список_1)"/>
    <w:basedOn w:val="a0"/>
    <w:qFormat/>
    <w:rsid w:val="00A02730"/>
    <w:pPr>
      <w:numPr>
        <w:numId w:val="5"/>
      </w:numPr>
    </w:pPr>
  </w:style>
  <w:style w:type="paragraph" w:customStyle="1" w:styleId="phtableorderedlist1">
    <w:name w:val="ph_table_orderedlist_1)"/>
    <w:basedOn w:val="phtablecellleft"/>
    <w:autoRedefine/>
    <w:qFormat/>
    <w:rsid w:val="00A02730"/>
    <w:pPr>
      <w:numPr>
        <w:numId w:val="4"/>
      </w:numPr>
      <w:spacing w:after="120"/>
    </w:pPr>
  </w:style>
  <w:style w:type="paragraph" w:customStyle="1" w:styleId="afff8">
    <w:name w:val="Текст_программы"/>
    <w:qFormat/>
    <w:rsid w:val="00A02730"/>
    <w:pPr>
      <w:spacing w:line="240" w:lineRule="auto"/>
      <w:ind w:firstLine="851"/>
    </w:pPr>
    <w:rPr>
      <w:rFonts w:ascii="Courier New" w:eastAsia="Times New Roman" w:hAnsi="Courier New" w:cs="Times New Roman"/>
      <w:spacing w:val="-2"/>
      <w:sz w:val="24"/>
      <w:szCs w:val="23"/>
      <w:lang w:val="en-US" w:eastAsia="en-US"/>
    </w:rPr>
  </w:style>
  <w:style w:type="paragraph" w:customStyle="1" w:styleId="ph">
    <w:name w:val="ph_Рамка боковик"/>
    <w:basedOn w:val="a0"/>
    <w:autoRedefine/>
    <w:qFormat/>
    <w:rsid w:val="00A02730"/>
    <w:pPr>
      <w:spacing w:after="0" w:line="240" w:lineRule="auto"/>
      <w:jc w:val="center"/>
    </w:pPr>
    <w:rPr>
      <w:rFonts w:cs="Arial"/>
      <w:i/>
      <w:sz w:val="16"/>
      <w:szCs w:val="16"/>
    </w:rPr>
  </w:style>
  <w:style w:type="paragraph" w:customStyle="1" w:styleId="ph0">
    <w:name w:val="ph_Рамка_гориз_слева_мал"/>
    <w:basedOn w:val="a0"/>
    <w:autoRedefine/>
    <w:qFormat/>
    <w:rsid w:val="00A02730"/>
    <w:pPr>
      <w:spacing w:after="20" w:line="240" w:lineRule="auto"/>
      <w:ind w:left="57"/>
      <w:jc w:val="left"/>
    </w:pPr>
    <w:rPr>
      <w:rFonts w:cs="Arial"/>
      <w:i/>
      <w:sz w:val="16"/>
      <w:szCs w:val="16"/>
    </w:rPr>
  </w:style>
  <w:style w:type="paragraph" w:customStyle="1" w:styleId="phtableorderlist">
    <w:name w:val="ph_table_orderlist_абв"/>
    <w:basedOn w:val="phtablecellleft"/>
    <w:autoRedefine/>
    <w:qFormat/>
    <w:rsid w:val="00A02730"/>
    <w:pPr>
      <w:numPr>
        <w:numId w:val="6"/>
      </w:numPr>
    </w:pPr>
  </w:style>
  <w:style w:type="paragraph" w:customStyle="1" w:styleId="phtableorderlist1">
    <w:name w:val="ph_table_orderlist_1_бок"/>
    <w:basedOn w:val="phtablecellleft"/>
    <w:autoRedefine/>
    <w:qFormat/>
    <w:rsid w:val="007C7481"/>
    <w:pPr>
      <w:numPr>
        <w:numId w:val="7"/>
      </w:numPr>
      <w:tabs>
        <w:tab w:val="left" w:pos="234"/>
        <w:tab w:val="left" w:pos="421"/>
      </w:tabs>
      <w:jc w:val="left"/>
    </w:pPr>
    <w:rPr>
      <w:rFonts w:eastAsia="Calibri" w:cs="Calibri"/>
    </w:rPr>
  </w:style>
  <w:style w:type="paragraph" w:customStyle="1" w:styleId="ph1">
    <w:name w:val="ph_Рамка_гориз_цент_мал"/>
    <w:basedOn w:val="ph0"/>
    <w:autoRedefine/>
    <w:qFormat/>
    <w:rsid w:val="00A02730"/>
    <w:pPr>
      <w:ind w:left="0"/>
      <w:jc w:val="center"/>
    </w:pPr>
  </w:style>
  <w:style w:type="paragraph" w:customStyle="1" w:styleId="ph2">
    <w:name w:val="ph_Рамка_гориз_круп"/>
    <w:basedOn w:val="a0"/>
    <w:autoRedefine/>
    <w:qFormat/>
    <w:rsid w:val="00A02730"/>
    <w:pPr>
      <w:spacing w:after="20" w:line="240" w:lineRule="auto"/>
      <w:jc w:val="center"/>
    </w:pPr>
    <w:rPr>
      <w:i/>
    </w:rPr>
  </w:style>
  <w:style w:type="paragraph" w:styleId="afff9">
    <w:name w:val="caption"/>
    <w:basedOn w:val="a0"/>
    <w:next w:val="a0"/>
    <w:unhideWhenUsed/>
    <w:qFormat/>
    <w:rsid w:val="00A02730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hlistitemized10">
    <w:name w:val="ph_list_itemized_1 Знак"/>
    <w:link w:val="phlistitemized1"/>
    <w:qFormat/>
    <w:rsid w:val="00A02730"/>
    <w:rPr>
      <w:rFonts w:eastAsia="Times New Roman"/>
      <w:sz w:val="24"/>
      <w:szCs w:val="20"/>
      <w:lang w:val="ru-RU" w:eastAsia="en-US"/>
    </w:rPr>
  </w:style>
  <w:style w:type="character" w:customStyle="1" w:styleId="phnormal1">
    <w:name w:val="ph_normal Знак Знак"/>
    <w:qFormat/>
    <w:rsid w:val="00A02730"/>
    <w:rPr>
      <w:rFonts w:ascii="Arial" w:hAnsi="Arial"/>
      <w:sz w:val="24"/>
    </w:rPr>
  </w:style>
  <w:style w:type="character" w:customStyle="1" w:styleId="phtitlevoid0">
    <w:name w:val="ph_title_void Знак"/>
    <w:link w:val="phtitlevoid"/>
    <w:qFormat/>
    <w:rsid w:val="00A02730"/>
    <w:rPr>
      <w:rFonts w:eastAsia="Times New Roman"/>
      <w:b/>
      <w:bCs/>
      <w:sz w:val="28"/>
      <w:szCs w:val="28"/>
      <w:lang w:val="ru-RU"/>
    </w:rPr>
  </w:style>
  <w:style w:type="paragraph" w:customStyle="1" w:styleId="afffa">
    <w:name w:val="_Табл_Текст"/>
    <w:basedOn w:val="a0"/>
    <w:qFormat/>
    <w:rsid w:val="00A02730"/>
  </w:style>
  <w:style w:type="paragraph" w:styleId="afffb">
    <w:name w:val="annotation subject"/>
    <w:basedOn w:val="affa"/>
    <w:next w:val="affa"/>
    <w:link w:val="afffc"/>
    <w:uiPriority w:val="99"/>
    <w:semiHidden/>
    <w:unhideWhenUsed/>
    <w:qFormat/>
    <w:rsid w:val="00A02730"/>
    <w:rPr>
      <w:b/>
      <w:bCs/>
    </w:rPr>
  </w:style>
  <w:style w:type="character" w:customStyle="1" w:styleId="afffc">
    <w:name w:val="Тема примечания Знак"/>
    <w:basedOn w:val="affb"/>
    <w:link w:val="afffb"/>
    <w:uiPriority w:val="99"/>
    <w:semiHidden/>
    <w:qFormat/>
    <w:rsid w:val="00A02730"/>
    <w:rPr>
      <w:rFonts w:eastAsia="Times New Roman" w:cs="Times New Roman"/>
      <w:b/>
      <w:bCs/>
      <w:sz w:val="20"/>
      <w:szCs w:val="20"/>
      <w:lang w:val="ru-RU"/>
    </w:rPr>
  </w:style>
  <w:style w:type="paragraph" w:styleId="afffd">
    <w:name w:val="footnote text"/>
    <w:basedOn w:val="a0"/>
    <w:link w:val="afffe"/>
    <w:uiPriority w:val="99"/>
    <w:unhideWhenUsed/>
    <w:rsid w:val="00C042D2"/>
    <w:pPr>
      <w:spacing w:before="0" w:after="0" w:line="240" w:lineRule="auto"/>
    </w:pPr>
    <w:rPr>
      <w:sz w:val="20"/>
    </w:rPr>
  </w:style>
  <w:style w:type="character" w:customStyle="1" w:styleId="afffe">
    <w:name w:val="Текст сноски Знак"/>
    <w:basedOn w:val="a3"/>
    <w:link w:val="afffd"/>
    <w:uiPriority w:val="99"/>
    <w:qFormat/>
    <w:rsid w:val="00C042D2"/>
    <w:rPr>
      <w:rFonts w:eastAsia="Times New Roman" w:cs="Times New Roman"/>
      <w:sz w:val="20"/>
      <w:szCs w:val="20"/>
      <w:lang w:val="ru-RU"/>
    </w:rPr>
  </w:style>
  <w:style w:type="character" w:styleId="affff">
    <w:name w:val="footnote reference"/>
    <w:basedOn w:val="a3"/>
    <w:uiPriority w:val="99"/>
    <w:semiHidden/>
    <w:unhideWhenUsed/>
    <w:rsid w:val="00C042D2"/>
    <w:rPr>
      <w:vertAlign w:val="superscript"/>
    </w:rPr>
  </w:style>
  <w:style w:type="character" w:customStyle="1" w:styleId="31">
    <w:name w:val="Заголовок 3 Знак"/>
    <w:basedOn w:val="a3"/>
    <w:link w:val="30"/>
    <w:qFormat/>
    <w:rsid w:val="00002BB0"/>
    <w:rPr>
      <w:rFonts w:eastAsia="Times New Roman" w:cs="Times New Roman"/>
      <w:b/>
      <w:bCs/>
      <w:sz w:val="24"/>
      <w:szCs w:val="20"/>
      <w:lang w:val="ru-RU"/>
    </w:rPr>
  </w:style>
  <w:style w:type="paragraph" w:styleId="affff0">
    <w:name w:val="List Paragraph"/>
    <w:basedOn w:val="a0"/>
    <w:uiPriority w:val="34"/>
    <w:qFormat/>
    <w:rsid w:val="00672905"/>
    <w:pPr>
      <w:ind w:left="720"/>
      <w:contextualSpacing/>
    </w:pPr>
  </w:style>
  <w:style w:type="paragraph" w:customStyle="1" w:styleId="a">
    <w:name w:val="АбзацСписка"/>
    <w:basedOn w:val="a0"/>
    <w:qFormat/>
    <w:rsid w:val="00735AA6"/>
    <w:pPr>
      <w:numPr>
        <w:numId w:val="46"/>
      </w:numPr>
      <w:suppressAutoHyphens/>
      <w:spacing w:before="0" w:after="0" w:line="240" w:lineRule="auto"/>
      <w:jc w:val="left"/>
    </w:pPr>
    <w:rPr>
      <w:rFonts w:ascii="Times New Roman" w:eastAsia="Open Sans" w:hAnsi="Times New Roman" w:cs="Open Sans"/>
      <w:bCs/>
      <w:color w:val="000000"/>
      <w:sz w:val="20"/>
      <w:szCs w:val="24"/>
    </w:rPr>
  </w:style>
  <w:style w:type="paragraph" w:customStyle="1" w:styleId="affff1">
    <w:name w:val="Содержимое таблицы"/>
    <w:basedOn w:val="a0"/>
    <w:qFormat/>
    <w:rsid w:val="00BC1B88"/>
    <w:pPr>
      <w:widowControl w:val="0"/>
      <w:suppressLineNumbers/>
      <w:suppressAutoHyphens/>
      <w:spacing w:before="0" w:after="0" w:line="240" w:lineRule="auto"/>
      <w:jc w:val="left"/>
    </w:pPr>
    <w:rPr>
      <w:rFonts w:ascii="Liberation Serif" w:eastAsia="NSimSun" w:hAnsi="Liberation Serif" w:cs="Arial"/>
      <w:kern w:val="2"/>
      <w:szCs w:val="24"/>
      <w:lang w:eastAsia="zh-CN" w:bidi="hi-IN"/>
    </w:rPr>
  </w:style>
  <w:style w:type="paragraph" w:styleId="HTML1">
    <w:name w:val="HTML Preformatted"/>
    <w:basedOn w:val="a0"/>
    <w:link w:val="HTML2"/>
    <w:uiPriority w:val="99"/>
    <w:unhideWhenUsed/>
    <w:qFormat/>
    <w:rsid w:val="00684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  <w:jc w:val="left"/>
    </w:pPr>
    <w:rPr>
      <w:rFonts w:ascii="Courier New" w:hAnsi="Courier New" w:cs="Courier New"/>
      <w:sz w:val="20"/>
    </w:rPr>
  </w:style>
  <w:style w:type="character" w:customStyle="1" w:styleId="HTML2">
    <w:name w:val="Стандартный HTML Знак"/>
    <w:basedOn w:val="a3"/>
    <w:link w:val="HTML1"/>
    <w:uiPriority w:val="99"/>
    <w:qFormat/>
    <w:rsid w:val="00684B07"/>
    <w:rPr>
      <w:rFonts w:ascii="Courier New" w:eastAsia="Times New Roman" w:hAnsi="Courier New" w:cs="Courier New"/>
      <w:sz w:val="20"/>
      <w:szCs w:val="20"/>
      <w:lang w:val="ru-RU"/>
    </w:rPr>
  </w:style>
  <w:style w:type="paragraph" w:customStyle="1" w:styleId="20">
    <w:name w:val="Маркированный 2 ур"/>
    <w:basedOn w:val="a0"/>
    <w:qFormat/>
    <w:rsid w:val="003B3E27"/>
    <w:pPr>
      <w:numPr>
        <w:numId w:val="58"/>
      </w:numPr>
      <w:autoSpaceDN w:val="0"/>
      <w:adjustRightInd w:val="0"/>
      <w:textAlignment w:val="baseline"/>
    </w:pPr>
    <w:rPr>
      <w:rFonts w:cs="Calibri (Основной текст)"/>
      <w:sz w:val="20"/>
      <w:szCs w:val="26"/>
    </w:rPr>
  </w:style>
  <w:style w:type="character" w:customStyle="1" w:styleId="14">
    <w:name w:val="Неразрешенное упоминание1"/>
    <w:basedOn w:val="a3"/>
    <w:uiPriority w:val="99"/>
    <w:semiHidden/>
    <w:unhideWhenUsed/>
    <w:rsid w:val="00200F02"/>
    <w:rPr>
      <w:color w:val="605E5C"/>
      <w:shd w:val="clear" w:color="auto" w:fill="E1DFDD"/>
    </w:rPr>
  </w:style>
  <w:style w:type="character" w:customStyle="1" w:styleId="70">
    <w:name w:val="Заголовок 7 Знак"/>
    <w:basedOn w:val="a3"/>
    <w:link w:val="7"/>
    <w:uiPriority w:val="9"/>
    <w:qFormat/>
    <w:rsid w:val="00200F02"/>
    <w:rPr>
      <w:rFonts w:asciiTheme="majorHAnsi" w:eastAsiaTheme="majorEastAsia" w:hAnsiTheme="majorHAnsi" w:cstheme="majorBidi"/>
      <w:bCs/>
      <w:i/>
      <w:iCs/>
      <w:color w:val="243F60" w:themeColor="accent1" w:themeShade="7F"/>
      <w:szCs w:val="24"/>
      <w:lang w:val="ru-RU"/>
    </w:rPr>
  </w:style>
  <w:style w:type="character" w:customStyle="1" w:styleId="80">
    <w:name w:val="Заголовок 8 Знак"/>
    <w:basedOn w:val="a3"/>
    <w:link w:val="8"/>
    <w:rsid w:val="00200F02"/>
    <w:rPr>
      <w:rFonts w:ascii="Liberation Sans" w:eastAsia="Microsoft YaHei" w:hAnsi="Liberation Sans"/>
      <w:b/>
      <w:i/>
      <w:iCs/>
      <w:color w:val="000000"/>
      <w:lang w:val="ru-RU"/>
    </w:rPr>
  </w:style>
  <w:style w:type="character" w:customStyle="1" w:styleId="90">
    <w:name w:val="Заголовок 9 Знак"/>
    <w:basedOn w:val="a3"/>
    <w:link w:val="9"/>
    <w:rsid w:val="00200F02"/>
    <w:rPr>
      <w:rFonts w:ascii="Liberation Sans" w:eastAsia="Microsoft YaHei" w:hAnsi="Liberation Sans"/>
      <w:b/>
      <w:color w:val="000000"/>
      <w:sz w:val="21"/>
      <w:szCs w:val="21"/>
      <w:lang w:val="ru-RU"/>
    </w:rPr>
  </w:style>
  <w:style w:type="character" w:customStyle="1" w:styleId="23">
    <w:name w:val="Заголовок 2 Знак"/>
    <w:basedOn w:val="a3"/>
    <w:link w:val="23"/>
    <w:qFormat/>
    <w:rsid w:val="00200F0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15">
    <w:name w:val="Заголовок 1 Знак"/>
    <w:basedOn w:val="a3"/>
    <w:qFormat/>
    <w:rsid w:val="00200F0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-">
    <w:name w:val="Интернет-ссылка"/>
    <w:uiPriority w:val="99"/>
    <w:rsid w:val="00200F02"/>
    <w:rPr>
      <w:color w:val="0000FF"/>
      <w:sz w:val="24"/>
      <w:u w:val="single"/>
    </w:rPr>
  </w:style>
  <w:style w:type="character" w:customStyle="1" w:styleId="affff2">
    <w:name w:val="Привязка сноски"/>
    <w:rsid w:val="00200F02"/>
    <w:rPr>
      <w:vertAlign w:val="superscript"/>
    </w:rPr>
  </w:style>
  <w:style w:type="character" w:customStyle="1" w:styleId="FootnoteCharacters">
    <w:name w:val="Footnote Characters"/>
    <w:basedOn w:val="a3"/>
    <w:uiPriority w:val="99"/>
    <w:unhideWhenUsed/>
    <w:qFormat/>
    <w:rsid w:val="00200F02"/>
    <w:rPr>
      <w:vertAlign w:val="superscript"/>
    </w:rPr>
  </w:style>
  <w:style w:type="character" w:customStyle="1" w:styleId="affff3">
    <w:name w:val="_Основной с красной строки Знак"/>
    <w:qFormat/>
    <w:locked/>
    <w:rsid w:val="00200F02"/>
    <w:rPr>
      <w:rFonts w:ascii="Times New Roman" w:hAnsi="Times New Roman" w:cs="Calibri (Основной текст)"/>
      <w:sz w:val="28"/>
      <w:szCs w:val="20"/>
    </w:rPr>
  </w:style>
  <w:style w:type="character" w:customStyle="1" w:styleId="33">
    <w:name w:val="Текст пункта Знак3"/>
    <w:qFormat/>
    <w:locked/>
    <w:rsid w:val="00200F02"/>
    <w:rPr>
      <w:rFonts w:ascii="Tahoma" w:eastAsia="Times New Roman" w:hAnsi="Tahoma" w:cs="Times New Roman"/>
      <w:smallCaps/>
      <w:spacing w:val="2"/>
      <w:sz w:val="24"/>
      <w:szCs w:val="24"/>
      <w:lang w:val="en-US"/>
    </w:rPr>
  </w:style>
  <w:style w:type="character" w:customStyle="1" w:styleId="41">
    <w:name w:val="Заголовок 4 Знак"/>
    <w:basedOn w:val="a3"/>
    <w:link w:val="40"/>
    <w:qFormat/>
    <w:rsid w:val="00200F02"/>
    <w:rPr>
      <w:rFonts w:eastAsia="Times New Roman" w:cs="Times New Roman"/>
      <w:b/>
      <w:bCs/>
      <w:sz w:val="24"/>
      <w:szCs w:val="20"/>
      <w:lang w:val="ru-RU"/>
    </w:rPr>
  </w:style>
  <w:style w:type="character" w:customStyle="1" w:styleId="-1">
    <w:name w:val="Список- Знак1"/>
    <w:qFormat/>
    <w:locked/>
    <w:rsid w:val="00200F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0">
    <w:name w:val="Заголовок 1 Знак1"/>
    <w:link w:val="12"/>
    <w:qFormat/>
    <w:locked/>
    <w:rsid w:val="00200F02"/>
    <w:rPr>
      <w:rFonts w:eastAsia="Times New Roman" w:cs="Times New Roman"/>
      <w:b/>
      <w:sz w:val="28"/>
      <w:szCs w:val="28"/>
      <w:lang w:val="ru-RU"/>
    </w:rPr>
  </w:style>
  <w:style w:type="character" w:customStyle="1" w:styleId="affff4">
    <w:name w:val="Название объекта Знак"/>
    <w:qFormat/>
    <w:locked/>
    <w:rsid w:val="00200F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5">
    <w:name w:val="Текст внутри таблицы Знак"/>
    <w:qFormat/>
    <w:rsid w:val="00200F0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ffff6">
    <w:name w:val="Таблица_название Знак"/>
    <w:basedOn w:val="a3"/>
    <w:qFormat/>
    <w:locked/>
    <w:rsid w:val="00200F02"/>
    <w:rPr>
      <w:b/>
      <w:bCs/>
    </w:rPr>
  </w:style>
  <w:style w:type="character" w:customStyle="1" w:styleId="affff7">
    <w:name w:val="Основной шрифт Знак"/>
    <w:qFormat/>
    <w:locked/>
    <w:rsid w:val="00200F02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ff8">
    <w:name w:val="Основной текст с отступом Знак"/>
    <w:basedOn w:val="a3"/>
    <w:uiPriority w:val="99"/>
    <w:semiHidden/>
    <w:qFormat/>
    <w:rsid w:val="00200F02"/>
  </w:style>
  <w:style w:type="character" w:customStyle="1" w:styleId="affff9">
    <w:name w:val="Исходный текст"/>
    <w:qFormat/>
    <w:rsid w:val="00200F02"/>
    <w:rPr>
      <w:rFonts w:ascii="Liberation Mono" w:eastAsia="Liberation Mono" w:hAnsi="Liberation Mono" w:cs="Liberation Mono"/>
    </w:rPr>
  </w:style>
  <w:style w:type="character" w:customStyle="1" w:styleId="affffa">
    <w:name w:val="Маркеры списка"/>
    <w:qFormat/>
    <w:rsid w:val="00200F02"/>
    <w:rPr>
      <w:rFonts w:ascii="OpenSymbol" w:eastAsia="OpenSymbol" w:hAnsi="OpenSymbol" w:cs="OpenSymbol"/>
    </w:rPr>
  </w:style>
  <w:style w:type="character" w:customStyle="1" w:styleId="affffb">
    <w:name w:val="Символ нумерации"/>
    <w:qFormat/>
    <w:rsid w:val="00200F02"/>
  </w:style>
  <w:style w:type="character" w:customStyle="1" w:styleId="affffc">
    <w:name w:val="Заголовок Знак"/>
    <w:basedOn w:val="a3"/>
    <w:qFormat/>
    <w:rsid w:val="00200F02"/>
    <w:rPr>
      <w:rFonts w:ascii="Liberation Sans" w:eastAsia="Microsoft YaHei" w:hAnsi="Liberation Sans" w:cs="Arial"/>
      <w:sz w:val="28"/>
      <w:szCs w:val="28"/>
    </w:rPr>
  </w:style>
  <w:style w:type="character" w:customStyle="1" w:styleId="16">
    <w:name w:val="Текст примечания Знак1"/>
    <w:basedOn w:val="a3"/>
    <w:uiPriority w:val="99"/>
    <w:qFormat/>
    <w:rsid w:val="00200F02"/>
    <w:rPr>
      <w:szCs w:val="20"/>
    </w:rPr>
  </w:style>
  <w:style w:type="character" w:customStyle="1" w:styleId="17">
    <w:name w:val="Тема примечания Знак1"/>
    <w:basedOn w:val="16"/>
    <w:uiPriority w:val="99"/>
    <w:semiHidden/>
    <w:qFormat/>
    <w:rsid w:val="00200F02"/>
    <w:rPr>
      <w:b/>
      <w:bCs/>
      <w:szCs w:val="20"/>
    </w:rPr>
  </w:style>
  <w:style w:type="character" w:customStyle="1" w:styleId="18">
    <w:name w:val="Текст выноски Знак1"/>
    <w:basedOn w:val="a3"/>
    <w:uiPriority w:val="99"/>
    <w:semiHidden/>
    <w:qFormat/>
    <w:rsid w:val="00200F02"/>
    <w:rPr>
      <w:rFonts w:ascii="Segoe UI" w:hAnsi="Segoe UI" w:cs="Segoe UI"/>
      <w:sz w:val="18"/>
      <w:szCs w:val="18"/>
    </w:rPr>
  </w:style>
  <w:style w:type="character" w:customStyle="1" w:styleId="19">
    <w:name w:val="Основной текст с отступом Знак1"/>
    <w:basedOn w:val="a3"/>
    <w:uiPriority w:val="99"/>
    <w:semiHidden/>
    <w:qFormat/>
    <w:rsid w:val="00200F02"/>
    <w:rPr>
      <w:sz w:val="22"/>
    </w:rPr>
  </w:style>
  <w:style w:type="character" w:styleId="HTML3">
    <w:name w:val="HTML Code"/>
    <w:basedOn w:val="a3"/>
    <w:uiPriority w:val="99"/>
    <w:semiHidden/>
    <w:unhideWhenUsed/>
    <w:qFormat/>
    <w:rsid w:val="00200F02"/>
    <w:rPr>
      <w:rFonts w:ascii="Courier New" w:eastAsia="Times New Roman" w:hAnsi="Courier New" w:cs="Courier New"/>
      <w:sz w:val="20"/>
      <w:szCs w:val="20"/>
    </w:rPr>
  </w:style>
  <w:style w:type="character" w:customStyle="1" w:styleId="1a">
    <w:name w:val="Основной текст Знак1"/>
    <w:basedOn w:val="a3"/>
    <w:qFormat/>
    <w:rsid w:val="00200F0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0">
    <w:name w:val="Заголовок 2 Знак1"/>
    <w:basedOn w:val="a3"/>
    <w:link w:val="21"/>
    <w:qFormat/>
    <w:rsid w:val="00200F02"/>
    <w:rPr>
      <w:rFonts w:eastAsia="Times New Roman" w:cs="Times New Roman"/>
      <w:b/>
      <w:sz w:val="24"/>
      <w:szCs w:val="20"/>
      <w:lang w:val="ru-RU"/>
    </w:rPr>
  </w:style>
  <w:style w:type="character" w:customStyle="1" w:styleId="sp-highlight-term">
    <w:name w:val="sp-highlight-term"/>
    <w:basedOn w:val="a3"/>
    <w:qFormat/>
    <w:rsid w:val="00200F02"/>
  </w:style>
  <w:style w:type="character" w:customStyle="1" w:styleId="affffd">
    <w:name w:val="Посещённая гиперссылка"/>
    <w:basedOn w:val="a3"/>
    <w:uiPriority w:val="99"/>
    <w:semiHidden/>
    <w:unhideWhenUsed/>
    <w:rsid w:val="00200F02"/>
    <w:rPr>
      <w:color w:val="800080" w:themeColor="followedHyperlink"/>
      <w:u w:val="single"/>
    </w:rPr>
  </w:style>
  <w:style w:type="character" w:customStyle="1" w:styleId="affffe">
    <w:name w:val="Абзац списка Знак"/>
    <w:uiPriority w:val="34"/>
    <w:qFormat/>
    <w:locked/>
    <w:rsid w:val="00200F02"/>
  </w:style>
  <w:style w:type="character" w:customStyle="1" w:styleId="afffff">
    <w:name w:val="_Титул_Название документа Знак"/>
    <w:qFormat/>
    <w:rsid w:val="00200F02"/>
    <w:rPr>
      <w:rFonts w:ascii="Times New Roman" w:hAnsi="Times New Roman" w:cs="Calibri (Основной текст)"/>
      <w:bCs/>
      <w:sz w:val="20"/>
      <w:szCs w:val="20"/>
    </w:rPr>
  </w:style>
  <w:style w:type="character" w:customStyle="1" w:styleId="afffff0">
    <w:name w:val="Текст концевой сноски Знак"/>
    <w:basedOn w:val="a3"/>
    <w:semiHidden/>
    <w:qFormat/>
    <w:rsid w:val="00200F02"/>
    <w:rPr>
      <w:rFonts w:ascii="Tahoma" w:eastAsia="Times New Roman" w:hAnsi="Tahoma" w:cs="Times New Roman"/>
      <w:sz w:val="20"/>
      <w:szCs w:val="20"/>
      <w:lang w:val="en-US" w:eastAsia="ru-RU"/>
    </w:rPr>
  </w:style>
  <w:style w:type="character" w:customStyle="1" w:styleId="1b">
    <w:name w:val="Текст концевой сноски Знак1"/>
    <w:basedOn w:val="a3"/>
    <w:uiPriority w:val="99"/>
    <w:semiHidden/>
    <w:qFormat/>
    <w:rsid w:val="00200F02"/>
    <w:rPr>
      <w:sz w:val="20"/>
      <w:szCs w:val="20"/>
    </w:rPr>
  </w:style>
  <w:style w:type="character" w:customStyle="1" w:styleId="1c">
    <w:name w:val="Схема документа Знак1"/>
    <w:basedOn w:val="a3"/>
    <w:uiPriority w:val="99"/>
    <w:semiHidden/>
    <w:qFormat/>
    <w:rsid w:val="00200F02"/>
    <w:rPr>
      <w:rFonts w:ascii="Segoe UI" w:hAnsi="Segoe UI" w:cs="Segoe UI"/>
      <w:sz w:val="16"/>
      <w:szCs w:val="16"/>
    </w:rPr>
  </w:style>
  <w:style w:type="character" w:customStyle="1" w:styleId="afffff1">
    <w:name w:val="Примечание Знак"/>
    <w:qFormat/>
    <w:locked/>
    <w:rsid w:val="00200F02"/>
    <w:rPr>
      <w:rFonts w:eastAsia="Times New Roman" w:cs="Times New Roman"/>
      <w:b/>
      <w:sz w:val="20"/>
    </w:rPr>
  </w:style>
  <w:style w:type="character" w:customStyle="1" w:styleId="1d">
    <w:name w:val="Список_1) Знак"/>
    <w:qFormat/>
    <w:locked/>
    <w:rsid w:val="00200F0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f2">
    <w:name w:val="Примечание (текст) Знак"/>
    <w:qFormat/>
    <w:locked/>
    <w:rsid w:val="00200F02"/>
    <w:rPr>
      <w:rFonts w:eastAsia="Times New Roman" w:cs="Times New Roman"/>
      <w:sz w:val="20"/>
    </w:rPr>
  </w:style>
  <w:style w:type="character" w:customStyle="1" w:styleId="afffff3">
    <w:name w:val="Важно! Знак"/>
    <w:qFormat/>
    <w:locked/>
    <w:rsid w:val="00200F02"/>
    <w:rPr>
      <w:rFonts w:eastAsia="Times New Roman" w:cs="Times New Roman"/>
      <w:b/>
      <w:color w:val="E02020"/>
      <w:sz w:val="20"/>
    </w:rPr>
  </w:style>
  <w:style w:type="character" w:customStyle="1" w:styleId="afffff4">
    <w:name w:val="Пример Знак"/>
    <w:qFormat/>
    <w:locked/>
    <w:rsid w:val="00200F02"/>
    <w:rPr>
      <w:rFonts w:eastAsia="Times New Roman" w:cs="Times New Roman"/>
      <w:b/>
      <w:color w:val="1E5C3D"/>
      <w:sz w:val="20"/>
      <w:szCs w:val="20"/>
    </w:rPr>
  </w:style>
  <w:style w:type="character" w:customStyle="1" w:styleId="Bold">
    <w:name w:val="Текст_Bold"/>
    <w:qFormat/>
    <w:rsid w:val="00200F02"/>
    <w:rPr>
      <w:rFonts w:ascii="Tahoma" w:hAnsi="Tahoma"/>
      <w:b/>
    </w:rPr>
  </w:style>
  <w:style w:type="character" w:customStyle="1" w:styleId="1e">
    <w:name w:val="Выдел_1"/>
    <w:qFormat/>
    <w:rsid w:val="00200F02"/>
    <w:rPr>
      <w:rFonts w:ascii="Tahoma" w:hAnsi="Tahoma"/>
      <w:i/>
      <w:spacing w:val="8"/>
      <w:kern w:val="0"/>
      <w:sz w:val="24"/>
      <w:szCs w:val="24"/>
    </w:rPr>
  </w:style>
  <w:style w:type="character" w:customStyle="1" w:styleId="24">
    <w:name w:val="Код_2"/>
    <w:qFormat/>
    <w:rsid w:val="00200F02"/>
    <w:rPr>
      <w:rFonts w:ascii="Courier New" w:hAnsi="Courier New"/>
      <w:spacing w:val="-2"/>
      <w:sz w:val="23"/>
      <w:szCs w:val="23"/>
      <w:lang w:val="en-US" w:eastAsia="en-US" w:bidi="ar-SA"/>
    </w:rPr>
  </w:style>
  <w:style w:type="character" w:customStyle="1" w:styleId="afffff5">
    <w:name w:val="Кмд_польз"/>
    <w:qFormat/>
    <w:rsid w:val="00200F02"/>
    <w:rPr>
      <w:rFonts w:ascii="Courier New" w:hAnsi="Courier New"/>
      <w:b/>
      <w:sz w:val="20"/>
    </w:rPr>
  </w:style>
  <w:style w:type="character" w:styleId="afffff6">
    <w:name w:val="Strong"/>
    <w:basedOn w:val="a3"/>
    <w:uiPriority w:val="22"/>
    <w:qFormat/>
    <w:rsid w:val="00200F02"/>
    <w:rPr>
      <w:b/>
      <w:bCs/>
    </w:rPr>
  </w:style>
  <w:style w:type="character" w:customStyle="1" w:styleId="afffff7">
    <w:name w:val="Подзаголовок Знак"/>
    <w:basedOn w:val="a3"/>
    <w:qFormat/>
    <w:rsid w:val="00200F02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afffff8">
    <w:name w:val="Название Модуля/ Подсистемы Знак Знак"/>
    <w:qFormat/>
    <w:rsid w:val="00200F02"/>
    <w:rPr>
      <w:rFonts w:ascii="Tahoma" w:eastAsia="Times New Roman" w:hAnsi="Tahoma" w:cs="Times New Roman"/>
      <w:smallCaps/>
      <w:sz w:val="52"/>
      <w:szCs w:val="48"/>
      <w:lang w:val="en-US" w:eastAsia="ru-RU"/>
    </w:rPr>
  </w:style>
  <w:style w:type="character" w:customStyle="1" w:styleId="afffff9">
    <w:name w:val="Надпись ТЛ и ЛУ Знак Знак"/>
    <w:qFormat/>
    <w:rsid w:val="00200F02"/>
    <w:rPr>
      <w:rFonts w:ascii="Tahoma" w:eastAsia="Times New Roman" w:hAnsi="Tahoma" w:cs="Times New Roman"/>
      <w:smallCaps/>
      <w:sz w:val="32"/>
      <w:szCs w:val="36"/>
      <w:lang w:val="en-US" w:eastAsia="ru-RU"/>
    </w:rPr>
  </w:style>
  <w:style w:type="character" w:customStyle="1" w:styleId="afffffa">
    <w:name w:val="Термин Знак"/>
    <w:qFormat/>
    <w:rsid w:val="00200F02"/>
    <w:rPr>
      <w:rFonts w:ascii="Tahoma" w:eastAsia="Times New Roman" w:hAnsi="Tahoma" w:cs="Tahoma"/>
      <w:b/>
      <w:i/>
      <w:smallCaps/>
      <w:sz w:val="20"/>
      <w:szCs w:val="24"/>
      <w:lang w:val="en-US" w:eastAsia="ru-RU"/>
    </w:rPr>
  </w:style>
  <w:style w:type="character" w:customStyle="1" w:styleId="UnresolvedMention1">
    <w:name w:val="Unresolved Mention1"/>
    <w:basedOn w:val="a3"/>
    <w:uiPriority w:val="99"/>
    <w:semiHidden/>
    <w:unhideWhenUsed/>
    <w:qFormat/>
    <w:rsid w:val="00200F02"/>
    <w:rPr>
      <w:color w:val="605E5C"/>
      <w:shd w:val="clear" w:color="auto" w:fill="E1DFDD"/>
    </w:rPr>
  </w:style>
  <w:style w:type="character" w:customStyle="1" w:styleId="25">
    <w:name w:val="Основной текст с отступом Знак2"/>
    <w:link w:val="afffffb"/>
    <w:semiHidden/>
    <w:qFormat/>
    <w:rsid w:val="00200F02"/>
    <w:rPr>
      <w:rFonts w:ascii="Times New Roman" w:eastAsia="MS ????" w:hAnsi="Times New Roman" w:cs="Calibri (Основной текст)"/>
      <w:bCs/>
      <w:sz w:val="28"/>
      <w:szCs w:val="20"/>
      <w:lang w:eastAsia="ar-SA"/>
    </w:rPr>
  </w:style>
  <w:style w:type="character" w:customStyle="1" w:styleId="afffffc">
    <w:name w:val="_Заголовок без нумерации не в оглавлении Знак"/>
    <w:qFormat/>
    <w:rsid w:val="00200F02"/>
    <w:rPr>
      <w:rFonts w:ascii="Times New Roman" w:hAnsi="Times New Roman" w:cs="Calibri (Основной текст)"/>
      <w:b/>
      <w:caps/>
      <w:spacing w:val="20"/>
      <w:sz w:val="20"/>
      <w:szCs w:val="20"/>
    </w:rPr>
  </w:style>
  <w:style w:type="character" w:customStyle="1" w:styleId="1f">
    <w:name w:val="_Маркированный список уровня 1 Знак"/>
    <w:qFormat/>
    <w:rsid w:val="00200F02"/>
    <w:rPr>
      <w:rFonts w:ascii="Times New Roman" w:eastAsia="Times New Roman" w:hAnsi="Times New Roman" w:cs="Calibri (Основной текст)"/>
      <w:sz w:val="20"/>
      <w:szCs w:val="20"/>
      <w:lang w:eastAsia="x-none"/>
    </w:rPr>
  </w:style>
  <w:style w:type="character" w:customStyle="1" w:styleId="WW8Num21z8">
    <w:name w:val="WW8Num21z8"/>
    <w:qFormat/>
    <w:rsid w:val="00200F02"/>
  </w:style>
  <w:style w:type="character" w:customStyle="1" w:styleId="fontstyle01">
    <w:name w:val="fontstyle01"/>
    <w:basedOn w:val="a3"/>
    <w:qFormat/>
    <w:rsid w:val="00200F02"/>
    <w:rPr>
      <w:rFonts w:ascii="TimesNewRomanPSMT" w:hAnsi="TimesNewRomanPSMT"/>
      <w:b w:val="0"/>
      <w:bCs w:val="0"/>
      <w:i w:val="0"/>
      <w:iCs w:val="0"/>
      <w:color w:val="242021"/>
      <w:sz w:val="24"/>
      <w:szCs w:val="24"/>
    </w:rPr>
  </w:style>
  <w:style w:type="character" w:customStyle="1" w:styleId="extended-textshort">
    <w:name w:val="extended-text__short"/>
    <w:basedOn w:val="a3"/>
    <w:qFormat/>
    <w:rsid w:val="00200F02"/>
  </w:style>
  <w:style w:type="character" w:customStyle="1" w:styleId="1f0">
    <w:name w:val="Неразрешенное упоминание1"/>
    <w:basedOn w:val="a3"/>
    <w:uiPriority w:val="99"/>
    <w:semiHidden/>
    <w:unhideWhenUsed/>
    <w:qFormat/>
    <w:rsid w:val="00200F02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3"/>
    <w:uiPriority w:val="99"/>
    <w:semiHidden/>
    <w:unhideWhenUsed/>
    <w:qFormat/>
    <w:rsid w:val="00200F02"/>
    <w:rPr>
      <w:color w:val="605E5C"/>
      <w:shd w:val="clear" w:color="auto" w:fill="E1DFDD"/>
    </w:rPr>
  </w:style>
  <w:style w:type="character" w:styleId="afffffd">
    <w:name w:val="page number"/>
    <w:basedOn w:val="a3"/>
    <w:uiPriority w:val="99"/>
    <w:semiHidden/>
    <w:unhideWhenUsed/>
    <w:qFormat/>
    <w:rsid w:val="00200F02"/>
  </w:style>
  <w:style w:type="character" w:customStyle="1" w:styleId="34">
    <w:name w:val="Неразрешенное упоминание3"/>
    <w:basedOn w:val="a3"/>
    <w:link w:val="afffffe"/>
    <w:uiPriority w:val="99"/>
    <w:unhideWhenUsed/>
    <w:qFormat/>
    <w:rsid w:val="00200F02"/>
    <w:rPr>
      <w:color w:val="605E5C"/>
    </w:rPr>
  </w:style>
  <w:style w:type="character" w:customStyle="1" w:styleId="43">
    <w:name w:val="Неразрешенное упоминание4"/>
    <w:basedOn w:val="a3"/>
    <w:uiPriority w:val="99"/>
    <w:semiHidden/>
    <w:unhideWhenUsed/>
    <w:qFormat/>
    <w:rsid w:val="00200F02"/>
    <w:rPr>
      <w:color w:val="605E5C"/>
      <w:shd w:val="clear" w:color="auto" w:fill="E1DFDD"/>
    </w:rPr>
  </w:style>
  <w:style w:type="character" w:customStyle="1" w:styleId="blk">
    <w:name w:val="blk"/>
    <w:basedOn w:val="a3"/>
    <w:qFormat/>
    <w:rsid w:val="00200F02"/>
  </w:style>
  <w:style w:type="character" w:customStyle="1" w:styleId="52">
    <w:name w:val="Неразрешенное упоминание5"/>
    <w:basedOn w:val="a3"/>
    <w:uiPriority w:val="99"/>
    <w:semiHidden/>
    <w:unhideWhenUsed/>
    <w:qFormat/>
    <w:rsid w:val="00200F02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3"/>
    <w:uiPriority w:val="99"/>
    <w:semiHidden/>
    <w:unhideWhenUsed/>
    <w:qFormat/>
    <w:rsid w:val="00200F02"/>
    <w:rPr>
      <w:color w:val="605E5C"/>
      <w:shd w:val="clear" w:color="auto" w:fill="E1DFDD"/>
    </w:rPr>
  </w:style>
  <w:style w:type="character" w:customStyle="1" w:styleId="72">
    <w:name w:val="Неразрешенное упоминание7"/>
    <w:basedOn w:val="a3"/>
    <w:uiPriority w:val="99"/>
    <w:semiHidden/>
    <w:unhideWhenUsed/>
    <w:qFormat/>
    <w:rsid w:val="00200F02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3"/>
    <w:uiPriority w:val="99"/>
    <w:semiHidden/>
    <w:unhideWhenUsed/>
    <w:qFormat/>
    <w:rsid w:val="00200F02"/>
    <w:rPr>
      <w:color w:val="605E5C"/>
      <w:shd w:val="clear" w:color="auto" w:fill="E1DFDD"/>
    </w:rPr>
  </w:style>
  <w:style w:type="character" w:customStyle="1" w:styleId="WW8Num23z2">
    <w:name w:val="WW8Num23z2"/>
    <w:qFormat/>
    <w:rsid w:val="00200F02"/>
    <w:rPr>
      <w:rFonts w:ascii="Wingdings" w:hAnsi="Wingdings" w:cs="Wingdings"/>
      <w:sz w:val="20"/>
    </w:rPr>
  </w:style>
  <w:style w:type="character" w:customStyle="1" w:styleId="sentence">
    <w:name w:val="sentence"/>
    <w:basedOn w:val="a3"/>
    <w:qFormat/>
    <w:rsid w:val="00200F02"/>
  </w:style>
  <w:style w:type="character" w:customStyle="1" w:styleId="HTML10">
    <w:name w:val="Стандартный HTML Знак1"/>
    <w:basedOn w:val="a3"/>
    <w:semiHidden/>
    <w:qFormat/>
    <w:rsid w:val="00200F02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affffff">
    <w:name w:val="Привязка концевой сноски"/>
    <w:rsid w:val="00200F02"/>
    <w:rPr>
      <w:vertAlign w:val="superscript"/>
    </w:rPr>
  </w:style>
  <w:style w:type="character" w:customStyle="1" w:styleId="EndnoteCharacters">
    <w:name w:val="Endnote Characters"/>
    <w:basedOn w:val="a3"/>
    <w:uiPriority w:val="99"/>
    <w:semiHidden/>
    <w:unhideWhenUsed/>
    <w:qFormat/>
    <w:rsid w:val="00200F02"/>
    <w:rPr>
      <w:vertAlign w:val="superscript"/>
    </w:rPr>
  </w:style>
  <w:style w:type="character" w:customStyle="1" w:styleId="affffff0">
    <w:name w:val="Символ сноски"/>
    <w:qFormat/>
    <w:rsid w:val="00200F02"/>
  </w:style>
  <w:style w:type="character" w:customStyle="1" w:styleId="affffff1">
    <w:name w:val="Ссылка указателя"/>
    <w:qFormat/>
    <w:rsid w:val="00200F02"/>
  </w:style>
  <w:style w:type="character" w:customStyle="1" w:styleId="affffff2">
    <w:name w:val="Символ концевой сноски"/>
    <w:qFormat/>
    <w:rsid w:val="00200F02"/>
  </w:style>
  <w:style w:type="paragraph" w:styleId="affffff3">
    <w:name w:val="List"/>
    <w:basedOn w:val="a0"/>
    <w:unhideWhenUsed/>
    <w:rsid w:val="00200F02"/>
    <w:pPr>
      <w:tabs>
        <w:tab w:val="left" w:pos="10205"/>
      </w:tabs>
      <w:suppressAutoHyphens/>
      <w:spacing w:before="120" w:after="160" w:line="240" w:lineRule="auto"/>
      <w:ind w:left="283" w:hanging="283"/>
      <w:contextualSpacing/>
      <w:jc w:val="left"/>
    </w:pPr>
    <w:rPr>
      <w:rFonts w:ascii="Times New Roman" w:hAnsi="Times New Roman"/>
      <w:bCs/>
      <w:color w:val="000000"/>
      <w:sz w:val="22"/>
      <w:szCs w:val="24"/>
    </w:rPr>
  </w:style>
  <w:style w:type="paragraph" w:styleId="1f1">
    <w:name w:val="index 1"/>
    <w:basedOn w:val="a0"/>
    <w:next w:val="a0"/>
    <w:autoRedefine/>
    <w:uiPriority w:val="99"/>
    <w:semiHidden/>
    <w:unhideWhenUsed/>
    <w:qFormat/>
    <w:rsid w:val="00200F02"/>
    <w:pPr>
      <w:spacing w:before="0" w:after="0" w:line="240" w:lineRule="auto"/>
      <w:ind w:left="240" w:hanging="240"/>
    </w:pPr>
  </w:style>
  <w:style w:type="paragraph" w:styleId="affffff4">
    <w:name w:val="index heading"/>
    <w:basedOn w:val="a0"/>
    <w:next w:val="1f1"/>
    <w:unhideWhenUsed/>
    <w:qFormat/>
    <w:rsid w:val="00200F02"/>
    <w:pPr>
      <w:tabs>
        <w:tab w:val="left" w:pos="10205"/>
      </w:tabs>
      <w:suppressAutoHyphens/>
      <w:spacing w:before="120" w:line="240" w:lineRule="auto"/>
      <w:ind w:left="0"/>
      <w:jc w:val="left"/>
    </w:pPr>
    <w:rPr>
      <w:rFonts w:asciiTheme="majorHAnsi" w:eastAsiaTheme="majorEastAsia" w:hAnsiTheme="majorHAnsi" w:cstheme="majorBidi"/>
      <w:b/>
      <w:color w:val="000000"/>
      <w:sz w:val="22"/>
      <w:szCs w:val="24"/>
    </w:rPr>
  </w:style>
  <w:style w:type="paragraph" w:styleId="affffff5">
    <w:name w:val="TOC Heading"/>
    <w:basedOn w:val="12"/>
    <w:next w:val="a0"/>
    <w:uiPriority w:val="39"/>
    <w:unhideWhenUsed/>
    <w:qFormat/>
    <w:rsid w:val="00200F02"/>
    <w:pPr>
      <w:numPr>
        <w:numId w:val="0"/>
      </w:numPr>
      <w:suppressAutoHyphens/>
      <w:ind w:firstLine="709"/>
    </w:pPr>
    <w:rPr>
      <w:rFonts w:ascii="Times New Roman" w:hAnsi="Times New Roman"/>
    </w:rPr>
  </w:style>
  <w:style w:type="paragraph" w:customStyle="1" w:styleId="affffff6">
    <w:name w:val="Верхний и нижний колонтитулы"/>
    <w:basedOn w:val="a0"/>
    <w:qFormat/>
    <w:rsid w:val="00200F02"/>
    <w:pPr>
      <w:tabs>
        <w:tab w:val="left" w:pos="10205"/>
      </w:tabs>
      <w:suppressAutoHyphens/>
      <w:spacing w:before="120" w:line="240" w:lineRule="auto"/>
      <w:ind w:left="0"/>
      <w:jc w:val="left"/>
    </w:pPr>
    <w:rPr>
      <w:rFonts w:ascii="Times New Roman" w:hAnsi="Times New Roman"/>
      <w:bCs/>
      <w:color w:val="000000"/>
      <w:sz w:val="22"/>
      <w:szCs w:val="24"/>
    </w:rPr>
  </w:style>
  <w:style w:type="paragraph" w:customStyle="1" w:styleId="1f2">
    <w:name w:val="Текст сноски1"/>
    <w:basedOn w:val="a0"/>
    <w:qFormat/>
    <w:rsid w:val="00200F02"/>
    <w:pPr>
      <w:tabs>
        <w:tab w:val="left" w:pos="10205"/>
      </w:tabs>
      <w:suppressAutoHyphens/>
      <w:spacing w:before="120" w:line="240" w:lineRule="auto"/>
      <w:ind w:left="0"/>
      <w:jc w:val="left"/>
    </w:pPr>
    <w:rPr>
      <w:rFonts w:ascii="Tahoma" w:hAnsi="Tahoma" w:cs="Calibri (Основной текст)"/>
      <w:bCs/>
      <w:color w:val="000000"/>
      <w:sz w:val="22"/>
      <w:szCs w:val="24"/>
      <w:lang w:val="en-US"/>
    </w:rPr>
  </w:style>
  <w:style w:type="paragraph" w:customStyle="1" w:styleId="affffff7">
    <w:name w:val="_Основной с красной строки"/>
    <w:basedOn w:val="a0"/>
    <w:qFormat/>
    <w:rsid w:val="00200F02"/>
    <w:pPr>
      <w:tabs>
        <w:tab w:val="left" w:pos="10205"/>
      </w:tabs>
      <w:suppressAutoHyphens/>
      <w:spacing w:before="120" w:after="160" w:line="240" w:lineRule="auto"/>
      <w:ind w:left="0"/>
      <w:contextualSpacing/>
      <w:jc w:val="left"/>
    </w:pPr>
    <w:rPr>
      <w:rFonts w:ascii="Times New Roman" w:hAnsi="Times New Roman" w:cs="Calibri (Основной текст)"/>
      <w:bCs/>
      <w:color w:val="000000"/>
      <w:sz w:val="28"/>
      <w:szCs w:val="24"/>
    </w:rPr>
  </w:style>
  <w:style w:type="paragraph" w:customStyle="1" w:styleId="afffffe">
    <w:name w:val="Текст пункта"/>
    <w:link w:val="34"/>
    <w:uiPriority w:val="99"/>
    <w:qFormat/>
    <w:rsid w:val="00200F02"/>
    <w:pPr>
      <w:tabs>
        <w:tab w:val="left" w:pos="1134"/>
      </w:tabs>
      <w:suppressAutoHyphens/>
      <w:spacing w:before="120" w:line="288" w:lineRule="auto"/>
      <w:ind w:firstLine="624"/>
      <w:jc w:val="both"/>
    </w:pPr>
    <w:rPr>
      <w:color w:val="605E5C"/>
    </w:rPr>
  </w:style>
  <w:style w:type="paragraph" w:customStyle="1" w:styleId="-0">
    <w:name w:val="Список-"/>
    <w:basedOn w:val="a0"/>
    <w:qFormat/>
    <w:rsid w:val="00200F02"/>
    <w:pPr>
      <w:tabs>
        <w:tab w:val="left" w:pos="10205"/>
      </w:tabs>
      <w:suppressAutoHyphens/>
      <w:spacing w:before="120" w:after="160" w:line="240" w:lineRule="auto"/>
      <w:ind w:left="0"/>
      <w:contextualSpacing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affffff8">
    <w:name w:val="Шапка таблицы"/>
    <w:basedOn w:val="a0"/>
    <w:qFormat/>
    <w:rsid w:val="00200F02"/>
    <w:pPr>
      <w:tabs>
        <w:tab w:val="left" w:pos="10205"/>
      </w:tabs>
      <w:suppressAutoHyphens/>
      <w:spacing w:before="60" w:after="60" w:line="240" w:lineRule="auto"/>
      <w:ind w:left="0"/>
      <w:contextualSpacing/>
      <w:jc w:val="center"/>
    </w:pPr>
    <w:rPr>
      <w:rFonts w:ascii="Times New Roman" w:hAnsi="Times New Roman" w:cs="Calibri (Основной текст)"/>
      <w:b/>
      <w:bCs/>
      <w:color w:val="000000"/>
      <w:sz w:val="20"/>
      <w:szCs w:val="24"/>
    </w:rPr>
  </w:style>
  <w:style w:type="paragraph" w:customStyle="1" w:styleId="affffff9">
    <w:name w:val="Текст внутри таблицы"/>
    <w:basedOn w:val="a0"/>
    <w:qFormat/>
    <w:rsid w:val="00200F02"/>
    <w:pPr>
      <w:tabs>
        <w:tab w:val="left" w:pos="10205"/>
      </w:tabs>
      <w:suppressAutoHyphens/>
      <w:spacing w:before="60" w:after="60" w:line="240" w:lineRule="auto"/>
      <w:ind w:left="0"/>
      <w:contextualSpacing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styleId="affffffa">
    <w:name w:val="No Spacing"/>
    <w:uiPriority w:val="1"/>
    <w:qFormat/>
    <w:rsid w:val="00200F02"/>
    <w:pPr>
      <w:suppressAutoHyphens/>
      <w:spacing w:line="240" w:lineRule="auto"/>
    </w:pPr>
    <w:rPr>
      <w:rFonts w:asciiTheme="minorHAnsi" w:eastAsiaTheme="minorHAnsi" w:hAnsiTheme="minorHAnsi" w:cstheme="minorBidi"/>
      <w:lang w:val="ru-RU" w:eastAsia="en-US"/>
    </w:rPr>
  </w:style>
  <w:style w:type="paragraph" w:customStyle="1" w:styleId="1f3">
    <w:name w:val="Основной текст1"/>
    <w:basedOn w:val="a0"/>
    <w:next w:val="a2"/>
    <w:qFormat/>
    <w:rsid w:val="00200F02"/>
    <w:pPr>
      <w:tabs>
        <w:tab w:val="left" w:pos="10205"/>
      </w:tabs>
      <w:suppressAutoHyphens/>
      <w:spacing w:before="120" w:after="140" w:line="276" w:lineRule="auto"/>
      <w:ind w:left="0"/>
      <w:jc w:val="left"/>
    </w:pPr>
    <w:rPr>
      <w:rFonts w:ascii="Times New Roman" w:hAnsi="Times New Roman"/>
      <w:bCs/>
      <w:color w:val="000000"/>
      <w:sz w:val="22"/>
      <w:szCs w:val="24"/>
    </w:rPr>
  </w:style>
  <w:style w:type="paragraph" w:customStyle="1" w:styleId="1f4">
    <w:name w:val="Список1"/>
    <w:basedOn w:val="a2"/>
    <w:next w:val="affffff3"/>
    <w:qFormat/>
    <w:rsid w:val="00200F02"/>
    <w:pPr>
      <w:tabs>
        <w:tab w:val="left" w:pos="10205"/>
      </w:tabs>
      <w:suppressAutoHyphens/>
      <w:spacing w:before="120" w:after="140" w:line="276" w:lineRule="auto"/>
      <w:ind w:left="0"/>
      <w:jc w:val="left"/>
    </w:pPr>
    <w:rPr>
      <w:rFonts w:ascii="Times New Roman" w:hAnsi="Times New Roman" w:cs="Arial"/>
      <w:bCs/>
      <w:color w:val="000000"/>
      <w:sz w:val="22"/>
      <w:szCs w:val="24"/>
    </w:rPr>
  </w:style>
  <w:style w:type="paragraph" w:customStyle="1" w:styleId="111">
    <w:name w:val="Указатель 11"/>
    <w:basedOn w:val="a0"/>
    <w:next w:val="a0"/>
    <w:autoRedefine/>
    <w:uiPriority w:val="99"/>
    <w:semiHidden/>
    <w:unhideWhenUsed/>
    <w:qFormat/>
    <w:rsid w:val="00200F02"/>
    <w:pPr>
      <w:tabs>
        <w:tab w:val="left" w:pos="10205"/>
      </w:tabs>
      <w:suppressAutoHyphens/>
      <w:spacing w:before="120" w:line="240" w:lineRule="auto"/>
      <w:ind w:left="220" w:hanging="220"/>
      <w:jc w:val="left"/>
    </w:pPr>
    <w:rPr>
      <w:rFonts w:ascii="Times New Roman" w:hAnsi="Times New Roman"/>
      <w:bCs/>
      <w:color w:val="000000"/>
      <w:sz w:val="22"/>
      <w:szCs w:val="24"/>
    </w:rPr>
  </w:style>
  <w:style w:type="paragraph" w:customStyle="1" w:styleId="1f5">
    <w:name w:val="Указатель1"/>
    <w:basedOn w:val="a0"/>
    <w:next w:val="affffff4"/>
    <w:qFormat/>
    <w:rsid w:val="00200F02"/>
    <w:pPr>
      <w:suppressLineNumbers/>
      <w:tabs>
        <w:tab w:val="left" w:pos="10205"/>
      </w:tabs>
      <w:suppressAutoHyphens/>
      <w:spacing w:before="120" w:line="240" w:lineRule="auto"/>
      <w:ind w:left="0"/>
      <w:jc w:val="left"/>
    </w:pPr>
    <w:rPr>
      <w:rFonts w:ascii="Times New Roman" w:hAnsi="Times New Roman" w:cs="Arial"/>
      <w:bCs/>
      <w:color w:val="000000"/>
      <w:sz w:val="22"/>
      <w:szCs w:val="24"/>
    </w:rPr>
  </w:style>
  <w:style w:type="paragraph" w:customStyle="1" w:styleId="affffffb">
    <w:name w:val="Название таблицы"/>
    <w:basedOn w:val="a0"/>
    <w:qFormat/>
    <w:rsid w:val="00200F02"/>
    <w:pPr>
      <w:keepNext/>
      <w:keepLines/>
      <w:tabs>
        <w:tab w:val="left" w:pos="10205"/>
      </w:tabs>
      <w:suppressAutoHyphens/>
      <w:spacing w:before="120" w:after="160" w:line="240" w:lineRule="auto"/>
      <w:ind w:left="0" w:right="284" w:firstLine="624"/>
      <w:contextualSpacing/>
      <w:jc w:val="left"/>
    </w:pPr>
    <w:rPr>
      <w:rFonts w:ascii="Times New Roman" w:hAnsi="Times New Roman"/>
      <w:bCs/>
      <w:color w:val="000000"/>
      <w:sz w:val="22"/>
      <w:szCs w:val="24"/>
    </w:rPr>
  </w:style>
  <w:style w:type="paragraph" w:customStyle="1" w:styleId="affffffc">
    <w:name w:val="Таблица_название"/>
    <w:next w:val="a0"/>
    <w:qFormat/>
    <w:rsid w:val="00200F02"/>
    <w:pPr>
      <w:keepNext/>
      <w:suppressAutoHyphens/>
      <w:spacing w:before="240" w:after="120" w:line="240" w:lineRule="auto"/>
    </w:pPr>
    <w:rPr>
      <w:rFonts w:asciiTheme="minorHAnsi" w:eastAsiaTheme="minorHAnsi" w:hAnsiTheme="minorHAnsi" w:cstheme="minorBidi"/>
      <w:b/>
      <w:bCs/>
      <w:lang w:val="ru-RU" w:eastAsia="en-US"/>
    </w:rPr>
  </w:style>
  <w:style w:type="paragraph" w:customStyle="1" w:styleId="1f6">
    <w:name w:val="Основной шрифт1"/>
    <w:basedOn w:val="afffffb"/>
    <w:uiPriority w:val="99"/>
    <w:qFormat/>
    <w:rsid w:val="00200F02"/>
    <w:pPr>
      <w:spacing w:after="140"/>
      <w:ind w:left="0"/>
      <w:contextualSpacing/>
    </w:pPr>
    <w:rPr>
      <w:szCs w:val="28"/>
    </w:rPr>
  </w:style>
  <w:style w:type="paragraph" w:styleId="afffffb">
    <w:name w:val="Body Text Indent"/>
    <w:basedOn w:val="a0"/>
    <w:link w:val="25"/>
    <w:semiHidden/>
    <w:unhideWhenUsed/>
    <w:rsid w:val="00200F02"/>
    <w:pPr>
      <w:tabs>
        <w:tab w:val="left" w:pos="10205"/>
      </w:tabs>
      <w:suppressAutoHyphens/>
      <w:spacing w:before="120" w:line="240" w:lineRule="auto"/>
      <w:ind w:left="283"/>
      <w:jc w:val="left"/>
    </w:pPr>
    <w:rPr>
      <w:rFonts w:ascii="Times New Roman" w:eastAsia="MS ????" w:hAnsi="Times New Roman" w:cs="Calibri (Основной текст)"/>
      <w:bCs/>
      <w:sz w:val="28"/>
      <w:lang w:val="ru" w:eastAsia="ar-SA"/>
    </w:rPr>
  </w:style>
  <w:style w:type="character" w:customStyle="1" w:styleId="35">
    <w:name w:val="Основной текст с отступом Знак3"/>
    <w:basedOn w:val="a3"/>
    <w:uiPriority w:val="99"/>
    <w:semiHidden/>
    <w:rsid w:val="00200F02"/>
    <w:rPr>
      <w:rFonts w:eastAsia="Times New Roman" w:cs="Times New Roman"/>
      <w:sz w:val="24"/>
      <w:szCs w:val="20"/>
      <w:lang w:val="ru-RU"/>
    </w:rPr>
  </w:style>
  <w:style w:type="paragraph" w:customStyle="1" w:styleId="1f7">
    <w:name w:val="Основной текст с отступом1"/>
    <w:basedOn w:val="a0"/>
    <w:next w:val="afffffb"/>
    <w:uiPriority w:val="99"/>
    <w:semiHidden/>
    <w:unhideWhenUsed/>
    <w:qFormat/>
    <w:rsid w:val="00200F02"/>
    <w:pPr>
      <w:tabs>
        <w:tab w:val="left" w:pos="10205"/>
      </w:tabs>
      <w:suppressAutoHyphens/>
      <w:spacing w:before="120" w:line="240" w:lineRule="auto"/>
      <w:ind w:left="283"/>
      <w:jc w:val="left"/>
    </w:pPr>
    <w:rPr>
      <w:rFonts w:ascii="Times New Roman" w:hAnsi="Times New Roman"/>
      <w:bCs/>
      <w:color w:val="000000"/>
      <w:sz w:val="22"/>
      <w:szCs w:val="24"/>
    </w:rPr>
  </w:style>
  <w:style w:type="paragraph" w:customStyle="1" w:styleId="1f8">
    <w:name w:val="Рецензия1"/>
    <w:next w:val="affffffd"/>
    <w:uiPriority w:val="99"/>
    <w:semiHidden/>
    <w:qFormat/>
    <w:rsid w:val="00200F02"/>
    <w:pPr>
      <w:suppressAutoHyphens/>
      <w:spacing w:line="240" w:lineRule="auto"/>
    </w:pPr>
    <w:rPr>
      <w:rFonts w:asciiTheme="minorHAnsi" w:eastAsiaTheme="minorHAnsi" w:hAnsiTheme="minorHAnsi" w:cstheme="minorBidi"/>
      <w:lang w:val="ru-RU" w:eastAsia="en-US"/>
    </w:rPr>
  </w:style>
  <w:style w:type="paragraph" w:customStyle="1" w:styleId="affffffe">
    <w:name w:val="Заголовок таблицы"/>
    <w:basedOn w:val="affff1"/>
    <w:qFormat/>
    <w:rsid w:val="00200F02"/>
    <w:pPr>
      <w:widowControl/>
      <w:tabs>
        <w:tab w:val="left" w:pos="10205"/>
      </w:tabs>
      <w:spacing w:before="120" w:after="120"/>
      <w:ind w:left="0"/>
      <w:jc w:val="center"/>
    </w:pPr>
    <w:rPr>
      <w:rFonts w:ascii="Times New Roman" w:eastAsia="Times New Roman" w:hAnsi="Times New Roman" w:cs="Times New Roman"/>
      <w:b/>
      <w:color w:val="000000"/>
      <w:kern w:val="0"/>
      <w:sz w:val="22"/>
      <w:lang w:eastAsia="ru-RU" w:bidi="ar-SA"/>
    </w:rPr>
  </w:style>
  <w:style w:type="paragraph" w:styleId="affffffd">
    <w:name w:val="Revision"/>
    <w:uiPriority w:val="99"/>
    <w:semiHidden/>
    <w:qFormat/>
    <w:rsid w:val="00200F02"/>
    <w:pPr>
      <w:suppressAutoHyphens/>
      <w:spacing w:line="240" w:lineRule="auto"/>
    </w:pPr>
    <w:rPr>
      <w:rFonts w:asciiTheme="minorHAnsi" w:eastAsiaTheme="minorHAnsi" w:hAnsiTheme="minorHAnsi" w:cstheme="minorBidi"/>
      <w:lang w:val="ru-RU" w:eastAsia="en-US"/>
    </w:rPr>
  </w:style>
  <w:style w:type="paragraph" w:styleId="afffffff">
    <w:name w:val="Normal (Web)"/>
    <w:basedOn w:val="a0"/>
    <w:uiPriority w:val="99"/>
    <w:semiHidden/>
    <w:unhideWhenUsed/>
    <w:qFormat/>
    <w:rsid w:val="00200F02"/>
    <w:pP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/>
      <w:bCs/>
      <w:color w:val="000000"/>
      <w:sz w:val="22"/>
      <w:szCs w:val="24"/>
    </w:rPr>
  </w:style>
  <w:style w:type="paragraph" w:customStyle="1" w:styleId="afffffff0">
    <w:name w:val="_Титул_Название документа"/>
    <w:basedOn w:val="a0"/>
    <w:qFormat/>
    <w:rsid w:val="00200F02"/>
    <w:pPr>
      <w:tabs>
        <w:tab w:val="left" w:pos="10205"/>
      </w:tabs>
      <w:suppressAutoHyphens/>
      <w:spacing w:before="240" w:after="240" w:line="240" w:lineRule="auto"/>
      <w:ind w:left="0"/>
      <w:jc w:val="center"/>
    </w:pPr>
    <w:rPr>
      <w:rFonts w:ascii="Times New Roman" w:hAnsi="Times New Roman" w:cs="Calibri (Основной текст)"/>
      <w:color w:val="000000"/>
      <w:sz w:val="20"/>
      <w:szCs w:val="24"/>
    </w:rPr>
  </w:style>
  <w:style w:type="paragraph" w:styleId="afffffff1">
    <w:name w:val="endnote text"/>
    <w:basedOn w:val="a0"/>
    <w:link w:val="27"/>
    <w:semiHidden/>
    <w:unhideWhenUsed/>
    <w:rsid w:val="00200F02"/>
    <w:pPr>
      <w:tabs>
        <w:tab w:val="left" w:pos="10205"/>
      </w:tabs>
      <w:suppressAutoHyphens/>
      <w:spacing w:before="120" w:line="240" w:lineRule="auto"/>
      <w:ind w:left="0"/>
      <w:jc w:val="left"/>
    </w:pPr>
    <w:rPr>
      <w:rFonts w:ascii="Tahoma" w:hAnsi="Tahoma"/>
      <w:bCs/>
      <w:color w:val="000000"/>
      <w:sz w:val="20"/>
      <w:szCs w:val="24"/>
      <w:lang w:val="en-US"/>
    </w:rPr>
  </w:style>
  <w:style w:type="character" w:customStyle="1" w:styleId="27">
    <w:name w:val="Текст концевой сноски Знак2"/>
    <w:basedOn w:val="a3"/>
    <w:link w:val="afffffff1"/>
    <w:semiHidden/>
    <w:rsid w:val="00200F02"/>
    <w:rPr>
      <w:rFonts w:ascii="Tahoma" w:eastAsia="Times New Roman" w:hAnsi="Tahoma" w:cs="Times New Roman"/>
      <w:bCs/>
      <w:color w:val="000000"/>
      <w:sz w:val="20"/>
      <w:szCs w:val="24"/>
      <w:lang w:val="en-US"/>
    </w:rPr>
  </w:style>
  <w:style w:type="paragraph" w:customStyle="1" w:styleId="TableGraf8L">
    <w:name w:val="TableGraf 8L"/>
    <w:basedOn w:val="a0"/>
    <w:qFormat/>
    <w:rsid w:val="00200F02"/>
    <w:pPr>
      <w:tabs>
        <w:tab w:val="left" w:pos="10205"/>
      </w:tabs>
      <w:suppressAutoHyphens/>
      <w:spacing w:before="40" w:after="40" w:line="240" w:lineRule="auto"/>
      <w:ind w:left="0"/>
      <w:jc w:val="left"/>
    </w:pPr>
    <w:rPr>
      <w:rFonts w:ascii="Tahoma" w:hAnsi="Tahoma" w:cs="Calibri (Основной текст)"/>
      <w:bCs/>
      <w:color w:val="000000"/>
      <w:sz w:val="16"/>
      <w:szCs w:val="24"/>
      <w:lang w:val="en-US"/>
    </w:rPr>
  </w:style>
  <w:style w:type="paragraph" w:customStyle="1" w:styleId="TableGraf10L">
    <w:name w:val="TableGraf 10L"/>
    <w:basedOn w:val="TableGraf8L"/>
    <w:qFormat/>
    <w:rsid w:val="00200F02"/>
    <w:rPr>
      <w:sz w:val="20"/>
    </w:rPr>
  </w:style>
  <w:style w:type="paragraph" w:customStyle="1" w:styleId="Head10L">
    <w:name w:val="Head 10L"/>
    <w:basedOn w:val="TableGraf10L"/>
    <w:qFormat/>
    <w:rsid w:val="00200F02"/>
    <w:rPr>
      <w:b/>
    </w:rPr>
  </w:style>
  <w:style w:type="paragraph" w:customStyle="1" w:styleId="TableGraf8M">
    <w:name w:val="TableGraf 8M"/>
    <w:basedOn w:val="TableGraf8L"/>
    <w:qFormat/>
    <w:rsid w:val="00200F02"/>
    <w:pPr>
      <w:jc w:val="center"/>
    </w:pPr>
  </w:style>
  <w:style w:type="paragraph" w:customStyle="1" w:styleId="Head8M">
    <w:name w:val="Head 8M"/>
    <w:basedOn w:val="TableGraf8M"/>
    <w:qFormat/>
    <w:rsid w:val="00200F02"/>
    <w:rPr>
      <w:b/>
    </w:rPr>
  </w:style>
  <w:style w:type="paragraph" w:customStyle="1" w:styleId="Head10M">
    <w:name w:val="Head 10M"/>
    <w:basedOn w:val="Head8M"/>
    <w:qFormat/>
    <w:rsid w:val="00200F02"/>
    <w:rPr>
      <w:sz w:val="20"/>
    </w:rPr>
  </w:style>
  <w:style w:type="paragraph" w:customStyle="1" w:styleId="Head12M">
    <w:name w:val="Head 12M"/>
    <w:qFormat/>
    <w:rsid w:val="00200F02"/>
    <w:pPr>
      <w:keepLines/>
      <w:suppressAutoHyphens/>
      <w:spacing w:before="40" w:after="40" w:line="240" w:lineRule="auto"/>
      <w:jc w:val="center"/>
    </w:pPr>
    <w:rPr>
      <w:rFonts w:ascii="Times New Roman" w:eastAsia="Times New Roman" w:hAnsi="Times New Roman" w:cs="Times New Roman"/>
      <w:smallCaps/>
      <w:sz w:val="24"/>
      <w:szCs w:val="20"/>
      <w:lang w:val="en-US" w:eastAsia="en-US"/>
    </w:rPr>
  </w:style>
  <w:style w:type="paragraph" w:customStyle="1" w:styleId="Head12M1">
    <w:name w:val="Head 12M1"/>
    <w:basedOn w:val="a0"/>
    <w:qFormat/>
    <w:rsid w:val="00200F02"/>
    <w:pPr>
      <w:tabs>
        <w:tab w:val="left" w:pos="10205"/>
      </w:tabs>
      <w:suppressAutoHyphens/>
      <w:spacing w:before="60" w:after="60" w:line="240" w:lineRule="auto"/>
      <w:ind w:left="851" w:right="851"/>
      <w:jc w:val="center"/>
    </w:pPr>
    <w:rPr>
      <w:rFonts w:ascii="Tahoma" w:hAnsi="Tahoma" w:cs="Calibri (Основной текст)"/>
      <w:b/>
      <w:bCs/>
      <w:caps/>
      <w:color w:val="000000"/>
      <w:sz w:val="20"/>
      <w:szCs w:val="24"/>
      <w:lang w:val="en-US"/>
    </w:rPr>
  </w:style>
  <w:style w:type="paragraph" w:customStyle="1" w:styleId="Head12M2">
    <w:name w:val="Head 12M2"/>
    <w:basedOn w:val="Head12M1"/>
    <w:autoRedefine/>
    <w:qFormat/>
    <w:rsid w:val="00200F02"/>
    <w:pPr>
      <w:ind w:left="0" w:right="0"/>
    </w:pPr>
    <w:rPr>
      <w:caps w:val="0"/>
    </w:rPr>
  </w:style>
  <w:style w:type="paragraph" w:customStyle="1" w:styleId="Head8L">
    <w:name w:val="Head 8L"/>
    <w:basedOn w:val="TableGraf8L"/>
    <w:qFormat/>
    <w:rsid w:val="00200F02"/>
    <w:rPr>
      <w:b/>
    </w:rPr>
  </w:style>
  <w:style w:type="paragraph" w:customStyle="1" w:styleId="TablName">
    <w:name w:val="Tabl_Name"/>
    <w:basedOn w:val="a0"/>
    <w:qFormat/>
    <w:rsid w:val="00200F02"/>
    <w:pPr>
      <w:keepNext/>
      <w:keepLines/>
      <w:tabs>
        <w:tab w:val="left" w:pos="10205"/>
      </w:tabs>
      <w:suppressAutoHyphens/>
      <w:spacing w:before="120" w:after="160" w:line="288" w:lineRule="auto"/>
      <w:ind w:left="0" w:firstLine="624"/>
      <w:jc w:val="left"/>
    </w:pPr>
    <w:rPr>
      <w:rFonts w:ascii="Tahoma" w:hAnsi="Tahoma" w:cs="Calibri (Основной текст)"/>
      <w:bCs/>
      <w:color w:val="000000"/>
      <w:sz w:val="20"/>
      <w:szCs w:val="24"/>
      <w:lang w:val="en-US"/>
    </w:rPr>
  </w:style>
  <w:style w:type="paragraph" w:customStyle="1" w:styleId="TableGraf10M">
    <w:name w:val="TableGraf 10M"/>
    <w:basedOn w:val="TableGraf8M"/>
    <w:qFormat/>
    <w:rsid w:val="00200F02"/>
    <w:rPr>
      <w:sz w:val="20"/>
    </w:rPr>
  </w:style>
  <w:style w:type="paragraph" w:customStyle="1" w:styleId="TableGraf8R">
    <w:name w:val="TableGraf 8R"/>
    <w:basedOn w:val="TableGraf8L"/>
    <w:qFormat/>
    <w:rsid w:val="00200F02"/>
    <w:pPr>
      <w:jc w:val="right"/>
    </w:pPr>
  </w:style>
  <w:style w:type="paragraph" w:customStyle="1" w:styleId="TableGraf10R">
    <w:name w:val="TableGraf 10R"/>
    <w:basedOn w:val="TableGraf8R"/>
    <w:qFormat/>
    <w:rsid w:val="00200F02"/>
    <w:rPr>
      <w:sz w:val="20"/>
    </w:rPr>
  </w:style>
  <w:style w:type="paragraph" w:customStyle="1" w:styleId="TableGraf12L">
    <w:name w:val="TableGraf 12L"/>
    <w:basedOn w:val="TableGraf8L"/>
    <w:qFormat/>
    <w:rsid w:val="00200F02"/>
    <w:rPr>
      <w:sz w:val="24"/>
    </w:rPr>
  </w:style>
  <w:style w:type="paragraph" w:customStyle="1" w:styleId="TableGraf12M">
    <w:name w:val="TableGraf 12M"/>
    <w:basedOn w:val="TableGraf8L"/>
    <w:qFormat/>
    <w:rsid w:val="00200F02"/>
    <w:pPr>
      <w:jc w:val="center"/>
    </w:pPr>
    <w:rPr>
      <w:sz w:val="24"/>
    </w:rPr>
  </w:style>
  <w:style w:type="paragraph" w:customStyle="1" w:styleId="TableGraf12R">
    <w:name w:val="TableGraf 12R"/>
    <w:basedOn w:val="TableGraf8R"/>
    <w:qFormat/>
    <w:rsid w:val="00200F02"/>
    <w:rPr>
      <w:sz w:val="24"/>
    </w:rPr>
  </w:style>
  <w:style w:type="paragraph" w:customStyle="1" w:styleId="TablGraf8L">
    <w:name w:val="TablGraf 8L"/>
    <w:basedOn w:val="a0"/>
    <w:qFormat/>
    <w:rsid w:val="00200F02"/>
    <w:pPr>
      <w:tabs>
        <w:tab w:val="left" w:pos="10205"/>
      </w:tabs>
      <w:suppressAutoHyphens/>
      <w:spacing w:before="60" w:after="60" w:line="288" w:lineRule="auto"/>
      <w:ind w:left="0"/>
      <w:jc w:val="left"/>
    </w:pPr>
    <w:rPr>
      <w:rFonts w:ascii="Tahoma" w:hAnsi="Tahoma" w:cs="Calibri (Основной текст)"/>
      <w:bCs/>
      <w:color w:val="000000"/>
      <w:sz w:val="16"/>
      <w:szCs w:val="24"/>
      <w:lang w:val="en-US"/>
    </w:rPr>
  </w:style>
  <w:style w:type="paragraph" w:customStyle="1" w:styleId="afffffff2">
    <w:name w:val="КМД_начало"/>
    <w:autoRedefine/>
    <w:qFormat/>
    <w:rsid w:val="00200F02"/>
    <w:pPr>
      <w:tabs>
        <w:tab w:val="left" w:pos="2041"/>
      </w:tabs>
      <w:suppressAutoHyphens/>
      <w:spacing w:before="120" w:after="120" w:line="240" w:lineRule="auto"/>
      <w:ind w:left="1474" w:hanging="1474"/>
    </w:pPr>
    <w:rPr>
      <w:rFonts w:ascii="Tahoma" w:eastAsia="Times New Roman" w:hAnsi="Tahoma" w:cs="Times New Roman"/>
      <w:smallCaps/>
      <w:color w:val="000000"/>
      <w:sz w:val="24"/>
      <w:szCs w:val="20"/>
      <w:lang w:val="en-US"/>
    </w:rPr>
  </w:style>
  <w:style w:type="paragraph" w:customStyle="1" w:styleId="afffffff3">
    <w:name w:val="КМД_параметр"/>
    <w:autoRedefine/>
    <w:qFormat/>
    <w:rsid w:val="00200F02"/>
    <w:pPr>
      <w:tabs>
        <w:tab w:val="left" w:pos="2041"/>
      </w:tabs>
      <w:suppressAutoHyphens/>
      <w:spacing w:after="240" w:line="240" w:lineRule="auto"/>
      <w:ind w:left="2041" w:hanging="1701"/>
    </w:pPr>
    <w:rPr>
      <w:rFonts w:ascii="Tahoma" w:eastAsia="Times New Roman" w:hAnsi="Tahoma" w:cs="Times New Roman"/>
      <w:smallCaps/>
      <w:sz w:val="24"/>
      <w:szCs w:val="20"/>
      <w:lang w:val="en-US"/>
    </w:rPr>
  </w:style>
  <w:style w:type="paragraph" w:customStyle="1" w:styleId="28">
    <w:name w:val="КМД_Параметр2"/>
    <w:basedOn w:val="afffffff3"/>
    <w:qFormat/>
    <w:rsid w:val="00200F02"/>
    <w:pPr>
      <w:tabs>
        <w:tab w:val="clear" w:pos="2041"/>
        <w:tab w:val="left" w:pos="2381"/>
      </w:tabs>
      <w:ind w:left="2381"/>
    </w:pPr>
  </w:style>
  <w:style w:type="paragraph" w:customStyle="1" w:styleId="36">
    <w:name w:val="КМД_параметр3"/>
    <w:basedOn w:val="afffffff3"/>
    <w:qFormat/>
    <w:rsid w:val="00200F02"/>
    <w:pPr>
      <w:tabs>
        <w:tab w:val="clear" w:pos="2041"/>
        <w:tab w:val="left" w:pos="2722"/>
      </w:tabs>
      <w:ind w:left="2722"/>
    </w:pPr>
  </w:style>
  <w:style w:type="paragraph" w:customStyle="1" w:styleId="afffffff4">
    <w:name w:val="КМД_формат"/>
    <w:qFormat/>
    <w:rsid w:val="00200F02"/>
    <w:pPr>
      <w:suppressAutoHyphens/>
      <w:spacing w:after="120" w:line="264" w:lineRule="auto"/>
      <w:ind w:left="1474"/>
    </w:pPr>
    <w:rPr>
      <w:rFonts w:ascii="Tahoma" w:eastAsia="Times New Roman" w:hAnsi="Tahoma" w:cs="Times New Roman"/>
      <w:i/>
      <w:smallCaps/>
      <w:color w:val="000000"/>
      <w:sz w:val="24"/>
      <w:szCs w:val="20"/>
      <w:lang w:val="en-US"/>
    </w:rPr>
  </w:style>
  <w:style w:type="paragraph" w:customStyle="1" w:styleId="-10">
    <w:name w:val="Приглашение ИКС-1"/>
    <w:qFormat/>
    <w:rsid w:val="00200F02"/>
    <w:pPr>
      <w:suppressAutoHyphens/>
      <w:spacing w:after="120" w:line="240" w:lineRule="auto"/>
      <w:ind w:left="624"/>
    </w:pPr>
    <w:rPr>
      <w:rFonts w:ascii="Courier New" w:eastAsia="Times New Roman" w:hAnsi="Courier New" w:cs="Times New Roman"/>
      <w:smallCaps/>
      <w:sz w:val="20"/>
      <w:szCs w:val="20"/>
      <w:lang w:val="en-US" w:eastAsia="en-US"/>
    </w:rPr>
  </w:style>
  <w:style w:type="paragraph" w:customStyle="1" w:styleId="1f9">
    <w:name w:val="Прощание1"/>
    <w:basedOn w:val="12"/>
    <w:next w:val="a0"/>
    <w:rsid w:val="00200F02"/>
    <w:pPr>
      <w:keepLines w:val="0"/>
      <w:numPr>
        <w:numId w:val="0"/>
      </w:numPr>
      <w:suppressAutoHyphens/>
      <w:spacing w:before="120" w:after="240" w:line="288" w:lineRule="auto"/>
      <w:ind w:left="720" w:right="454" w:firstLine="709"/>
      <w:jc w:val="right"/>
    </w:pPr>
    <w:rPr>
      <w:rFonts w:ascii="Tahoma" w:eastAsia="MS ????" w:hAnsi="Tahoma" w:cs="Calibri (Основной текст)"/>
      <w:b w:val="0"/>
      <w:bCs/>
      <w:color w:val="000000"/>
      <w:szCs w:val="20"/>
      <w:lang w:val="en-US" w:eastAsia="ar-SA"/>
    </w:rPr>
  </w:style>
  <w:style w:type="paragraph" w:customStyle="1" w:styleId="afffffff5">
    <w:name w:val="Примечание"/>
    <w:basedOn w:val="a0"/>
    <w:qFormat/>
    <w:rsid w:val="00200F02"/>
    <w:pPr>
      <w:keepNext/>
      <w:pBdr>
        <w:top w:val="dashed" w:sz="4" w:space="6" w:color="000000"/>
        <w:left w:val="dashed" w:sz="4" w:space="6" w:color="000000"/>
        <w:bottom w:val="dashed" w:sz="4" w:space="6" w:color="000000"/>
        <w:right w:val="dashed" w:sz="4" w:space="6" w:color="000000"/>
      </w:pBdr>
      <w:tabs>
        <w:tab w:val="left" w:pos="10205"/>
      </w:tabs>
      <w:suppressAutoHyphens/>
      <w:spacing w:before="240" w:after="160" w:line="240" w:lineRule="auto"/>
      <w:ind w:left="567"/>
      <w:jc w:val="left"/>
    </w:pPr>
    <w:rPr>
      <w:rFonts w:ascii="Times New Roman" w:hAnsi="Times New Roman"/>
      <w:b/>
      <w:bCs/>
      <w:color w:val="000000"/>
      <w:sz w:val="20"/>
      <w:szCs w:val="24"/>
    </w:rPr>
  </w:style>
  <w:style w:type="paragraph" w:customStyle="1" w:styleId="afffffff6">
    <w:name w:val="Раздел документа"/>
    <w:basedOn w:val="a0"/>
    <w:next w:val="a0"/>
    <w:qFormat/>
    <w:rsid w:val="00200F02"/>
    <w:pPr>
      <w:keepNext/>
      <w:pageBreakBefore/>
      <w:tabs>
        <w:tab w:val="left" w:pos="10205"/>
      </w:tabs>
      <w:suppressAutoHyphens/>
      <w:spacing w:before="120" w:after="360" w:line="288" w:lineRule="auto"/>
      <w:ind w:left="851" w:right="851"/>
      <w:jc w:val="center"/>
    </w:pPr>
    <w:rPr>
      <w:rFonts w:ascii="Tahoma" w:hAnsi="Tahoma" w:cs="Calibri (Основной текст)"/>
      <w:b/>
      <w:bCs/>
      <w:caps/>
      <w:color w:val="000000"/>
      <w:sz w:val="20"/>
      <w:szCs w:val="24"/>
      <w:lang w:val="en-US"/>
    </w:rPr>
  </w:style>
  <w:style w:type="paragraph" w:customStyle="1" w:styleId="afffffff7">
    <w:name w:val="Рис"/>
    <w:next w:val="afffffe"/>
    <w:qFormat/>
    <w:rsid w:val="00200F02"/>
    <w:pPr>
      <w:keepNext/>
      <w:keepLines/>
      <w:suppressAutoHyphens/>
      <w:spacing w:before="240" w:after="120" w:line="240" w:lineRule="auto"/>
      <w:jc w:val="center"/>
    </w:pPr>
    <w:rPr>
      <w:rFonts w:ascii="Tahoma" w:eastAsia="Times New Roman" w:hAnsi="Tahoma" w:cs="Times New Roman"/>
      <w:smallCaps/>
      <w:sz w:val="24"/>
      <w:szCs w:val="20"/>
      <w:lang w:val="en-US" w:eastAsia="en-US"/>
    </w:rPr>
  </w:style>
  <w:style w:type="paragraph" w:customStyle="1" w:styleId="afffffff8">
    <w:name w:val="Рис Имя"/>
    <w:basedOn w:val="a0"/>
    <w:next w:val="afffffff7"/>
    <w:qFormat/>
    <w:rsid w:val="00200F02"/>
    <w:pPr>
      <w:keepLines/>
      <w:tabs>
        <w:tab w:val="left" w:pos="10205"/>
      </w:tabs>
      <w:suppressAutoHyphens/>
      <w:spacing w:before="240" w:after="360" w:line="288" w:lineRule="auto"/>
      <w:ind w:left="0"/>
      <w:jc w:val="center"/>
    </w:pPr>
    <w:rPr>
      <w:rFonts w:ascii="Tahoma" w:hAnsi="Tahoma" w:cs="Calibri (Основной текст)"/>
      <w:bCs/>
      <w:color w:val="000000"/>
      <w:sz w:val="20"/>
      <w:szCs w:val="24"/>
      <w:lang w:val="en-US"/>
    </w:rPr>
  </w:style>
  <w:style w:type="paragraph" w:customStyle="1" w:styleId="afffffff9">
    <w:name w:val="Рис Текст"/>
    <w:basedOn w:val="a0"/>
    <w:qFormat/>
    <w:rsid w:val="00200F02"/>
    <w:pPr>
      <w:keepLines/>
      <w:tabs>
        <w:tab w:val="left" w:pos="720"/>
        <w:tab w:val="left" w:pos="10205"/>
      </w:tabs>
      <w:suppressAutoHyphens/>
      <w:spacing w:before="120" w:after="160" w:line="240" w:lineRule="auto"/>
      <w:ind w:left="720" w:right="851" w:hanging="720"/>
      <w:jc w:val="left"/>
    </w:pPr>
    <w:rPr>
      <w:rFonts w:ascii="Tahoma" w:hAnsi="Tahoma" w:cs="Calibri (Основной текст)"/>
      <w:bCs/>
      <w:color w:val="000000"/>
      <w:sz w:val="20"/>
      <w:szCs w:val="24"/>
      <w:lang w:val="en-US"/>
    </w:rPr>
  </w:style>
  <w:style w:type="paragraph" w:customStyle="1" w:styleId="afffffffa">
    <w:name w:val="Содержание"/>
    <w:basedOn w:val="a0"/>
    <w:next w:val="a0"/>
    <w:qFormat/>
    <w:rsid w:val="00200F02"/>
    <w:pPr>
      <w:keepNext/>
      <w:pageBreakBefore/>
      <w:tabs>
        <w:tab w:val="left" w:pos="10205"/>
      </w:tabs>
      <w:suppressAutoHyphens/>
      <w:spacing w:before="240" w:after="240" w:line="240" w:lineRule="auto"/>
      <w:ind w:left="0"/>
      <w:jc w:val="center"/>
    </w:pPr>
    <w:rPr>
      <w:rFonts w:ascii="Tahoma" w:hAnsi="Tahoma" w:cs="Calibri (Основной текст)"/>
      <w:b/>
      <w:bCs/>
      <w:caps/>
      <w:color w:val="000000"/>
      <w:sz w:val="20"/>
      <w:szCs w:val="24"/>
      <w:lang w:val="en-US"/>
    </w:rPr>
  </w:style>
  <w:style w:type="paragraph" w:customStyle="1" w:styleId="1fa">
    <w:name w:val="Маркированный 1 уровень"/>
    <w:qFormat/>
    <w:rsid w:val="00200F02"/>
    <w:pPr>
      <w:tabs>
        <w:tab w:val="left" w:pos="720"/>
      </w:tabs>
      <w:suppressAutoHyphens/>
      <w:spacing w:before="60" w:after="60" w:line="288" w:lineRule="auto"/>
      <w:ind w:left="720" w:hanging="720"/>
      <w:jc w:val="both"/>
    </w:pPr>
    <w:rPr>
      <w:rFonts w:ascii="Tahoma" w:eastAsia="Times New Roman" w:hAnsi="Tahoma" w:cs="Times New Roman"/>
      <w:smallCaps/>
      <w:spacing w:val="2"/>
      <w:sz w:val="24"/>
      <w:szCs w:val="24"/>
      <w:lang w:val="en-US" w:eastAsia="en-US"/>
    </w:rPr>
  </w:style>
  <w:style w:type="paragraph" w:customStyle="1" w:styleId="1fb">
    <w:name w:val="Список_1."/>
    <w:basedOn w:val="a0"/>
    <w:qFormat/>
    <w:rsid w:val="00200F02"/>
    <w:pPr>
      <w:tabs>
        <w:tab w:val="left" w:pos="720"/>
        <w:tab w:val="left" w:pos="10205"/>
      </w:tabs>
      <w:suppressAutoHyphens/>
      <w:spacing w:before="120" w:line="288" w:lineRule="auto"/>
      <w:ind w:left="720"/>
      <w:jc w:val="left"/>
    </w:pPr>
    <w:rPr>
      <w:rFonts w:ascii="Tahoma" w:hAnsi="Tahoma" w:cs="Calibri (Основной текст)"/>
      <w:bCs/>
      <w:color w:val="000000"/>
      <w:sz w:val="20"/>
      <w:szCs w:val="24"/>
      <w:lang w:val="en-US"/>
    </w:rPr>
  </w:style>
  <w:style w:type="paragraph" w:customStyle="1" w:styleId="1fc">
    <w:name w:val="ТИТ1"/>
    <w:basedOn w:val="afffffe"/>
    <w:qFormat/>
    <w:rsid w:val="00200F02"/>
    <w:pPr>
      <w:spacing w:before="60" w:after="60" w:line="360" w:lineRule="auto"/>
      <w:ind w:left="851" w:right="851" w:firstLine="0"/>
      <w:jc w:val="center"/>
    </w:pPr>
    <w:rPr>
      <w:b/>
      <w:caps/>
    </w:rPr>
  </w:style>
  <w:style w:type="paragraph" w:customStyle="1" w:styleId="29">
    <w:name w:val="Тит2"/>
    <w:basedOn w:val="1fc"/>
    <w:qFormat/>
    <w:rsid w:val="00200F02"/>
    <w:rPr>
      <w:caps w:val="0"/>
      <w:smallCaps/>
    </w:rPr>
  </w:style>
  <w:style w:type="paragraph" w:customStyle="1" w:styleId="37">
    <w:name w:val="Тит3"/>
    <w:basedOn w:val="29"/>
    <w:qFormat/>
    <w:rsid w:val="00200F02"/>
    <w:pPr>
      <w:spacing w:before="0" w:after="0" w:line="240" w:lineRule="auto"/>
    </w:pPr>
    <w:rPr>
      <w:b w:val="0"/>
    </w:rPr>
  </w:style>
  <w:style w:type="paragraph" w:customStyle="1" w:styleId="1fd">
    <w:name w:val="Прил_Заголовок_1"/>
    <w:basedOn w:val="12"/>
    <w:qFormat/>
    <w:rsid w:val="00200F02"/>
    <w:pPr>
      <w:keepLines w:val="0"/>
      <w:numPr>
        <w:numId w:val="0"/>
      </w:numPr>
      <w:tabs>
        <w:tab w:val="left" w:pos="720"/>
      </w:tabs>
      <w:suppressAutoHyphens/>
      <w:spacing w:before="120" w:after="240" w:line="288" w:lineRule="auto"/>
      <w:ind w:left="720" w:right="454" w:hanging="720"/>
      <w:jc w:val="center"/>
    </w:pPr>
    <w:rPr>
      <w:rFonts w:ascii="Tahoma" w:eastAsia="MS ????" w:hAnsi="Tahoma" w:cs="Calibri (Основной текст)"/>
      <w:b w:val="0"/>
      <w:bCs/>
      <w:color w:val="000000"/>
      <w:szCs w:val="20"/>
      <w:lang w:val="en-US" w:eastAsia="ar-SA"/>
    </w:rPr>
  </w:style>
  <w:style w:type="paragraph" w:customStyle="1" w:styleId="Numpage8">
    <w:name w:val="Num page 8"/>
    <w:qFormat/>
    <w:rsid w:val="00200F02"/>
    <w:pPr>
      <w:widowControl w:val="0"/>
      <w:suppressAutoHyphens/>
      <w:spacing w:line="240" w:lineRule="auto"/>
      <w:jc w:val="center"/>
    </w:pPr>
    <w:rPr>
      <w:rFonts w:ascii="Tahoma" w:eastAsia="Times New Roman" w:hAnsi="Tahoma" w:cs="Times New Roman"/>
      <w:smallCaps/>
      <w:sz w:val="16"/>
      <w:szCs w:val="20"/>
      <w:lang w:val="en-US" w:eastAsia="en-US"/>
    </w:rPr>
  </w:style>
  <w:style w:type="paragraph" w:customStyle="1" w:styleId="Head12L">
    <w:name w:val="Head 12L"/>
    <w:basedOn w:val="Head10L"/>
    <w:qFormat/>
    <w:rsid w:val="00200F02"/>
    <w:rPr>
      <w:sz w:val="24"/>
    </w:rPr>
  </w:style>
  <w:style w:type="paragraph" w:customStyle="1" w:styleId="2a">
    <w:name w:val="Маркированный 2 уровень"/>
    <w:basedOn w:val="1fa"/>
    <w:qFormat/>
    <w:rsid w:val="00200F02"/>
    <w:pPr>
      <w:ind w:left="1276"/>
    </w:pPr>
  </w:style>
  <w:style w:type="paragraph" w:customStyle="1" w:styleId="38">
    <w:name w:val="Маркированный 3 уровень"/>
    <w:basedOn w:val="1fa"/>
    <w:qFormat/>
    <w:rsid w:val="00200F02"/>
    <w:pPr>
      <w:ind w:left="1701"/>
    </w:pPr>
  </w:style>
  <w:style w:type="paragraph" w:customStyle="1" w:styleId="4">
    <w:name w:val="Маркированный 4 уровень"/>
    <w:basedOn w:val="38"/>
    <w:qFormat/>
    <w:rsid w:val="00200F02"/>
    <w:pPr>
      <w:numPr>
        <w:numId w:val="66"/>
      </w:numPr>
      <w:ind w:left="2410" w:hanging="720"/>
    </w:pPr>
    <w:rPr>
      <w:rFonts w:ascii="Times New Roman" w:hAnsi="Times New Roman"/>
      <w:sz w:val="28"/>
      <w:lang w:val="ru-RU"/>
    </w:rPr>
  </w:style>
  <w:style w:type="paragraph" w:customStyle="1" w:styleId="2b">
    <w:name w:val="Нумерованный 2 уровень"/>
    <w:basedOn w:val="a0"/>
    <w:qFormat/>
    <w:rsid w:val="00200F02"/>
    <w:pPr>
      <w:tabs>
        <w:tab w:val="left" w:pos="720"/>
        <w:tab w:val="left" w:pos="10205"/>
      </w:tabs>
      <w:suppressAutoHyphens/>
      <w:spacing w:before="120" w:line="240" w:lineRule="auto"/>
      <w:ind w:left="720" w:hanging="720"/>
      <w:jc w:val="left"/>
    </w:pPr>
    <w:rPr>
      <w:rFonts w:ascii="Tahoma" w:hAnsi="Tahoma" w:cs="Calibri (Основной текст)"/>
      <w:bCs/>
      <w:color w:val="000000"/>
      <w:sz w:val="20"/>
      <w:szCs w:val="24"/>
      <w:lang w:val="en-US"/>
    </w:rPr>
  </w:style>
  <w:style w:type="paragraph" w:customStyle="1" w:styleId="afffffffb">
    <w:name w:val="Примечание (текст)"/>
    <w:basedOn w:val="a0"/>
    <w:qFormat/>
    <w:rsid w:val="00200F02"/>
    <w:pPr>
      <w:pBdr>
        <w:top w:val="dashed" w:sz="4" w:space="6" w:color="000000"/>
        <w:left w:val="dashed" w:sz="4" w:space="6" w:color="000000"/>
        <w:bottom w:val="dashed" w:sz="4" w:space="6" w:color="000000"/>
        <w:right w:val="dashed" w:sz="4" w:space="6" w:color="000000"/>
      </w:pBdr>
      <w:tabs>
        <w:tab w:val="left" w:pos="10205"/>
      </w:tabs>
      <w:suppressAutoHyphens/>
      <w:spacing w:before="120" w:after="160" w:line="240" w:lineRule="auto"/>
      <w:ind w:left="567"/>
      <w:jc w:val="left"/>
    </w:pPr>
    <w:rPr>
      <w:rFonts w:ascii="Times New Roman" w:hAnsi="Times New Roman"/>
      <w:bCs/>
      <w:color w:val="000000"/>
      <w:sz w:val="20"/>
      <w:szCs w:val="24"/>
    </w:rPr>
  </w:style>
  <w:style w:type="paragraph" w:customStyle="1" w:styleId="afffffffc">
    <w:name w:val="Важно!"/>
    <w:basedOn w:val="a0"/>
    <w:qFormat/>
    <w:rsid w:val="00200F02"/>
    <w:pPr>
      <w:keepNext/>
      <w:pBdr>
        <w:top w:val="dashed" w:sz="4" w:space="6" w:color="000000"/>
        <w:left w:val="dashed" w:sz="4" w:space="6" w:color="000000"/>
        <w:bottom w:val="dashed" w:sz="4" w:space="6" w:color="000000"/>
        <w:right w:val="dashed" w:sz="4" w:space="6" w:color="000000"/>
      </w:pBdr>
      <w:tabs>
        <w:tab w:val="left" w:pos="10205"/>
      </w:tabs>
      <w:suppressAutoHyphens/>
      <w:spacing w:before="240" w:after="160" w:line="240" w:lineRule="auto"/>
      <w:ind w:left="567"/>
      <w:jc w:val="left"/>
    </w:pPr>
    <w:rPr>
      <w:rFonts w:ascii="Times New Roman" w:hAnsi="Times New Roman"/>
      <w:b/>
      <w:bCs/>
      <w:color w:val="E02020"/>
      <w:sz w:val="20"/>
      <w:szCs w:val="24"/>
    </w:rPr>
  </w:style>
  <w:style w:type="paragraph" w:customStyle="1" w:styleId="afffffffd">
    <w:name w:val="К сведению"/>
    <w:basedOn w:val="a0"/>
    <w:next w:val="afffffffb"/>
    <w:qFormat/>
    <w:rsid w:val="00200F02"/>
    <w:pPr>
      <w:pBdr>
        <w:top w:val="dashed" w:sz="4" w:space="6" w:color="000000"/>
        <w:left w:val="dashed" w:sz="4" w:space="6" w:color="000000"/>
        <w:bottom w:val="dashed" w:sz="4" w:space="6" w:color="000000"/>
        <w:right w:val="dashed" w:sz="4" w:space="6" w:color="000000"/>
      </w:pBdr>
      <w:tabs>
        <w:tab w:val="left" w:pos="10205"/>
      </w:tabs>
      <w:suppressAutoHyphens/>
      <w:spacing w:before="240" w:after="160" w:line="240" w:lineRule="auto"/>
      <w:ind w:left="567" w:right="567"/>
      <w:jc w:val="left"/>
    </w:pPr>
    <w:rPr>
      <w:rFonts w:ascii="Tahoma" w:hAnsi="Tahoma" w:cs="Calibri (Основной текст)"/>
      <w:b/>
      <w:bCs/>
      <w:color w:val="000000"/>
      <w:sz w:val="20"/>
      <w:szCs w:val="24"/>
      <w:lang w:val="en-US"/>
    </w:rPr>
  </w:style>
  <w:style w:type="paragraph" w:customStyle="1" w:styleId="afffffffe">
    <w:name w:val="Пример"/>
    <w:basedOn w:val="a0"/>
    <w:qFormat/>
    <w:rsid w:val="00200F02"/>
    <w:pPr>
      <w:keepNext/>
      <w:pBdr>
        <w:top w:val="dashed" w:sz="4" w:space="6" w:color="000000"/>
        <w:left w:val="dashed" w:sz="4" w:space="6" w:color="000000"/>
        <w:bottom w:val="dashed" w:sz="4" w:space="6" w:color="000000"/>
        <w:right w:val="dashed" w:sz="4" w:space="6" w:color="000000"/>
      </w:pBdr>
      <w:tabs>
        <w:tab w:val="left" w:pos="10205"/>
      </w:tabs>
      <w:suppressAutoHyphens/>
      <w:spacing w:before="240" w:after="160" w:line="240" w:lineRule="auto"/>
      <w:ind w:left="567"/>
      <w:jc w:val="left"/>
    </w:pPr>
    <w:rPr>
      <w:rFonts w:ascii="Times New Roman" w:hAnsi="Times New Roman"/>
      <w:b/>
      <w:bCs/>
      <w:color w:val="1E5C3D"/>
      <w:sz w:val="20"/>
      <w:szCs w:val="24"/>
    </w:rPr>
  </w:style>
  <w:style w:type="paragraph" w:customStyle="1" w:styleId="112">
    <w:name w:val="Стиль_1.1)"/>
    <w:basedOn w:val="10"/>
    <w:autoRedefine/>
    <w:qFormat/>
    <w:rsid w:val="00200F02"/>
    <w:pPr>
      <w:tabs>
        <w:tab w:val="num" w:pos="0"/>
        <w:tab w:val="left" w:pos="10205"/>
      </w:tabs>
      <w:suppressAutoHyphens/>
      <w:spacing w:before="120" w:line="240" w:lineRule="auto"/>
      <w:jc w:val="left"/>
    </w:pPr>
    <w:rPr>
      <w:rFonts w:ascii="Times New Roman" w:hAnsi="Times New Roman"/>
      <w:bCs/>
      <w:color w:val="000000"/>
      <w:sz w:val="22"/>
      <w:szCs w:val="24"/>
    </w:rPr>
  </w:style>
  <w:style w:type="paragraph" w:customStyle="1" w:styleId="affffffff">
    <w:name w:val="Название приложения"/>
    <w:basedOn w:val="afff9"/>
    <w:qFormat/>
    <w:rsid w:val="00200F02"/>
    <w:pPr>
      <w:keepNext/>
      <w:tabs>
        <w:tab w:val="left" w:pos="10205"/>
      </w:tabs>
      <w:suppressAutoHyphens/>
      <w:spacing w:before="240" w:after="120"/>
      <w:ind w:left="0"/>
      <w:jc w:val="center"/>
    </w:pPr>
    <w:rPr>
      <w:rFonts w:ascii="Tahoma" w:hAnsi="Tahoma" w:cs="Calibri (Основной текст)"/>
      <w:b w:val="0"/>
      <w:bCs w:val="0"/>
      <w:i/>
      <w:iCs/>
      <w:caps/>
      <w:color w:val="auto"/>
      <w:sz w:val="20"/>
      <w:szCs w:val="20"/>
      <w:lang w:val="en-US"/>
    </w:rPr>
  </w:style>
  <w:style w:type="paragraph" w:customStyle="1" w:styleId="affffffff0">
    <w:name w:val="Название Модуля/ Подсистемы"/>
    <w:basedOn w:val="1f6"/>
    <w:next w:val="1f6"/>
    <w:qFormat/>
    <w:rsid w:val="00200F02"/>
    <w:pPr>
      <w:spacing w:before="0"/>
      <w:jc w:val="center"/>
    </w:pPr>
    <w:rPr>
      <w:rFonts w:ascii="Tahoma" w:hAnsi="Tahoma"/>
      <w:smallCaps/>
      <w:sz w:val="52"/>
      <w:szCs w:val="48"/>
      <w:lang w:val="en-US"/>
    </w:rPr>
  </w:style>
  <w:style w:type="paragraph" w:customStyle="1" w:styleId="affffffff1">
    <w:name w:val="Надпись ТЛ и ЛУ"/>
    <w:basedOn w:val="1f6"/>
    <w:next w:val="1f6"/>
    <w:qFormat/>
    <w:rsid w:val="00200F02"/>
    <w:pPr>
      <w:spacing w:before="0"/>
      <w:jc w:val="center"/>
    </w:pPr>
    <w:rPr>
      <w:rFonts w:ascii="Tahoma" w:hAnsi="Tahoma"/>
      <w:smallCaps/>
      <w:sz w:val="32"/>
      <w:szCs w:val="36"/>
      <w:lang w:val="en-US"/>
    </w:rPr>
  </w:style>
  <w:style w:type="paragraph" w:customStyle="1" w:styleId="affffffff2">
    <w:name w:val="Наименование документа"/>
    <w:basedOn w:val="1f6"/>
    <w:next w:val="1f6"/>
    <w:qFormat/>
    <w:rsid w:val="00200F02"/>
    <w:pPr>
      <w:spacing w:before="720"/>
      <w:jc w:val="center"/>
    </w:pPr>
    <w:rPr>
      <w:rFonts w:ascii="Tahoma" w:hAnsi="Tahoma"/>
      <w:smallCaps/>
      <w:sz w:val="32"/>
      <w:szCs w:val="32"/>
      <w:lang w:val="en-US"/>
    </w:rPr>
  </w:style>
  <w:style w:type="paragraph" w:customStyle="1" w:styleId="affffffff3">
    <w:name w:val="Пометка о конфиденциальности"/>
    <w:basedOn w:val="1f6"/>
    <w:next w:val="1f6"/>
    <w:qFormat/>
    <w:rsid w:val="00200F02"/>
    <w:pPr>
      <w:spacing w:before="0"/>
      <w:jc w:val="center"/>
    </w:pPr>
    <w:rPr>
      <w:rFonts w:ascii="Tahoma" w:hAnsi="Tahoma"/>
      <w:b/>
      <w:smallCaps/>
      <w:szCs w:val="24"/>
      <w:lang w:val="en-US"/>
    </w:rPr>
  </w:style>
  <w:style w:type="paragraph" w:customStyle="1" w:styleId="affffffff4">
    <w:name w:val="Термин"/>
    <w:basedOn w:val="1f6"/>
    <w:next w:val="1f6"/>
    <w:qFormat/>
    <w:rsid w:val="00200F02"/>
    <w:pPr>
      <w:spacing w:before="0"/>
    </w:pPr>
    <w:rPr>
      <w:rFonts w:ascii="Tahoma" w:hAnsi="Tahoma" w:cs="Tahoma"/>
      <w:b/>
      <w:i/>
      <w:smallCaps/>
      <w:sz w:val="20"/>
      <w:szCs w:val="24"/>
      <w:lang w:val="en-US"/>
    </w:rPr>
  </w:style>
  <w:style w:type="paragraph" w:customStyle="1" w:styleId="2c">
    <w:name w:val="Заголовок 2 уровня"/>
    <w:basedOn w:val="21"/>
    <w:next w:val="a0"/>
    <w:qFormat/>
    <w:rsid w:val="00200F02"/>
    <w:pPr>
      <w:numPr>
        <w:ilvl w:val="0"/>
        <w:numId w:val="0"/>
      </w:numPr>
      <w:suppressAutoHyphens/>
      <w:spacing w:before="240" w:after="240" w:line="240" w:lineRule="auto"/>
      <w:ind w:left="643" w:hanging="360"/>
      <w:contextualSpacing/>
    </w:pPr>
    <w:rPr>
      <w:rFonts w:ascii="Times New Roman" w:eastAsia="MS ????" w:hAnsi="Times New Roman" w:cs="Calibri (Основной текст)"/>
      <w:b w:val="0"/>
      <w:bCs/>
      <w:sz w:val="28"/>
      <w:lang w:eastAsia="ar-SA"/>
    </w:rPr>
  </w:style>
  <w:style w:type="paragraph" w:customStyle="1" w:styleId="affffffff5">
    <w:name w:val="_Титул_Утвеждаю"/>
    <w:basedOn w:val="a0"/>
    <w:next w:val="a0"/>
    <w:qFormat/>
    <w:rsid w:val="00200F02"/>
    <w:pPr>
      <w:tabs>
        <w:tab w:val="left" w:pos="10205"/>
      </w:tabs>
      <w:suppressAutoHyphens/>
      <w:spacing w:before="120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affffffff6">
    <w:name w:val="_Титул_Название системы полное"/>
    <w:basedOn w:val="a0"/>
    <w:next w:val="a0"/>
    <w:qFormat/>
    <w:rsid w:val="00200F02"/>
    <w:pPr>
      <w:tabs>
        <w:tab w:val="left" w:pos="10205"/>
      </w:tabs>
      <w:suppressAutoHyphens/>
      <w:spacing w:before="120" w:line="240" w:lineRule="auto"/>
      <w:ind w:left="0"/>
      <w:jc w:val="center"/>
    </w:pPr>
    <w:rPr>
      <w:rFonts w:ascii="Times New Roman" w:hAnsi="Times New Roman" w:cs="Calibri (Основной текст)"/>
      <w:b/>
      <w:bCs/>
      <w:color w:val="000000"/>
      <w:sz w:val="20"/>
      <w:szCs w:val="32"/>
    </w:rPr>
  </w:style>
  <w:style w:type="paragraph" w:customStyle="1" w:styleId="affffffff7">
    <w:name w:val="_Заголовок без нумерации не в оглавлении"/>
    <w:basedOn w:val="a0"/>
    <w:next w:val="a0"/>
    <w:qFormat/>
    <w:rsid w:val="00200F02"/>
    <w:pPr>
      <w:pageBreakBefore/>
      <w:widowControl w:val="0"/>
      <w:tabs>
        <w:tab w:val="left" w:pos="10205"/>
      </w:tabs>
      <w:suppressAutoHyphens/>
      <w:spacing w:before="480" w:after="360" w:line="240" w:lineRule="auto"/>
      <w:ind w:left="0"/>
      <w:jc w:val="center"/>
      <w:textAlignment w:val="baseline"/>
    </w:pPr>
    <w:rPr>
      <w:rFonts w:ascii="Times New Roman" w:hAnsi="Times New Roman" w:cs="Calibri (Основной текст)"/>
      <w:b/>
      <w:bCs/>
      <w:caps/>
      <w:color w:val="000000"/>
      <w:spacing w:val="20"/>
      <w:sz w:val="20"/>
      <w:szCs w:val="24"/>
    </w:rPr>
  </w:style>
  <w:style w:type="paragraph" w:customStyle="1" w:styleId="affffffff8">
    <w:name w:val="_Заголовок без нумерации в оглавлении"/>
    <w:basedOn w:val="a0"/>
    <w:next w:val="affffff7"/>
    <w:qFormat/>
    <w:rsid w:val="00200F02"/>
    <w:pPr>
      <w:keepNext/>
      <w:keepLines/>
      <w:pageBreakBefore/>
      <w:tabs>
        <w:tab w:val="left" w:pos="10205"/>
      </w:tabs>
      <w:suppressAutoHyphens/>
      <w:spacing w:before="120" w:after="360" w:line="240" w:lineRule="auto"/>
      <w:ind w:left="0"/>
      <w:jc w:val="center"/>
      <w:outlineLvl w:val="0"/>
    </w:pPr>
    <w:rPr>
      <w:rFonts w:ascii="Times New Roman" w:hAnsi="Times New Roman" w:cs="Calibri (Основной текст)"/>
      <w:b/>
      <w:bCs/>
      <w:caps/>
      <w:color w:val="000000"/>
      <w:sz w:val="20"/>
      <w:szCs w:val="32"/>
    </w:rPr>
  </w:style>
  <w:style w:type="paragraph" w:customStyle="1" w:styleId="affffffff9">
    <w:name w:val="_Табл_Заголовок"/>
    <w:basedOn w:val="a0"/>
    <w:qFormat/>
    <w:rsid w:val="00200F02"/>
    <w:pPr>
      <w:keepNext/>
      <w:tabs>
        <w:tab w:val="left" w:pos="10205"/>
      </w:tabs>
      <w:suppressAutoHyphens/>
      <w:spacing w:before="120" w:after="160" w:line="240" w:lineRule="auto"/>
      <w:ind w:left="0"/>
      <w:jc w:val="center"/>
    </w:pPr>
    <w:rPr>
      <w:rFonts w:ascii="Times New Roman" w:hAnsi="Times New Roman" w:cs="Calibri (Основной текст)"/>
      <w:b/>
      <w:bCs/>
      <w:color w:val="000000"/>
      <w:sz w:val="20"/>
      <w:szCs w:val="24"/>
    </w:rPr>
  </w:style>
  <w:style w:type="paragraph" w:customStyle="1" w:styleId="affffffffa">
    <w:name w:val="_Табл_Текст_лев"/>
    <w:basedOn w:val="a0"/>
    <w:qFormat/>
    <w:rsid w:val="00200F02"/>
    <w:pPr>
      <w:tabs>
        <w:tab w:val="left" w:pos="10205"/>
      </w:tabs>
      <w:suppressAutoHyphens/>
      <w:spacing w:before="120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11">
    <w:name w:val="Маркированный 1 ур"/>
    <w:basedOn w:val="a0"/>
    <w:qFormat/>
    <w:rsid w:val="00200F02"/>
    <w:pPr>
      <w:numPr>
        <w:numId w:val="65"/>
      </w:numPr>
      <w:tabs>
        <w:tab w:val="left" w:pos="10205"/>
      </w:tabs>
      <w:suppressAutoHyphens/>
      <w:spacing w:before="120" w:after="160" w:line="240" w:lineRule="auto"/>
      <w:contextualSpacing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affffffffb">
    <w:name w:val="_Рисунок_название"/>
    <w:basedOn w:val="a0"/>
    <w:next w:val="affffff7"/>
    <w:qFormat/>
    <w:rsid w:val="00200F02"/>
    <w:pPr>
      <w:tabs>
        <w:tab w:val="left" w:pos="10205"/>
      </w:tabs>
      <w:suppressAutoHyphens/>
      <w:spacing w:before="120" w:after="40" w:line="240" w:lineRule="auto"/>
      <w:ind w:left="0"/>
      <w:jc w:val="center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affffffffc">
    <w:name w:val="_Табл_Название"/>
    <w:basedOn w:val="a0"/>
    <w:qFormat/>
    <w:rsid w:val="00200F02"/>
    <w:pPr>
      <w:keepNext/>
      <w:keepLines/>
      <w:tabs>
        <w:tab w:val="left" w:pos="10205"/>
      </w:tabs>
      <w:suppressAutoHyphens/>
      <w:spacing w:before="240" w:after="240" w:line="240" w:lineRule="auto"/>
      <w:ind w:left="0"/>
      <w:jc w:val="left"/>
      <w:textAlignment w:val="baseline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3">
    <w:name w:val="Маркированный 3 ур"/>
    <w:basedOn w:val="a0"/>
    <w:qFormat/>
    <w:rsid w:val="00200F02"/>
    <w:pPr>
      <w:numPr>
        <w:numId w:val="67"/>
      </w:numPr>
      <w:tabs>
        <w:tab w:val="left" w:pos="2268"/>
        <w:tab w:val="left" w:pos="10205"/>
      </w:tabs>
      <w:suppressAutoHyphens/>
      <w:spacing w:before="120" w:line="240" w:lineRule="auto"/>
      <w:ind w:left="1985" w:firstLine="709"/>
      <w:jc w:val="left"/>
      <w:textAlignment w:val="baseline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53">
    <w:name w:val="Маркированный 5 уровень"/>
    <w:basedOn w:val="4"/>
    <w:qFormat/>
    <w:rsid w:val="00200F02"/>
    <w:pPr>
      <w:ind w:left="3119"/>
    </w:pPr>
  </w:style>
  <w:style w:type="paragraph" w:customStyle="1" w:styleId="1">
    <w:name w:val="_Маркированный список уровня 1"/>
    <w:basedOn w:val="a0"/>
    <w:qFormat/>
    <w:rsid w:val="00200F02"/>
    <w:pPr>
      <w:numPr>
        <w:numId w:val="68"/>
      </w:numPr>
      <w:tabs>
        <w:tab w:val="left" w:pos="10205"/>
      </w:tabs>
      <w:suppressAutoHyphens/>
      <w:spacing w:before="120" w:line="240" w:lineRule="auto"/>
      <w:jc w:val="left"/>
      <w:textAlignment w:val="baseline"/>
    </w:pPr>
    <w:rPr>
      <w:rFonts w:ascii="Times New Roman" w:hAnsi="Times New Roman" w:cs="Calibri (Основной текст)"/>
      <w:bCs/>
      <w:color w:val="000000"/>
      <w:sz w:val="20"/>
      <w:szCs w:val="24"/>
      <w:lang w:eastAsia="x-none"/>
    </w:rPr>
  </w:style>
  <w:style w:type="paragraph" w:customStyle="1" w:styleId="affffffffd">
    <w:name w:val="_ТЛ_Утв_Согл"/>
    <w:basedOn w:val="a0"/>
    <w:qFormat/>
    <w:rsid w:val="00200F02"/>
    <w:pPr>
      <w:widowControl w:val="0"/>
      <w:tabs>
        <w:tab w:val="left" w:pos="10205"/>
      </w:tabs>
      <w:suppressAutoHyphens/>
      <w:spacing w:before="120" w:line="240" w:lineRule="auto"/>
      <w:ind w:left="0"/>
      <w:jc w:val="center"/>
    </w:pPr>
    <w:rPr>
      <w:rFonts w:ascii="Times New Roman" w:hAnsi="Times New Roman" w:cs="Calibri (Основной текст)"/>
      <w:b/>
      <w:bCs/>
      <w:color w:val="000000"/>
      <w:sz w:val="20"/>
      <w:szCs w:val="24"/>
      <w:lang w:eastAsia="ar-SA"/>
    </w:rPr>
  </w:style>
  <w:style w:type="paragraph" w:customStyle="1" w:styleId="affffffffe">
    <w:name w:val="_ТЛ_Долж"/>
    <w:basedOn w:val="a0"/>
    <w:qFormat/>
    <w:rsid w:val="00200F02"/>
    <w:pPr>
      <w:widowControl w:val="0"/>
      <w:tabs>
        <w:tab w:val="left" w:pos="10205"/>
      </w:tabs>
      <w:suppressAutoHyphens/>
      <w:spacing w:before="120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  <w:lang w:eastAsia="ar-SA"/>
    </w:rPr>
  </w:style>
  <w:style w:type="paragraph" w:customStyle="1" w:styleId="ConsPlusNormal">
    <w:name w:val="ConsPlusNormal"/>
    <w:qFormat/>
    <w:rsid w:val="00200F02"/>
    <w:pPr>
      <w:widowControl w:val="0"/>
      <w:suppressAutoHyphens/>
      <w:spacing w:line="240" w:lineRule="auto"/>
    </w:pPr>
    <w:rPr>
      <w:rFonts w:ascii="Times New Roman" w:eastAsiaTheme="minorEastAsia" w:hAnsi="Times New Roman" w:cs="Times New Roman"/>
      <w:smallCaps/>
      <w:sz w:val="24"/>
      <w:szCs w:val="24"/>
      <w:lang w:val="ru-RU"/>
    </w:rPr>
  </w:style>
  <w:style w:type="paragraph" w:customStyle="1" w:styleId="Default">
    <w:name w:val="Default"/>
    <w:qFormat/>
    <w:rsid w:val="00200F02"/>
    <w:pPr>
      <w:suppressAutoHyphens/>
      <w:spacing w:line="240" w:lineRule="auto"/>
    </w:pPr>
    <w:rPr>
      <w:rFonts w:ascii="Times New Roman" w:eastAsia="Calibri" w:hAnsi="Times New Roman" w:cs="Times New Roman"/>
      <w:smallCaps/>
      <w:color w:val="000000"/>
      <w:sz w:val="24"/>
      <w:szCs w:val="24"/>
      <w:lang w:val="ru-RU" w:eastAsia="en-US"/>
    </w:rPr>
  </w:style>
  <w:style w:type="paragraph" w:customStyle="1" w:styleId="afffffffff">
    <w:name w:val="Стиль Абзац ТЗ СИМИ"/>
    <w:basedOn w:val="a0"/>
    <w:qFormat/>
    <w:rsid w:val="00200F02"/>
    <w:pPr>
      <w:tabs>
        <w:tab w:val="left" w:pos="10205"/>
      </w:tabs>
      <w:suppressAutoHyphens/>
      <w:spacing w:before="120" w:after="160" w:line="240" w:lineRule="auto"/>
      <w:ind w:left="0"/>
      <w:contextualSpacing/>
      <w:jc w:val="left"/>
    </w:pPr>
    <w:rPr>
      <w:rFonts w:ascii="Times New Roman" w:hAnsi="Times New Roman" w:cs="Calibri (Основной текст)"/>
      <w:bCs/>
      <w:color w:val="000000"/>
      <w:sz w:val="20"/>
      <w:szCs w:val="24"/>
      <w:lang w:eastAsia="zh-CN"/>
    </w:rPr>
  </w:style>
  <w:style w:type="paragraph" w:customStyle="1" w:styleId="2">
    <w:name w:val="_Маркированный список уровня 2"/>
    <w:basedOn w:val="a0"/>
    <w:qFormat/>
    <w:rsid w:val="00200F02"/>
    <w:pPr>
      <w:numPr>
        <w:numId w:val="69"/>
      </w:numPr>
      <w:tabs>
        <w:tab w:val="left" w:pos="1559"/>
        <w:tab w:val="left" w:pos="10205"/>
      </w:tabs>
      <w:suppressAutoHyphens/>
      <w:spacing w:before="120" w:after="160" w:line="240" w:lineRule="auto"/>
      <w:contextualSpacing/>
      <w:jc w:val="left"/>
      <w:textAlignment w:val="baseline"/>
    </w:pPr>
    <w:rPr>
      <w:rFonts w:ascii="Times New Roman" w:hAnsi="Times New Roman"/>
      <w:bCs/>
      <w:color w:val="000000"/>
      <w:sz w:val="20"/>
      <w:szCs w:val="24"/>
      <w:lang w:val="x-none" w:eastAsia="x-none"/>
    </w:rPr>
  </w:style>
  <w:style w:type="paragraph" w:customStyle="1" w:styleId="headertext">
    <w:name w:val="headertext"/>
    <w:basedOn w:val="a0"/>
    <w:qFormat/>
    <w:rsid w:val="00200F02"/>
    <w:pP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font5">
    <w:name w:val="font5"/>
    <w:basedOn w:val="a0"/>
    <w:qFormat/>
    <w:rsid w:val="00200F02"/>
    <w:pP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font6">
    <w:name w:val="font6"/>
    <w:basedOn w:val="a0"/>
    <w:qFormat/>
    <w:rsid w:val="00200F02"/>
    <w:pP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FF0000"/>
      <w:sz w:val="20"/>
      <w:szCs w:val="24"/>
    </w:rPr>
  </w:style>
  <w:style w:type="paragraph" w:customStyle="1" w:styleId="xl65">
    <w:name w:val="xl65"/>
    <w:basedOn w:val="a0"/>
    <w:qFormat/>
    <w:rsid w:val="00200F02"/>
    <w:pP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66">
    <w:name w:val="xl66"/>
    <w:basedOn w:val="a0"/>
    <w:qFormat/>
    <w:rsid w:val="00200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67">
    <w:name w:val="xl67"/>
    <w:basedOn w:val="a0"/>
    <w:qFormat/>
    <w:rsid w:val="00200F02"/>
    <w:pPr>
      <w:pBdr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68">
    <w:name w:val="xl68"/>
    <w:basedOn w:val="a0"/>
    <w:qFormat/>
    <w:rsid w:val="00200F02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/>
      <w:color w:val="000000"/>
      <w:sz w:val="20"/>
      <w:szCs w:val="24"/>
    </w:rPr>
  </w:style>
  <w:style w:type="paragraph" w:customStyle="1" w:styleId="xl69">
    <w:name w:val="xl69"/>
    <w:basedOn w:val="a0"/>
    <w:qFormat/>
    <w:rsid w:val="00200F02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/>
      <w:color w:val="000000"/>
      <w:sz w:val="20"/>
      <w:szCs w:val="24"/>
    </w:rPr>
  </w:style>
  <w:style w:type="paragraph" w:customStyle="1" w:styleId="xl70">
    <w:name w:val="xl70"/>
    <w:basedOn w:val="a0"/>
    <w:qFormat/>
    <w:rsid w:val="00200F02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2EFDA"/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71">
    <w:name w:val="xl71"/>
    <w:basedOn w:val="a0"/>
    <w:qFormat/>
    <w:rsid w:val="00200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CE4D6"/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72">
    <w:name w:val="xl72"/>
    <w:basedOn w:val="a0"/>
    <w:qFormat/>
    <w:rsid w:val="00200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1F2"/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73">
    <w:name w:val="xl73"/>
    <w:basedOn w:val="a0"/>
    <w:qFormat/>
    <w:rsid w:val="00200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D966"/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74">
    <w:name w:val="xl74"/>
    <w:basedOn w:val="a0"/>
    <w:qFormat/>
    <w:rsid w:val="00200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8497B0"/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75">
    <w:name w:val="xl75"/>
    <w:basedOn w:val="a0"/>
    <w:qFormat/>
    <w:rsid w:val="00200F02"/>
    <w:pPr>
      <w:pBdr>
        <w:top w:val="single" w:sz="8" w:space="0" w:color="000000"/>
        <w:left w:val="single" w:sz="4" w:space="0" w:color="000000"/>
        <w:bottom w:val="single" w:sz="8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/>
      <w:color w:val="000000"/>
      <w:sz w:val="20"/>
      <w:szCs w:val="24"/>
    </w:rPr>
  </w:style>
  <w:style w:type="paragraph" w:customStyle="1" w:styleId="xl76">
    <w:name w:val="xl76"/>
    <w:basedOn w:val="a0"/>
    <w:qFormat/>
    <w:rsid w:val="00200F02"/>
    <w:pPr>
      <w:pBdr>
        <w:left w:val="single" w:sz="4" w:space="0" w:color="000000"/>
        <w:bottom w:val="single" w:sz="4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77">
    <w:name w:val="xl77"/>
    <w:basedOn w:val="a0"/>
    <w:qFormat/>
    <w:rsid w:val="00200F02"/>
    <w:pPr>
      <w:pBdr>
        <w:top w:val="single" w:sz="4" w:space="0" w:color="000000"/>
        <w:left w:val="single" w:sz="4" w:space="0" w:color="000000"/>
        <w:bottom w:val="single" w:sz="4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78">
    <w:name w:val="xl78"/>
    <w:basedOn w:val="a0"/>
    <w:qFormat/>
    <w:rsid w:val="00200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/>
      <w:color w:val="000000"/>
      <w:sz w:val="20"/>
      <w:szCs w:val="24"/>
    </w:rPr>
  </w:style>
  <w:style w:type="paragraph" w:customStyle="1" w:styleId="xl79">
    <w:name w:val="xl79"/>
    <w:basedOn w:val="a0"/>
    <w:qFormat/>
    <w:rsid w:val="00200F02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80">
    <w:name w:val="xl80"/>
    <w:basedOn w:val="a0"/>
    <w:qFormat/>
    <w:rsid w:val="00200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81">
    <w:name w:val="xl81"/>
    <w:basedOn w:val="a0"/>
    <w:qFormat/>
    <w:rsid w:val="00200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0000"/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82">
    <w:name w:val="xl82"/>
    <w:basedOn w:val="a0"/>
    <w:qFormat/>
    <w:rsid w:val="00200F0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FF0000"/>
      <w:sz w:val="20"/>
      <w:szCs w:val="24"/>
    </w:rPr>
  </w:style>
  <w:style w:type="paragraph" w:customStyle="1" w:styleId="xl83">
    <w:name w:val="xl83"/>
    <w:basedOn w:val="a0"/>
    <w:qFormat/>
    <w:rsid w:val="00200F02"/>
    <w:pPr>
      <w:pBdr>
        <w:top w:val="single" w:sz="8" w:space="0" w:color="000000"/>
        <w:bottom w:val="single" w:sz="8" w:space="0" w:color="000000"/>
        <w:right w:val="single" w:sz="4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/>
      <w:color w:val="000000"/>
      <w:sz w:val="20"/>
      <w:szCs w:val="24"/>
    </w:rPr>
  </w:style>
  <w:style w:type="paragraph" w:customStyle="1" w:styleId="afffffffff0">
    <w:name w:val="Основной абзац текста"/>
    <w:basedOn w:val="afffffff"/>
    <w:qFormat/>
    <w:rsid w:val="00200F02"/>
    <w:pPr>
      <w:spacing w:beforeAutospacing="0" w:afterAutospacing="0"/>
    </w:pPr>
    <w:rPr>
      <w:rFonts w:eastAsiaTheme="minorHAnsi" w:cs="Calibri (Основной текст)"/>
      <w:sz w:val="20"/>
      <w:szCs w:val="20"/>
      <w:lang w:eastAsia="en-US"/>
    </w:rPr>
  </w:style>
  <w:style w:type="paragraph" w:customStyle="1" w:styleId="1fe">
    <w:name w:val="Абзац списка1"/>
    <w:basedOn w:val="a0"/>
    <w:uiPriority w:val="34"/>
    <w:qFormat/>
    <w:rsid w:val="00200F02"/>
    <w:pPr>
      <w:tabs>
        <w:tab w:val="left" w:pos="10205"/>
      </w:tabs>
      <w:suppressAutoHyphens/>
      <w:spacing w:before="120" w:after="200" w:line="276" w:lineRule="auto"/>
      <w:ind w:left="720"/>
      <w:contextualSpacing/>
      <w:jc w:val="left"/>
    </w:pPr>
    <w:rPr>
      <w:rFonts w:ascii="Calibri" w:hAnsi="Calibri" w:cs="Calibri (Основной текст)"/>
      <w:bCs/>
      <w:color w:val="000000"/>
      <w:sz w:val="22"/>
      <w:szCs w:val="24"/>
    </w:rPr>
  </w:style>
  <w:style w:type="paragraph" w:customStyle="1" w:styleId="afffffffff1">
    <w:name w:val="Стиль"/>
    <w:qFormat/>
    <w:rsid w:val="00200F02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mallCaps/>
      <w:sz w:val="24"/>
      <w:szCs w:val="24"/>
      <w:lang w:val="ru-RU"/>
    </w:rPr>
  </w:style>
  <w:style w:type="paragraph" w:customStyle="1" w:styleId="s1">
    <w:name w:val="s_1"/>
    <w:basedOn w:val="a0"/>
    <w:qFormat/>
    <w:rsid w:val="00200F02"/>
    <w:pP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formattext">
    <w:name w:val="formattext"/>
    <w:basedOn w:val="a0"/>
    <w:qFormat/>
    <w:rsid w:val="00200F02"/>
    <w:pP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styleId="afffffffff2">
    <w:name w:val="table of figures"/>
    <w:basedOn w:val="a0"/>
    <w:next w:val="a0"/>
    <w:uiPriority w:val="99"/>
    <w:unhideWhenUsed/>
    <w:qFormat/>
    <w:rsid w:val="00200F02"/>
    <w:pPr>
      <w:tabs>
        <w:tab w:val="left" w:pos="10205"/>
      </w:tabs>
      <w:suppressAutoHyphens/>
      <w:spacing w:before="120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2d">
    <w:name w:val="Основной шрифт2"/>
    <w:qFormat/>
    <w:rsid w:val="00200F02"/>
    <w:pPr>
      <w:suppressAutoHyphens/>
      <w:spacing w:line="240" w:lineRule="auto"/>
      <w:ind w:firstLine="340"/>
      <w:jc w:val="both"/>
    </w:pPr>
    <w:rPr>
      <w:rFonts w:ascii="Tahoma" w:eastAsia="Times New Roman" w:hAnsi="Tahoma" w:cs="Times New Roman"/>
      <w:smallCaps/>
      <w:sz w:val="24"/>
      <w:szCs w:val="24"/>
      <w:lang w:val="en-US"/>
    </w:rPr>
  </w:style>
  <w:style w:type="paragraph" w:customStyle="1" w:styleId="msonormal0">
    <w:name w:val="msonormal"/>
    <w:basedOn w:val="a0"/>
    <w:qFormat/>
    <w:rsid w:val="00200F02"/>
    <w:pPr>
      <w:tabs>
        <w:tab w:val="left" w:pos="10205"/>
      </w:tabs>
      <w:suppressAutoHyphens/>
      <w:spacing w:before="120" w:beforeAutospacing="1" w:afterAutospacing="1" w:line="240" w:lineRule="auto"/>
      <w:ind w:left="0"/>
      <w:jc w:val="left"/>
    </w:pPr>
    <w:rPr>
      <w:rFonts w:ascii="Times New Roman" w:hAnsi="Times New Roman" w:cs="Calibri (Основной текст)"/>
      <w:bCs/>
      <w:color w:val="000000"/>
      <w:sz w:val="20"/>
      <w:szCs w:val="24"/>
    </w:rPr>
  </w:style>
  <w:style w:type="paragraph" w:customStyle="1" w:styleId="xl63">
    <w:name w:val="xl63"/>
    <w:basedOn w:val="a0"/>
    <w:qFormat/>
    <w:rsid w:val="00200F02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center"/>
      <w:textAlignment w:val="center"/>
    </w:pPr>
    <w:rPr>
      <w:rFonts w:ascii="Times New Roman" w:hAnsi="Times New Roman"/>
      <w:b/>
      <w:color w:val="000000"/>
      <w:sz w:val="20"/>
      <w:szCs w:val="24"/>
    </w:rPr>
  </w:style>
  <w:style w:type="paragraph" w:customStyle="1" w:styleId="xl64">
    <w:name w:val="xl64"/>
    <w:basedOn w:val="a0"/>
    <w:qFormat/>
    <w:rsid w:val="00200F02"/>
    <w:pPr>
      <w:pBdr>
        <w:top w:val="single" w:sz="8" w:space="0" w:color="000000"/>
        <w:bottom w:val="single" w:sz="8" w:space="0" w:color="000000"/>
        <w:right w:val="single" w:sz="8" w:space="0" w:color="000000"/>
      </w:pBdr>
      <w:tabs>
        <w:tab w:val="left" w:pos="10205"/>
      </w:tabs>
      <w:suppressAutoHyphens/>
      <w:spacing w:before="120" w:beforeAutospacing="1" w:afterAutospacing="1" w:line="240" w:lineRule="auto"/>
      <w:ind w:left="0"/>
      <w:jc w:val="center"/>
      <w:textAlignment w:val="center"/>
    </w:pPr>
    <w:rPr>
      <w:rFonts w:ascii="Times New Roman" w:hAnsi="Times New Roman"/>
      <w:b/>
      <w:color w:val="000000"/>
      <w:sz w:val="20"/>
      <w:szCs w:val="24"/>
    </w:rPr>
  </w:style>
  <w:style w:type="paragraph" w:customStyle="1" w:styleId="afffffffff3">
    <w:name w:val="Текст таблицы"/>
    <w:basedOn w:val="a0"/>
    <w:qFormat/>
    <w:rsid w:val="00200F02"/>
    <w:pPr>
      <w:tabs>
        <w:tab w:val="left" w:pos="10205"/>
      </w:tabs>
      <w:suppressAutoHyphens/>
      <w:spacing w:before="120" w:line="276" w:lineRule="auto"/>
      <w:ind w:left="0"/>
      <w:jc w:val="left"/>
    </w:pPr>
    <w:rPr>
      <w:rFonts w:ascii="Times New Roman" w:hAnsi="Times New Roman"/>
      <w:bCs/>
      <w:color w:val="000000"/>
      <w:sz w:val="20"/>
      <w:szCs w:val="24"/>
    </w:rPr>
  </w:style>
  <w:style w:type="paragraph" w:customStyle="1" w:styleId="afffffffff4">
    <w:name w:val="Основной шрифт"/>
    <w:qFormat/>
    <w:rsid w:val="00200F02"/>
    <w:pPr>
      <w:suppressAutoHyphens/>
      <w:spacing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8"/>
      <w:lang w:val="ru-RU"/>
    </w:rPr>
  </w:style>
  <w:style w:type="paragraph" w:customStyle="1" w:styleId="phlistordereda2">
    <w:name w:val="ph_list_ordered_aбв_2"/>
    <w:basedOn w:val="phlistordereda"/>
    <w:autoRedefine/>
    <w:qFormat/>
    <w:rsid w:val="00200F02"/>
    <w:pPr>
      <w:tabs>
        <w:tab w:val="clear" w:pos="1208"/>
        <w:tab w:val="num" w:pos="0"/>
      </w:tabs>
      <w:suppressAutoHyphens/>
      <w:ind w:left="2268" w:firstLine="851"/>
    </w:pPr>
    <w:rPr>
      <w:rFonts w:ascii="Times New Roman" w:hAnsi="Times New Roman"/>
    </w:rPr>
  </w:style>
  <w:style w:type="paragraph" w:customStyle="1" w:styleId="phlistordereda2ca">
    <w:name w:val="ph_list_ordered_aбв_2(c a)"/>
    <w:basedOn w:val="phlistordereda2"/>
    <w:autoRedefine/>
    <w:qFormat/>
    <w:rsid w:val="00200F02"/>
    <w:pPr>
      <w:numPr>
        <w:numId w:val="70"/>
      </w:numPr>
      <w:ind w:left="2268" w:hanging="501"/>
    </w:pPr>
  </w:style>
  <w:style w:type="paragraph" w:customStyle="1" w:styleId="phlistordereda2level">
    <w:name w:val="ph_list_ordered_aбв_2_level"/>
    <w:basedOn w:val="phlistordereda"/>
    <w:autoRedefine/>
    <w:qFormat/>
    <w:rsid w:val="00200F02"/>
    <w:pPr>
      <w:tabs>
        <w:tab w:val="clear" w:pos="1208"/>
        <w:tab w:val="num" w:pos="0"/>
      </w:tabs>
      <w:suppressAutoHyphens/>
      <w:ind w:left="2591" w:firstLine="851"/>
    </w:pPr>
    <w:rPr>
      <w:rFonts w:ascii="Times New Roman" w:hAnsi="Times New Roman"/>
    </w:rPr>
  </w:style>
  <w:style w:type="paragraph" w:customStyle="1" w:styleId="100">
    <w:name w:val="Заголовок 10"/>
    <w:basedOn w:val="a1"/>
    <w:next w:val="a2"/>
    <w:qFormat/>
    <w:rsid w:val="00200F02"/>
    <w:pPr>
      <w:keepLines w:val="0"/>
      <w:tabs>
        <w:tab w:val="num" w:pos="0"/>
        <w:tab w:val="left" w:pos="10205"/>
      </w:tabs>
      <w:suppressAutoHyphens/>
      <w:spacing w:before="60" w:line="240" w:lineRule="auto"/>
      <w:ind w:left="0"/>
      <w:jc w:val="left"/>
      <w:outlineLvl w:val="8"/>
    </w:pPr>
    <w:rPr>
      <w:rFonts w:ascii="Liberation Sans" w:eastAsia="Microsoft YaHei" w:hAnsi="Liberation Sans" w:cs="Arial"/>
      <w:b/>
      <w:color w:val="000000"/>
      <w:sz w:val="21"/>
      <w:szCs w:val="21"/>
    </w:rPr>
  </w:style>
  <w:style w:type="numbering" w:customStyle="1" w:styleId="1ff">
    <w:name w:val="Нет списка1"/>
    <w:uiPriority w:val="99"/>
    <w:semiHidden/>
    <w:unhideWhenUsed/>
    <w:qFormat/>
    <w:rsid w:val="00200F02"/>
  </w:style>
  <w:style w:type="numbering" w:customStyle="1" w:styleId="afffffffff5">
    <w:name w:val="Нумерация в таблице"/>
    <w:uiPriority w:val="99"/>
    <w:qFormat/>
    <w:rsid w:val="00200F02"/>
  </w:style>
  <w:style w:type="table" w:customStyle="1" w:styleId="1ff0">
    <w:name w:val="Сетка таблицы1"/>
    <w:basedOn w:val="a4"/>
    <w:uiPriority w:val="59"/>
    <w:rsid w:val="00200F02"/>
    <w:pPr>
      <w:suppressAutoHyphens/>
      <w:spacing w:line="240" w:lineRule="auto"/>
    </w:pPr>
    <w:rPr>
      <w:rFonts w:asciiTheme="minorHAnsi" w:eastAsiaTheme="minorHAnsi" w:hAnsiTheme="minorHAnsi" w:cstheme="minorBidi"/>
      <w:sz w:val="20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Таблица простая 21"/>
    <w:basedOn w:val="a4"/>
    <w:uiPriority w:val="42"/>
    <w:rsid w:val="00200F02"/>
    <w:pPr>
      <w:suppressAutoHyphens/>
      <w:spacing w:line="240" w:lineRule="auto"/>
    </w:pPr>
    <w:rPr>
      <w:rFonts w:asciiTheme="minorHAnsi" w:eastAsiaTheme="minorHAnsi" w:hAnsiTheme="minorHAnsi" w:cstheme="minorBidi"/>
      <w:sz w:val="20"/>
      <w:szCs w:val="20"/>
      <w:lang w:val="ru-RU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220">
    <w:name w:val="Таблица простая 22"/>
    <w:basedOn w:val="a4"/>
    <w:uiPriority w:val="42"/>
    <w:rsid w:val="00200F02"/>
    <w:pPr>
      <w:suppressAutoHyphens/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2e">
    <w:name w:val="Сетка таблицы2"/>
    <w:basedOn w:val="a4"/>
    <w:next w:val="afff7"/>
    <w:uiPriority w:val="39"/>
    <w:rsid w:val="00200F02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f1">
    <w:name w:val="Текст сноски Знак1"/>
    <w:basedOn w:val="a3"/>
    <w:uiPriority w:val="99"/>
    <w:rsid w:val="00200F02"/>
    <w:rPr>
      <w:rFonts w:ascii="Times New Roman" w:eastAsia="Calibri" w:hAnsi="Times New Roman" w:cs="Times New Roman"/>
      <w:bCs/>
      <w:color w:val="000000"/>
      <w:sz w:val="20"/>
      <w:szCs w:val="20"/>
      <w:lang w:eastAsia="ru-RU"/>
    </w:rPr>
  </w:style>
  <w:style w:type="character" w:customStyle="1" w:styleId="rb-action-link">
    <w:name w:val="rb-action-link"/>
    <w:basedOn w:val="a3"/>
    <w:rsid w:val="00200F02"/>
  </w:style>
  <w:style w:type="paragraph" w:customStyle="1" w:styleId="afffffffff6">
    <w:name w:val="Текст в заданном формате"/>
    <w:basedOn w:val="a0"/>
    <w:qFormat/>
    <w:rsid w:val="00200F02"/>
    <w:pPr>
      <w:widowControl w:val="0"/>
      <w:suppressAutoHyphens/>
      <w:spacing w:before="120" w:line="240" w:lineRule="auto"/>
      <w:ind w:left="0"/>
      <w:jc w:val="left"/>
    </w:pPr>
    <w:rPr>
      <w:rFonts w:ascii="Liberation Mono" w:eastAsia="NSimSun" w:hAnsi="Liberation Mono" w:cs="Liberation Mono"/>
      <w:sz w:val="20"/>
      <w:lang w:eastAsia="zh-CN" w:bidi="hi-IN"/>
    </w:rPr>
  </w:style>
  <w:style w:type="character" w:styleId="afffffffff7">
    <w:name w:val="FollowedHyperlink"/>
    <w:basedOn w:val="a3"/>
    <w:uiPriority w:val="99"/>
    <w:semiHidden/>
    <w:unhideWhenUsed/>
    <w:rsid w:val="00200F0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egisz.rosminzdrav.ru/materials" TargetMode="External"/><Relationship Id="rId13" Type="http://schemas.openxmlformats.org/officeDocument/2006/relationships/hyperlink" Target="http://nsi.rosminzdrav.ru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si.rosminzdrav.ru/" TargetMode="External"/><Relationship Id="rId17" Type="http://schemas.openxmlformats.org/officeDocument/2006/relationships/hyperlink" Target="https://ips-test.rosminzdrav.ru/e82df79cc989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si.rosminzdrav.ru/" TargetMode="Externa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portal.egisz.rosminzdrav.ru/materials/362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rtal.egisz.rosminzdrav.ru/materials/11" TargetMode="Externa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veta\AppData\Roaming\Microsoft\&#1064;&#1072;&#1073;&#1083;&#1086;&#1085;&#1099;\&#1043;&#1054;&#1057;&#1058;_2.105_&#1096;&#1072;&#1073;&#1083;&#1086;&#1085;_A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378A6-CD16-4356-9DB9-D498EA23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ГОСТ_2.105_шаблон_ARIAL.dotx</Template>
  <TotalTime>844</TotalTime>
  <Pages>136</Pages>
  <Words>29164</Words>
  <Characters>166235</Characters>
  <Application>Microsoft Office Word</Application>
  <DocSecurity>0</DocSecurity>
  <Lines>1385</Lines>
  <Paragraphs>390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 Емельянова А.</dc:creator>
  <cp:lastModifiedBy>Александр Сараф</cp:lastModifiedBy>
  <cp:revision>25</cp:revision>
  <dcterms:created xsi:type="dcterms:W3CDTF">2021-12-28T07:12:00Z</dcterms:created>
  <dcterms:modified xsi:type="dcterms:W3CDTF">2022-08-25T00:49:00Z</dcterms:modified>
</cp:coreProperties>
</file>