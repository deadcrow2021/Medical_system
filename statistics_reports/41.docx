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B6" w:rsidRPr="00A204B6" w:rsidRDefault="00A204B6">
      <w:pPr>
        <w:jc w:val="center"/>
      </w:pPr>
      <w:bookmarkStart w:id="0" w:name="_GoBack"/>
      <w:bookmarkEnd w:id="0"/>
      <w:r>
        <w:t xml:space="preserve"> </w:t>
      </w: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1198"/>
      </w:tblGrid>
      <w:tr w:rsidR="00AE169B" w:rsidRPr="00AE169B" w:rsidTr="00AE169B">
        <w:trPr>
          <w:trHeight w:val="400"/>
        </w:trPr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69B" w:rsidRPr="00AE169B" w:rsidRDefault="00AE169B" w:rsidP="00AE169B">
            <w:pPr>
              <w:keepNext/>
              <w:spacing w:before="60"/>
              <w:jc w:val="center"/>
              <w:outlineLvl w:val="0"/>
              <w:rPr>
                <w:b/>
              </w:rPr>
            </w:pPr>
            <w:r w:rsidRPr="00AE169B">
              <w:rPr>
                <w:b/>
              </w:rPr>
              <w:t>ФЕДЕРАЛЬНОЕ СТАТИСТИЧЕСКОЕ НАБЛЮДЕНИЕ</w:t>
            </w:r>
          </w:p>
        </w:tc>
      </w:tr>
    </w:tbl>
    <w:p w:rsidR="00AE169B" w:rsidRDefault="00AE169B" w:rsidP="00AE169B">
      <w:pPr>
        <w:spacing w:line="80" w:lineRule="exact"/>
      </w:pPr>
    </w:p>
    <w:p w:rsidR="008F4252" w:rsidRPr="00AE169B" w:rsidRDefault="008F4252" w:rsidP="00AE169B">
      <w:pPr>
        <w:spacing w:line="80" w:lineRule="exact"/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1198"/>
      </w:tblGrid>
      <w:tr w:rsidR="00AE169B" w:rsidRPr="00AE169B" w:rsidTr="00AE169B"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t>КОНФИДЕНЦИАЛЬНОСТЬ ГАРАНТИРУЕТСЯ ПОЛУЧАТЕЛЕМ ИНФОРМАЦИИ</w:t>
            </w:r>
          </w:p>
        </w:tc>
      </w:tr>
    </w:tbl>
    <w:p w:rsidR="00AE169B" w:rsidRPr="00AE169B" w:rsidRDefault="00AE169B" w:rsidP="00AE169B"/>
    <w:tbl>
      <w:tblPr>
        <w:tblW w:w="0" w:type="auto"/>
        <w:tblInd w:w="1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183"/>
      </w:tblGrid>
      <w:tr w:rsidR="00AE169B" w:rsidRPr="00AE169B" w:rsidTr="00AE169B">
        <w:tc>
          <w:tcPr>
            <w:tcW w:w="13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t xml:space="preserve">Нарушение порядка предоставления первичных статистических данных или несвоевременное предоставление этих данных, </w:t>
            </w:r>
            <w:r w:rsidRPr="00AE169B">
              <w:br/>
              <w:t xml:space="preserve">либо предоставление недостоверных первичных статистических данных влечет ответственность, установленную  Кодексом </w:t>
            </w:r>
            <w:r>
              <w:rPr>
                <w:lang w:val="en-US"/>
              </w:rPr>
              <w:br/>
            </w:r>
            <w:r w:rsidRPr="00AE169B">
              <w:t>Российской Федерации об административных правонарушениях</w:t>
            </w:r>
          </w:p>
        </w:tc>
      </w:tr>
    </w:tbl>
    <w:p w:rsidR="00AE169B" w:rsidRPr="00AE169B" w:rsidRDefault="00AE169B" w:rsidP="00AE169B"/>
    <w:p w:rsidR="00AE169B" w:rsidRPr="00AE169B" w:rsidRDefault="00A628F3" w:rsidP="00AE169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12065</wp:posOffset>
                </wp:positionV>
                <wp:extent cx="9238615" cy="258572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8615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413" w:rsidRDefault="00B62413" w:rsidP="00AE169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7pt;margin-top:.95pt;width:727.45pt;height:203.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" o:allowincell="f" filled="f" stroked="f">
                <v:textbox inset="1pt,1pt,1pt,1pt">
                  <w:txbxContent>
                    <w:p w:rsidR="00B62413" w:rsidRDefault="00B62413" w:rsidP="00AE169B"/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91"/>
        <w:gridCol w:w="9349"/>
        <w:gridCol w:w="2274"/>
      </w:tblGrid>
      <w:tr w:rsidR="00AE169B" w:rsidRPr="00AE169B" w:rsidTr="00AE169B">
        <w:tc>
          <w:tcPr>
            <w:tcW w:w="2691" w:type="dxa"/>
          </w:tcPr>
          <w:p w:rsidR="00AE169B" w:rsidRPr="00AE169B" w:rsidRDefault="00AE169B" w:rsidP="00AE169B">
            <w:pPr>
              <w:jc w:val="center"/>
            </w:pPr>
          </w:p>
        </w:tc>
        <w:tc>
          <w:tcPr>
            <w:tcW w:w="9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fldChar w:fldCharType="begin"/>
            </w:r>
            <w:r w:rsidRPr="00AE169B">
              <w:instrText xml:space="preserve"> INCLUDETEXT "c:\\access20\\kformp\\name.txt" \* MERGEFORMAT </w:instrText>
            </w:r>
            <w:r w:rsidRPr="00AE169B">
              <w:fldChar w:fldCharType="separate"/>
            </w:r>
            <w:r w:rsidRPr="00AE169B">
              <w:t xml:space="preserve"> СВЕДЕНИЯ О</w:t>
            </w:r>
            <w:r>
              <w:rPr>
                <w:b/>
              </w:rPr>
              <w:t xml:space="preserve"> </w:t>
            </w:r>
            <w:r w:rsidRPr="008F4252">
              <w:t>Д</w:t>
            </w:r>
            <w:r w:rsidRPr="00AE169B">
              <w:t xml:space="preserve">ОМЕ РЕБЕНКА </w:t>
            </w:r>
          </w:p>
          <w:p w:rsidR="00AE169B" w:rsidRPr="00AE169B" w:rsidRDefault="00AE169B" w:rsidP="008F4252">
            <w:pPr>
              <w:spacing w:after="40"/>
              <w:jc w:val="center"/>
            </w:pPr>
            <w:r>
              <w:t xml:space="preserve">за </w:t>
            </w:r>
            <w:r w:rsidRPr="00AE169B">
              <w:t xml:space="preserve"> 20___  г. </w:t>
            </w:r>
            <w:r w:rsidRPr="00AE169B">
              <w:fldChar w:fldCharType="end"/>
            </w:r>
          </w:p>
        </w:tc>
        <w:tc>
          <w:tcPr>
            <w:tcW w:w="2274" w:type="dxa"/>
          </w:tcPr>
          <w:p w:rsidR="00AE169B" w:rsidRPr="00AE169B" w:rsidRDefault="00AE169B" w:rsidP="00AE169B">
            <w:pPr>
              <w:jc w:val="center"/>
            </w:pPr>
          </w:p>
        </w:tc>
      </w:tr>
    </w:tbl>
    <w:p w:rsidR="00AE169B" w:rsidRPr="00AE169B" w:rsidRDefault="00A628F3" w:rsidP="00AE169B">
      <w:pPr>
        <w:spacing w:line="5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7550785</wp:posOffset>
                </wp:positionH>
                <wp:positionV relativeFrom="paragraph">
                  <wp:posOffset>295910</wp:posOffset>
                </wp:positionV>
                <wp:extent cx="1492250" cy="21018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12D15" id="Rectangle 4" o:spid="_x0000_s1026" style="position:absolute;margin-left:594.55pt;margin-top:23.3pt;width:117.5pt;height:16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" o:allowincell="f" fillcolor="#f2f2f2" strokeweight="1.25pt"/>
            </w:pict>
          </mc:Fallback>
        </mc:AlternateContent>
      </w: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7796"/>
        <w:gridCol w:w="3119"/>
        <w:gridCol w:w="202"/>
        <w:gridCol w:w="3483"/>
      </w:tblGrid>
      <w:tr w:rsidR="00AE169B" w:rsidRPr="00AE169B" w:rsidTr="00AE169B"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t>Предоставляют: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t>Сроки предоставления</w:t>
            </w:r>
          </w:p>
        </w:tc>
        <w:tc>
          <w:tcPr>
            <w:tcW w:w="202" w:type="dxa"/>
          </w:tcPr>
          <w:p w:rsidR="00AE169B" w:rsidRPr="00AE169B" w:rsidRDefault="00AE169B" w:rsidP="00AE169B">
            <w:pPr>
              <w:jc w:val="center"/>
            </w:pPr>
          </w:p>
        </w:tc>
        <w:tc>
          <w:tcPr>
            <w:tcW w:w="3483" w:type="dxa"/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rPr>
                <w:b/>
              </w:rPr>
              <w:t xml:space="preserve"> Форма №</w:t>
            </w:r>
            <w:r>
              <w:rPr>
                <w:b/>
              </w:rPr>
              <w:t xml:space="preserve"> 41</w:t>
            </w:r>
          </w:p>
        </w:tc>
      </w:tr>
      <w:tr w:rsidR="00AE169B" w:rsidRPr="00AE169B" w:rsidTr="00AE169B"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169B" w:rsidRPr="002E7A06" w:rsidRDefault="00A628F3" w:rsidP="00AE169B">
            <w:pPr>
              <w:spacing w:before="60" w:after="120" w:line="18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column">
                        <wp:posOffset>7604125</wp:posOffset>
                      </wp:positionH>
                      <wp:positionV relativeFrom="paragraph">
                        <wp:posOffset>1040765</wp:posOffset>
                      </wp:positionV>
                      <wp:extent cx="1463675" cy="227330"/>
                      <wp:effectExtent l="0" t="0" r="3175" b="127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675" cy="227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734E9" id="Rectangle 3" o:spid="_x0000_s1026" style="position:absolute;margin-left:598.75pt;margin-top:81.95pt;width:115.25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" o:allowincell="f" fillcolor="#f2f2f2" strokeweight="1.25pt"/>
                  </w:pict>
                </mc:Fallback>
              </mc:AlternateContent>
            </w:r>
            <w:r w:rsidR="00AE169B" w:rsidRPr="002E7A06">
              <w:t>органы государственной власти субъекта Российской Федерации в сфере охраны здоровья:</w:t>
            </w:r>
          </w:p>
          <w:p w:rsidR="00AE169B" w:rsidRPr="002E7A06" w:rsidRDefault="00AE169B" w:rsidP="00AE169B">
            <w:pPr>
              <w:spacing w:before="120" w:after="120" w:line="180" w:lineRule="exact"/>
              <w:ind w:left="284"/>
            </w:pPr>
            <w:r w:rsidRPr="00AE169B">
              <w:t xml:space="preserve">   </w:t>
            </w:r>
            <w:r w:rsidRPr="002E7A06">
              <w:sym w:font="Symbol" w:char="F02D"/>
            </w:r>
            <w:r w:rsidRPr="002E7A06">
              <w:t xml:space="preserve"> Министерству здравоохранения Российской Федерации </w:t>
            </w:r>
            <w:r>
              <w:br/>
            </w:r>
            <w:r w:rsidRPr="00AE169B">
              <w:t xml:space="preserve">      </w:t>
            </w:r>
            <w:r>
              <w:t>по установленному им адресу</w:t>
            </w:r>
            <w:r w:rsidRPr="002E7A06">
              <w:br/>
            </w:r>
          </w:p>
          <w:p w:rsidR="00AE169B" w:rsidRPr="00AE169B" w:rsidRDefault="00AE169B" w:rsidP="00AE169B">
            <w:pPr>
              <w:spacing w:line="180" w:lineRule="exact"/>
              <w:ind w:left="284"/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169B" w:rsidRPr="002E7A06" w:rsidRDefault="00AE169B" w:rsidP="00AE169B">
            <w:pPr>
              <w:jc w:val="center"/>
            </w:pPr>
            <w:r w:rsidRPr="002E7A06">
              <w:t>до 5 марта</w:t>
            </w:r>
          </w:p>
          <w:p w:rsidR="00AE169B" w:rsidRPr="00AE169B" w:rsidRDefault="00AE169B" w:rsidP="00AE169B">
            <w:pPr>
              <w:spacing w:before="40" w:line="180" w:lineRule="exact"/>
              <w:jc w:val="center"/>
            </w:pPr>
          </w:p>
        </w:tc>
        <w:tc>
          <w:tcPr>
            <w:tcW w:w="202" w:type="dxa"/>
          </w:tcPr>
          <w:p w:rsidR="00AE169B" w:rsidRPr="00AE169B" w:rsidRDefault="00AE169B" w:rsidP="00AE169B">
            <w:pPr>
              <w:spacing w:line="180" w:lineRule="exact"/>
            </w:pPr>
          </w:p>
        </w:tc>
        <w:tc>
          <w:tcPr>
            <w:tcW w:w="3483" w:type="dxa"/>
            <w:hideMark/>
          </w:tcPr>
          <w:p w:rsidR="00AE169B" w:rsidRPr="00E93332" w:rsidRDefault="00AE169B" w:rsidP="00AE169B">
            <w:pPr>
              <w:jc w:val="center"/>
            </w:pPr>
            <w:r w:rsidRPr="00AE169B">
              <w:t xml:space="preserve">Приказ Росстата: </w:t>
            </w:r>
            <w:r w:rsidRPr="00AE169B">
              <w:br/>
              <w:t>Об утвержд</w:t>
            </w:r>
            <w:r w:rsidR="00E93332">
              <w:t xml:space="preserve">ении формы </w:t>
            </w:r>
            <w:r w:rsidR="00E93332">
              <w:br/>
              <w:t xml:space="preserve">от  </w:t>
            </w:r>
            <w:r w:rsidR="00E93332" w:rsidRPr="00E93332">
              <w:t>27.12.</w:t>
            </w:r>
            <w:r w:rsidR="00E93332">
              <w:rPr>
                <w:lang w:val="en-US"/>
              </w:rPr>
              <w:t>2022</w:t>
            </w:r>
            <w:r w:rsidR="00E93332">
              <w:t xml:space="preserve"> № </w:t>
            </w:r>
            <w:r w:rsidR="00E93332" w:rsidRPr="00E93332">
              <w:t>985</w:t>
            </w:r>
          </w:p>
          <w:p w:rsidR="00AE169B" w:rsidRPr="00AE169B" w:rsidRDefault="00AE169B" w:rsidP="00AE169B">
            <w:pPr>
              <w:jc w:val="center"/>
            </w:pPr>
            <w:r w:rsidRPr="00AE169B">
              <w:t>О внесении изменений (при наличии)</w:t>
            </w:r>
          </w:p>
          <w:p w:rsidR="00AE169B" w:rsidRPr="00AE169B" w:rsidRDefault="00AE169B" w:rsidP="00AE169B">
            <w:pPr>
              <w:jc w:val="center"/>
            </w:pPr>
            <w:r w:rsidRPr="00AE169B">
              <w:t>от  __________ № ___</w:t>
            </w:r>
          </w:p>
          <w:p w:rsidR="00AE169B" w:rsidRPr="00AE169B" w:rsidRDefault="00AE169B" w:rsidP="00AE169B">
            <w:pPr>
              <w:jc w:val="center"/>
            </w:pPr>
            <w:r w:rsidRPr="00AE169B">
              <w:t>от  __________ № ___</w:t>
            </w:r>
          </w:p>
          <w:p w:rsidR="00AE169B" w:rsidRPr="00AE169B" w:rsidRDefault="00AE169B" w:rsidP="00AE169B">
            <w:pPr>
              <w:jc w:val="center"/>
            </w:pPr>
            <w:r w:rsidRPr="00AE169B">
              <w:rPr>
                <w:lang w:val="en-US"/>
              </w:rPr>
              <w:fldChar w:fldCharType="begin"/>
            </w:r>
            <w:r w:rsidRPr="00E93332">
              <w:instrText xml:space="preserve"> </w:instrText>
            </w:r>
            <w:r w:rsidRPr="00AE169B">
              <w:rPr>
                <w:lang w:val="en-US"/>
              </w:rPr>
              <w:instrText>INCLUDETEXT</w:instrText>
            </w:r>
            <w:r w:rsidRPr="00AE169B">
              <w:instrText xml:space="preserve"> "</w:instrText>
            </w:r>
            <w:r w:rsidRPr="00AE169B">
              <w:rPr>
                <w:lang w:val="en-US"/>
              </w:rPr>
              <w:instrText>c</w:instrText>
            </w:r>
            <w:r w:rsidRPr="00AE169B">
              <w:instrText>:\\</w:instrText>
            </w:r>
            <w:r w:rsidRPr="00AE169B">
              <w:rPr>
                <w:lang w:val="en-US"/>
              </w:rPr>
              <w:instrText>access</w:instrText>
            </w:r>
            <w:r w:rsidRPr="00AE169B">
              <w:instrText>20\\</w:instrText>
            </w:r>
            <w:r w:rsidRPr="00AE169B">
              <w:rPr>
                <w:lang w:val="en-US"/>
              </w:rPr>
              <w:instrText>kformp</w:instrText>
            </w:r>
            <w:r w:rsidRPr="00AE169B">
              <w:instrText>\\</w:instrText>
            </w:r>
            <w:r w:rsidRPr="00AE169B">
              <w:rPr>
                <w:lang w:val="en-US"/>
              </w:rPr>
              <w:instrText>period</w:instrText>
            </w:r>
            <w:r w:rsidRPr="00AE169B">
              <w:instrText>.</w:instrText>
            </w:r>
            <w:r w:rsidRPr="00AE169B">
              <w:rPr>
                <w:lang w:val="en-US"/>
              </w:rPr>
              <w:instrText>txt</w:instrText>
            </w:r>
            <w:r w:rsidRPr="00AE169B">
              <w:instrText xml:space="preserve">" \* </w:instrText>
            </w:r>
            <w:r w:rsidRPr="00AE169B">
              <w:rPr>
                <w:lang w:val="en-US"/>
              </w:rPr>
              <w:instrText>MERGEFORMAT</w:instrText>
            </w:r>
            <w:r w:rsidRPr="00E93332">
              <w:instrText xml:space="preserve"> </w:instrText>
            </w:r>
            <w:r w:rsidRPr="00AE169B">
              <w:rPr>
                <w:lang w:val="en-US"/>
              </w:rPr>
              <w:fldChar w:fldCharType="separate"/>
            </w:r>
            <w:r w:rsidRPr="00AE169B">
              <w:t xml:space="preserve"> </w:t>
            </w:r>
          </w:p>
          <w:p w:rsidR="00AE169B" w:rsidRPr="00AE169B" w:rsidRDefault="00AE169B" w:rsidP="00AE169B">
            <w:pPr>
              <w:spacing w:before="80"/>
              <w:jc w:val="center"/>
            </w:pPr>
            <w:r w:rsidRPr="00AE169B">
              <w:rPr>
                <w:lang w:val="en-US"/>
              </w:rPr>
              <w:fldChar w:fldCharType="end"/>
            </w:r>
            <w:r>
              <w:t>Годовая</w:t>
            </w:r>
          </w:p>
        </w:tc>
      </w:tr>
    </w:tbl>
    <w:p w:rsidR="00AE169B" w:rsidRPr="00AE169B" w:rsidRDefault="00AE169B" w:rsidP="00AE169B"/>
    <w:p w:rsidR="00AE169B" w:rsidRPr="00AE169B" w:rsidRDefault="00AE169B" w:rsidP="00AE169B"/>
    <w:tbl>
      <w:tblPr>
        <w:tblW w:w="0" w:type="auto"/>
        <w:tblInd w:w="35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560"/>
        <w:gridCol w:w="4299"/>
        <w:gridCol w:w="4300"/>
        <w:gridCol w:w="4300"/>
      </w:tblGrid>
      <w:tr w:rsidR="00AE169B" w:rsidRPr="00AE169B" w:rsidTr="00AE169B">
        <w:trPr>
          <w:trHeight w:val="40"/>
        </w:trPr>
        <w:tc>
          <w:tcPr>
            <w:tcW w:w="1445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169B" w:rsidRPr="00AE169B" w:rsidRDefault="00AE169B" w:rsidP="00AE169B">
            <w:pPr>
              <w:spacing w:before="120" w:after="80" w:line="160" w:lineRule="exact"/>
            </w:pPr>
            <w:r w:rsidRPr="00AE169B">
              <w:rPr>
                <w:b/>
              </w:rPr>
              <w:t>Наименование отчитывающейся организации</w:t>
            </w:r>
            <w:r w:rsidRPr="00AE169B">
              <w:t xml:space="preserve"> ______________________________________________________________________________________________</w:t>
            </w:r>
          </w:p>
        </w:tc>
      </w:tr>
      <w:tr w:rsidR="00AE169B" w:rsidRPr="00AE169B" w:rsidTr="00AE169B">
        <w:trPr>
          <w:trHeight w:val="40"/>
        </w:trPr>
        <w:tc>
          <w:tcPr>
            <w:tcW w:w="1445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169B" w:rsidRPr="00AE169B" w:rsidRDefault="00AE169B" w:rsidP="00AE169B">
            <w:pPr>
              <w:spacing w:before="120" w:after="80" w:line="160" w:lineRule="exact"/>
            </w:pPr>
            <w:r w:rsidRPr="00AE169B">
              <w:rPr>
                <w:b/>
              </w:rPr>
              <w:t>Почтовый адрес</w:t>
            </w:r>
            <w:r w:rsidRPr="00AE169B">
              <w:t xml:space="preserve"> _________________________________________________________________________________________________________________________</w:t>
            </w:r>
          </w:p>
        </w:tc>
      </w:tr>
      <w:tr w:rsidR="00AE169B" w:rsidRPr="00AE169B" w:rsidTr="00AE169B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AE169B" w:rsidRPr="00AE169B" w:rsidRDefault="00AE169B" w:rsidP="00AE169B">
            <w:pPr>
              <w:spacing w:before="240" w:line="160" w:lineRule="exact"/>
              <w:jc w:val="center"/>
            </w:pPr>
            <w:r w:rsidRPr="00AE169B">
              <w:t>Код</w:t>
            </w:r>
          </w:p>
        </w:tc>
        <w:tc>
          <w:tcPr>
            <w:tcW w:w="128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AE169B" w:rsidRPr="00AE169B" w:rsidRDefault="00AE169B" w:rsidP="00AE169B">
            <w:pPr>
              <w:spacing w:before="120" w:after="120" w:line="160" w:lineRule="exact"/>
              <w:jc w:val="center"/>
            </w:pPr>
            <w:r w:rsidRPr="00AE169B">
              <w:t>Код</w:t>
            </w:r>
          </w:p>
        </w:tc>
      </w:tr>
      <w:tr w:rsidR="00AE169B" w:rsidRPr="00AE169B" w:rsidTr="00AE169B">
        <w:trPr>
          <w:cantSplit/>
        </w:trPr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169B" w:rsidRPr="00AE169B" w:rsidRDefault="00AE169B" w:rsidP="00AE169B">
            <w:pPr>
              <w:spacing w:line="180" w:lineRule="atLeast"/>
              <w:jc w:val="center"/>
            </w:pPr>
            <w:r w:rsidRPr="00AE169B">
              <w:t xml:space="preserve">формы </w:t>
            </w:r>
          </w:p>
          <w:p w:rsidR="00AE169B" w:rsidRPr="00AE169B" w:rsidRDefault="00AE169B" w:rsidP="00AE169B">
            <w:pPr>
              <w:spacing w:line="180" w:lineRule="atLeast"/>
              <w:jc w:val="center"/>
            </w:pPr>
            <w:r w:rsidRPr="00AE169B">
              <w:t>по ОКУД</w:t>
            </w:r>
          </w:p>
        </w:tc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E169B" w:rsidRPr="00AE169B" w:rsidRDefault="00782784" w:rsidP="00782784">
            <w:pPr>
              <w:spacing w:line="180" w:lineRule="atLeast"/>
              <w:jc w:val="center"/>
            </w:pPr>
            <w:r w:rsidRPr="00F95F89">
              <w:t>отчитывающейся организации</w:t>
            </w:r>
            <w:r>
              <w:t xml:space="preserve"> </w:t>
            </w:r>
            <w:r w:rsidRPr="00F95F89">
              <w:t>по О</w:t>
            </w:r>
            <w:r w:rsidRPr="00F95F89">
              <w:t>К</w:t>
            </w:r>
            <w:r w:rsidRPr="00F95F89">
              <w:t>ПО</w:t>
            </w:r>
            <w:r>
              <w:br/>
            </w:r>
            <w:r w:rsidRPr="00F95F89">
              <w:t xml:space="preserve">(для обособленного подразделения </w:t>
            </w:r>
            <w:r w:rsidRPr="00B33B35">
              <w:t>и головного подразделения</w:t>
            </w:r>
            <w:r w:rsidRPr="0022019C">
              <w:t xml:space="preserve"> </w:t>
            </w:r>
            <w:r w:rsidRPr="00F95F89">
              <w:t>юридического лица – идентификационный номер)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169B" w:rsidRPr="00AE169B" w:rsidRDefault="00AE169B" w:rsidP="00AE169B">
            <w:pPr>
              <w:spacing w:line="180" w:lineRule="atLeast"/>
              <w:jc w:val="center"/>
            </w:pP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169B" w:rsidRPr="00AE169B" w:rsidRDefault="00AE169B" w:rsidP="00AE169B">
            <w:pPr>
              <w:spacing w:line="180" w:lineRule="atLeast"/>
              <w:jc w:val="center"/>
            </w:pPr>
          </w:p>
        </w:tc>
      </w:tr>
      <w:tr w:rsidR="00AE169B" w:rsidRPr="00AE169B" w:rsidTr="00AE169B">
        <w:trPr>
          <w:cantSplit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t>1</w:t>
            </w:r>
          </w:p>
        </w:tc>
        <w:tc>
          <w:tcPr>
            <w:tcW w:w="429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t>2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t>3</w:t>
            </w:r>
          </w:p>
        </w:tc>
        <w:tc>
          <w:tcPr>
            <w:tcW w:w="43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AE169B" w:rsidRPr="00AE169B" w:rsidRDefault="00AE169B" w:rsidP="00AE169B">
            <w:pPr>
              <w:jc w:val="center"/>
            </w:pPr>
            <w:r w:rsidRPr="00AE169B">
              <w:t>4</w:t>
            </w:r>
          </w:p>
        </w:tc>
      </w:tr>
      <w:tr w:rsidR="00AE169B" w:rsidRPr="00AE169B" w:rsidTr="00AE169B">
        <w:trPr>
          <w:cantSplit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169B" w:rsidRPr="00AE169B" w:rsidRDefault="00AE169B" w:rsidP="00AE169B">
            <w:pPr>
              <w:jc w:val="center"/>
            </w:pPr>
            <w:r w:rsidRPr="00F95FAC">
              <w:rPr>
                <w:sz w:val="22"/>
              </w:rPr>
              <w:t>0609361</w:t>
            </w:r>
          </w:p>
        </w:tc>
        <w:tc>
          <w:tcPr>
            <w:tcW w:w="4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169B" w:rsidRPr="00AE169B" w:rsidRDefault="00AE169B" w:rsidP="00AE169B"/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169B" w:rsidRPr="00AE169B" w:rsidRDefault="00AE169B" w:rsidP="00AE169B"/>
        </w:tc>
        <w:tc>
          <w:tcPr>
            <w:tcW w:w="4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169B" w:rsidRPr="00AE169B" w:rsidRDefault="00AE169B" w:rsidP="00AE169B"/>
        </w:tc>
      </w:tr>
    </w:tbl>
    <w:p w:rsidR="00E85018" w:rsidRDefault="00E85018">
      <w:pPr>
        <w:jc w:val="center"/>
        <w:rPr>
          <w:b/>
          <w:sz w:val="24"/>
          <w:szCs w:val="24"/>
        </w:rPr>
      </w:pPr>
    </w:p>
    <w:p w:rsidR="00E85018" w:rsidRDefault="00E85018">
      <w:pPr>
        <w:jc w:val="center"/>
        <w:rPr>
          <w:b/>
          <w:sz w:val="24"/>
          <w:szCs w:val="24"/>
        </w:rPr>
      </w:pPr>
    </w:p>
    <w:p w:rsidR="0073548A" w:rsidRPr="00AE169B" w:rsidRDefault="00AE169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 Д</w:t>
      </w:r>
      <w:r w:rsidRPr="00AE169B">
        <w:rPr>
          <w:b/>
          <w:sz w:val="24"/>
          <w:szCs w:val="24"/>
        </w:rPr>
        <w:t>ома ребенка</w:t>
      </w:r>
    </w:p>
    <w:p w:rsidR="00C03625" w:rsidRPr="00AE169B" w:rsidRDefault="0073548A" w:rsidP="0073548A">
      <w:pPr>
        <w:rPr>
          <w:b/>
        </w:rPr>
      </w:pPr>
      <w:r w:rsidRPr="00AE169B">
        <w:rPr>
          <w:b/>
        </w:rPr>
        <w:t xml:space="preserve">(1000)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5"/>
        <w:gridCol w:w="3051"/>
        <w:gridCol w:w="3048"/>
        <w:gridCol w:w="3048"/>
        <w:gridCol w:w="3048"/>
      </w:tblGrid>
      <w:tr w:rsidR="0073548A" w:rsidRPr="00AE169B" w:rsidTr="001B6C01">
        <w:tc>
          <w:tcPr>
            <w:tcW w:w="3070" w:type="dxa"/>
            <w:vMerge w:val="restart"/>
            <w:shd w:val="clear" w:color="auto" w:fill="auto"/>
            <w:vAlign w:val="center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Число домов ребенка всего, ед</w:t>
            </w:r>
          </w:p>
        </w:tc>
        <w:tc>
          <w:tcPr>
            <w:tcW w:w="6140" w:type="dxa"/>
            <w:gridSpan w:val="2"/>
            <w:shd w:val="clear" w:color="auto" w:fill="auto"/>
            <w:vAlign w:val="center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из них</w:t>
            </w:r>
            <w:r w:rsidR="00AE169B" w:rsidRPr="00D140D4">
              <w:rPr>
                <w:sz w:val="18"/>
                <w:szCs w:val="18"/>
              </w:rPr>
              <w:t>:</w:t>
            </w:r>
          </w:p>
        </w:tc>
        <w:tc>
          <w:tcPr>
            <w:tcW w:w="3071" w:type="dxa"/>
            <w:vMerge w:val="restart"/>
            <w:shd w:val="clear" w:color="auto" w:fill="auto"/>
            <w:vAlign w:val="center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количество мест, место</w:t>
            </w:r>
          </w:p>
        </w:tc>
        <w:tc>
          <w:tcPr>
            <w:tcW w:w="3071" w:type="dxa"/>
            <w:vMerge w:val="restart"/>
            <w:shd w:val="clear" w:color="auto" w:fill="auto"/>
            <w:vAlign w:val="center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проведено дней всеми детьми, ед</w:t>
            </w:r>
          </w:p>
        </w:tc>
      </w:tr>
      <w:tr w:rsidR="0073548A" w:rsidRPr="00AE169B" w:rsidTr="001B6C01">
        <w:tc>
          <w:tcPr>
            <w:tcW w:w="3070" w:type="dxa"/>
            <w:vMerge/>
            <w:shd w:val="clear" w:color="auto" w:fill="auto"/>
          </w:tcPr>
          <w:p w:rsidR="0073548A" w:rsidRPr="00D140D4" w:rsidRDefault="0073548A" w:rsidP="00A45914">
            <w:pPr>
              <w:rPr>
                <w:sz w:val="18"/>
                <w:szCs w:val="18"/>
              </w:rPr>
            </w:pPr>
          </w:p>
        </w:tc>
        <w:tc>
          <w:tcPr>
            <w:tcW w:w="3070" w:type="dxa"/>
            <w:shd w:val="clear" w:color="auto" w:fill="auto"/>
            <w:vAlign w:val="center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расположенных в сельской местности</w:t>
            </w:r>
          </w:p>
        </w:tc>
        <w:tc>
          <w:tcPr>
            <w:tcW w:w="3070" w:type="dxa"/>
            <w:shd w:val="clear" w:color="auto" w:fill="auto"/>
            <w:vAlign w:val="center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подчинения субъекта Российской Федерации</w:t>
            </w:r>
          </w:p>
        </w:tc>
        <w:tc>
          <w:tcPr>
            <w:tcW w:w="3071" w:type="dxa"/>
            <w:vMerge/>
            <w:shd w:val="clear" w:color="auto" w:fill="auto"/>
          </w:tcPr>
          <w:p w:rsidR="0073548A" w:rsidRPr="00D140D4" w:rsidRDefault="0073548A" w:rsidP="00A45914">
            <w:pPr>
              <w:rPr>
                <w:sz w:val="18"/>
                <w:szCs w:val="18"/>
              </w:rPr>
            </w:pPr>
          </w:p>
        </w:tc>
        <w:tc>
          <w:tcPr>
            <w:tcW w:w="3071" w:type="dxa"/>
            <w:vMerge/>
            <w:shd w:val="clear" w:color="auto" w:fill="auto"/>
          </w:tcPr>
          <w:p w:rsidR="0073548A" w:rsidRPr="00D140D4" w:rsidRDefault="0073548A" w:rsidP="00A45914">
            <w:pPr>
              <w:rPr>
                <w:sz w:val="18"/>
                <w:szCs w:val="18"/>
              </w:rPr>
            </w:pPr>
          </w:p>
        </w:tc>
      </w:tr>
      <w:tr w:rsidR="0073548A" w:rsidRPr="00AE169B" w:rsidTr="001B6C01">
        <w:tc>
          <w:tcPr>
            <w:tcW w:w="3070" w:type="dxa"/>
            <w:shd w:val="clear" w:color="auto" w:fill="auto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1</w:t>
            </w:r>
          </w:p>
        </w:tc>
        <w:tc>
          <w:tcPr>
            <w:tcW w:w="3070" w:type="dxa"/>
            <w:shd w:val="clear" w:color="auto" w:fill="auto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2</w:t>
            </w:r>
          </w:p>
        </w:tc>
        <w:tc>
          <w:tcPr>
            <w:tcW w:w="3070" w:type="dxa"/>
            <w:shd w:val="clear" w:color="auto" w:fill="auto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4</w:t>
            </w:r>
          </w:p>
        </w:tc>
        <w:tc>
          <w:tcPr>
            <w:tcW w:w="3071" w:type="dxa"/>
            <w:shd w:val="clear" w:color="auto" w:fill="auto"/>
          </w:tcPr>
          <w:p w:rsidR="0073548A" w:rsidRPr="00D140D4" w:rsidRDefault="0073548A" w:rsidP="001B6C0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5</w:t>
            </w:r>
          </w:p>
        </w:tc>
      </w:tr>
      <w:tr w:rsidR="0073548A" w:rsidRPr="00AE169B" w:rsidTr="001B6C01">
        <w:tc>
          <w:tcPr>
            <w:tcW w:w="3070" w:type="dxa"/>
            <w:shd w:val="clear" w:color="auto" w:fill="auto"/>
          </w:tcPr>
          <w:p w:rsidR="0073548A" w:rsidRPr="00D140D4" w:rsidRDefault="0073548A" w:rsidP="00A45914">
            <w:pPr>
              <w:rPr>
                <w:sz w:val="18"/>
                <w:szCs w:val="18"/>
              </w:rPr>
            </w:pPr>
          </w:p>
        </w:tc>
        <w:tc>
          <w:tcPr>
            <w:tcW w:w="3070" w:type="dxa"/>
            <w:shd w:val="clear" w:color="auto" w:fill="auto"/>
          </w:tcPr>
          <w:p w:rsidR="0073548A" w:rsidRPr="00D140D4" w:rsidRDefault="0073548A" w:rsidP="00A45914">
            <w:pPr>
              <w:rPr>
                <w:sz w:val="18"/>
                <w:szCs w:val="18"/>
              </w:rPr>
            </w:pPr>
          </w:p>
        </w:tc>
        <w:tc>
          <w:tcPr>
            <w:tcW w:w="3070" w:type="dxa"/>
            <w:shd w:val="clear" w:color="auto" w:fill="auto"/>
          </w:tcPr>
          <w:p w:rsidR="0073548A" w:rsidRPr="00D140D4" w:rsidRDefault="0073548A" w:rsidP="00A45914">
            <w:pPr>
              <w:rPr>
                <w:sz w:val="18"/>
                <w:szCs w:val="18"/>
              </w:rPr>
            </w:pPr>
          </w:p>
        </w:tc>
        <w:tc>
          <w:tcPr>
            <w:tcW w:w="3071" w:type="dxa"/>
            <w:shd w:val="clear" w:color="auto" w:fill="auto"/>
          </w:tcPr>
          <w:p w:rsidR="0073548A" w:rsidRPr="00D140D4" w:rsidRDefault="0073548A" w:rsidP="00A45914">
            <w:pPr>
              <w:rPr>
                <w:sz w:val="18"/>
                <w:szCs w:val="18"/>
              </w:rPr>
            </w:pPr>
          </w:p>
        </w:tc>
        <w:tc>
          <w:tcPr>
            <w:tcW w:w="3071" w:type="dxa"/>
            <w:shd w:val="clear" w:color="auto" w:fill="auto"/>
          </w:tcPr>
          <w:p w:rsidR="0073548A" w:rsidRPr="00D140D4" w:rsidRDefault="0073548A" w:rsidP="00A45914">
            <w:pPr>
              <w:rPr>
                <w:sz w:val="18"/>
                <w:szCs w:val="18"/>
              </w:rPr>
            </w:pPr>
          </w:p>
        </w:tc>
      </w:tr>
    </w:tbl>
    <w:p w:rsidR="000675C9" w:rsidRDefault="000675C9">
      <w:pPr>
        <w:jc w:val="center"/>
        <w:rPr>
          <w:sz w:val="16"/>
        </w:rPr>
      </w:pPr>
    </w:p>
    <w:p w:rsidR="0007789B" w:rsidRPr="002E7A06" w:rsidRDefault="0007789B">
      <w:pPr>
        <w:jc w:val="center"/>
        <w:rPr>
          <w:sz w:val="16"/>
        </w:rPr>
      </w:pPr>
    </w:p>
    <w:p w:rsidR="00C03625" w:rsidRPr="00AE169B" w:rsidRDefault="00AE169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2. Ш</w:t>
      </w:r>
      <w:r w:rsidRPr="00AE169B">
        <w:rPr>
          <w:b/>
          <w:sz w:val="24"/>
          <w:szCs w:val="24"/>
        </w:rPr>
        <w:t>таты организации, человек</w:t>
      </w:r>
    </w:p>
    <w:p w:rsidR="00C03625" w:rsidRPr="00D140D4" w:rsidRDefault="00C03625" w:rsidP="007A004F">
      <w:pPr>
        <w:ind w:right="-284"/>
        <w:jc w:val="both"/>
        <w:rPr>
          <w:sz w:val="18"/>
          <w:szCs w:val="18"/>
        </w:rPr>
      </w:pPr>
      <w:r w:rsidRPr="00D140D4">
        <w:rPr>
          <w:b/>
          <w:sz w:val="18"/>
          <w:szCs w:val="18"/>
        </w:rPr>
        <w:t xml:space="preserve">(2100)                                                                                                                                        </w:t>
      </w:r>
      <w:r w:rsidR="007A004F" w:rsidRPr="00D140D4">
        <w:rPr>
          <w:b/>
          <w:sz w:val="18"/>
          <w:szCs w:val="18"/>
        </w:rPr>
        <w:t xml:space="preserve">       </w:t>
      </w:r>
      <w:r w:rsidRPr="00D140D4">
        <w:rPr>
          <w:b/>
          <w:sz w:val="18"/>
          <w:szCs w:val="18"/>
        </w:rPr>
        <w:t xml:space="preserve">        </w:t>
      </w:r>
      <w:r w:rsidRPr="00D140D4">
        <w:rPr>
          <w:sz w:val="18"/>
          <w:szCs w:val="18"/>
        </w:rPr>
        <w:t xml:space="preserve"> </w:t>
      </w:r>
    </w:p>
    <w:tbl>
      <w:tblPr>
        <w:tblW w:w="153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609"/>
        <w:gridCol w:w="1233"/>
        <w:gridCol w:w="709"/>
        <w:gridCol w:w="1418"/>
        <w:gridCol w:w="992"/>
        <w:gridCol w:w="992"/>
        <w:gridCol w:w="851"/>
        <w:gridCol w:w="850"/>
        <w:gridCol w:w="851"/>
        <w:gridCol w:w="1559"/>
        <w:gridCol w:w="1701"/>
        <w:gridCol w:w="1417"/>
      </w:tblGrid>
      <w:tr w:rsidR="00CD66E9" w:rsidRPr="00D140D4" w:rsidTr="000D2E63">
        <w:tc>
          <w:tcPr>
            <w:tcW w:w="2135" w:type="dxa"/>
            <w:vMerge w:val="restart"/>
            <w:vAlign w:val="center"/>
          </w:tcPr>
          <w:p w:rsidR="00CD66E9" w:rsidRPr="00D140D4" w:rsidRDefault="00CD66E9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Должность</w:t>
            </w:r>
          </w:p>
        </w:tc>
        <w:tc>
          <w:tcPr>
            <w:tcW w:w="609" w:type="dxa"/>
            <w:vMerge w:val="restart"/>
            <w:vAlign w:val="center"/>
          </w:tcPr>
          <w:p w:rsidR="00CD66E9" w:rsidRPr="00D140D4" w:rsidRDefault="00CD66E9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№</w:t>
            </w:r>
          </w:p>
          <w:p w:rsidR="00CD66E9" w:rsidRPr="00D140D4" w:rsidRDefault="00AE169B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строки</w:t>
            </w:r>
          </w:p>
        </w:tc>
        <w:tc>
          <w:tcPr>
            <w:tcW w:w="1233" w:type="dxa"/>
            <w:vMerge w:val="restart"/>
            <w:vAlign w:val="center"/>
          </w:tcPr>
          <w:p w:rsidR="00CD66E9" w:rsidRPr="00D140D4" w:rsidRDefault="00CD66E9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 xml:space="preserve">Всего </w:t>
            </w:r>
            <w:r w:rsidR="00D140D4" w:rsidRPr="00D140D4">
              <w:rPr>
                <w:sz w:val="18"/>
                <w:szCs w:val="18"/>
              </w:rPr>
              <w:br/>
            </w:r>
            <w:r w:rsidRPr="00D140D4">
              <w:rPr>
                <w:sz w:val="18"/>
                <w:szCs w:val="18"/>
              </w:rPr>
              <w:t>наконец</w:t>
            </w:r>
          </w:p>
          <w:p w:rsidR="00CD66E9" w:rsidRPr="00D140D4" w:rsidRDefault="00CD66E9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отчетного</w:t>
            </w:r>
          </w:p>
          <w:p w:rsidR="00CD66E9" w:rsidRPr="00D140D4" w:rsidRDefault="00CD66E9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года</w:t>
            </w:r>
          </w:p>
        </w:tc>
        <w:tc>
          <w:tcPr>
            <w:tcW w:w="11340" w:type="dxa"/>
            <w:gridSpan w:val="10"/>
          </w:tcPr>
          <w:p w:rsidR="00CD66E9" w:rsidRPr="00D140D4" w:rsidRDefault="00CD66E9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 xml:space="preserve"> в том числе</w:t>
            </w:r>
          </w:p>
        </w:tc>
      </w:tr>
      <w:tr w:rsidR="009B0E11" w:rsidRPr="00D140D4" w:rsidTr="000D2E63">
        <w:trPr>
          <w:trHeight w:val="668"/>
        </w:trPr>
        <w:tc>
          <w:tcPr>
            <w:tcW w:w="2135" w:type="dxa"/>
            <w:vMerge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9" w:type="dxa"/>
            <w:vMerge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Merge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врачи</w:t>
            </w:r>
          </w:p>
        </w:tc>
        <w:tc>
          <w:tcPr>
            <w:tcW w:w="1418" w:type="dxa"/>
            <w:vAlign w:val="center"/>
          </w:tcPr>
          <w:p w:rsidR="009B0E11" w:rsidRPr="00D140D4" w:rsidRDefault="009B0E11" w:rsidP="00C63670">
            <w:pPr>
              <w:jc w:val="center"/>
              <w:rPr>
                <w:bCs/>
                <w:noProof/>
                <w:sz w:val="18"/>
                <w:szCs w:val="18"/>
              </w:rPr>
            </w:pPr>
            <w:r w:rsidRPr="00D140D4">
              <w:rPr>
                <w:bCs/>
                <w:noProof/>
                <w:sz w:val="18"/>
                <w:szCs w:val="18"/>
              </w:rPr>
              <w:t>специали-</w:t>
            </w:r>
            <w:r w:rsidR="00D140D4" w:rsidRPr="00D140D4">
              <w:rPr>
                <w:bCs/>
                <w:noProof/>
                <w:sz w:val="18"/>
                <w:szCs w:val="18"/>
              </w:rPr>
              <w:br/>
            </w:r>
            <w:r w:rsidRPr="00D140D4">
              <w:rPr>
                <w:bCs/>
                <w:noProof/>
                <w:sz w:val="18"/>
                <w:szCs w:val="18"/>
              </w:rPr>
              <w:t>сты</w:t>
            </w:r>
            <w:r w:rsidR="002D4FF5" w:rsidRPr="00D140D4">
              <w:rPr>
                <w:bCs/>
                <w:noProof/>
                <w:sz w:val="18"/>
                <w:szCs w:val="18"/>
              </w:rPr>
              <w:br/>
            </w:r>
            <w:r w:rsidR="00D140D4" w:rsidRPr="00D140D4">
              <w:rPr>
                <w:bCs/>
                <w:noProof/>
                <w:sz w:val="18"/>
                <w:szCs w:val="18"/>
              </w:rPr>
              <w:t>с высшим немеди</w:t>
            </w:r>
            <w:r w:rsidRPr="00D140D4">
              <w:rPr>
                <w:bCs/>
                <w:noProof/>
                <w:sz w:val="18"/>
                <w:szCs w:val="18"/>
              </w:rPr>
              <w:t>цинским образова-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bCs/>
                <w:noProof/>
                <w:sz w:val="18"/>
                <w:szCs w:val="18"/>
              </w:rPr>
              <w:t>нием</w:t>
            </w:r>
          </w:p>
        </w:tc>
        <w:tc>
          <w:tcPr>
            <w:tcW w:w="992" w:type="dxa"/>
            <w:vAlign w:val="center"/>
          </w:tcPr>
          <w:p w:rsidR="009B0E11" w:rsidRPr="00D140D4" w:rsidRDefault="009B0E11" w:rsidP="0073548A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провизоры</w:t>
            </w:r>
          </w:p>
        </w:tc>
        <w:tc>
          <w:tcPr>
            <w:tcW w:w="992" w:type="dxa"/>
            <w:vAlign w:val="center"/>
          </w:tcPr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средний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медпер-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сонал,</w:t>
            </w:r>
          </w:p>
        </w:tc>
        <w:tc>
          <w:tcPr>
            <w:tcW w:w="851" w:type="dxa"/>
            <w:vAlign w:val="center"/>
          </w:tcPr>
          <w:p w:rsidR="009B0E11" w:rsidRPr="00D140D4" w:rsidRDefault="009B0E11" w:rsidP="00C63670">
            <w:pPr>
              <w:jc w:val="center"/>
              <w:rPr>
                <w:noProof/>
                <w:sz w:val="18"/>
                <w:szCs w:val="18"/>
              </w:rPr>
            </w:pPr>
            <w:r w:rsidRPr="00D140D4">
              <w:rPr>
                <w:noProof/>
                <w:sz w:val="18"/>
                <w:szCs w:val="18"/>
              </w:rPr>
              <w:t>фарма-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noProof/>
                <w:sz w:val="18"/>
                <w:szCs w:val="18"/>
              </w:rPr>
              <w:t>цевты</w:t>
            </w:r>
          </w:p>
        </w:tc>
        <w:tc>
          <w:tcPr>
            <w:tcW w:w="850" w:type="dxa"/>
            <w:vAlign w:val="center"/>
          </w:tcPr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младший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медпер-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сонал</w:t>
            </w:r>
          </w:p>
        </w:tc>
        <w:tc>
          <w:tcPr>
            <w:tcW w:w="851" w:type="dxa"/>
            <w:vAlign w:val="center"/>
          </w:tcPr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прочий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персо-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нал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всего</w:t>
            </w:r>
          </w:p>
        </w:tc>
        <w:tc>
          <w:tcPr>
            <w:tcW w:w="1559" w:type="dxa"/>
          </w:tcPr>
          <w:p w:rsidR="0045015A" w:rsidRPr="00D140D4" w:rsidRDefault="009B0E11" w:rsidP="00C63670">
            <w:pPr>
              <w:jc w:val="center"/>
              <w:rPr>
                <w:noProof/>
                <w:sz w:val="18"/>
                <w:szCs w:val="18"/>
              </w:rPr>
            </w:pPr>
            <w:r w:rsidRPr="00D140D4">
              <w:rPr>
                <w:noProof/>
                <w:sz w:val="18"/>
                <w:szCs w:val="18"/>
              </w:rPr>
              <w:t>кроме того,</w:t>
            </w:r>
            <w:r w:rsidRPr="00D140D4">
              <w:rPr>
                <w:b/>
                <w:noProof/>
                <w:sz w:val="18"/>
                <w:szCs w:val="18"/>
              </w:rPr>
              <w:t xml:space="preserve"> </w:t>
            </w:r>
            <w:r w:rsidRPr="00D140D4">
              <w:rPr>
                <w:noProof/>
                <w:sz w:val="18"/>
                <w:szCs w:val="18"/>
              </w:rPr>
              <w:t xml:space="preserve">должности </w:t>
            </w:r>
            <w:r w:rsidR="002D4FF5" w:rsidRPr="00D140D4">
              <w:rPr>
                <w:noProof/>
                <w:sz w:val="18"/>
                <w:szCs w:val="18"/>
              </w:rPr>
              <w:br/>
            </w:r>
            <w:r w:rsidRPr="00D140D4">
              <w:rPr>
                <w:noProof/>
                <w:sz w:val="18"/>
                <w:szCs w:val="18"/>
              </w:rPr>
              <w:t>и физические лица</w:t>
            </w:r>
            <w:r w:rsidRPr="00D140D4">
              <w:rPr>
                <w:b/>
                <w:noProof/>
                <w:sz w:val="18"/>
                <w:szCs w:val="18"/>
              </w:rPr>
              <w:t xml:space="preserve"> </w:t>
            </w:r>
            <w:r w:rsidRPr="00D140D4">
              <w:rPr>
                <w:noProof/>
                <w:sz w:val="18"/>
                <w:szCs w:val="18"/>
              </w:rPr>
              <w:t>специалис</w:t>
            </w:r>
            <w:r w:rsidR="0045015A" w:rsidRPr="00D140D4">
              <w:rPr>
                <w:noProof/>
                <w:sz w:val="18"/>
                <w:szCs w:val="18"/>
              </w:rPr>
              <w:t>-</w:t>
            </w:r>
          </w:p>
          <w:p w:rsidR="009B0E11" w:rsidRPr="00D140D4" w:rsidRDefault="009B0E11" w:rsidP="00DB1139">
            <w:pPr>
              <w:jc w:val="center"/>
              <w:rPr>
                <w:sz w:val="18"/>
                <w:szCs w:val="18"/>
              </w:rPr>
            </w:pPr>
            <w:r w:rsidRPr="00D140D4">
              <w:rPr>
                <w:noProof/>
                <w:sz w:val="18"/>
                <w:szCs w:val="18"/>
              </w:rPr>
              <w:t>тов с высшим немедицинским образованием, занимающих должности врачей</w:t>
            </w:r>
          </w:p>
        </w:tc>
        <w:tc>
          <w:tcPr>
            <w:tcW w:w="1701" w:type="dxa"/>
          </w:tcPr>
          <w:p w:rsidR="00DB1139" w:rsidRPr="00D140D4" w:rsidRDefault="0045015A" w:rsidP="00DB1139">
            <w:pPr>
              <w:jc w:val="center"/>
              <w:rPr>
                <w:noProof/>
                <w:sz w:val="18"/>
                <w:szCs w:val="18"/>
              </w:rPr>
            </w:pPr>
            <w:r w:rsidRPr="00D140D4">
              <w:rPr>
                <w:noProof/>
                <w:sz w:val="18"/>
                <w:szCs w:val="18"/>
              </w:rPr>
              <w:t>кроме того,</w:t>
            </w:r>
            <w:r w:rsidRPr="00D140D4">
              <w:rPr>
                <w:b/>
                <w:noProof/>
                <w:sz w:val="18"/>
                <w:szCs w:val="18"/>
              </w:rPr>
              <w:t xml:space="preserve"> </w:t>
            </w:r>
            <w:r w:rsidRPr="00D140D4">
              <w:rPr>
                <w:noProof/>
                <w:sz w:val="18"/>
                <w:szCs w:val="18"/>
              </w:rPr>
              <w:t xml:space="preserve">должности  </w:t>
            </w:r>
            <w:r w:rsidR="00D140D4" w:rsidRPr="00D140D4">
              <w:rPr>
                <w:noProof/>
                <w:sz w:val="18"/>
                <w:szCs w:val="18"/>
              </w:rPr>
              <w:br/>
            </w:r>
            <w:r w:rsidRPr="00D140D4">
              <w:rPr>
                <w:noProof/>
                <w:sz w:val="18"/>
                <w:szCs w:val="18"/>
              </w:rPr>
              <w:t xml:space="preserve">и физические лица  </w:t>
            </w:r>
          </w:p>
          <w:p w:rsidR="009B0E11" w:rsidRPr="00D140D4" w:rsidRDefault="0045015A" w:rsidP="00DB1139">
            <w:pPr>
              <w:jc w:val="center"/>
              <w:rPr>
                <w:sz w:val="18"/>
                <w:szCs w:val="18"/>
              </w:rPr>
            </w:pPr>
            <w:r w:rsidRPr="00D140D4">
              <w:rPr>
                <w:noProof/>
                <w:sz w:val="18"/>
                <w:szCs w:val="18"/>
              </w:rPr>
              <w:t>без медицинского образования занимающих должности среднего медицинского персонала</w:t>
            </w:r>
          </w:p>
        </w:tc>
        <w:tc>
          <w:tcPr>
            <w:tcW w:w="1417" w:type="dxa"/>
            <w:vAlign w:val="center"/>
          </w:tcPr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из гр. 10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педаго-</w:t>
            </w:r>
          </w:p>
          <w:p w:rsidR="009B0E11" w:rsidRPr="00D140D4" w:rsidRDefault="009B0E11" w:rsidP="00C63670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гический персонал</w:t>
            </w:r>
          </w:p>
        </w:tc>
      </w:tr>
      <w:tr w:rsidR="009B0E11" w:rsidRPr="00D140D4" w:rsidTr="000D2E63">
        <w:tc>
          <w:tcPr>
            <w:tcW w:w="2135" w:type="dxa"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1</w:t>
            </w:r>
          </w:p>
        </w:tc>
        <w:tc>
          <w:tcPr>
            <w:tcW w:w="609" w:type="dxa"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2</w:t>
            </w:r>
          </w:p>
        </w:tc>
        <w:tc>
          <w:tcPr>
            <w:tcW w:w="1233" w:type="dxa"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7</w:t>
            </w:r>
          </w:p>
        </w:tc>
        <w:tc>
          <w:tcPr>
            <w:tcW w:w="851" w:type="dxa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9</w:t>
            </w:r>
          </w:p>
        </w:tc>
        <w:tc>
          <w:tcPr>
            <w:tcW w:w="851" w:type="dxa"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9B0E11" w:rsidRPr="00D140D4" w:rsidRDefault="00406389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11</w:t>
            </w:r>
          </w:p>
        </w:tc>
        <w:tc>
          <w:tcPr>
            <w:tcW w:w="1701" w:type="dxa"/>
          </w:tcPr>
          <w:p w:rsidR="009B0E11" w:rsidRPr="00D140D4" w:rsidRDefault="00406389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1</w:t>
            </w:r>
            <w:r w:rsidR="00406389" w:rsidRPr="00D140D4">
              <w:rPr>
                <w:sz w:val="18"/>
                <w:szCs w:val="18"/>
              </w:rPr>
              <w:t>3</w:t>
            </w:r>
          </w:p>
        </w:tc>
      </w:tr>
      <w:tr w:rsidR="009B0E11" w:rsidRPr="00D140D4" w:rsidTr="00AE169B">
        <w:tc>
          <w:tcPr>
            <w:tcW w:w="2135" w:type="dxa"/>
          </w:tcPr>
          <w:p w:rsidR="009B0E11" w:rsidRPr="00D140D4" w:rsidRDefault="009B0E11">
            <w:pPr>
              <w:jc w:val="both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Штатные</w:t>
            </w:r>
          </w:p>
        </w:tc>
        <w:tc>
          <w:tcPr>
            <w:tcW w:w="609" w:type="dxa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1</w:t>
            </w:r>
          </w:p>
        </w:tc>
        <w:tc>
          <w:tcPr>
            <w:tcW w:w="1233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" w:name="z2100_001_03"/>
            <w:bookmarkEnd w:id="1"/>
          </w:p>
        </w:tc>
        <w:tc>
          <w:tcPr>
            <w:tcW w:w="709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2" w:name="z2100_001_04"/>
            <w:bookmarkEnd w:id="2"/>
          </w:p>
        </w:tc>
        <w:tc>
          <w:tcPr>
            <w:tcW w:w="1418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3" w:name="z2100_001_05"/>
            <w:bookmarkEnd w:id="3"/>
          </w:p>
        </w:tc>
        <w:tc>
          <w:tcPr>
            <w:tcW w:w="85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4" w:name="z2100_001_06"/>
            <w:bookmarkEnd w:id="4"/>
          </w:p>
        </w:tc>
        <w:tc>
          <w:tcPr>
            <w:tcW w:w="85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5" w:name="z2100_001_07"/>
            <w:bookmarkEnd w:id="5"/>
          </w:p>
        </w:tc>
        <w:tc>
          <w:tcPr>
            <w:tcW w:w="1559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6" w:name="z2100_001_08"/>
            <w:bookmarkEnd w:id="6"/>
          </w:p>
        </w:tc>
      </w:tr>
      <w:tr w:rsidR="009B0E11" w:rsidRPr="00D140D4" w:rsidTr="00AE169B">
        <w:tc>
          <w:tcPr>
            <w:tcW w:w="2135" w:type="dxa"/>
          </w:tcPr>
          <w:p w:rsidR="009B0E11" w:rsidRPr="00D140D4" w:rsidRDefault="009B0E11">
            <w:pPr>
              <w:jc w:val="both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Занятые</w:t>
            </w:r>
          </w:p>
        </w:tc>
        <w:tc>
          <w:tcPr>
            <w:tcW w:w="609" w:type="dxa"/>
          </w:tcPr>
          <w:p w:rsidR="009B0E11" w:rsidRPr="00D140D4" w:rsidRDefault="009B0E11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2</w:t>
            </w:r>
          </w:p>
        </w:tc>
        <w:tc>
          <w:tcPr>
            <w:tcW w:w="1233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7" w:name="z2100_002_03"/>
            <w:bookmarkEnd w:id="7"/>
          </w:p>
        </w:tc>
        <w:tc>
          <w:tcPr>
            <w:tcW w:w="709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" w:name="z2100_002_04"/>
            <w:bookmarkEnd w:id="8"/>
          </w:p>
        </w:tc>
        <w:tc>
          <w:tcPr>
            <w:tcW w:w="1418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9" w:name="z2100_002_05"/>
            <w:bookmarkEnd w:id="9"/>
          </w:p>
        </w:tc>
        <w:tc>
          <w:tcPr>
            <w:tcW w:w="85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0" w:name="z2100_002_06"/>
            <w:bookmarkEnd w:id="10"/>
          </w:p>
        </w:tc>
        <w:tc>
          <w:tcPr>
            <w:tcW w:w="85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1" w:name="z2100_002_07"/>
            <w:bookmarkEnd w:id="11"/>
          </w:p>
        </w:tc>
        <w:tc>
          <w:tcPr>
            <w:tcW w:w="1559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2" w:name="z2100_002_08"/>
            <w:bookmarkEnd w:id="12"/>
          </w:p>
        </w:tc>
      </w:tr>
      <w:tr w:rsidR="009B0E11" w:rsidRPr="00D140D4" w:rsidTr="00300463">
        <w:tc>
          <w:tcPr>
            <w:tcW w:w="2135" w:type="dxa"/>
          </w:tcPr>
          <w:p w:rsidR="009B0E11" w:rsidRPr="00D140D4" w:rsidRDefault="009B0E11">
            <w:pPr>
              <w:jc w:val="both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 xml:space="preserve">Физические лица </w:t>
            </w:r>
          </w:p>
          <w:p w:rsidR="009B0E11" w:rsidRPr="00D140D4" w:rsidRDefault="009B0E11">
            <w:pPr>
              <w:jc w:val="both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(основные работники)</w:t>
            </w:r>
          </w:p>
        </w:tc>
        <w:tc>
          <w:tcPr>
            <w:tcW w:w="609" w:type="dxa"/>
            <w:vAlign w:val="center"/>
          </w:tcPr>
          <w:p w:rsidR="009B0E11" w:rsidRPr="00D140D4" w:rsidRDefault="009B0E11" w:rsidP="00300463">
            <w:pPr>
              <w:jc w:val="center"/>
              <w:rPr>
                <w:sz w:val="18"/>
                <w:szCs w:val="18"/>
              </w:rPr>
            </w:pPr>
            <w:r w:rsidRPr="00D140D4">
              <w:rPr>
                <w:sz w:val="18"/>
                <w:szCs w:val="18"/>
              </w:rPr>
              <w:t>3</w:t>
            </w:r>
          </w:p>
        </w:tc>
        <w:tc>
          <w:tcPr>
            <w:tcW w:w="1233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3" w:name="z2100_003_03"/>
            <w:bookmarkEnd w:id="13"/>
          </w:p>
        </w:tc>
        <w:tc>
          <w:tcPr>
            <w:tcW w:w="709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4" w:name="z2100_003_04"/>
            <w:bookmarkEnd w:id="14"/>
          </w:p>
        </w:tc>
        <w:tc>
          <w:tcPr>
            <w:tcW w:w="1418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5" w:name="z2100_003_05"/>
            <w:bookmarkEnd w:id="15"/>
          </w:p>
        </w:tc>
        <w:tc>
          <w:tcPr>
            <w:tcW w:w="85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6" w:name="z2100_003_06"/>
            <w:bookmarkEnd w:id="16"/>
          </w:p>
        </w:tc>
        <w:tc>
          <w:tcPr>
            <w:tcW w:w="85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7" w:name="z2100_003_07"/>
            <w:bookmarkEnd w:id="17"/>
          </w:p>
        </w:tc>
        <w:tc>
          <w:tcPr>
            <w:tcW w:w="1559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9B0E11" w:rsidRPr="00D140D4" w:rsidRDefault="009B0E11" w:rsidP="00AE169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8" w:name="z2100_003_08"/>
            <w:bookmarkEnd w:id="18"/>
          </w:p>
        </w:tc>
      </w:tr>
    </w:tbl>
    <w:p w:rsidR="0007789B" w:rsidRPr="002E7A06" w:rsidRDefault="00C03625">
      <w:pPr>
        <w:jc w:val="both"/>
        <w:rPr>
          <w:sz w:val="18"/>
        </w:rPr>
      </w:pPr>
      <w:r w:rsidRPr="002E7A06">
        <w:rPr>
          <w:sz w:val="18"/>
        </w:rPr>
        <w:t xml:space="preserve"> </w:t>
      </w:r>
    </w:p>
    <w:p w:rsidR="00C03625" w:rsidRPr="00D140D4" w:rsidRDefault="00D140D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3. К</w:t>
      </w:r>
      <w:r w:rsidRPr="00D140D4">
        <w:rPr>
          <w:b/>
          <w:sz w:val="24"/>
          <w:szCs w:val="24"/>
        </w:rPr>
        <w:t>онтингенты дома ребенка, человек</w:t>
      </w:r>
    </w:p>
    <w:p w:rsidR="00C03625" w:rsidRPr="002E7A06" w:rsidRDefault="00C03625">
      <w:pPr>
        <w:jc w:val="both"/>
        <w:rPr>
          <w:sz w:val="18"/>
        </w:rPr>
      </w:pPr>
      <w:r w:rsidRPr="002E7A06">
        <w:rPr>
          <w:b/>
          <w:sz w:val="18"/>
        </w:rPr>
        <w:t xml:space="preserve">(2120)                                                                                                                                         </w:t>
      </w:r>
      <w:r w:rsidR="000675C9" w:rsidRPr="002E7A06">
        <w:rPr>
          <w:b/>
          <w:sz w:val="18"/>
        </w:rPr>
        <w:t xml:space="preserve">              </w:t>
      </w:r>
      <w:r w:rsidRPr="002E7A06">
        <w:rPr>
          <w:b/>
          <w:sz w:val="18"/>
        </w:rPr>
        <w:t xml:space="preserve">       </w:t>
      </w:r>
    </w:p>
    <w:tbl>
      <w:tblPr>
        <w:tblpPr w:leftFromText="180" w:rightFromText="180" w:vertAnchor="text" w:tblpY="1"/>
        <w:tblOverlap w:val="never"/>
        <w:tblW w:w="153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9"/>
        <w:gridCol w:w="425"/>
        <w:gridCol w:w="992"/>
        <w:gridCol w:w="1134"/>
        <w:gridCol w:w="709"/>
        <w:gridCol w:w="1276"/>
        <w:gridCol w:w="1134"/>
        <w:gridCol w:w="1417"/>
        <w:gridCol w:w="1417"/>
        <w:gridCol w:w="1135"/>
        <w:gridCol w:w="2409"/>
      </w:tblGrid>
      <w:tr w:rsidR="00C03625" w:rsidRPr="002E7A06" w:rsidTr="000D2E63">
        <w:trPr>
          <w:cantSplit/>
        </w:trPr>
        <w:tc>
          <w:tcPr>
            <w:tcW w:w="3269" w:type="dxa"/>
            <w:vMerge w:val="restart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C03625" w:rsidRPr="00DB1139" w:rsidRDefault="00C03625" w:rsidP="00DB1139">
            <w:pPr>
              <w:jc w:val="center"/>
              <w:rPr>
                <w:sz w:val="18"/>
              </w:rPr>
            </w:pPr>
            <w:r w:rsidRPr="00DB1139">
              <w:rPr>
                <w:sz w:val="18"/>
              </w:rPr>
              <w:t>Наименование</w:t>
            </w:r>
          </w:p>
          <w:p w:rsidR="00C03625" w:rsidRPr="00DB1139" w:rsidRDefault="00C03625" w:rsidP="00DB1139">
            <w:pPr>
              <w:jc w:val="center"/>
              <w:rPr>
                <w:sz w:val="18"/>
              </w:rPr>
            </w:pPr>
            <w:r w:rsidRPr="00DB1139">
              <w:rPr>
                <w:sz w:val="18"/>
              </w:rPr>
              <w:t>показателей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№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стр.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За отчетный год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Состоит на конец отчетного года</w:t>
            </w:r>
          </w:p>
        </w:tc>
      </w:tr>
      <w:tr w:rsidR="00C03625" w:rsidRPr="002E7A06" w:rsidTr="000D2E63">
        <w:trPr>
          <w:cantSplit/>
        </w:trPr>
        <w:tc>
          <w:tcPr>
            <w:tcW w:w="3269" w:type="dxa"/>
            <w:vMerge/>
            <w:tcBorders>
              <w:left w:val="single" w:sz="6" w:space="0" w:color="auto"/>
            </w:tcBorders>
            <w:vAlign w:val="center"/>
          </w:tcPr>
          <w:p w:rsidR="00C03625" w:rsidRPr="00DB1139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 w:val="restart"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поступило</w:t>
            </w:r>
          </w:p>
        </w:tc>
        <w:tc>
          <w:tcPr>
            <w:tcW w:w="1134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304089" w:rsidP="00DB113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 w:rsidR="00643E03" w:rsidRPr="002E7A06">
              <w:rPr>
                <w:sz w:val="18"/>
              </w:rPr>
              <w:t>ы</w:t>
            </w:r>
            <w:r w:rsidR="00240127" w:rsidRPr="002E7A06">
              <w:rPr>
                <w:sz w:val="18"/>
              </w:rPr>
              <w:t>было (без учета гр.5)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умерло</w:t>
            </w:r>
          </w:p>
        </w:tc>
        <w:tc>
          <w:tcPr>
            <w:tcW w:w="1134" w:type="dxa"/>
            <w:vMerge w:val="restart"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всего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в том числе в возрасте</w:t>
            </w:r>
          </w:p>
        </w:tc>
        <w:tc>
          <w:tcPr>
            <w:tcW w:w="2409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049F1" w:rsidRPr="002E7A06" w:rsidRDefault="006049F1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дети категории «ребенок-инвалид»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(из</w:t>
            </w:r>
            <w:r w:rsidR="008D4E11" w:rsidRPr="002E7A06">
              <w:rPr>
                <w:sz w:val="18"/>
              </w:rPr>
              <w:t xml:space="preserve"> </w:t>
            </w:r>
            <w:r w:rsidRPr="002E7A06">
              <w:rPr>
                <w:sz w:val="18"/>
              </w:rPr>
              <w:t>гр. 7)</w:t>
            </w:r>
          </w:p>
        </w:tc>
      </w:tr>
      <w:tr w:rsidR="00C03625" w:rsidRPr="002E7A06" w:rsidTr="000D2E63">
        <w:trPr>
          <w:cantSplit/>
          <w:trHeight w:val="211"/>
        </w:trPr>
        <w:tc>
          <w:tcPr>
            <w:tcW w:w="3269" w:type="dxa"/>
            <w:vMerge/>
            <w:tcBorders>
              <w:left w:val="single" w:sz="6" w:space="0" w:color="auto"/>
            </w:tcBorders>
            <w:vAlign w:val="center"/>
          </w:tcPr>
          <w:p w:rsidR="00C03625" w:rsidRPr="00DB1139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 w:val="restart"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всего</w:t>
            </w:r>
          </w:p>
        </w:tc>
        <w:tc>
          <w:tcPr>
            <w:tcW w:w="127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D140D4" w:rsidP="00DB1139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 том </w:t>
            </w:r>
            <w:r w:rsidR="00C03625" w:rsidRPr="002E7A06">
              <w:rPr>
                <w:sz w:val="18"/>
              </w:rPr>
              <w:t>ч</w:t>
            </w:r>
            <w:r>
              <w:rPr>
                <w:sz w:val="18"/>
              </w:rPr>
              <w:t>исле</w:t>
            </w:r>
            <w:r w:rsidR="00304089">
              <w:rPr>
                <w:sz w:val="18"/>
              </w:rPr>
              <w:t xml:space="preserve">                  </w:t>
            </w:r>
            <w:r w:rsidR="00C03625" w:rsidRPr="002E7A06">
              <w:rPr>
                <w:sz w:val="18"/>
              </w:rPr>
              <w:t>в</w:t>
            </w:r>
            <w:r w:rsidR="00DB1139">
              <w:rPr>
                <w:sz w:val="18"/>
              </w:rPr>
              <w:t xml:space="preserve"> </w:t>
            </w:r>
            <w:r w:rsidR="00C03625" w:rsidRPr="002E7A06">
              <w:rPr>
                <w:sz w:val="18"/>
              </w:rPr>
              <w:t>возрасте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до 1 года</w:t>
            </w:r>
          </w:p>
        </w:tc>
        <w:tc>
          <w:tcPr>
            <w:tcW w:w="1134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bookmarkStart w:id="19" w:name="_Hlk113350413"/>
            <w:r w:rsidRPr="002E7A06">
              <w:rPr>
                <w:sz w:val="18"/>
              </w:rPr>
              <w:t>0</w:t>
            </w:r>
            <w:r w:rsidR="00304089">
              <w:rPr>
                <w:sz w:val="18"/>
              </w:rPr>
              <w:t>–</w:t>
            </w:r>
            <w:r w:rsidRPr="002E7A06">
              <w:rPr>
                <w:sz w:val="18"/>
              </w:rPr>
              <w:t>12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месяцев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(11 мес.</w:t>
            </w:r>
            <w:r w:rsidR="00DB1139">
              <w:rPr>
                <w:sz w:val="18"/>
              </w:rPr>
              <w:t xml:space="preserve"> </w:t>
            </w:r>
            <w:r w:rsidRPr="002E7A06">
              <w:rPr>
                <w:sz w:val="18"/>
              </w:rPr>
              <w:t>29 дн.)</w:t>
            </w:r>
            <w:bookmarkEnd w:id="19"/>
          </w:p>
        </w:tc>
        <w:tc>
          <w:tcPr>
            <w:tcW w:w="1417" w:type="dxa"/>
            <w:vMerge w:val="restart"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</w:t>
            </w:r>
            <w:r w:rsidR="00304089">
              <w:rPr>
                <w:sz w:val="18"/>
              </w:rPr>
              <w:t>–</w:t>
            </w:r>
            <w:r w:rsidRPr="002E7A06">
              <w:rPr>
                <w:sz w:val="18"/>
              </w:rPr>
              <w:t>3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года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(2 года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11 мес.</w:t>
            </w:r>
            <w:r w:rsidR="00DB1139">
              <w:rPr>
                <w:sz w:val="18"/>
              </w:rPr>
              <w:t xml:space="preserve"> </w:t>
            </w:r>
            <w:r w:rsidRPr="002E7A06">
              <w:rPr>
                <w:sz w:val="18"/>
              </w:rPr>
              <w:t>29 дн.)</w:t>
            </w:r>
          </w:p>
        </w:tc>
        <w:tc>
          <w:tcPr>
            <w:tcW w:w="1135" w:type="dxa"/>
            <w:vMerge w:val="restart"/>
            <w:tcBorders>
              <w:lef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3 года</w:t>
            </w:r>
          </w:p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и старше</w:t>
            </w:r>
          </w:p>
        </w:tc>
        <w:tc>
          <w:tcPr>
            <w:tcW w:w="24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</w:tr>
      <w:tr w:rsidR="00C03625" w:rsidRPr="002E7A06" w:rsidTr="000D2E63">
        <w:trPr>
          <w:cantSplit/>
          <w:trHeight w:val="211"/>
        </w:trPr>
        <w:tc>
          <w:tcPr>
            <w:tcW w:w="3269" w:type="dxa"/>
            <w:vMerge/>
            <w:tcBorders>
              <w:left w:val="single" w:sz="6" w:space="0" w:color="auto"/>
            </w:tcBorders>
            <w:vAlign w:val="center"/>
          </w:tcPr>
          <w:p w:rsidR="00C03625" w:rsidRPr="00DB1139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24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</w:tr>
      <w:tr w:rsidR="00C03625" w:rsidRPr="002E7A06" w:rsidTr="000D2E63">
        <w:trPr>
          <w:cantSplit/>
          <w:trHeight w:val="211"/>
        </w:trPr>
        <w:tc>
          <w:tcPr>
            <w:tcW w:w="3269" w:type="dxa"/>
            <w:vMerge/>
            <w:tcBorders>
              <w:left w:val="single" w:sz="6" w:space="0" w:color="auto"/>
            </w:tcBorders>
            <w:vAlign w:val="center"/>
          </w:tcPr>
          <w:p w:rsidR="00C03625" w:rsidRPr="00DB1139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24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</w:tr>
      <w:tr w:rsidR="00C03625" w:rsidRPr="002E7A06" w:rsidTr="000D2E63">
        <w:trPr>
          <w:cantSplit/>
          <w:trHeight w:val="211"/>
        </w:trPr>
        <w:tc>
          <w:tcPr>
            <w:tcW w:w="3269" w:type="dxa"/>
            <w:vMerge/>
            <w:tcBorders>
              <w:left w:val="single" w:sz="6" w:space="0" w:color="auto"/>
            </w:tcBorders>
            <w:vAlign w:val="center"/>
          </w:tcPr>
          <w:p w:rsidR="00C03625" w:rsidRPr="00DB1139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24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</w:tr>
      <w:tr w:rsidR="00C03625" w:rsidRPr="002E7A06" w:rsidTr="000D2E63">
        <w:trPr>
          <w:cantSplit/>
          <w:trHeight w:val="207"/>
        </w:trPr>
        <w:tc>
          <w:tcPr>
            <w:tcW w:w="3269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C03625" w:rsidRPr="00DB1139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vMerge/>
            <w:tcBorders>
              <w:left w:val="nil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1135" w:type="dxa"/>
            <w:vMerge/>
            <w:tcBorders>
              <w:lef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  <w:tc>
          <w:tcPr>
            <w:tcW w:w="24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</w:p>
        </w:tc>
      </w:tr>
      <w:tr w:rsidR="00C03625" w:rsidRPr="002E7A06" w:rsidTr="000D2E63">
        <w:tc>
          <w:tcPr>
            <w:tcW w:w="3269" w:type="dxa"/>
            <w:tcBorders>
              <w:left w:val="single" w:sz="6" w:space="0" w:color="auto"/>
            </w:tcBorders>
          </w:tcPr>
          <w:p w:rsidR="00C03625" w:rsidRPr="00DB1139" w:rsidRDefault="00C03625" w:rsidP="00DB1139">
            <w:pPr>
              <w:jc w:val="center"/>
              <w:rPr>
                <w:sz w:val="18"/>
              </w:rPr>
            </w:pPr>
            <w:r w:rsidRPr="00DB1139">
              <w:rPr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11</w:t>
            </w:r>
          </w:p>
        </w:tc>
      </w:tr>
      <w:tr w:rsidR="00C03625" w:rsidRPr="002E7A06" w:rsidTr="000D2E63"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625" w:rsidRPr="00DB1139" w:rsidRDefault="00C03625" w:rsidP="00DB1139">
            <w:pPr>
              <w:jc w:val="both"/>
              <w:rPr>
                <w:sz w:val="18"/>
              </w:rPr>
            </w:pPr>
            <w:r w:rsidRPr="00DB1139">
              <w:rPr>
                <w:sz w:val="18"/>
              </w:rPr>
              <w:t>Численность детей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0" w:name="z2120_001_03"/>
            <w:bookmarkEnd w:id="20"/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1" w:name="z2120_001_04"/>
            <w:bookmarkEnd w:id="21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2" w:name="z2120_001_05"/>
            <w:bookmarkEnd w:id="22"/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3" w:name="z2120_001_06"/>
            <w:bookmarkEnd w:id="23"/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4" w:name="z2120_001_07"/>
            <w:bookmarkEnd w:id="24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5" w:name="z2120_001_08"/>
            <w:bookmarkEnd w:id="25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6" w:name="z2120_001_09"/>
            <w:bookmarkEnd w:id="26"/>
          </w:p>
        </w:tc>
        <w:tc>
          <w:tcPr>
            <w:tcW w:w="1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7" w:name="z2120_001_10"/>
            <w:bookmarkEnd w:id="27"/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8" w:name="z2120_001_11"/>
            <w:bookmarkEnd w:id="28"/>
          </w:p>
        </w:tc>
      </w:tr>
      <w:tr w:rsidR="00C03625" w:rsidRPr="002E7A06" w:rsidTr="000D2E63"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625" w:rsidRPr="00DB1139" w:rsidRDefault="00207BFB" w:rsidP="00D140D4">
            <w:pPr>
              <w:rPr>
                <w:sz w:val="18"/>
              </w:rPr>
            </w:pPr>
            <w:r w:rsidRPr="00DB1139">
              <w:rPr>
                <w:sz w:val="18"/>
              </w:rPr>
              <w:t>из них дети,</w:t>
            </w:r>
            <w:r w:rsidR="007A004F" w:rsidRPr="00DB1139">
              <w:rPr>
                <w:sz w:val="18"/>
              </w:rPr>
              <w:t xml:space="preserve"> </w:t>
            </w:r>
            <w:r w:rsidR="00C03625" w:rsidRPr="00DB1139">
              <w:rPr>
                <w:sz w:val="18"/>
              </w:rPr>
              <w:t xml:space="preserve">оставшиеся </w:t>
            </w:r>
            <w:r w:rsidR="00304089" w:rsidRPr="00DB1139">
              <w:rPr>
                <w:sz w:val="18"/>
              </w:rPr>
              <w:t xml:space="preserve"> </w:t>
            </w:r>
            <w:r w:rsidR="00DB1139" w:rsidRPr="00DB1139">
              <w:rPr>
                <w:sz w:val="18"/>
              </w:rPr>
              <w:t xml:space="preserve">без </w:t>
            </w:r>
            <w:r w:rsidR="00C03625" w:rsidRPr="00DB1139">
              <w:rPr>
                <w:sz w:val="18"/>
              </w:rPr>
              <w:t>попечения родителей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03625" w:rsidRPr="002E7A06" w:rsidRDefault="00C03625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29" w:name="z2120_002_03"/>
            <w:bookmarkEnd w:id="29"/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0" w:name="z2120_002_04"/>
            <w:bookmarkEnd w:id="3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1" w:name="z2120_002_05"/>
            <w:bookmarkEnd w:id="31"/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2" w:name="z2120_002_06"/>
            <w:bookmarkEnd w:id="32"/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3" w:name="z2120_002_07"/>
            <w:bookmarkEnd w:id="33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4" w:name="z2120_002_08"/>
            <w:bookmarkEnd w:id="34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5" w:name="z2120_002_09"/>
            <w:bookmarkEnd w:id="35"/>
          </w:p>
        </w:tc>
        <w:tc>
          <w:tcPr>
            <w:tcW w:w="1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6" w:name="z2120_002_10"/>
            <w:bookmarkEnd w:id="36"/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03625" w:rsidRPr="002E7A06" w:rsidRDefault="00C03625" w:rsidP="00DB1139">
            <w:pPr>
              <w:jc w:val="right"/>
              <w:rPr>
                <w:b/>
                <w:bCs/>
                <w:sz w:val="18"/>
              </w:rPr>
            </w:pPr>
            <w:bookmarkStart w:id="37" w:name="z2120_002_11"/>
            <w:bookmarkEnd w:id="37"/>
          </w:p>
        </w:tc>
      </w:tr>
      <w:tr w:rsidR="00207BFB" w:rsidRPr="002E7A06" w:rsidTr="000D2E63"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BFB" w:rsidRPr="002E7A06" w:rsidRDefault="00207BFB" w:rsidP="00565821">
            <w:pPr>
              <w:jc w:val="both"/>
              <w:rPr>
                <w:sz w:val="18"/>
              </w:rPr>
            </w:pPr>
            <w:r w:rsidRPr="002E7A06">
              <w:rPr>
                <w:sz w:val="18"/>
              </w:rPr>
              <w:t>из них дети</w:t>
            </w:r>
            <w:r w:rsidR="00565821">
              <w:rPr>
                <w:sz w:val="18"/>
                <w:lang w:val="en-US"/>
              </w:rPr>
              <w:t>-</w:t>
            </w:r>
            <w:r w:rsidRPr="002E7A06">
              <w:rPr>
                <w:sz w:val="18"/>
              </w:rPr>
              <w:t>сироты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07BFB" w:rsidRPr="002E7A06" w:rsidRDefault="00207BFB" w:rsidP="00DB1139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8" w:name="z2120_003_03"/>
            <w:bookmarkEnd w:id="38"/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39" w:name="z2120_003_04"/>
            <w:bookmarkEnd w:id="39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40" w:name="z2120_003_05"/>
            <w:bookmarkEnd w:id="40"/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41" w:name="z2120_003_06"/>
            <w:bookmarkEnd w:id="41"/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42" w:name="z2120_003_07"/>
            <w:bookmarkEnd w:id="42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43" w:name="z2120_003_08"/>
            <w:bookmarkEnd w:id="43"/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44" w:name="z2120_003_09"/>
            <w:bookmarkEnd w:id="44"/>
          </w:p>
        </w:tc>
        <w:tc>
          <w:tcPr>
            <w:tcW w:w="1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45" w:name="z2120_003_10"/>
            <w:bookmarkEnd w:id="45"/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207BFB" w:rsidRPr="002E7A06" w:rsidRDefault="00207BFB" w:rsidP="00DB1139">
            <w:pPr>
              <w:jc w:val="right"/>
              <w:rPr>
                <w:b/>
                <w:bCs/>
                <w:sz w:val="18"/>
                <w:lang w:val="en-US"/>
              </w:rPr>
            </w:pPr>
            <w:bookmarkStart w:id="46" w:name="z2120_003_11"/>
            <w:bookmarkEnd w:id="46"/>
          </w:p>
        </w:tc>
      </w:tr>
    </w:tbl>
    <w:p w:rsidR="00BD6FCB" w:rsidRDefault="00BD6FCB">
      <w:pPr>
        <w:jc w:val="center"/>
        <w:rPr>
          <w:b/>
          <w:sz w:val="18"/>
          <w:lang w:val="en-US"/>
        </w:rPr>
      </w:pPr>
    </w:p>
    <w:p w:rsidR="00BD6FCB" w:rsidRDefault="00BD6FCB">
      <w:pPr>
        <w:jc w:val="center"/>
        <w:rPr>
          <w:b/>
          <w:sz w:val="18"/>
          <w:lang w:val="en-US"/>
        </w:rPr>
      </w:pPr>
    </w:p>
    <w:p w:rsidR="00BD6FCB" w:rsidRDefault="00BD6FCB">
      <w:pPr>
        <w:jc w:val="center"/>
        <w:rPr>
          <w:b/>
          <w:sz w:val="18"/>
          <w:lang w:val="en-US"/>
        </w:rPr>
      </w:pPr>
    </w:p>
    <w:p w:rsidR="00DB1139" w:rsidRPr="00D140D4" w:rsidRDefault="00D140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Д</w:t>
      </w:r>
      <w:r w:rsidRPr="00D140D4">
        <w:rPr>
          <w:b/>
          <w:sz w:val="24"/>
          <w:szCs w:val="24"/>
        </w:rPr>
        <w:t>вижение контингентов дома ребенка, человек</w:t>
      </w:r>
    </w:p>
    <w:p w:rsidR="0007789B" w:rsidRDefault="0007789B" w:rsidP="0007789B">
      <w:pPr>
        <w:rPr>
          <w:b/>
          <w:sz w:val="18"/>
        </w:rPr>
      </w:pPr>
      <w:r>
        <w:rPr>
          <w:b/>
          <w:sz w:val="18"/>
        </w:rPr>
        <w:t>(2140)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68"/>
        <w:gridCol w:w="1668"/>
        <w:gridCol w:w="1668"/>
        <w:gridCol w:w="1668"/>
        <w:gridCol w:w="1668"/>
        <w:gridCol w:w="1157"/>
        <w:gridCol w:w="1332"/>
        <w:gridCol w:w="2212"/>
      </w:tblGrid>
      <w:tr w:rsidR="00DB1139" w:rsidTr="001B6C01">
        <w:tc>
          <w:tcPr>
            <w:tcW w:w="14709" w:type="dxa"/>
            <w:gridSpan w:val="9"/>
            <w:shd w:val="clear" w:color="auto" w:fill="auto"/>
          </w:tcPr>
          <w:p w:rsidR="00DB1139" w:rsidRPr="001B6C01" w:rsidRDefault="00DB1139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Из числа выбывших детей (из табл. 2120, стр</w:t>
            </w:r>
            <w:r w:rsidR="009F7A58">
              <w:rPr>
                <w:sz w:val="18"/>
              </w:rPr>
              <w:t>.</w:t>
            </w:r>
            <w:r w:rsidRPr="001B6C01">
              <w:rPr>
                <w:sz w:val="18"/>
              </w:rPr>
              <w:t xml:space="preserve"> 1, гр.</w:t>
            </w:r>
            <w:r w:rsidR="009F7A58">
              <w:rPr>
                <w:sz w:val="18"/>
              </w:rPr>
              <w:t xml:space="preserve"> </w:t>
            </w:r>
            <w:r w:rsidRPr="001B6C01">
              <w:rPr>
                <w:sz w:val="18"/>
              </w:rPr>
              <w:t>4</w:t>
            </w:r>
            <w:r w:rsidR="00CB44FB">
              <w:rPr>
                <w:sz w:val="18"/>
              </w:rPr>
              <w:t>):</w:t>
            </w:r>
          </w:p>
        </w:tc>
      </w:tr>
      <w:tr w:rsidR="0007789B" w:rsidTr="001B6C01">
        <w:tc>
          <w:tcPr>
            <w:tcW w:w="1668" w:type="dxa"/>
            <w:vMerge w:val="restart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взято родителями</w:t>
            </w:r>
          </w:p>
        </w:tc>
        <w:tc>
          <w:tcPr>
            <w:tcW w:w="1668" w:type="dxa"/>
            <w:vMerge w:val="restart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взято для усыновления</w:t>
            </w:r>
          </w:p>
        </w:tc>
        <w:tc>
          <w:tcPr>
            <w:tcW w:w="3336" w:type="dxa"/>
            <w:gridSpan w:val="2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переведено по достижении предельного возраста в:</w:t>
            </w:r>
          </w:p>
        </w:tc>
        <w:tc>
          <w:tcPr>
            <w:tcW w:w="1668" w:type="dxa"/>
            <w:vMerge w:val="restart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взятых на международное усыновление</w:t>
            </w:r>
          </w:p>
        </w:tc>
        <w:tc>
          <w:tcPr>
            <w:tcW w:w="1668" w:type="dxa"/>
            <w:vMerge w:val="restart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взято под опеку</w:t>
            </w:r>
          </w:p>
        </w:tc>
        <w:tc>
          <w:tcPr>
            <w:tcW w:w="1157" w:type="dxa"/>
            <w:vMerge w:val="restart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приемная семья</w:t>
            </w:r>
          </w:p>
        </w:tc>
        <w:tc>
          <w:tcPr>
            <w:tcW w:w="1332" w:type="dxa"/>
            <w:vMerge w:val="restart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репатриация</w:t>
            </w:r>
          </w:p>
        </w:tc>
        <w:tc>
          <w:tcPr>
            <w:tcW w:w="2212" w:type="dxa"/>
            <w:vMerge w:val="restart"/>
            <w:shd w:val="clear" w:color="auto" w:fill="auto"/>
            <w:vAlign w:val="center"/>
          </w:tcPr>
          <w:p w:rsidR="0007789B" w:rsidRPr="001B6C01" w:rsidRDefault="0007789B" w:rsidP="00CB44FB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переведены в другие медицинские организации</w:t>
            </w:r>
            <w:r w:rsidR="00CB44FB">
              <w:rPr>
                <w:sz w:val="18"/>
              </w:rPr>
              <w:br/>
            </w:r>
            <w:r w:rsidRPr="001B6C01">
              <w:rPr>
                <w:sz w:val="18"/>
              </w:rPr>
              <w:t>для проведения лечения</w:t>
            </w:r>
          </w:p>
        </w:tc>
      </w:tr>
      <w:tr w:rsidR="0007789B" w:rsidTr="001B6C01">
        <w:tc>
          <w:tcPr>
            <w:tcW w:w="1668" w:type="dxa"/>
            <w:vMerge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</w:p>
        </w:tc>
        <w:tc>
          <w:tcPr>
            <w:tcW w:w="1668" w:type="dxa"/>
            <w:vMerge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образовательные организации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  <w:r w:rsidRPr="001B6C01">
              <w:rPr>
                <w:sz w:val="18"/>
              </w:rPr>
              <w:t>организации социальной защиты населения</w:t>
            </w:r>
          </w:p>
        </w:tc>
        <w:tc>
          <w:tcPr>
            <w:tcW w:w="1668" w:type="dxa"/>
            <w:vMerge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</w:p>
        </w:tc>
        <w:tc>
          <w:tcPr>
            <w:tcW w:w="1668" w:type="dxa"/>
            <w:vMerge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</w:p>
        </w:tc>
        <w:tc>
          <w:tcPr>
            <w:tcW w:w="1157" w:type="dxa"/>
            <w:vMerge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</w:p>
        </w:tc>
        <w:tc>
          <w:tcPr>
            <w:tcW w:w="2212" w:type="dxa"/>
            <w:vMerge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b/>
                <w:sz w:val="18"/>
              </w:rPr>
            </w:pPr>
          </w:p>
        </w:tc>
      </w:tr>
      <w:tr w:rsidR="00DB1139" w:rsidTr="001B6C01">
        <w:tc>
          <w:tcPr>
            <w:tcW w:w="1668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1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2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3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4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5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6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7</w:t>
            </w:r>
          </w:p>
        </w:tc>
        <w:tc>
          <w:tcPr>
            <w:tcW w:w="1332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8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DB1139" w:rsidRPr="001B6C01" w:rsidRDefault="0007789B" w:rsidP="001B6C01">
            <w:pPr>
              <w:jc w:val="center"/>
              <w:rPr>
                <w:sz w:val="18"/>
              </w:rPr>
            </w:pPr>
            <w:r w:rsidRPr="001B6C01">
              <w:rPr>
                <w:sz w:val="18"/>
              </w:rPr>
              <w:t>9</w:t>
            </w:r>
          </w:p>
        </w:tc>
      </w:tr>
      <w:tr w:rsidR="0007789B" w:rsidTr="001B6C01">
        <w:tc>
          <w:tcPr>
            <w:tcW w:w="1668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  <w:tc>
          <w:tcPr>
            <w:tcW w:w="1668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  <w:tc>
          <w:tcPr>
            <w:tcW w:w="2212" w:type="dxa"/>
            <w:shd w:val="clear" w:color="auto" w:fill="auto"/>
            <w:vAlign w:val="center"/>
          </w:tcPr>
          <w:p w:rsidR="0007789B" w:rsidRPr="001B6C01" w:rsidRDefault="0007789B" w:rsidP="001B6C01">
            <w:pPr>
              <w:jc w:val="center"/>
              <w:rPr>
                <w:sz w:val="18"/>
              </w:rPr>
            </w:pPr>
          </w:p>
        </w:tc>
      </w:tr>
    </w:tbl>
    <w:p w:rsidR="00DB1139" w:rsidRDefault="00DB1139">
      <w:pPr>
        <w:jc w:val="center"/>
        <w:rPr>
          <w:b/>
          <w:sz w:val="18"/>
        </w:rPr>
      </w:pPr>
    </w:p>
    <w:p w:rsidR="006D4933" w:rsidRPr="00D140D4" w:rsidRDefault="00D140D4" w:rsidP="0007789B">
      <w:pPr>
        <w:jc w:val="center"/>
        <w:rPr>
          <w:b/>
          <w:sz w:val="24"/>
          <w:szCs w:val="24"/>
        </w:rPr>
      </w:pPr>
      <w:r w:rsidRPr="00D140D4">
        <w:rPr>
          <w:b/>
          <w:sz w:val="24"/>
          <w:szCs w:val="24"/>
        </w:rPr>
        <w:t xml:space="preserve">5. </w:t>
      </w:r>
      <w:r>
        <w:rPr>
          <w:b/>
          <w:sz w:val="24"/>
          <w:szCs w:val="24"/>
        </w:rPr>
        <w:t>П</w:t>
      </w:r>
      <w:r w:rsidRPr="00D140D4">
        <w:rPr>
          <w:b/>
          <w:sz w:val="24"/>
          <w:szCs w:val="24"/>
        </w:rPr>
        <w:t>рофилактические осмотры детей и их результаты, человек</w:t>
      </w:r>
    </w:p>
    <w:p w:rsidR="00C03625" w:rsidRPr="002E7A06" w:rsidRDefault="0007789B" w:rsidP="0007789B">
      <w:pPr>
        <w:rPr>
          <w:strike/>
          <w:sz w:val="8"/>
        </w:rPr>
      </w:pPr>
      <w:r>
        <w:rPr>
          <w:b/>
          <w:sz w:val="18"/>
        </w:rPr>
        <w:t>(2145)</w:t>
      </w:r>
    </w:p>
    <w:tbl>
      <w:tblPr>
        <w:tblW w:w="14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6"/>
        <w:gridCol w:w="1005"/>
        <w:gridCol w:w="1559"/>
        <w:gridCol w:w="1276"/>
        <w:gridCol w:w="992"/>
        <w:gridCol w:w="1276"/>
        <w:gridCol w:w="1275"/>
        <w:gridCol w:w="709"/>
        <w:gridCol w:w="851"/>
        <w:gridCol w:w="992"/>
        <w:gridCol w:w="1134"/>
        <w:gridCol w:w="1276"/>
      </w:tblGrid>
      <w:tr w:rsidR="00CA34F7" w:rsidRPr="002E7A06" w:rsidTr="00CA34F7">
        <w:tc>
          <w:tcPr>
            <w:tcW w:w="1668" w:type="dxa"/>
            <w:vMerge w:val="restart"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Возраст</w:t>
            </w:r>
          </w:p>
        </w:tc>
        <w:tc>
          <w:tcPr>
            <w:tcW w:w="696" w:type="dxa"/>
            <w:vMerge w:val="restart"/>
            <w:vAlign w:val="center"/>
          </w:tcPr>
          <w:p w:rsidR="00CA34F7" w:rsidRPr="002E7A06" w:rsidRDefault="00CA34F7" w:rsidP="00CB44FB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№</w:t>
            </w:r>
            <w:r w:rsidR="00CB44FB">
              <w:rPr>
                <w:sz w:val="18"/>
              </w:rPr>
              <w:br/>
            </w:r>
            <w:r w:rsidRPr="002E7A06">
              <w:rPr>
                <w:sz w:val="18"/>
              </w:rPr>
              <w:t>стр</w:t>
            </w:r>
            <w:r w:rsidR="00CB44FB">
              <w:rPr>
                <w:sz w:val="18"/>
              </w:rPr>
              <w:t>о-ки</w:t>
            </w:r>
          </w:p>
        </w:tc>
        <w:tc>
          <w:tcPr>
            <w:tcW w:w="1005" w:type="dxa"/>
            <w:vMerge w:val="restart"/>
            <w:vAlign w:val="center"/>
          </w:tcPr>
          <w:p w:rsidR="00CA34F7" w:rsidRPr="002E7A06" w:rsidRDefault="0007789B" w:rsidP="0007789B">
            <w:pPr>
              <w:ind w:left="-9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CA34F7" w:rsidRPr="002E7A06">
              <w:rPr>
                <w:sz w:val="18"/>
              </w:rPr>
              <w:t>Осмотр</w:t>
            </w:r>
            <w:r w:rsidR="00E80527" w:rsidRPr="002E7A06">
              <w:rPr>
                <w:sz w:val="18"/>
              </w:rPr>
              <w:t>ено детей</w:t>
            </w:r>
          </w:p>
        </w:tc>
        <w:tc>
          <w:tcPr>
            <w:tcW w:w="11340" w:type="dxa"/>
            <w:gridSpan w:val="10"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При осмотрах выявлено детей</w:t>
            </w:r>
            <w:r w:rsidR="00392B2A" w:rsidRPr="002E7A06">
              <w:rPr>
                <w:sz w:val="18"/>
              </w:rPr>
              <w:t xml:space="preserve"> с нарушениями</w:t>
            </w:r>
          </w:p>
        </w:tc>
      </w:tr>
      <w:tr w:rsidR="00CA34F7" w:rsidRPr="002E7A06" w:rsidTr="00CA34F7">
        <w:tc>
          <w:tcPr>
            <w:tcW w:w="1668" w:type="dxa"/>
            <w:vMerge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696" w:type="dxa"/>
            <w:vMerge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1005" w:type="dxa"/>
            <w:vMerge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 расстройствами</w:t>
            </w:r>
          </w:p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питания</w:t>
            </w:r>
          </w:p>
        </w:tc>
        <w:tc>
          <w:tcPr>
            <w:tcW w:w="1276" w:type="dxa"/>
            <w:vMerge w:val="restart"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 xml:space="preserve">с рахитом </w:t>
            </w:r>
          </w:p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  <w:lang w:val="en-US"/>
              </w:rPr>
              <w:t>II</w:t>
            </w:r>
            <w:r w:rsidRPr="002E7A06">
              <w:rPr>
                <w:sz w:val="18"/>
              </w:rPr>
              <w:t>-</w:t>
            </w:r>
            <w:r w:rsidRPr="002E7A06">
              <w:rPr>
                <w:sz w:val="18"/>
                <w:lang w:val="en-US"/>
              </w:rPr>
              <w:t>III</w:t>
            </w:r>
            <w:r w:rsidRPr="002E7A06">
              <w:rPr>
                <w:sz w:val="18"/>
              </w:rPr>
              <w:t xml:space="preserve"> степени</w:t>
            </w:r>
          </w:p>
        </w:tc>
        <w:tc>
          <w:tcPr>
            <w:tcW w:w="992" w:type="dxa"/>
            <w:vMerge w:val="restart"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 анемией</w:t>
            </w:r>
          </w:p>
        </w:tc>
        <w:tc>
          <w:tcPr>
            <w:tcW w:w="2551" w:type="dxa"/>
            <w:gridSpan w:val="2"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отстающих в развитии</w:t>
            </w:r>
          </w:p>
        </w:tc>
        <w:tc>
          <w:tcPr>
            <w:tcW w:w="1560" w:type="dxa"/>
            <w:gridSpan w:val="2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 понижением остроты</w:t>
            </w:r>
          </w:p>
        </w:tc>
        <w:tc>
          <w:tcPr>
            <w:tcW w:w="992" w:type="dxa"/>
            <w:vMerge w:val="restart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 дефектом речи</w:t>
            </w:r>
          </w:p>
        </w:tc>
        <w:tc>
          <w:tcPr>
            <w:tcW w:w="1134" w:type="dxa"/>
            <w:vMerge w:val="restart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со сколиозом</w:t>
            </w:r>
          </w:p>
        </w:tc>
        <w:tc>
          <w:tcPr>
            <w:tcW w:w="1276" w:type="dxa"/>
            <w:vMerge w:val="restart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 нарушением осанки</w:t>
            </w:r>
          </w:p>
        </w:tc>
      </w:tr>
      <w:tr w:rsidR="00CA34F7" w:rsidRPr="002E7A06" w:rsidTr="00CA34F7">
        <w:tc>
          <w:tcPr>
            <w:tcW w:w="1668" w:type="dxa"/>
            <w:vMerge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696" w:type="dxa"/>
            <w:vMerge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1005" w:type="dxa"/>
            <w:vMerge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  <w:vMerge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физическом</w:t>
            </w:r>
          </w:p>
        </w:tc>
        <w:tc>
          <w:tcPr>
            <w:tcW w:w="1275" w:type="dxa"/>
            <w:vAlign w:val="center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психическом</w:t>
            </w:r>
          </w:p>
        </w:tc>
        <w:tc>
          <w:tcPr>
            <w:tcW w:w="709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слуха</w:t>
            </w:r>
          </w:p>
        </w:tc>
        <w:tc>
          <w:tcPr>
            <w:tcW w:w="851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зрения</w:t>
            </w:r>
          </w:p>
        </w:tc>
        <w:tc>
          <w:tcPr>
            <w:tcW w:w="992" w:type="dxa"/>
            <w:vMerge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</w:p>
        </w:tc>
      </w:tr>
      <w:tr w:rsidR="00CA34F7" w:rsidRPr="002E7A06" w:rsidTr="00CA34F7">
        <w:tc>
          <w:tcPr>
            <w:tcW w:w="1668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</w:t>
            </w:r>
          </w:p>
        </w:tc>
        <w:tc>
          <w:tcPr>
            <w:tcW w:w="696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2</w:t>
            </w:r>
          </w:p>
        </w:tc>
        <w:tc>
          <w:tcPr>
            <w:tcW w:w="1005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3</w:t>
            </w:r>
          </w:p>
        </w:tc>
        <w:tc>
          <w:tcPr>
            <w:tcW w:w="1559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4</w:t>
            </w:r>
          </w:p>
        </w:tc>
        <w:tc>
          <w:tcPr>
            <w:tcW w:w="1276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5</w:t>
            </w:r>
          </w:p>
        </w:tc>
        <w:tc>
          <w:tcPr>
            <w:tcW w:w="992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6</w:t>
            </w:r>
          </w:p>
        </w:tc>
        <w:tc>
          <w:tcPr>
            <w:tcW w:w="1276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7</w:t>
            </w:r>
          </w:p>
        </w:tc>
        <w:tc>
          <w:tcPr>
            <w:tcW w:w="1275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8</w:t>
            </w:r>
          </w:p>
        </w:tc>
        <w:tc>
          <w:tcPr>
            <w:tcW w:w="709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9</w:t>
            </w:r>
          </w:p>
        </w:tc>
        <w:tc>
          <w:tcPr>
            <w:tcW w:w="851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10</w:t>
            </w:r>
          </w:p>
        </w:tc>
        <w:tc>
          <w:tcPr>
            <w:tcW w:w="992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11</w:t>
            </w:r>
          </w:p>
        </w:tc>
        <w:tc>
          <w:tcPr>
            <w:tcW w:w="1134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12</w:t>
            </w:r>
          </w:p>
        </w:tc>
        <w:tc>
          <w:tcPr>
            <w:tcW w:w="1276" w:type="dxa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13</w:t>
            </w:r>
          </w:p>
        </w:tc>
      </w:tr>
      <w:tr w:rsidR="00CA34F7" w:rsidRPr="002E7A06" w:rsidTr="00CB44FB">
        <w:tc>
          <w:tcPr>
            <w:tcW w:w="1668" w:type="dxa"/>
            <w:vAlign w:val="bottom"/>
          </w:tcPr>
          <w:p w:rsidR="00CA34F7" w:rsidRPr="002E7A06" w:rsidRDefault="002D4FF5" w:rsidP="0026290C">
            <w:pPr>
              <w:jc w:val="both"/>
              <w:rPr>
                <w:sz w:val="18"/>
              </w:rPr>
            </w:pPr>
            <w:r>
              <w:rPr>
                <w:sz w:val="18"/>
              </w:rPr>
              <w:t>0–</w:t>
            </w:r>
            <w:r w:rsidR="00CA34F7" w:rsidRPr="002E7A06">
              <w:rPr>
                <w:sz w:val="18"/>
              </w:rPr>
              <w:t>12 месяцев</w:t>
            </w:r>
          </w:p>
        </w:tc>
        <w:tc>
          <w:tcPr>
            <w:tcW w:w="696" w:type="dxa"/>
            <w:vAlign w:val="bottom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1</w:t>
            </w:r>
          </w:p>
        </w:tc>
        <w:tc>
          <w:tcPr>
            <w:tcW w:w="1005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</w:tr>
      <w:tr w:rsidR="00CA34F7" w:rsidRPr="002E7A06" w:rsidTr="00CB44FB">
        <w:tc>
          <w:tcPr>
            <w:tcW w:w="1668" w:type="dxa"/>
            <w:vAlign w:val="bottom"/>
          </w:tcPr>
          <w:p w:rsidR="00CA34F7" w:rsidRPr="002E7A06" w:rsidRDefault="002D4FF5" w:rsidP="0026290C">
            <w:pPr>
              <w:jc w:val="both"/>
              <w:rPr>
                <w:sz w:val="18"/>
              </w:rPr>
            </w:pPr>
            <w:r>
              <w:rPr>
                <w:sz w:val="18"/>
              </w:rPr>
              <w:t>1–</w:t>
            </w:r>
            <w:r w:rsidR="00CA34F7" w:rsidRPr="002E7A06">
              <w:rPr>
                <w:sz w:val="18"/>
              </w:rPr>
              <w:t>3 года</w:t>
            </w:r>
          </w:p>
        </w:tc>
        <w:tc>
          <w:tcPr>
            <w:tcW w:w="696" w:type="dxa"/>
            <w:vAlign w:val="bottom"/>
          </w:tcPr>
          <w:p w:rsidR="00CA34F7" w:rsidRPr="002E7A06" w:rsidRDefault="00423380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2</w:t>
            </w:r>
          </w:p>
        </w:tc>
        <w:tc>
          <w:tcPr>
            <w:tcW w:w="1005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  <w:lang w:val="en-US"/>
              </w:rPr>
            </w:pPr>
          </w:p>
        </w:tc>
      </w:tr>
      <w:tr w:rsidR="00CA34F7" w:rsidRPr="002E7A06" w:rsidTr="00CB44FB">
        <w:tc>
          <w:tcPr>
            <w:tcW w:w="1668" w:type="dxa"/>
            <w:vAlign w:val="bottom"/>
          </w:tcPr>
          <w:p w:rsidR="00CA34F7" w:rsidRPr="002E7A06" w:rsidRDefault="00CA34F7" w:rsidP="0026290C">
            <w:pPr>
              <w:jc w:val="both"/>
              <w:rPr>
                <w:sz w:val="18"/>
              </w:rPr>
            </w:pPr>
            <w:r w:rsidRPr="002E7A06">
              <w:rPr>
                <w:sz w:val="18"/>
              </w:rPr>
              <w:t>3 года и старше</w:t>
            </w:r>
          </w:p>
        </w:tc>
        <w:tc>
          <w:tcPr>
            <w:tcW w:w="696" w:type="dxa"/>
            <w:vAlign w:val="bottom"/>
          </w:tcPr>
          <w:p w:rsidR="00CA34F7" w:rsidRPr="002E7A06" w:rsidRDefault="00CA34F7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3</w:t>
            </w:r>
          </w:p>
        </w:tc>
        <w:tc>
          <w:tcPr>
            <w:tcW w:w="1005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559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2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5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851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2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6" w:type="dxa"/>
            <w:vAlign w:val="center"/>
          </w:tcPr>
          <w:p w:rsidR="00CA34F7" w:rsidRPr="002E7A06" w:rsidRDefault="00CA34F7" w:rsidP="00CB44FB">
            <w:pPr>
              <w:jc w:val="center"/>
              <w:rPr>
                <w:b/>
                <w:bCs/>
                <w:sz w:val="22"/>
              </w:rPr>
            </w:pPr>
          </w:p>
        </w:tc>
      </w:tr>
      <w:tr w:rsidR="00BB10B3" w:rsidRPr="002E7A06" w:rsidTr="00CB44FB">
        <w:tc>
          <w:tcPr>
            <w:tcW w:w="1668" w:type="dxa"/>
            <w:vAlign w:val="bottom"/>
          </w:tcPr>
          <w:p w:rsidR="00BB10B3" w:rsidRPr="002E7A06" w:rsidRDefault="00BB10B3" w:rsidP="0026290C">
            <w:pPr>
              <w:jc w:val="both"/>
              <w:rPr>
                <w:sz w:val="18"/>
              </w:rPr>
            </w:pPr>
            <w:r w:rsidRPr="002E7A06">
              <w:rPr>
                <w:sz w:val="18"/>
              </w:rPr>
              <w:t>Всего</w:t>
            </w:r>
          </w:p>
        </w:tc>
        <w:tc>
          <w:tcPr>
            <w:tcW w:w="696" w:type="dxa"/>
            <w:vAlign w:val="bottom"/>
          </w:tcPr>
          <w:p w:rsidR="00BB10B3" w:rsidRPr="002E7A06" w:rsidRDefault="00BB10B3" w:rsidP="0026290C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4</w:t>
            </w:r>
          </w:p>
        </w:tc>
        <w:tc>
          <w:tcPr>
            <w:tcW w:w="1005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559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6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2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6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5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851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2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134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76" w:type="dxa"/>
            <w:vAlign w:val="center"/>
          </w:tcPr>
          <w:p w:rsidR="00BB10B3" w:rsidRPr="002E7A06" w:rsidRDefault="00BB10B3" w:rsidP="00CB44FB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6D4933" w:rsidRPr="002E7A06" w:rsidRDefault="006D4933" w:rsidP="006D4933">
      <w:pPr>
        <w:pStyle w:val="ConsPlusNormal"/>
      </w:pPr>
    </w:p>
    <w:p w:rsidR="006D4933" w:rsidRPr="00D140D4" w:rsidRDefault="00D140D4" w:rsidP="0007789B">
      <w:pPr>
        <w:pStyle w:val="ConsPlusNonformat"/>
        <w:jc w:val="center"/>
        <w:rPr>
          <w:b/>
          <w:sz w:val="24"/>
          <w:szCs w:val="24"/>
        </w:rPr>
      </w:pPr>
      <w:r w:rsidRPr="00D140D4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 Р</w:t>
      </w:r>
      <w:r w:rsidRPr="00D140D4">
        <w:rPr>
          <w:rFonts w:ascii="Times New Roman" w:hAnsi="Times New Roman" w:cs="Times New Roman"/>
          <w:b/>
          <w:sz w:val="24"/>
          <w:szCs w:val="24"/>
        </w:rPr>
        <w:t>абота с контингентами детей, находящихся в доме ребенка, человек</w:t>
      </w:r>
    </w:p>
    <w:p w:rsidR="008267D6" w:rsidRPr="006144B5" w:rsidRDefault="008267D6" w:rsidP="008267D6">
      <w:pPr>
        <w:jc w:val="both"/>
        <w:rPr>
          <w:sz w:val="18"/>
          <w:szCs w:val="18"/>
        </w:rPr>
      </w:pPr>
      <w:r w:rsidRPr="006144B5">
        <w:rPr>
          <w:b/>
          <w:sz w:val="18"/>
          <w:szCs w:val="18"/>
        </w:rPr>
        <w:t xml:space="preserve">(2146)                                                                                                                                                       </w:t>
      </w:r>
      <w:r w:rsidR="000675C9" w:rsidRPr="006144B5">
        <w:rPr>
          <w:b/>
          <w:sz w:val="18"/>
          <w:szCs w:val="18"/>
        </w:rPr>
        <w:t xml:space="preserve">                                                                                                             </w:t>
      </w:r>
      <w:r w:rsidRPr="006144B5">
        <w:rPr>
          <w:b/>
          <w:sz w:val="18"/>
          <w:szCs w:val="18"/>
        </w:rPr>
        <w:t xml:space="preserve">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7"/>
        <w:gridCol w:w="615"/>
        <w:gridCol w:w="1203"/>
        <w:gridCol w:w="1668"/>
        <w:gridCol w:w="1257"/>
        <w:gridCol w:w="1383"/>
        <w:gridCol w:w="1526"/>
      </w:tblGrid>
      <w:tr w:rsidR="0082510E" w:rsidRPr="006144B5" w:rsidTr="00CB44FB">
        <w:tc>
          <w:tcPr>
            <w:tcW w:w="7057" w:type="dxa"/>
            <w:vMerge w:val="restart"/>
            <w:vAlign w:val="center"/>
          </w:tcPr>
          <w:p w:rsidR="0082510E" w:rsidRPr="006144B5" w:rsidRDefault="0082510E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Наименование показателей</w:t>
            </w:r>
          </w:p>
        </w:tc>
        <w:tc>
          <w:tcPr>
            <w:tcW w:w="615" w:type="dxa"/>
            <w:vMerge w:val="restart"/>
            <w:vAlign w:val="center"/>
          </w:tcPr>
          <w:p w:rsidR="0082510E" w:rsidRPr="006144B5" w:rsidRDefault="0082510E" w:rsidP="00CB44FB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№</w:t>
            </w:r>
            <w:r w:rsidR="00CB44FB">
              <w:rPr>
                <w:sz w:val="18"/>
                <w:szCs w:val="18"/>
              </w:rPr>
              <w:br/>
            </w:r>
            <w:r w:rsidR="00D140D4" w:rsidRPr="006144B5">
              <w:rPr>
                <w:sz w:val="18"/>
                <w:szCs w:val="18"/>
              </w:rPr>
              <w:t>стро-ки</w:t>
            </w:r>
          </w:p>
        </w:tc>
        <w:tc>
          <w:tcPr>
            <w:tcW w:w="1203" w:type="dxa"/>
            <w:vMerge w:val="restart"/>
            <w:vAlign w:val="center"/>
          </w:tcPr>
          <w:p w:rsidR="0082510E" w:rsidRPr="006144B5" w:rsidRDefault="0082510E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Численность детей</w:t>
            </w:r>
          </w:p>
        </w:tc>
        <w:tc>
          <w:tcPr>
            <w:tcW w:w="2925" w:type="dxa"/>
            <w:gridSpan w:val="2"/>
            <w:vAlign w:val="center"/>
          </w:tcPr>
          <w:p w:rsidR="0082510E" w:rsidRPr="006144B5" w:rsidRDefault="0082510E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из них</w:t>
            </w:r>
          </w:p>
        </w:tc>
        <w:tc>
          <w:tcPr>
            <w:tcW w:w="2909" w:type="dxa"/>
            <w:gridSpan w:val="2"/>
            <w:vAlign w:val="center"/>
          </w:tcPr>
          <w:p w:rsidR="0082510E" w:rsidRPr="006144B5" w:rsidRDefault="0082510E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 xml:space="preserve">из общего числа детей, оставшихся </w:t>
            </w:r>
            <w:r w:rsidR="006144B5" w:rsidRPr="006144B5">
              <w:rPr>
                <w:sz w:val="18"/>
                <w:szCs w:val="18"/>
              </w:rPr>
              <w:br/>
            </w:r>
            <w:r w:rsidRPr="006144B5">
              <w:rPr>
                <w:sz w:val="18"/>
                <w:szCs w:val="18"/>
              </w:rPr>
              <w:t>без попечения родителей</w:t>
            </w:r>
          </w:p>
        </w:tc>
      </w:tr>
      <w:tr w:rsidR="00F75C7C" w:rsidRPr="006144B5" w:rsidTr="00CB44FB">
        <w:tc>
          <w:tcPr>
            <w:tcW w:w="7057" w:type="dxa"/>
            <w:vMerge/>
            <w:vAlign w:val="center"/>
          </w:tcPr>
          <w:p w:rsidR="0082510E" w:rsidRPr="006144B5" w:rsidRDefault="0082510E" w:rsidP="002D1E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Merge/>
            <w:vAlign w:val="center"/>
          </w:tcPr>
          <w:p w:rsidR="0082510E" w:rsidRPr="006144B5" w:rsidRDefault="0082510E" w:rsidP="002D1E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Merge/>
            <w:vAlign w:val="center"/>
          </w:tcPr>
          <w:p w:rsidR="0082510E" w:rsidRPr="006144B5" w:rsidRDefault="0082510E" w:rsidP="002D1E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8" w:type="dxa"/>
            <w:vAlign w:val="center"/>
          </w:tcPr>
          <w:p w:rsidR="0082510E" w:rsidRPr="006144B5" w:rsidRDefault="0082510E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дети, оставшиеся без попечения родителей</w:t>
            </w:r>
          </w:p>
        </w:tc>
        <w:tc>
          <w:tcPr>
            <w:tcW w:w="1257" w:type="dxa"/>
            <w:vAlign w:val="center"/>
          </w:tcPr>
          <w:p w:rsidR="000D3CB4" w:rsidRPr="006144B5" w:rsidRDefault="0082510E" w:rsidP="002D1E78">
            <w:pPr>
              <w:ind w:left="-34" w:right="-21"/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 xml:space="preserve">из </w:t>
            </w:r>
            <w:r w:rsidR="009C27C5" w:rsidRPr="006144B5">
              <w:rPr>
                <w:sz w:val="18"/>
                <w:szCs w:val="18"/>
              </w:rPr>
              <w:t>гр.</w:t>
            </w:r>
            <w:r w:rsidR="006144B5">
              <w:rPr>
                <w:sz w:val="18"/>
                <w:szCs w:val="18"/>
              </w:rPr>
              <w:t xml:space="preserve"> </w:t>
            </w:r>
            <w:r w:rsidR="009C27C5" w:rsidRPr="006144B5">
              <w:rPr>
                <w:sz w:val="18"/>
                <w:szCs w:val="18"/>
              </w:rPr>
              <w:t>4</w:t>
            </w:r>
          </w:p>
          <w:p w:rsidR="000D3CB4" w:rsidRPr="006144B5" w:rsidRDefault="000D3CB4" w:rsidP="000D3CB4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дети категории «ребенок-инвалид»</w:t>
            </w:r>
          </w:p>
        </w:tc>
        <w:tc>
          <w:tcPr>
            <w:tcW w:w="1383" w:type="dxa"/>
            <w:vAlign w:val="center"/>
          </w:tcPr>
          <w:p w:rsidR="0082510E" w:rsidRPr="006144B5" w:rsidRDefault="00D34B19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дети сироты</w:t>
            </w:r>
          </w:p>
        </w:tc>
        <w:tc>
          <w:tcPr>
            <w:tcW w:w="1526" w:type="dxa"/>
            <w:vAlign w:val="center"/>
          </w:tcPr>
          <w:p w:rsidR="000D3CB4" w:rsidRPr="006144B5" w:rsidRDefault="000D3CB4" w:rsidP="000D3CB4">
            <w:pPr>
              <w:ind w:left="-34" w:right="-21"/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из гр.</w:t>
            </w:r>
            <w:r w:rsidR="006144B5">
              <w:rPr>
                <w:sz w:val="18"/>
                <w:szCs w:val="18"/>
              </w:rPr>
              <w:t xml:space="preserve"> </w:t>
            </w:r>
            <w:r w:rsidRPr="006144B5">
              <w:rPr>
                <w:sz w:val="18"/>
                <w:szCs w:val="18"/>
              </w:rPr>
              <w:t>6</w:t>
            </w:r>
          </w:p>
          <w:p w:rsidR="0082510E" w:rsidRPr="006144B5" w:rsidRDefault="000D3CB4" w:rsidP="000D3CB4">
            <w:pPr>
              <w:ind w:left="-34" w:right="-21"/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дети категории «ребенок-инвалид»</w:t>
            </w:r>
          </w:p>
        </w:tc>
      </w:tr>
      <w:tr w:rsidR="00F75C7C" w:rsidRPr="006144B5" w:rsidTr="00CB44FB">
        <w:tc>
          <w:tcPr>
            <w:tcW w:w="7057" w:type="dxa"/>
            <w:vAlign w:val="center"/>
          </w:tcPr>
          <w:p w:rsidR="0082510E" w:rsidRPr="006144B5" w:rsidRDefault="00570285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vAlign w:val="center"/>
          </w:tcPr>
          <w:p w:rsidR="0082510E" w:rsidRPr="006144B5" w:rsidRDefault="00570285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2</w:t>
            </w:r>
          </w:p>
        </w:tc>
        <w:tc>
          <w:tcPr>
            <w:tcW w:w="1203" w:type="dxa"/>
            <w:vAlign w:val="center"/>
          </w:tcPr>
          <w:p w:rsidR="0082510E" w:rsidRPr="006144B5" w:rsidRDefault="00570285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3</w:t>
            </w:r>
          </w:p>
        </w:tc>
        <w:tc>
          <w:tcPr>
            <w:tcW w:w="1668" w:type="dxa"/>
            <w:vAlign w:val="center"/>
          </w:tcPr>
          <w:p w:rsidR="0082510E" w:rsidRPr="006144B5" w:rsidRDefault="00570285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4</w:t>
            </w:r>
          </w:p>
        </w:tc>
        <w:tc>
          <w:tcPr>
            <w:tcW w:w="1257" w:type="dxa"/>
            <w:vAlign w:val="center"/>
          </w:tcPr>
          <w:p w:rsidR="0082510E" w:rsidRPr="006144B5" w:rsidRDefault="00570285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vAlign w:val="center"/>
          </w:tcPr>
          <w:p w:rsidR="0082510E" w:rsidRPr="006144B5" w:rsidRDefault="00570285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6</w:t>
            </w:r>
          </w:p>
        </w:tc>
        <w:tc>
          <w:tcPr>
            <w:tcW w:w="1526" w:type="dxa"/>
            <w:vAlign w:val="center"/>
          </w:tcPr>
          <w:p w:rsidR="0082510E" w:rsidRPr="006144B5" w:rsidRDefault="00570285" w:rsidP="002D1E78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7</w:t>
            </w:r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82510E" w:rsidP="00C03625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Число детей, взятых под диспансерное наблюдение в течение года с диагнозом, установленным впервые в жизни</w:t>
            </w:r>
            <w:r w:rsidR="00AB05E5" w:rsidRPr="002E7A06">
              <w:rPr>
                <w:sz w:val="18"/>
                <w:szCs w:val="18"/>
              </w:rPr>
              <w:t>, в том числе</w:t>
            </w:r>
          </w:p>
        </w:tc>
        <w:tc>
          <w:tcPr>
            <w:tcW w:w="615" w:type="dxa"/>
            <w:vAlign w:val="center"/>
          </w:tcPr>
          <w:p w:rsidR="0082510E" w:rsidRPr="002E7A06" w:rsidRDefault="0082510E" w:rsidP="00CB44FB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47" w:name="z2146_001_03"/>
            <w:bookmarkEnd w:id="47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48" w:name="z2146_001_04"/>
            <w:bookmarkEnd w:id="48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49" w:name="z2146_001_05"/>
            <w:bookmarkEnd w:id="49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50" w:name="z2146_001_06"/>
            <w:bookmarkEnd w:id="50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51" w:name="z2146_001_07"/>
            <w:bookmarkEnd w:id="51"/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2457A1" w:rsidP="00C03625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ч</w:t>
            </w:r>
            <w:r w:rsidR="0082510E" w:rsidRPr="002E7A06">
              <w:rPr>
                <w:sz w:val="18"/>
                <w:szCs w:val="18"/>
              </w:rPr>
              <w:t>исло детей, нуждающихся в специализированной медицинской помощи</w:t>
            </w:r>
            <w:r w:rsidR="00F75C7C" w:rsidRPr="002E7A06">
              <w:rPr>
                <w:sz w:val="18"/>
                <w:szCs w:val="18"/>
              </w:rPr>
              <w:t xml:space="preserve"> (из стр. 01)</w:t>
            </w:r>
          </w:p>
        </w:tc>
        <w:tc>
          <w:tcPr>
            <w:tcW w:w="615" w:type="dxa"/>
            <w:vAlign w:val="bottom"/>
          </w:tcPr>
          <w:p w:rsidR="0082510E" w:rsidRPr="002E7A06" w:rsidRDefault="002457A1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1.1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52" w:name="z2146_002_03"/>
            <w:bookmarkEnd w:id="52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53" w:name="z2146_002_04"/>
            <w:bookmarkEnd w:id="53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54" w:name="z2146_002_05"/>
            <w:bookmarkEnd w:id="54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55" w:name="z2146_002_06"/>
            <w:bookmarkEnd w:id="55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56" w:name="z2146_002_07"/>
            <w:bookmarkEnd w:id="56"/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82510E" w:rsidP="002D1E78">
            <w:pPr>
              <w:ind w:left="142" w:firstLine="49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 получивших специализированную медицинскую   помощь</w:t>
            </w:r>
            <w:r w:rsidR="00F75C7C" w:rsidRPr="002E7A06">
              <w:rPr>
                <w:sz w:val="18"/>
                <w:szCs w:val="18"/>
              </w:rPr>
              <w:t xml:space="preserve"> (из стр. 1.1)</w:t>
            </w:r>
          </w:p>
        </w:tc>
        <w:tc>
          <w:tcPr>
            <w:tcW w:w="615" w:type="dxa"/>
            <w:vAlign w:val="bottom"/>
          </w:tcPr>
          <w:p w:rsidR="0082510E" w:rsidRPr="002E7A06" w:rsidRDefault="002457A1" w:rsidP="002457A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1.1.1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57" w:name="z2146_003_03"/>
            <w:bookmarkEnd w:id="57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58" w:name="z2146_003_04"/>
            <w:bookmarkEnd w:id="58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59" w:name="z2146_003_05"/>
            <w:bookmarkEnd w:id="59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60" w:name="z2146_003_06"/>
            <w:bookmarkEnd w:id="60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61" w:name="z2146_003_07"/>
            <w:bookmarkEnd w:id="61"/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F75C7C" w:rsidP="00C03625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ч</w:t>
            </w:r>
            <w:r w:rsidR="0082510E" w:rsidRPr="002E7A06">
              <w:rPr>
                <w:sz w:val="18"/>
                <w:szCs w:val="18"/>
              </w:rPr>
              <w:t>исло детей, нуждающихся в высокотехнологичной медицинской помощи</w:t>
            </w:r>
            <w:r w:rsidR="0093529C" w:rsidRPr="002E7A06">
              <w:rPr>
                <w:sz w:val="18"/>
                <w:szCs w:val="18"/>
              </w:rPr>
              <w:t xml:space="preserve"> (из стр. 01)</w:t>
            </w:r>
          </w:p>
        </w:tc>
        <w:tc>
          <w:tcPr>
            <w:tcW w:w="615" w:type="dxa"/>
            <w:vAlign w:val="bottom"/>
          </w:tcPr>
          <w:p w:rsidR="0082510E" w:rsidRPr="002E7A06" w:rsidRDefault="0093529C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1.2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62" w:name="z2146_004_03"/>
            <w:bookmarkEnd w:id="62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63" w:name="z2146_004_04"/>
            <w:bookmarkEnd w:id="63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64" w:name="z2146_004_05"/>
            <w:bookmarkEnd w:id="64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65" w:name="z2146_004_06"/>
            <w:bookmarkEnd w:id="65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66" w:name="z2146_004_07"/>
            <w:bookmarkEnd w:id="66"/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82510E" w:rsidP="00F75C7C">
            <w:pPr>
              <w:ind w:firstLine="191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 xml:space="preserve">из них получивших высокотехнологичную медицинскую </w:t>
            </w:r>
            <w:r w:rsidR="007538A6" w:rsidRPr="002E7A06">
              <w:rPr>
                <w:sz w:val="18"/>
                <w:szCs w:val="18"/>
              </w:rPr>
              <w:t xml:space="preserve">  </w:t>
            </w:r>
            <w:r w:rsidRPr="002E7A06">
              <w:rPr>
                <w:sz w:val="18"/>
                <w:szCs w:val="18"/>
              </w:rPr>
              <w:t>помощь</w:t>
            </w:r>
            <w:r w:rsidR="00D107A9" w:rsidRPr="002E7A06">
              <w:rPr>
                <w:sz w:val="18"/>
                <w:szCs w:val="18"/>
              </w:rPr>
              <w:t xml:space="preserve"> (из стр. 1.2)</w:t>
            </w:r>
          </w:p>
        </w:tc>
        <w:tc>
          <w:tcPr>
            <w:tcW w:w="615" w:type="dxa"/>
            <w:vAlign w:val="bottom"/>
          </w:tcPr>
          <w:p w:rsidR="0082510E" w:rsidRPr="002E7A06" w:rsidRDefault="0093529C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1.2.1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7" w:name="z2146_005_03"/>
            <w:bookmarkEnd w:id="67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8" w:name="z2146_005_04"/>
            <w:bookmarkEnd w:id="68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69" w:name="z2146_005_05"/>
            <w:bookmarkEnd w:id="69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70" w:name="z2146_005_06"/>
            <w:bookmarkEnd w:id="70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71" w:name="z2146_005_07"/>
            <w:bookmarkEnd w:id="71"/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F75C7C" w:rsidP="00C03625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ч</w:t>
            </w:r>
            <w:r w:rsidR="0082510E" w:rsidRPr="002E7A06">
              <w:rPr>
                <w:sz w:val="18"/>
                <w:szCs w:val="18"/>
              </w:rPr>
              <w:t>исло детей, нуждающихся в медицинской реабилитации</w:t>
            </w:r>
            <w:r w:rsidR="00D107A9" w:rsidRPr="002E7A06">
              <w:rPr>
                <w:sz w:val="18"/>
                <w:szCs w:val="18"/>
              </w:rPr>
              <w:t xml:space="preserve"> (из стр. 01)</w:t>
            </w:r>
          </w:p>
        </w:tc>
        <w:tc>
          <w:tcPr>
            <w:tcW w:w="615" w:type="dxa"/>
            <w:vAlign w:val="bottom"/>
          </w:tcPr>
          <w:p w:rsidR="0082510E" w:rsidRPr="002E7A06" w:rsidRDefault="0093529C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1.3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72" w:name="z2146_006_03"/>
            <w:bookmarkEnd w:id="72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73" w:name="z2146_006_04"/>
            <w:bookmarkEnd w:id="73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74" w:name="z2146_006_05"/>
            <w:bookmarkEnd w:id="74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75" w:name="z2146_006_06"/>
            <w:bookmarkEnd w:id="75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76" w:name="z2146_006_07"/>
            <w:bookmarkEnd w:id="76"/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82510E" w:rsidP="00F75C7C">
            <w:pPr>
              <w:ind w:firstLine="191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</w:t>
            </w:r>
            <w:r w:rsidR="00F75C7C" w:rsidRPr="002E7A06">
              <w:rPr>
                <w:sz w:val="18"/>
                <w:szCs w:val="18"/>
              </w:rPr>
              <w:t xml:space="preserve"> </w:t>
            </w:r>
            <w:r w:rsidRPr="002E7A06">
              <w:rPr>
                <w:sz w:val="18"/>
                <w:szCs w:val="18"/>
              </w:rPr>
              <w:t>получивших медицинскую реабилитацию</w:t>
            </w:r>
            <w:r w:rsidR="00D107A9" w:rsidRPr="002E7A06">
              <w:rPr>
                <w:sz w:val="18"/>
                <w:szCs w:val="18"/>
              </w:rPr>
              <w:t xml:space="preserve"> (из стр. 1.3)</w:t>
            </w:r>
          </w:p>
        </w:tc>
        <w:tc>
          <w:tcPr>
            <w:tcW w:w="615" w:type="dxa"/>
            <w:vAlign w:val="bottom"/>
          </w:tcPr>
          <w:p w:rsidR="0082510E" w:rsidRPr="002E7A06" w:rsidRDefault="0093529C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1.3.1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77" w:name="z2146_007_03"/>
            <w:bookmarkEnd w:id="77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78" w:name="z2146_007_04"/>
            <w:bookmarkEnd w:id="78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79" w:name="z2146_007_05"/>
            <w:bookmarkEnd w:id="79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80" w:name="z2146_007_06"/>
            <w:bookmarkEnd w:id="80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81" w:name="z2146_007_07"/>
            <w:bookmarkEnd w:id="81"/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F75C7C" w:rsidP="00F75C7C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ч</w:t>
            </w:r>
            <w:r w:rsidR="0082510E" w:rsidRPr="002E7A06">
              <w:rPr>
                <w:sz w:val="18"/>
                <w:szCs w:val="18"/>
              </w:rPr>
              <w:t>исло детей, нуждающихся</w:t>
            </w:r>
            <w:r w:rsidRPr="002E7A06">
              <w:rPr>
                <w:sz w:val="18"/>
                <w:szCs w:val="18"/>
              </w:rPr>
              <w:t xml:space="preserve"> </w:t>
            </w:r>
            <w:r w:rsidR="0082510E" w:rsidRPr="002E7A06">
              <w:rPr>
                <w:sz w:val="18"/>
                <w:szCs w:val="18"/>
              </w:rPr>
              <w:t>в санаторно-курортном лечении</w:t>
            </w:r>
            <w:r w:rsidR="00D107A9" w:rsidRPr="002E7A06">
              <w:rPr>
                <w:sz w:val="18"/>
                <w:szCs w:val="18"/>
              </w:rPr>
              <w:t xml:space="preserve"> (из стр. 01)</w:t>
            </w:r>
          </w:p>
        </w:tc>
        <w:tc>
          <w:tcPr>
            <w:tcW w:w="615" w:type="dxa"/>
            <w:vAlign w:val="bottom"/>
          </w:tcPr>
          <w:p w:rsidR="0082510E" w:rsidRPr="002E7A06" w:rsidRDefault="0093529C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1.4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2" w:name="z2146_008_03"/>
            <w:bookmarkEnd w:id="82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3" w:name="z2146_008_04"/>
            <w:bookmarkEnd w:id="83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4" w:name="z2146_008_05"/>
            <w:bookmarkEnd w:id="84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5" w:name="z2146_008_06"/>
            <w:bookmarkEnd w:id="85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6" w:name="z2146_008_07"/>
            <w:bookmarkEnd w:id="86"/>
          </w:p>
        </w:tc>
      </w:tr>
      <w:tr w:rsidR="00CB44FB" w:rsidRPr="002E7A06" w:rsidTr="00CB44FB">
        <w:tc>
          <w:tcPr>
            <w:tcW w:w="7057" w:type="dxa"/>
            <w:vAlign w:val="center"/>
          </w:tcPr>
          <w:p w:rsidR="00CB44FB" w:rsidRPr="006144B5" w:rsidRDefault="00CB44FB" w:rsidP="00B62413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615" w:type="dxa"/>
            <w:vAlign w:val="center"/>
          </w:tcPr>
          <w:p w:rsidR="00CB44FB" w:rsidRPr="006144B5" w:rsidRDefault="00CB44FB" w:rsidP="00B62413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2</w:t>
            </w:r>
          </w:p>
        </w:tc>
        <w:tc>
          <w:tcPr>
            <w:tcW w:w="1203" w:type="dxa"/>
            <w:vAlign w:val="center"/>
          </w:tcPr>
          <w:p w:rsidR="00CB44FB" w:rsidRPr="006144B5" w:rsidRDefault="00CB44FB" w:rsidP="00B62413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3</w:t>
            </w:r>
          </w:p>
        </w:tc>
        <w:tc>
          <w:tcPr>
            <w:tcW w:w="1668" w:type="dxa"/>
            <w:vAlign w:val="center"/>
          </w:tcPr>
          <w:p w:rsidR="00CB44FB" w:rsidRPr="006144B5" w:rsidRDefault="00CB44FB" w:rsidP="00B62413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4</w:t>
            </w:r>
          </w:p>
        </w:tc>
        <w:tc>
          <w:tcPr>
            <w:tcW w:w="1257" w:type="dxa"/>
            <w:vAlign w:val="center"/>
          </w:tcPr>
          <w:p w:rsidR="00CB44FB" w:rsidRPr="006144B5" w:rsidRDefault="00CB44FB" w:rsidP="00B62413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vAlign w:val="center"/>
          </w:tcPr>
          <w:p w:rsidR="00CB44FB" w:rsidRPr="006144B5" w:rsidRDefault="00CB44FB" w:rsidP="00B62413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6</w:t>
            </w:r>
          </w:p>
        </w:tc>
        <w:tc>
          <w:tcPr>
            <w:tcW w:w="1526" w:type="dxa"/>
            <w:vAlign w:val="center"/>
          </w:tcPr>
          <w:p w:rsidR="00CB44FB" w:rsidRPr="006144B5" w:rsidRDefault="00CB44FB" w:rsidP="00B62413">
            <w:pPr>
              <w:jc w:val="center"/>
              <w:rPr>
                <w:sz w:val="18"/>
                <w:szCs w:val="18"/>
              </w:rPr>
            </w:pPr>
            <w:r w:rsidRPr="006144B5">
              <w:rPr>
                <w:sz w:val="18"/>
                <w:szCs w:val="18"/>
              </w:rPr>
              <w:t>7</w:t>
            </w:r>
          </w:p>
        </w:tc>
      </w:tr>
      <w:tr w:rsidR="00F75C7C" w:rsidRPr="002E7A06" w:rsidTr="00CB44FB">
        <w:tc>
          <w:tcPr>
            <w:tcW w:w="7057" w:type="dxa"/>
          </w:tcPr>
          <w:p w:rsidR="0082510E" w:rsidRPr="002E7A06" w:rsidRDefault="0082510E" w:rsidP="00F75C7C">
            <w:pPr>
              <w:ind w:firstLine="191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</w:t>
            </w:r>
            <w:r w:rsidR="00F75C7C" w:rsidRPr="002E7A06">
              <w:rPr>
                <w:sz w:val="18"/>
                <w:szCs w:val="18"/>
              </w:rPr>
              <w:t xml:space="preserve"> </w:t>
            </w:r>
            <w:r w:rsidRPr="002E7A06">
              <w:rPr>
                <w:sz w:val="18"/>
                <w:szCs w:val="18"/>
              </w:rPr>
              <w:t>отправленных на санаторно-курортное лечение</w:t>
            </w:r>
            <w:r w:rsidR="00D107A9" w:rsidRPr="002E7A06">
              <w:rPr>
                <w:sz w:val="18"/>
                <w:szCs w:val="18"/>
              </w:rPr>
              <w:t xml:space="preserve"> (из стр. 1.4)</w:t>
            </w:r>
          </w:p>
        </w:tc>
        <w:tc>
          <w:tcPr>
            <w:tcW w:w="615" w:type="dxa"/>
            <w:vAlign w:val="bottom"/>
          </w:tcPr>
          <w:p w:rsidR="0082510E" w:rsidRPr="002E7A06" w:rsidRDefault="0093529C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1.4.1</w:t>
            </w:r>
          </w:p>
        </w:tc>
        <w:tc>
          <w:tcPr>
            <w:tcW w:w="120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7" w:name="z2146_009_03"/>
            <w:bookmarkEnd w:id="87"/>
          </w:p>
        </w:tc>
        <w:tc>
          <w:tcPr>
            <w:tcW w:w="1668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8" w:name="z2146_009_04"/>
            <w:bookmarkEnd w:id="88"/>
          </w:p>
        </w:tc>
        <w:tc>
          <w:tcPr>
            <w:tcW w:w="1257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89" w:name="z2146_009_05"/>
            <w:bookmarkEnd w:id="89"/>
          </w:p>
        </w:tc>
        <w:tc>
          <w:tcPr>
            <w:tcW w:w="1383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90" w:name="z2146_009_06"/>
            <w:bookmarkEnd w:id="90"/>
          </w:p>
        </w:tc>
        <w:tc>
          <w:tcPr>
            <w:tcW w:w="1526" w:type="dxa"/>
            <w:vAlign w:val="center"/>
          </w:tcPr>
          <w:p w:rsidR="0082510E" w:rsidRPr="002E7A06" w:rsidRDefault="0082510E" w:rsidP="00CB44F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91" w:name="z2146_009_07"/>
            <w:bookmarkEnd w:id="91"/>
          </w:p>
        </w:tc>
      </w:tr>
      <w:tr w:rsidR="00F75C7C" w:rsidRPr="002E7A06" w:rsidTr="00CB44FB">
        <w:tc>
          <w:tcPr>
            <w:tcW w:w="7057" w:type="dxa"/>
          </w:tcPr>
          <w:p w:rsidR="00E80527" w:rsidRPr="002E7A06" w:rsidRDefault="00F75C7C" w:rsidP="0093529C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ч</w:t>
            </w:r>
            <w:r w:rsidR="00E80527" w:rsidRPr="002E7A06">
              <w:rPr>
                <w:sz w:val="18"/>
                <w:szCs w:val="18"/>
              </w:rPr>
              <w:t>исло детей, нуждающихся в паллиативной медицинской помощи</w:t>
            </w:r>
            <w:r w:rsidR="00D107A9" w:rsidRPr="002E7A06">
              <w:rPr>
                <w:sz w:val="18"/>
                <w:szCs w:val="18"/>
              </w:rPr>
              <w:t xml:space="preserve"> (из стр. 01)</w:t>
            </w:r>
          </w:p>
        </w:tc>
        <w:tc>
          <w:tcPr>
            <w:tcW w:w="615" w:type="dxa"/>
            <w:vAlign w:val="bottom"/>
          </w:tcPr>
          <w:p w:rsidR="00E80527" w:rsidRPr="002E7A06" w:rsidRDefault="0093529C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1.5</w:t>
            </w:r>
          </w:p>
        </w:tc>
        <w:tc>
          <w:tcPr>
            <w:tcW w:w="1203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68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5C7C" w:rsidRPr="002E7A06" w:rsidTr="00CB44FB">
        <w:tc>
          <w:tcPr>
            <w:tcW w:w="7057" w:type="dxa"/>
          </w:tcPr>
          <w:p w:rsidR="00E80527" w:rsidRPr="002E7A06" w:rsidRDefault="0093529C" w:rsidP="00F75C7C">
            <w:pPr>
              <w:ind w:firstLine="191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</w:t>
            </w:r>
            <w:r w:rsidR="00E80527" w:rsidRPr="002E7A06">
              <w:rPr>
                <w:sz w:val="18"/>
                <w:szCs w:val="18"/>
              </w:rPr>
              <w:t>з них</w:t>
            </w:r>
            <w:r w:rsidR="00F75C7C" w:rsidRPr="002E7A06">
              <w:rPr>
                <w:sz w:val="18"/>
                <w:szCs w:val="18"/>
              </w:rPr>
              <w:t xml:space="preserve"> </w:t>
            </w:r>
            <w:r w:rsidR="00E80527" w:rsidRPr="002E7A06">
              <w:rPr>
                <w:sz w:val="18"/>
                <w:szCs w:val="18"/>
              </w:rPr>
              <w:t>направленных на получение паллиативной медицинской помощи</w:t>
            </w:r>
            <w:r w:rsidR="00D107A9" w:rsidRPr="002E7A06">
              <w:rPr>
                <w:sz w:val="18"/>
                <w:szCs w:val="18"/>
              </w:rPr>
              <w:t xml:space="preserve"> (из стр. 1.5)</w:t>
            </w:r>
          </w:p>
        </w:tc>
        <w:tc>
          <w:tcPr>
            <w:tcW w:w="615" w:type="dxa"/>
            <w:vAlign w:val="bottom"/>
          </w:tcPr>
          <w:p w:rsidR="00E80527" w:rsidRPr="002E7A06" w:rsidRDefault="0093529C" w:rsidP="002D1E7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1.5.1</w:t>
            </w:r>
          </w:p>
        </w:tc>
        <w:tc>
          <w:tcPr>
            <w:tcW w:w="1203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68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  <w:vAlign w:val="center"/>
          </w:tcPr>
          <w:p w:rsidR="00E80527" w:rsidRPr="002E7A06" w:rsidRDefault="00E80527" w:rsidP="00CB44F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006144B5" w:rsidRDefault="006144B5">
      <w:pPr>
        <w:jc w:val="center"/>
        <w:rPr>
          <w:b/>
          <w:sz w:val="18"/>
          <w:szCs w:val="18"/>
        </w:rPr>
      </w:pPr>
    </w:p>
    <w:p w:rsidR="00C03625" w:rsidRPr="006144B5" w:rsidRDefault="006144B5">
      <w:pPr>
        <w:jc w:val="center"/>
        <w:rPr>
          <w:sz w:val="24"/>
          <w:szCs w:val="24"/>
        </w:rPr>
      </w:pPr>
      <w:r w:rsidRPr="006144B5">
        <w:rPr>
          <w:b/>
          <w:sz w:val="24"/>
          <w:szCs w:val="24"/>
        </w:rPr>
        <w:t>7. Заболеваемость детей, единица</w:t>
      </w:r>
    </w:p>
    <w:p w:rsidR="00C03625" w:rsidRPr="002E7A06" w:rsidRDefault="00C03625">
      <w:pPr>
        <w:jc w:val="both"/>
        <w:rPr>
          <w:sz w:val="18"/>
        </w:rPr>
      </w:pPr>
      <w:r w:rsidRPr="002E7A06">
        <w:rPr>
          <w:b/>
          <w:sz w:val="18"/>
        </w:rPr>
        <w:t xml:space="preserve">(2150)                                                                                                                                              </w:t>
      </w:r>
    </w:p>
    <w:tbl>
      <w:tblPr>
        <w:tblW w:w="15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704"/>
        <w:gridCol w:w="1127"/>
        <w:gridCol w:w="1855"/>
        <w:gridCol w:w="2410"/>
        <w:gridCol w:w="3261"/>
      </w:tblGrid>
      <w:tr w:rsidR="008067C8" w:rsidRPr="002E7A06" w:rsidTr="00AB3851">
        <w:trPr>
          <w:trHeight w:val="669"/>
        </w:trPr>
        <w:tc>
          <w:tcPr>
            <w:tcW w:w="5778" w:type="dxa"/>
            <w:vMerge w:val="restart"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Наименование классов и отдельных болезней</w:t>
            </w:r>
          </w:p>
        </w:tc>
        <w:tc>
          <w:tcPr>
            <w:tcW w:w="704" w:type="dxa"/>
            <w:vMerge w:val="restart"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№</w:t>
            </w:r>
          </w:p>
          <w:p w:rsidR="008067C8" w:rsidRPr="002E7A06" w:rsidRDefault="006144B5" w:rsidP="00647228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стро-ки</w:t>
            </w:r>
          </w:p>
        </w:tc>
        <w:tc>
          <w:tcPr>
            <w:tcW w:w="1127" w:type="dxa"/>
            <w:vMerge w:val="restart"/>
            <w:vAlign w:val="center"/>
          </w:tcPr>
          <w:p w:rsidR="008067C8" w:rsidRPr="002E7A06" w:rsidRDefault="008067C8" w:rsidP="006144B5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 xml:space="preserve">Код </w:t>
            </w:r>
            <w:r w:rsidR="006144B5">
              <w:rPr>
                <w:sz w:val="18"/>
              </w:rPr>
              <w:br/>
            </w:r>
            <w:r w:rsidRPr="002E7A06">
              <w:rPr>
                <w:sz w:val="18"/>
              </w:rPr>
              <w:t>по</w:t>
            </w:r>
            <w:r w:rsidR="006144B5">
              <w:rPr>
                <w:sz w:val="18"/>
              </w:rPr>
              <w:t xml:space="preserve"> </w:t>
            </w:r>
            <w:r w:rsidRPr="002E7A06">
              <w:rPr>
                <w:sz w:val="18"/>
              </w:rPr>
              <w:t>МКБ</w:t>
            </w:r>
          </w:p>
        </w:tc>
        <w:tc>
          <w:tcPr>
            <w:tcW w:w="7526" w:type="dxa"/>
            <w:gridSpan w:val="3"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Зарегистрировано</w:t>
            </w:r>
          </w:p>
          <w:p w:rsidR="008067C8" w:rsidRPr="002E7A06" w:rsidRDefault="008067C8" w:rsidP="00647228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заболеваний</w:t>
            </w:r>
          </w:p>
        </w:tc>
      </w:tr>
      <w:tr w:rsidR="008067C8" w:rsidRPr="002E7A06" w:rsidTr="00AB3851">
        <w:trPr>
          <w:trHeight w:val="230"/>
        </w:trPr>
        <w:tc>
          <w:tcPr>
            <w:tcW w:w="5778" w:type="dxa"/>
            <w:vMerge/>
            <w:vAlign w:val="center"/>
          </w:tcPr>
          <w:p w:rsidR="008067C8" w:rsidRPr="002E7A06" w:rsidRDefault="008067C8" w:rsidP="00647228">
            <w:pPr>
              <w:jc w:val="center"/>
              <w:rPr>
                <w:strike/>
                <w:sz w:val="18"/>
              </w:rPr>
            </w:pPr>
          </w:p>
        </w:tc>
        <w:tc>
          <w:tcPr>
            <w:tcW w:w="704" w:type="dxa"/>
            <w:vMerge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</w:rPr>
            </w:pPr>
          </w:p>
        </w:tc>
        <w:tc>
          <w:tcPr>
            <w:tcW w:w="1127" w:type="dxa"/>
            <w:vMerge/>
            <w:vAlign w:val="center"/>
          </w:tcPr>
          <w:p w:rsidR="008067C8" w:rsidRPr="002E7A06" w:rsidRDefault="008067C8" w:rsidP="00647228">
            <w:pPr>
              <w:jc w:val="center"/>
              <w:rPr>
                <w:strike/>
                <w:sz w:val="18"/>
              </w:rPr>
            </w:pPr>
          </w:p>
        </w:tc>
        <w:tc>
          <w:tcPr>
            <w:tcW w:w="1855" w:type="dxa"/>
            <w:vMerge w:val="restart"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Всего</w:t>
            </w:r>
          </w:p>
        </w:tc>
        <w:tc>
          <w:tcPr>
            <w:tcW w:w="5671" w:type="dxa"/>
            <w:gridSpan w:val="2"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 (из гр. 4)</w:t>
            </w:r>
            <w:r w:rsidR="006144B5">
              <w:rPr>
                <w:sz w:val="18"/>
                <w:szCs w:val="18"/>
              </w:rPr>
              <w:t>:</w:t>
            </w:r>
          </w:p>
        </w:tc>
      </w:tr>
      <w:tr w:rsidR="008067C8" w:rsidRPr="002E7A06" w:rsidTr="00AB3851">
        <w:trPr>
          <w:trHeight w:val="669"/>
        </w:trPr>
        <w:tc>
          <w:tcPr>
            <w:tcW w:w="5778" w:type="dxa"/>
            <w:vMerge/>
            <w:vAlign w:val="center"/>
          </w:tcPr>
          <w:p w:rsidR="008067C8" w:rsidRPr="002E7A06" w:rsidRDefault="008067C8" w:rsidP="00647228">
            <w:pPr>
              <w:jc w:val="center"/>
              <w:rPr>
                <w:strike/>
                <w:sz w:val="18"/>
              </w:rPr>
            </w:pPr>
          </w:p>
        </w:tc>
        <w:tc>
          <w:tcPr>
            <w:tcW w:w="704" w:type="dxa"/>
            <w:vMerge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</w:rPr>
            </w:pPr>
          </w:p>
        </w:tc>
        <w:tc>
          <w:tcPr>
            <w:tcW w:w="1127" w:type="dxa"/>
            <w:vMerge/>
            <w:vAlign w:val="center"/>
          </w:tcPr>
          <w:p w:rsidR="008067C8" w:rsidRPr="002E7A06" w:rsidRDefault="008067C8" w:rsidP="00647228">
            <w:pPr>
              <w:jc w:val="center"/>
              <w:rPr>
                <w:strike/>
                <w:sz w:val="18"/>
              </w:rPr>
            </w:pPr>
          </w:p>
        </w:tc>
        <w:tc>
          <w:tcPr>
            <w:tcW w:w="1855" w:type="dxa"/>
            <w:vMerge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</w:rPr>
            </w:pPr>
          </w:p>
        </w:tc>
        <w:tc>
          <w:tcPr>
            <w:tcW w:w="2410" w:type="dxa"/>
            <w:vAlign w:val="center"/>
          </w:tcPr>
          <w:p w:rsidR="008067C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с впервые в жизни установленным диагнозом</w:t>
            </w:r>
          </w:p>
        </w:tc>
        <w:tc>
          <w:tcPr>
            <w:tcW w:w="3261" w:type="dxa"/>
            <w:vAlign w:val="center"/>
          </w:tcPr>
          <w:p w:rsidR="008067C8" w:rsidRPr="002E7A06" w:rsidRDefault="008067C8" w:rsidP="00647228">
            <w:pPr>
              <w:jc w:val="center"/>
              <w:rPr>
                <w:sz w:val="18"/>
              </w:rPr>
            </w:pPr>
            <w:r w:rsidRPr="002E7A06">
              <w:rPr>
                <w:sz w:val="18"/>
                <w:szCs w:val="18"/>
              </w:rPr>
              <w:t>из них</w:t>
            </w:r>
            <w:r w:rsidR="00AB3851">
              <w:rPr>
                <w:sz w:val="18"/>
                <w:szCs w:val="18"/>
              </w:rPr>
              <w:t xml:space="preserve"> </w:t>
            </w:r>
            <w:r w:rsidRPr="002E7A06">
              <w:rPr>
                <w:sz w:val="18"/>
              </w:rPr>
              <w:t>у детей в возрасте</w:t>
            </w:r>
          </w:p>
          <w:p w:rsidR="008067C8" w:rsidRPr="002E7A06" w:rsidRDefault="008067C8" w:rsidP="00647228">
            <w:pPr>
              <w:jc w:val="center"/>
              <w:rPr>
                <w:sz w:val="18"/>
              </w:rPr>
            </w:pPr>
            <w:r w:rsidRPr="002E7A06">
              <w:rPr>
                <w:sz w:val="18"/>
              </w:rPr>
              <w:t>до 1 года</w:t>
            </w:r>
          </w:p>
          <w:p w:rsidR="00647228" w:rsidRPr="002E7A06" w:rsidRDefault="00647228" w:rsidP="0064722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(11 месяцев 29 дней включительно)</w:t>
            </w:r>
          </w:p>
        </w:tc>
      </w:tr>
      <w:tr w:rsidR="008067C8" w:rsidRPr="002E7A06" w:rsidTr="00AB3851">
        <w:trPr>
          <w:trHeight w:val="210"/>
        </w:trPr>
        <w:tc>
          <w:tcPr>
            <w:tcW w:w="5778" w:type="dxa"/>
          </w:tcPr>
          <w:p w:rsidR="008067C8" w:rsidRPr="002E7A06" w:rsidRDefault="008067C8" w:rsidP="008067C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</w:t>
            </w:r>
          </w:p>
        </w:tc>
        <w:tc>
          <w:tcPr>
            <w:tcW w:w="704" w:type="dxa"/>
          </w:tcPr>
          <w:p w:rsidR="008067C8" w:rsidRPr="002E7A06" w:rsidRDefault="008067C8" w:rsidP="008067C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2</w:t>
            </w:r>
          </w:p>
        </w:tc>
        <w:tc>
          <w:tcPr>
            <w:tcW w:w="1127" w:type="dxa"/>
          </w:tcPr>
          <w:p w:rsidR="008067C8" w:rsidRPr="002E7A06" w:rsidRDefault="008067C8" w:rsidP="008067C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3</w:t>
            </w:r>
          </w:p>
        </w:tc>
        <w:tc>
          <w:tcPr>
            <w:tcW w:w="1855" w:type="dxa"/>
          </w:tcPr>
          <w:p w:rsidR="008067C8" w:rsidRPr="002E7A06" w:rsidRDefault="008067C8" w:rsidP="008067C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8067C8" w:rsidRPr="002E7A06" w:rsidRDefault="008067C8" w:rsidP="008067C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5</w:t>
            </w:r>
          </w:p>
        </w:tc>
        <w:tc>
          <w:tcPr>
            <w:tcW w:w="3261" w:type="dxa"/>
          </w:tcPr>
          <w:p w:rsidR="008067C8" w:rsidRPr="002E7A06" w:rsidRDefault="008067C8" w:rsidP="008067C8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6</w:t>
            </w:r>
          </w:p>
        </w:tc>
      </w:tr>
      <w:tr w:rsidR="008067C8" w:rsidRPr="002E7A06" w:rsidTr="006144B5">
        <w:trPr>
          <w:trHeight w:val="420"/>
        </w:trPr>
        <w:tc>
          <w:tcPr>
            <w:tcW w:w="5778" w:type="dxa"/>
            <w:vAlign w:val="center"/>
          </w:tcPr>
          <w:p w:rsidR="00647228" w:rsidRPr="002E7A06" w:rsidRDefault="00647228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Зарегистрировано заболеваний всего</w:t>
            </w:r>
          </w:p>
        </w:tc>
        <w:tc>
          <w:tcPr>
            <w:tcW w:w="704" w:type="dxa"/>
            <w:vAlign w:val="center"/>
          </w:tcPr>
          <w:p w:rsidR="008067C8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8067C8" w:rsidRPr="002E7A06" w:rsidRDefault="008067C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А00-Т98</w:t>
            </w:r>
          </w:p>
        </w:tc>
        <w:tc>
          <w:tcPr>
            <w:tcW w:w="1855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92" w:name="z2150_010_04"/>
            <w:bookmarkEnd w:id="92"/>
          </w:p>
        </w:tc>
        <w:tc>
          <w:tcPr>
            <w:tcW w:w="2410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93" w:name="z2150_010_05"/>
            <w:bookmarkEnd w:id="93"/>
          </w:p>
        </w:tc>
      </w:tr>
      <w:tr w:rsidR="008067C8" w:rsidRPr="002E7A06" w:rsidTr="006144B5">
        <w:trPr>
          <w:trHeight w:val="435"/>
        </w:trPr>
        <w:tc>
          <w:tcPr>
            <w:tcW w:w="5778" w:type="dxa"/>
            <w:vAlign w:val="center"/>
          </w:tcPr>
          <w:p w:rsidR="008067C8" w:rsidRPr="002E7A06" w:rsidRDefault="008067C8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некоторые инфекционные и паразитарные болезни</w:t>
            </w:r>
          </w:p>
        </w:tc>
        <w:tc>
          <w:tcPr>
            <w:tcW w:w="704" w:type="dxa"/>
            <w:vAlign w:val="center"/>
          </w:tcPr>
          <w:p w:rsidR="008067C8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27" w:type="dxa"/>
            <w:vAlign w:val="center"/>
          </w:tcPr>
          <w:p w:rsidR="008067C8" w:rsidRPr="002E7A06" w:rsidRDefault="008067C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А00-В99</w:t>
            </w:r>
          </w:p>
        </w:tc>
        <w:tc>
          <w:tcPr>
            <w:tcW w:w="1855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94" w:name="z2150_020_04"/>
            <w:bookmarkEnd w:id="94"/>
          </w:p>
        </w:tc>
        <w:tc>
          <w:tcPr>
            <w:tcW w:w="2410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95" w:name="z2150_020_05"/>
            <w:bookmarkEnd w:id="95"/>
          </w:p>
        </w:tc>
      </w:tr>
      <w:tr w:rsidR="008067C8" w:rsidRPr="002E7A06" w:rsidTr="006144B5">
        <w:trPr>
          <w:trHeight w:val="210"/>
        </w:trPr>
        <w:tc>
          <w:tcPr>
            <w:tcW w:w="5778" w:type="dxa"/>
            <w:vAlign w:val="center"/>
          </w:tcPr>
          <w:p w:rsidR="008067C8" w:rsidRPr="002E7A06" w:rsidRDefault="008067C8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 кишечные инфекции</w:t>
            </w:r>
          </w:p>
        </w:tc>
        <w:tc>
          <w:tcPr>
            <w:tcW w:w="704" w:type="dxa"/>
            <w:vAlign w:val="center"/>
          </w:tcPr>
          <w:p w:rsidR="008067C8" w:rsidRPr="002E7A06" w:rsidRDefault="008067C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2.1</w:t>
            </w:r>
          </w:p>
        </w:tc>
        <w:tc>
          <w:tcPr>
            <w:tcW w:w="1127" w:type="dxa"/>
            <w:vAlign w:val="center"/>
          </w:tcPr>
          <w:p w:rsidR="008067C8" w:rsidRPr="002E7A06" w:rsidRDefault="008067C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А00-А09</w:t>
            </w:r>
          </w:p>
        </w:tc>
        <w:tc>
          <w:tcPr>
            <w:tcW w:w="1855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96" w:name="z2150_021_04"/>
            <w:bookmarkEnd w:id="96"/>
          </w:p>
        </w:tc>
        <w:tc>
          <w:tcPr>
            <w:tcW w:w="2410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97" w:name="z2150_021_05"/>
            <w:bookmarkEnd w:id="97"/>
          </w:p>
        </w:tc>
      </w:tr>
      <w:tr w:rsidR="00647228" w:rsidRPr="002E7A06" w:rsidTr="006144B5">
        <w:trPr>
          <w:trHeight w:val="210"/>
        </w:trPr>
        <w:tc>
          <w:tcPr>
            <w:tcW w:w="5778" w:type="dxa"/>
            <w:vAlign w:val="center"/>
          </w:tcPr>
          <w:p w:rsidR="00647228" w:rsidRPr="002E7A06" w:rsidRDefault="00647228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менингококковая инфекция</w:t>
            </w:r>
          </w:p>
        </w:tc>
        <w:tc>
          <w:tcPr>
            <w:tcW w:w="704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2.2</w:t>
            </w:r>
          </w:p>
        </w:tc>
        <w:tc>
          <w:tcPr>
            <w:tcW w:w="1127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А 39</w:t>
            </w:r>
          </w:p>
        </w:tc>
        <w:tc>
          <w:tcPr>
            <w:tcW w:w="1855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7228" w:rsidRPr="002E7A06" w:rsidTr="006144B5">
        <w:trPr>
          <w:trHeight w:val="210"/>
        </w:trPr>
        <w:tc>
          <w:tcPr>
            <w:tcW w:w="5778" w:type="dxa"/>
            <w:vAlign w:val="center"/>
          </w:tcPr>
          <w:p w:rsidR="00647228" w:rsidRPr="002E7A06" w:rsidRDefault="00E80527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н</w:t>
            </w:r>
            <w:r w:rsidR="00647228" w:rsidRPr="002E7A06">
              <w:rPr>
                <w:sz w:val="18"/>
                <w:szCs w:val="18"/>
              </w:rPr>
              <w:t>овообразования</w:t>
            </w:r>
          </w:p>
        </w:tc>
        <w:tc>
          <w:tcPr>
            <w:tcW w:w="704" w:type="dxa"/>
            <w:vAlign w:val="center"/>
          </w:tcPr>
          <w:p w:rsidR="00647228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27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С00-</w:t>
            </w:r>
            <w:r w:rsidRPr="002E7A06">
              <w:rPr>
                <w:sz w:val="18"/>
                <w:szCs w:val="18"/>
                <w:lang w:val="en-US"/>
              </w:rPr>
              <w:t>D48</w:t>
            </w:r>
          </w:p>
        </w:tc>
        <w:tc>
          <w:tcPr>
            <w:tcW w:w="1855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7228" w:rsidRPr="002E7A06" w:rsidTr="006144B5">
        <w:trPr>
          <w:trHeight w:val="210"/>
        </w:trPr>
        <w:tc>
          <w:tcPr>
            <w:tcW w:w="5778" w:type="dxa"/>
            <w:vAlign w:val="center"/>
          </w:tcPr>
          <w:p w:rsidR="00647228" w:rsidRPr="002E7A06" w:rsidRDefault="00647228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злокачественные новообразования</w:t>
            </w:r>
          </w:p>
        </w:tc>
        <w:tc>
          <w:tcPr>
            <w:tcW w:w="704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3.1</w:t>
            </w:r>
          </w:p>
        </w:tc>
        <w:tc>
          <w:tcPr>
            <w:tcW w:w="1127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С00-С96</w:t>
            </w:r>
          </w:p>
        </w:tc>
        <w:tc>
          <w:tcPr>
            <w:tcW w:w="1855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7228" w:rsidRPr="002E7A06" w:rsidTr="006144B5">
        <w:trPr>
          <w:trHeight w:val="631"/>
        </w:trPr>
        <w:tc>
          <w:tcPr>
            <w:tcW w:w="5778" w:type="dxa"/>
            <w:vAlign w:val="center"/>
          </w:tcPr>
          <w:p w:rsidR="00647228" w:rsidRPr="002E7A06" w:rsidRDefault="00647228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злокачественные новообразования лимфоидной, кроветворной и родственных</w:t>
            </w:r>
            <w:r w:rsidR="00AB3851">
              <w:rPr>
                <w:sz w:val="18"/>
                <w:szCs w:val="18"/>
              </w:rPr>
              <w:t xml:space="preserve"> </w:t>
            </w:r>
            <w:r w:rsidRPr="002E7A06">
              <w:rPr>
                <w:sz w:val="18"/>
                <w:szCs w:val="18"/>
              </w:rPr>
              <w:t xml:space="preserve"> им тканей</w:t>
            </w:r>
          </w:p>
        </w:tc>
        <w:tc>
          <w:tcPr>
            <w:tcW w:w="704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3.1.1</w:t>
            </w:r>
          </w:p>
        </w:tc>
        <w:tc>
          <w:tcPr>
            <w:tcW w:w="1127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С 81 – С96</w:t>
            </w:r>
          </w:p>
        </w:tc>
        <w:tc>
          <w:tcPr>
            <w:tcW w:w="1855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067C8" w:rsidRPr="002E7A06" w:rsidTr="006144B5">
        <w:trPr>
          <w:trHeight w:val="631"/>
        </w:trPr>
        <w:tc>
          <w:tcPr>
            <w:tcW w:w="5778" w:type="dxa"/>
            <w:vAlign w:val="center"/>
          </w:tcPr>
          <w:p w:rsidR="008067C8" w:rsidRPr="002E7A06" w:rsidRDefault="008067C8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 xml:space="preserve">болезни крови, кроветворных органов </w:t>
            </w:r>
          </w:p>
          <w:p w:rsidR="008067C8" w:rsidRPr="002E7A06" w:rsidRDefault="008067C8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 отдельные нарушения, вовлекающие иммунный механизм</w:t>
            </w:r>
          </w:p>
        </w:tc>
        <w:tc>
          <w:tcPr>
            <w:tcW w:w="704" w:type="dxa"/>
            <w:vAlign w:val="center"/>
          </w:tcPr>
          <w:p w:rsidR="008067C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4</w:t>
            </w:r>
          </w:p>
        </w:tc>
        <w:tc>
          <w:tcPr>
            <w:tcW w:w="1127" w:type="dxa"/>
            <w:vAlign w:val="center"/>
          </w:tcPr>
          <w:p w:rsidR="008067C8" w:rsidRPr="002E7A06" w:rsidRDefault="008067C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D</w:t>
            </w:r>
            <w:r w:rsidRPr="002E7A06">
              <w:rPr>
                <w:sz w:val="18"/>
                <w:szCs w:val="18"/>
              </w:rPr>
              <w:t>50-</w:t>
            </w:r>
            <w:r w:rsidRPr="002E7A06">
              <w:rPr>
                <w:sz w:val="18"/>
                <w:szCs w:val="18"/>
                <w:lang w:val="en-US"/>
              </w:rPr>
              <w:t>D</w:t>
            </w:r>
            <w:r w:rsidRPr="002E7A06">
              <w:rPr>
                <w:sz w:val="18"/>
                <w:szCs w:val="18"/>
              </w:rPr>
              <w:t>89</w:t>
            </w:r>
          </w:p>
        </w:tc>
        <w:tc>
          <w:tcPr>
            <w:tcW w:w="1855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98" w:name="z2150_030_04"/>
            <w:bookmarkEnd w:id="98"/>
          </w:p>
        </w:tc>
        <w:tc>
          <w:tcPr>
            <w:tcW w:w="2410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067C8" w:rsidRPr="002E7A06" w:rsidRDefault="008067C8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99" w:name="z2150_030_05"/>
            <w:bookmarkEnd w:id="99"/>
          </w:p>
        </w:tc>
      </w:tr>
      <w:tr w:rsidR="00647228" w:rsidRPr="002E7A06" w:rsidTr="006144B5">
        <w:trPr>
          <w:trHeight w:val="210"/>
        </w:trPr>
        <w:tc>
          <w:tcPr>
            <w:tcW w:w="5778" w:type="dxa"/>
            <w:vAlign w:val="center"/>
          </w:tcPr>
          <w:p w:rsidR="00647228" w:rsidRPr="002E7A06" w:rsidRDefault="00647228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анемии</w:t>
            </w:r>
          </w:p>
        </w:tc>
        <w:tc>
          <w:tcPr>
            <w:tcW w:w="704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4.1</w:t>
            </w:r>
          </w:p>
        </w:tc>
        <w:tc>
          <w:tcPr>
            <w:tcW w:w="1127" w:type="dxa"/>
            <w:vAlign w:val="center"/>
          </w:tcPr>
          <w:p w:rsidR="00647228" w:rsidRPr="002E7A06" w:rsidRDefault="00647228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D50-D64</w:t>
            </w:r>
          </w:p>
        </w:tc>
        <w:tc>
          <w:tcPr>
            <w:tcW w:w="1855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47228" w:rsidRPr="002E7A06" w:rsidRDefault="00647228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 xml:space="preserve">болезни эндокринной системы, расстройства питания </w:t>
            </w:r>
          </w:p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 нарушения обмена веществ</w:t>
            </w:r>
          </w:p>
        </w:tc>
        <w:tc>
          <w:tcPr>
            <w:tcW w:w="704" w:type="dxa"/>
            <w:vAlign w:val="center"/>
          </w:tcPr>
          <w:p w:rsidR="00BC0C8C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E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E</w:t>
            </w:r>
            <w:r w:rsidRPr="002E7A06">
              <w:rPr>
                <w:sz w:val="18"/>
                <w:szCs w:val="18"/>
              </w:rPr>
              <w:t>89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болезни щитовидной железы</w:t>
            </w:r>
          </w:p>
        </w:tc>
        <w:tc>
          <w:tcPr>
            <w:tcW w:w="704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5.1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Е00-Е07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сахарный диабет</w:t>
            </w:r>
          </w:p>
        </w:tc>
        <w:tc>
          <w:tcPr>
            <w:tcW w:w="704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5.2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Е10-Е14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рахит</w:t>
            </w:r>
          </w:p>
        </w:tc>
        <w:tc>
          <w:tcPr>
            <w:tcW w:w="704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5.3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Е55.0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9922B2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фенилкетонурия</w:t>
            </w:r>
          </w:p>
        </w:tc>
        <w:tc>
          <w:tcPr>
            <w:tcW w:w="704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5.4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Е70.0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5F73B4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нарушения обмена галактозы (галактоземия)</w:t>
            </w:r>
          </w:p>
        </w:tc>
        <w:tc>
          <w:tcPr>
            <w:tcW w:w="704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5</w:t>
            </w:r>
            <w:r w:rsidRPr="002E7A06">
              <w:rPr>
                <w:sz w:val="18"/>
                <w:szCs w:val="18"/>
              </w:rPr>
              <w:t>.5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Е7</w:t>
            </w:r>
            <w:r w:rsidR="005F73B4" w:rsidRPr="002E7A06">
              <w:rPr>
                <w:sz w:val="18"/>
                <w:szCs w:val="18"/>
              </w:rPr>
              <w:t>4</w:t>
            </w:r>
            <w:r w:rsidRPr="002E7A06">
              <w:rPr>
                <w:sz w:val="18"/>
                <w:szCs w:val="18"/>
              </w:rPr>
              <w:t>.2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0" w:name="z2150_040_04"/>
            <w:bookmarkEnd w:id="100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1" w:name="z2150_040_05"/>
            <w:bookmarkEnd w:id="101"/>
          </w:p>
        </w:tc>
      </w:tr>
      <w:tr w:rsidR="00BC0C8C" w:rsidRPr="002E7A06" w:rsidTr="006144B5">
        <w:trPr>
          <w:trHeight w:val="225"/>
        </w:trPr>
        <w:tc>
          <w:tcPr>
            <w:tcW w:w="5778" w:type="dxa"/>
            <w:vAlign w:val="center"/>
          </w:tcPr>
          <w:p w:rsidR="00BC0C8C" w:rsidRPr="002E7A06" w:rsidRDefault="005F73B4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муковисцидоз</w:t>
            </w:r>
          </w:p>
        </w:tc>
        <w:tc>
          <w:tcPr>
            <w:tcW w:w="704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5.6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Е84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F73B4" w:rsidRPr="002E7A06" w:rsidTr="006144B5">
        <w:trPr>
          <w:trHeight w:val="210"/>
        </w:trPr>
        <w:tc>
          <w:tcPr>
            <w:tcW w:w="5778" w:type="dxa"/>
            <w:vAlign w:val="center"/>
          </w:tcPr>
          <w:p w:rsidR="005F73B4" w:rsidRPr="002E7A06" w:rsidRDefault="000715C1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п</w:t>
            </w:r>
            <w:r w:rsidR="005F73B4" w:rsidRPr="002E7A06">
              <w:rPr>
                <w:sz w:val="18"/>
                <w:szCs w:val="18"/>
              </w:rPr>
              <w:t>сихические расстройства и расстройства поведения</w:t>
            </w:r>
          </w:p>
        </w:tc>
        <w:tc>
          <w:tcPr>
            <w:tcW w:w="704" w:type="dxa"/>
            <w:vAlign w:val="center"/>
          </w:tcPr>
          <w:p w:rsidR="005F73B4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27" w:type="dxa"/>
            <w:vAlign w:val="center"/>
          </w:tcPr>
          <w:p w:rsidR="005F73B4" w:rsidRPr="002E7A06" w:rsidRDefault="005F73B4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F01</w:t>
            </w:r>
            <w:r w:rsidRPr="002E7A06">
              <w:rPr>
                <w:sz w:val="18"/>
                <w:szCs w:val="18"/>
              </w:rPr>
              <w:t>,</w:t>
            </w:r>
            <w:r w:rsidRPr="002E7A06">
              <w:rPr>
                <w:sz w:val="18"/>
                <w:szCs w:val="18"/>
                <w:lang w:val="en-US"/>
              </w:rPr>
              <w:t xml:space="preserve"> F03-99</w:t>
            </w:r>
          </w:p>
        </w:tc>
        <w:tc>
          <w:tcPr>
            <w:tcW w:w="1855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F73B4" w:rsidRPr="002E7A06" w:rsidTr="006144B5">
        <w:trPr>
          <w:trHeight w:val="210"/>
        </w:trPr>
        <w:tc>
          <w:tcPr>
            <w:tcW w:w="5778" w:type="dxa"/>
            <w:vAlign w:val="center"/>
          </w:tcPr>
          <w:p w:rsidR="005F73B4" w:rsidRPr="002E7A06" w:rsidRDefault="000715C1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умственная отсталость</w:t>
            </w:r>
          </w:p>
        </w:tc>
        <w:tc>
          <w:tcPr>
            <w:tcW w:w="704" w:type="dxa"/>
            <w:vAlign w:val="center"/>
          </w:tcPr>
          <w:p w:rsidR="005F73B4" w:rsidRPr="002E7A06" w:rsidRDefault="005F73B4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6.1</w:t>
            </w:r>
          </w:p>
        </w:tc>
        <w:tc>
          <w:tcPr>
            <w:tcW w:w="1127" w:type="dxa"/>
            <w:vAlign w:val="center"/>
          </w:tcPr>
          <w:p w:rsidR="005F73B4" w:rsidRPr="002E7A06" w:rsidRDefault="005F73B4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F70-F79</w:t>
            </w:r>
          </w:p>
        </w:tc>
        <w:tc>
          <w:tcPr>
            <w:tcW w:w="1855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F73B4" w:rsidRPr="002E7A06" w:rsidTr="006144B5">
        <w:trPr>
          <w:trHeight w:val="210"/>
        </w:trPr>
        <w:tc>
          <w:tcPr>
            <w:tcW w:w="5778" w:type="dxa"/>
            <w:vAlign w:val="center"/>
          </w:tcPr>
          <w:p w:rsidR="005F73B4" w:rsidRPr="002E7A06" w:rsidRDefault="000715C1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общие расстройства психологического развития</w:t>
            </w:r>
          </w:p>
        </w:tc>
        <w:tc>
          <w:tcPr>
            <w:tcW w:w="704" w:type="dxa"/>
            <w:vAlign w:val="center"/>
          </w:tcPr>
          <w:p w:rsidR="005F73B4" w:rsidRPr="002E7A06" w:rsidRDefault="005F73B4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6.2</w:t>
            </w:r>
          </w:p>
        </w:tc>
        <w:tc>
          <w:tcPr>
            <w:tcW w:w="1127" w:type="dxa"/>
            <w:vAlign w:val="center"/>
          </w:tcPr>
          <w:p w:rsidR="005F73B4" w:rsidRPr="002E7A06" w:rsidRDefault="005F73B4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F84</w:t>
            </w:r>
          </w:p>
        </w:tc>
        <w:tc>
          <w:tcPr>
            <w:tcW w:w="1855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F73B4" w:rsidRPr="002E7A06" w:rsidTr="006144B5">
        <w:trPr>
          <w:trHeight w:val="210"/>
        </w:trPr>
        <w:tc>
          <w:tcPr>
            <w:tcW w:w="5778" w:type="dxa"/>
            <w:vAlign w:val="center"/>
          </w:tcPr>
          <w:p w:rsidR="005F73B4" w:rsidRPr="002E7A06" w:rsidRDefault="000715C1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детский аутизм</w:t>
            </w:r>
          </w:p>
        </w:tc>
        <w:tc>
          <w:tcPr>
            <w:tcW w:w="704" w:type="dxa"/>
            <w:vAlign w:val="center"/>
          </w:tcPr>
          <w:p w:rsidR="005F73B4" w:rsidRPr="002E7A06" w:rsidRDefault="005F73B4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6.2.1</w:t>
            </w:r>
          </w:p>
        </w:tc>
        <w:tc>
          <w:tcPr>
            <w:tcW w:w="1127" w:type="dxa"/>
            <w:vAlign w:val="center"/>
          </w:tcPr>
          <w:p w:rsidR="005F73B4" w:rsidRPr="002E7A06" w:rsidRDefault="005F73B4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F84.0</w:t>
            </w:r>
          </w:p>
        </w:tc>
        <w:tc>
          <w:tcPr>
            <w:tcW w:w="1855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5F73B4" w:rsidRPr="002E7A06" w:rsidRDefault="005F73B4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B44FB" w:rsidRPr="002E7A06" w:rsidTr="00B62413">
        <w:trPr>
          <w:trHeight w:val="210"/>
        </w:trPr>
        <w:tc>
          <w:tcPr>
            <w:tcW w:w="5778" w:type="dxa"/>
          </w:tcPr>
          <w:p w:rsidR="00CB44FB" w:rsidRPr="002E7A06" w:rsidRDefault="00CB44FB" w:rsidP="00B62413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704" w:type="dxa"/>
          </w:tcPr>
          <w:p w:rsidR="00CB44FB" w:rsidRPr="002E7A06" w:rsidRDefault="00CB44FB" w:rsidP="00B62413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2</w:t>
            </w:r>
          </w:p>
        </w:tc>
        <w:tc>
          <w:tcPr>
            <w:tcW w:w="1127" w:type="dxa"/>
          </w:tcPr>
          <w:p w:rsidR="00CB44FB" w:rsidRPr="002E7A06" w:rsidRDefault="00CB44FB" w:rsidP="00B62413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3</w:t>
            </w:r>
          </w:p>
        </w:tc>
        <w:tc>
          <w:tcPr>
            <w:tcW w:w="1855" w:type="dxa"/>
          </w:tcPr>
          <w:p w:rsidR="00CB44FB" w:rsidRPr="002E7A06" w:rsidRDefault="00CB44FB" w:rsidP="00B62413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CB44FB" w:rsidRPr="002E7A06" w:rsidRDefault="00CB44FB" w:rsidP="00B62413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5</w:t>
            </w:r>
          </w:p>
        </w:tc>
        <w:tc>
          <w:tcPr>
            <w:tcW w:w="3261" w:type="dxa"/>
          </w:tcPr>
          <w:p w:rsidR="00CB44FB" w:rsidRPr="002E7A06" w:rsidRDefault="00CB44FB" w:rsidP="00B62413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6</w:t>
            </w:r>
          </w:p>
        </w:tc>
      </w:tr>
      <w:tr w:rsidR="000715C1" w:rsidRPr="002E7A06" w:rsidTr="006144B5">
        <w:trPr>
          <w:trHeight w:val="210"/>
        </w:trPr>
        <w:tc>
          <w:tcPr>
            <w:tcW w:w="5778" w:type="dxa"/>
            <w:vAlign w:val="center"/>
          </w:tcPr>
          <w:p w:rsidR="000715C1" w:rsidRPr="002E7A06" w:rsidRDefault="000715C1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атипичный аутизм</w:t>
            </w:r>
          </w:p>
        </w:tc>
        <w:tc>
          <w:tcPr>
            <w:tcW w:w="704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6.2.2</w:t>
            </w:r>
          </w:p>
        </w:tc>
        <w:tc>
          <w:tcPr>
            <w:tcW w:w="1127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F84.1</w:t>
            </w:r>
          </w:p>
        </w:tc>
        <w:tc>
          <w:tcPr>
            <w:tcW w:w="1855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715C1" w:rsidRPr="002E7A06" w:rsidTr="006144B5">
        <w:trPr>
          <w:trHeight w:val="210"/>
        </w:trPr>
        <w:tc>
          <w:tcPr>
            <w:tcW w:w="5778" w:type="dxa"/>
            <w:vAlign w:val="center"/>
          </w:tcPr>
          <w:p w:rsidR="000715C1" w:rsidRPr="002E7A06" w:rsidRDefault="000715C1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синдром Ретта</w:t>
            </w:r>
          </w:p>
        </w:tc>
        <w:tc>
          <w:tcPr>
            <w:tcW w:w="704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6.2.3</w:t>
            </w:r>
          </w:p>
        </w:tc>
        <w:tc>
          <w:tcPr>
            <w:tcW w:w="1127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F84.2</w:t>
            </w:r>
          </w:p>
        </w:tc>
        <w:tc>
          <w:tcPr>
            <w:tcW w:w="1855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715C1" w:rsidRPr="002E7A06" w:rsidTr="006144B5">
        <w:trPr>
          <w:trHeight w:val="420"/>
        </w:trPr>
        <w:tc>
          <w:tcPr>
            <w:tcW w:w="5778" w:type="dxa"/>
            <w:vAlign w:val="center"/>
          </w:tcPr>
          <w:p w:rsidR="000715C1" w:rsidRPr="002E7A06" w:rsidRDefault="000715C1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другое дезинтегративное расстройство детского возраста</w:t>
            </w:r>
          </w:p>
        </w:tc>
        <w:tc>
          <w:tcPr>
            <w:tcW w:w="704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6.2.4</w:t>
            </w:r>
          </w:p>
        </w:tc>
        <w:tc>
          <w:tcPr>
            <w:tcW w:w="1127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F84.3</w:t>
            </w:r>
          </w:p>
        </w:tc>
        <w:tc>
          <w:tcPr>
            <w:tcW w:w="1855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болезни нервной системы</w:t>
            </w:r>
          </w:p>
        </w:tc>
        <w:tc>
          <w:tcPr>
            <w:tcW w:w="704" w:type="dxa"/>
            <w:vAlign w:val="center"/>
          </w:tcPr>
          <w:p w:rsidR="00BC0C8C" w:rsidRPr="002E7A06" w:rsidRDefault="000715C1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7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G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G</w:t>
            </w:r>
            <w:r w:rsidRPr="002E7A06">
              <w:rPr>
                <w:sz w:val="18"/>
                <w:szCs w:val="18"/>
              </w:rPr>
              <w:t>99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2" w:name="z2150_050_04"/>
            <w:bookmarkEnd w:id="102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3" w:name="z2150_050_05"/>
            <w:bookmarkEnd w:id="103"/>
          </w:p>
        </w:tc>
      </w:tr>
      <w:tr w:rsidR="000715C1" w:rsidRPr="002E7A06" w:rsidTr="006144B5">
        <w:trPr>
          <w:trHeight w:val="210"/>
        </w:trPr>
        <w:tc>
          <w:tcPr>
            <w:tcW w:w="5778" w:type="dxa"/>
            <w:vAlign w:val="center"/>
          </w:tcPr>
          <w:p w:rsidR="000715C1" w:rsidRPr="002E7A06" w:rsidRDefault="000715C1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церебральный паралич</w:t>
            </w:r>
          </w:p>
        </w:tc>
        <w:tc>
          <w:tcPr>
            <w:tcW w:w="704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7.1</w:t>
            </w:r>
          </w:p>
        </w:tc>
        <w:tc>
          <w:tcPr>
            <w:tcW w:w="1127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G</w:t>
            </w:r>
            <w:r w:rsidRPr="002E7A06">
              <w:rPr>
                <w:sz w:val="18"/>
                <w:szCs w:val="18"/>
              </w:rPr>
              <w:t>80</w:t>
            </w:r>
          </w:p>
        </w:tc>
        <w:tc>
          <w:tcPr>
            <w:tcW w:w="1855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болезни глаза и его придаточного аппарата</w:t>
            </w:r>
          </w:p>
        </w:tc>
        <w:tc>
          <w:tcPr>
            <w:tcW w:w="704" w:type="dxa"/>
            <w:vAlign w:val="center"/>
          </w:tcPr>
          <w:p w:rsidR="00BC0C8C" w:rsidRPr="002E7A06" w:rsidRDefault="000715C1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8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H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H</w:t>
            </w:r>
            <w:r w:rsidRPr="002E7A06">
              <w:rPr>
                <w:sz w:val="18"/>
                <w:szCs w:val="18"/>
              </w:rPr>
              <w:t>59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4" w:name="z2150_060_04"/>
            <w:bookmarkEnd w:id="104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5" w:name="z2150_060_05"/>
            <w:bookmarkEnd w:id="105"/>
          </w:p>
        </w:tc>
      </w:tr>
      <w:tr w:rsidR="000715C1" w:rsidRPr="002E7A06" w:rsidTr="006144B5">
        <w:trPr>
          <w:trHeight w:val="210"/>
        </w:trPr>
        <w:tc>
          <w:tcPr>
            <w:tcW w:w="5778" w:type="dxa"/>
            <w:vAlign w:val="center"/>
          </w:tcPr>
          <w:p w:rsidR="000715C1" w:rsidRPr="002E7A06" w:rsidRDefault="000715C1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bCs/>
                <w:sz w:val="18"/>
                <w:szCs w:val="18"/>
              </w:rPr>
              <w:t>из них: преретинопатия</w:t>
            </w:r>
          </w:p>
        </w:tc>
        <w:tc>
          <w:tcPr>
            <w:tcW w:w="704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8.1</w:t>
            </w:r>
          </w:p>
        </w:tc>
        <w:tc>
          <w:tcPr>
            <w:tcW w:w="1127" w:type="dxa"/>
            <w:vAlign w:val="center"/>
          </w:tcPr>
          <w:p w:rsidR="000715C1" w:rsidRPr="002E7A06" w:rsidRDefault="000715C1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Н35.1</w:t>
            </w:r>
          </w:p>
        </w:tc>
        <w:tc>
          <w:tcPr>
            <w:tcW w:w="1855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0715C1" w:rsidRPr="002E7A06" w:rsidRDefault="000715C1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56C" w:rsidRPr="002E7A06" w:rsidTr="006144B5">
        <w:trPr>
          <w:trHeight w:val="65"/>
        </w:trPr>
        <w:tc>
          <w:tcPr>
            <w:tcW w:w="5778" w:type="dxa"/>
            <w:vAlign w:val="center"/>
          </w:tcPr>
          <w:p w:rsidR="00A9256C" w:rsidRPr="006A4910" w:rsidRDefault="00CF24AB" w:rsidP="00AB3851">
            <w:pPr>
              <w:pStyle w:val="1"/>
              <w:spacing w:before="0" w:after="0"/>
              <w:ind w:left="567"/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нарушение зрения, включая слепоту (бинокулярную или монокулярную)</w:t>
            </w:r>
          </w:p>
        </w:tc>
        <w:tc>
          <w:tcPr>
            <w:tcW w:w="704" w:type="dxa"/>
            <w:vAlign w:val="center"/>
          </w:tcPr>
          <w:p w:rsidR="00A9256C" w:rsidRPr="002E7A06" w:rsidRDefault="00A9256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8.2</w:t>
            </w:r>
          </w:p>
        </w:tc>
        <w:tc>
          <w:tcPr>
            <w:tcW w:w="1127" w:type="dxa"/>
            <w:vAlign w:val="center"/>
          </w:tcPr>
          <w:p w:rsidR="00A9256C" w:rsidRPr="002E7A06" w:rsidRDefault="00B10884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Н5</w:t>
            </w:r>
            <w:r w:rsidR="00CF24AB" w:rsidRPr="002E7A06">
              <w:rPr>
                <w:sz w:val="18"/>
                <w:szCs w:val="18"/>
              </w:rPr>
              <w:t>4</w:t>
            </w:r>
          </w:p>
        </w:tc>
        <w:tc>
          <w:tcPr>
            <w:tcW w:w="1855" w:type="dxa"/>
            <w:vAlign w:val="center"/>
          </w:tcPr>
          <w:p w:rsidR="00A9256C" w:rsidRPr="002E7A06" w:rsidRDefault="00A9256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9256C" w:rsidRPr="002E7A06" w:rsidRDefault="00A9256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A9256C" w:rsidRPr="002E7A06" w:rsidRDefault="00A9256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256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A9256C" w:rsidRPr="002E7A06" w:rsidRDefault="00CF24AB" w:rsidP="00AB3851">
            <w:pPr>
              <w:ind w:left="567"/>
              <w:rPr>
                <w:bCs/>
                <w:sz w:val="18"/>
                <w:szCs w:val="18"/>
              </w:rPr>
            </w:pPr>
            <w:r w:rsidRPr="002E7A06">
              <w:rPr>
                <w:bCs/>
                <w:sz w:val="18"/>
                <w:szCs w:val="18"/>
              </w:rPr>
              <w:t>из них: слепота бинокулярная</w:t>
            </w:r>
          </w:p>
        </w:tc>
        <w:tc>
          <w:tcPr>
            <w:tcW w:w="704" w:type="dxa"/>
            <w:vAlign w:val="center"/>
          </w:tcPr>
          <w:p w:rsidR="00A9256C" w:rsidRPr="002E7A06" w:rsidRDefault="00A9256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8.2.1</w:t>
            </w:r>
          </w:p>
        </w:tc>
        <w:tc>
          <w:tcPr>
            <w:tcW w:w="1127" w:type="dxa"/>
            <w:vAlign w:val="center"/>
          </w:tcPr>
          <w:p w:rsidR="00A9256C" w:rsidRPr="002E7A06" w:rsidRDefault="00B10884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Н5</w:t>
            </w:r>
            <w:r w:rsidR="00CF24AB" w:rsidRPr="002E7A06">
              <w:rPr>
                <w:sz w:val="18"/>
                <w:szCs w:val="18"/>
              </w:rPr>
              <w:t>4</w:t>
            </w:r>
            <w:r w:rsidRPr="002E7A06">
              <w:rPr>
                <w:sz w:val="18"/>
                <w:szCs w:val="18"/>
              </w:rPr>
              <w:t>.0</w:t>
            </w:r>
          </w:p>
        </w:tc>
        <w:tc>
          <w:tcPr>
            <w:tcW w:w="1855" w:type="dxa"/>
            <w:vAlign w:val="center"/>
          </w:tcPr>
          <w:p w:rsidR="00A9256C" w:rsidRPr="002E7A06" w:rsidRDefault="00A9256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9256C" w:rsidRPr="002E7A06" w:rsidRDefault="00A9256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A9256C" w:rsidRPr="002E7A06" w:rsidRDefault="00A9256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болезни уха и сосцевидного отростка</w:t>
            </w:r>
          </w:p>
        </w:tc>
        <w:tc>
          <w:tcPr>
            <w:tcW w:w="704" w:type="dxa"/>
            <w:vAlign w:val="center"/>
          </w:tcPr>
          <w:p w:rsidR="00BC0C8C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9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H</w:t>
            </w:r>
            <w:r w:rsidRPr="002E7A06">
              <w:rPr>
                <w:sz w:val="18"/>
                <w:szCs w:val="18"/>
              </w:rPr>
              <w:t>60-</w:t>
            </w:r>
            <w:r w:rsidRPr="002E7A06">
              <w:rPr>
                <w:sz w:val="18"/>
                <w:szCs w:val="18"/>
                <w:lang w:val="en-US"/>
              </w:rPr>
              <w:t>H</w:t>
            </w:r>
            <w:r w:rsidRPr="002E7A06">
              <w:rPr>
                <w:sz w:val="18"/>
                <w:szCs w:val="18"/>
              </w:rPr>
              <w:t>95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6" w:name="z2150_070_04"/>
            <w:bookmarkEnd w:id="106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7" w:name="z2150_070_05"/>
            <w:bookmarkEnd w:id="107"/>
          </w:p>
        </w:tc>
      </w:tr>
      <w:tr w:rsidR="00CF24AB" w:rsidRPr="002E7A06" w:rsidTr="006144B5">
        <w:trPr>
          <w:trHeight w:val="420"/>
        </w:trPr>
        <w:tc>
          <w:tcPr>
            <w:tcW w:w="5778" w:type="dxa"/>
            <w:vAlign w:val="center"/>
          </w:tcPr>
          <w:p w:rsidR="00CF24AB" w:rsidRPr="002E7A06" w:rsidRDefault="00CF24AB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bCs/>
                <w:sz w:val="18"/>
                <w:szCs w:val="18"/>
              </w:rPr>
              <w:t>из них: кондуктивная и нейросенсорная потеря слуха</w:t>
            </w:r>
          </w:p>
        </w:tc>
        <w:tc>
          <w:tcPr>
            <w:tcW w:w="704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9.1</w:t>
            </w:r>
          </w:p>
        </w:tc>
        <w:tc>
          <w:tcPr>
            <w:tcW w:w="1127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Н90</w:t>
            </w:r>
          </w:p>
        </w:tc>
        <w:tc>
          <w:tcPr>
            <w:tcW w:w="1855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F24AB" w:rsidRPr="002E7A06" w:rsidTr="006144B5">
        <w:trPr>
          <w:trHeight w:val="210"/>
        </w:trPr>
        <w:tc>
          <w:tcPr>
            <w:tcW w:w="5778" w:type="dxa"/>
            <w:vAlign w:val="center"/>
          </w:tcPr>
          <w:p w:rsidR="00CF24AB" w:rsidRPr="006A4910" w:rsidRDefault="00E80527" w:rsidP="00AB3851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б</w:t>
            </w:r>
            <w:r w:rsidR="00CF24AB"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олезни системы кровообращения</w:t>
            </w:r>
          </w:p>
        </w:tc>
        <w:tc>
          <w:tcPr>
            <w:tcW w:w="704" w:type="dxa"/>
            <w:vAlign w:val="center"/>
          </w:tcPr>
          <w:p w:rsidR="00CF24AB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27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I00-I99</w:t>
            </w:r>
          </w:p>
        </w:tc>
        <w:tc>
          <w:tcPr>
            <w:tcW w:w="1855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F24AB" w:rsidRPr="002E7A06" w:rsidTr="006144B5">
        <w:trPr>
          <w:trHeight w:val="210"/>
        </w:trPr>
        <w:tc>
          <w:tcPr>
            <w:tcW w:w="5778" w:type="dxa"/>
            <w:vAlign w:val="center"/>
          </w:tcPr>
          <w:p w:rsidR="00CF24AB" w:rsidRPr="006A4910" w:rsidRDefault="00CF24AB" w:rsidP="00AB3851">
            <w:pPr>
              <w:pStyle w:val="1"/>
              <w:spacing w:before="0" w:after="0"/>
              <w:ind w:leftChars="567" w:left="1134"/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bCs w:val="0"/>
                <w:sz w:val="18"/>
                <w:szCs w:val="18"/>
                <w:lang w:val="ru-RU" w:eastAsia="ru-RU"/>
              </w:rPr>
              <w:t>из них: д</w:t>
            </w: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ругие болезни сердца</w:t>
            </w:r>
          </w:p>
        </w:tc>
        <w:tc>
          <w:tcPr>
            <w:tcW w:w="704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10.1</w:t>
            </w:r>
          </w:p>
        </w:tc>
        <w:tc>
          <w:tcPr>
            <w:tcW w:w="1127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I30-I52</w:t>
            </w:r>
          </w:p>
        </w:tc>
        <w:tc>
          <w:tcPr>
            <w:tcW w:w="1855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F24AB" w:rsidRPr="002E7A06" w:rsidTr="006144B5">
        <w:trPr>
          <w:trHeight w:val="210"/>
        </w:trPr>
        <w:tc>
          <w:tcPr>
            <w:tcW w:w="5778" w:type="dxa"/>
            <w:vAlign w:val="center"/>
          </w:tcPr>
          <w:p w:rsidR="00CF24AB" w:rsidRPr="006A4910" w:rsidRDefault="00CF24AB" w:rsidP="00AB3851">
            <w:pPr>
              <w:pStyle w:val="1"/>
              <w:spacing w:before="0" w:after="0"/>
              <w:ind w:leftChars="567" w:left="1134"/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bCs w:val="0"/>
                <w:sz w:val="18"/>
                <w:szCs w:val="18"/>
                <w:lang w:val="ru-RU" w:eastAsia="ru-RU"/>
              </w:rPr>
              <w:t>из них: к</w:t>
            </w: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ардиомиопатия</w:t>
            </w:r>
          </w:p>
        </w:tc>
        <w:tc>
          <w:tcPr>
            <w:tcW w:w="704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10.1.1</w:t>
            </w:r>
          </w:p>
        </w:tc>
        <w:tc>
          <w:tcPr>
            <w:tcW w:w="1127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I42</w:t>
            </w:r>
          </w:p>
        </w:tc>
        <w:tc>
          <w:tcPr>
            <w:tcW w:w="1855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25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болезни органов дыхания</w:t>
            </w:r>
          </w:p>
        </w:tc>
        <w:tc>
          <w:tcPr>
            <w:tcW w:w="704" w:type="dxa"/>
            <w:vAlign w:val="center"/>
          </w:tcPr>
          <w:p w:rsidR="00BC0C8C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11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J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J</w:t>
            </w:r>
            <w:r w:rsidRPr="002E7A06">
              <w:rPr>
                <w:sz w:val="18"/>
                <w:szCs w:val="18"/>
              </w:rPr>
              <w:t>99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8" w:name="z2150_080_04"/>
            <w:bookmarkEnd w:id="108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09" w:name="z2150_080_05"/>
            <w:bookmarkEnd w:id="109"/>
          </w:p>
        </w:tc>
      </w:tr>
      <w:tr w:rsidR="00BC0C8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ind w:left="284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</w:t>
            </w:r>
            <w:r w:rsidR="00CF24AB" w:rsidRPr="002E7A06">
              <w:rPr>
                <w:sz w:val="18"/>
                <w:szCs w:val="18"/>
              </w:rPr>
              <w:t>:</w:t>
            </w:r>
            <w:r w:rsidRPr="002E7A06">
              <w:rPr>
                <w:sz w:val="18"/>
                <w:szCs w:val="18"/>
              </w:rPr>
              <w:t xml:space="preserve"> острые респираторные инфекции </w:t>
            </w:r>
          </w:p>
          <w:p w:rsidR="00BC0C8C" w:rsidRPr="002E7A06" w:rsidRDefault="00BC0C8C" w:rsidP="00AB3851">
            <w:pPr>
              <w:ind w:left="284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верхних дыхательных путей</w:t>
            </w:r>
          </w:p>
        </w:tc>
        <w:tc>
          <w:tcPr>
            <w:tcW w:w="704" w:type="dxa"/>
            <w:vAlign w:val="center"/>
          </w:tcPr>
          <w:p w:rsidR="00BC0C8C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11.1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J00-J06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0" w:name="z2150_081_04"/>
            <w:bookmarkEnd w:id="110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1" w:name="z2150_081_05"/>
            <w:bookmarkEnd w:id="111"/>
          </w:p>
        </w:tc>
      </w:tr>
      <w:tr w:rsidR="00CF24AB" w:rsidRPr="002E7A06" w:rsidTr="006144B5">
        <w:trPr>
          <w:trHeight w:val="65"/>
        </w:trPr>
        <w:tc>
          <w:tcPr>
            <w:tcW w:w="5778" w:type="dxa"/>
            <w:vAlign w:val="center"/>
          </w:tcPr>
          <w:p w:rsidR="00CF24AB" w:rsidRPr="002E7A06" w:rsidRDefault="00D05FE3" w:rsidP="00AB3851">
            <w:pPr>
              <w:ind w:left="284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грипп</w:t>
            </w:r>
          </w:p>
        </w:tc>
        <w:tc>
          <w:tcPr>
            <w:tcW w:w="704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11.2</w:t>
            </w:r>
          </w:p>
        </w:tc>
        <w:tc>
          <w:tcPr>
            <w:tcW w:w="1127" w:type="dxa"/>
            <w:vAlign w:val="center"/>
          </w:tcPr>
          <w:p w:rsidR="00CF24AB" w:rsidRPr="002E7A06" w:rsidRDefault="00D05FE3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J09-J11</w:t>
            </w:r>
          </w:p>
        </w:tc>
        <w:tc>
          <w:tcPr>
            <w:tcW w:w="1855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F24AB" w:rsidRPr="002E7A06" w:rsidTr="006144B5">
        <w:trPr>
          <w:trHeight w:val="420"/>
        </w:trPr>
        <w:tc>
          <w:tcPr>
            <w:tcW w:w="5778" w:type="dxa"/>
            <w:vAlign w:val="center"/>
          </w:tcPr>
          <w:p w:rsidR="00CF24AB" w:rsidRPr="002E7A06" w:rsidRDefault="00D05FE3" w:rsidP="00AB3851">
            <w:pPr>
              <w:ind w:left="284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пневмонии</w:t>
            </w:r>
          </w:p>
        </w:tc>
        <w:tc>
          <w:tcPr>
            <w:tcW w:w="704" w:type="dxa"/>
            <w:vAlign w:val="center"/>
          </w:tcPr>
          <w:p w:rsidR="00CF24AB" w:rsidRPr="002E7A06" w:rsidRDefault="00CF24AB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11.3</w:t>
            </w:r>
          </w:p>
        </w:tc>
        <w:tc>
          <w:tcPr>
            <w:tcW w:w="1127" w:type="dxa"/>
            <w:vAlign w:val="center"/>
          </w:tcPr>
          <w:p w:rsidR="00D05FE3" w:rsidRPr="002E7A06" w:rsidRDefault="00D05FE3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J12-J16,</w:t>
            </w:r>
          </w:p>
          <w:p w:rsidR="00D05FE3" w:rsidRPr="002E7A06" w:rsidRDefault="00D05FE3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J18</w:t>
            </w:r>
          </w:p>
        </w:tc>
        <w:tc>
          <w:tcPr>
            <w:tcW w:w="1855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CF24AB" w:rsidRPr="002E7A06" w:rsidRDefault="00CF24AB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болезни органов пищеварения</w:t>
            </w:r>
          </w:p>
        </w:tc>
        <w:tc>
          <w:tcPr>
            <w:tcW w:w="704" w:type="dxa"/>
            <w:vAlign w:val="center"/>
          </w:tcPr>
          <w:p w:rsidR="00BC0C8C" w:rsidRPr="002E7A06" w:rsidRDefault="00D05FE3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12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K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K</w:t>
            </w:r>
            <w:r w:rsidRPr="002E7A06">
              <w:rPr>
                <w:sz w:val="18"/>
                <w:szCs w:val="18"/>
              </w:rPr>
              <w:t>93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2" w:name="z2150_090_04"/>
            <w:bookmarkEnd w:id="112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3" w:name="z2150_090_05"/>
            <w:bookmarkEnd w:id="113"/>
          </w:p>
        </w:tc>
      </w:tr>
      <w:tr w:rsidR="00D05FE3" w:rsidRPr="002E7A06" w:rsidTr="006144B5">
        <w:trPr>
          <w:trHeight w:val="210"/>
        </w:trPr>
        <w:tc>
          <w:tcPr>
            <w:tcW w:w="5778" w:type="dxa"/>
            <w:vAlign w:val="center"/>
          </w:tcPr>
          <w:p w:rsidR="00D05FE3" w:rsidRPr="002E7A06" w:rsidRDefault="008F574A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</w:t>
            </w:r>
            <w:r w:rsidR="00D05FE3" w:rsidRPr="002E7A06">
              <w:rPr>
                <w:sz w:val="18"/>
                <w:szCs w:val="18"/>
              </w:rPr>
              <w:t xml:space="preserve"> них: грыжи</w:t>
            </w:r>
          </w:p>
        </w:tc>
        <w:tc>
          <w:tcPr>
            <w:tcW w:w="704" w:type="dxa"/>
            <w:vAlign w:val="center"/>
          </w:tcPr>
          <w:p w:rsidR="00D05FE3" w:rsidRPr="002E7A06" w:rsidRDefault="00D05FE3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12.1</w:t>
            </w:r>
          </w:p>
        </w:tc>
        <w:tc>
          <w:tcPr>
            <w:tcW w:w="1127" w:type="dxa"/>
            <w:vAlign w:val="center"/>
          </w:tcPr>
          <w:p w:rsidR="00D05FE3" w:rsidRPr="002E7A06" w:rsidRDefault="00D05FE3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К40-К46</w:t>
            </w:r>
          </w:p>
        </w:tc>
        <w:tc>
          <w:tcPr>
            <w:tcW w:w="1855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05FE3" w:rsidRPr="002E7A06" w:rsidTr="006144B5">
        <w:trPr>
          <w:trHeight w:val="210"/>
        </w:trPr>
        <w:tc>
          <w:tcPr>
            <w:tcW w:w="5778" w:type="dxa"/>
            <w:vAlign w:val="center"/>
          </w:tcPr>
          <w:p w:rsidR="00D05FE3" w:rsidRPr="002E7A06" w:rsidRDefault="00D05FE3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другие болезни кишечника</w:t>
            </w:r>
          </w:p>
        </w:tc>
        <w:tc>
          <w:tcPr>
            <w:tcW w:w="704" w:type="dxa"/>
            <w:vAlign w:val="center"/>
          </w:tcPr>
          <w:p w:rsidR="00D05FE3" w:rsidRPr="002E7A06" w:rsidRDefault="00D05FE3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12.2</w:t>
            </w:r>
          </w:p>
        </w:tc>
        <w:tc>
          <w:tcPr>
            <w:tcW w:w="1127" w:type="dxa"/>
            <w:vAlign w:val="center"/>
          </w:tcPr>
          <w:p w:rsidR="00D05FE3" w:rsidRPr="002E7A06" w:rsidRDefault="00D05FE3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К55-К63</w:t>
            </w:r>
          </w:p>
        </w:tc>
        <w:tc>
          <w:tcPr>
            <w:tcW w:w="1855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05FE3" w:rsidRPr="002E7A06" w:rsidTr="006144B5">
        <w:trPr>
          <w:trHeight w:val="420"/>
        </w:trPr>
        <w:tc>
          <w:tcPr>
            <w:tcW w:w="5778" w:type="dxa"/>
            <w:vAlign w:val="center"/>
          </w:tcPr>
          <w:p w:rsidR="00D05FE3" w:rsidRPr="002E7A06" w:rsidRDefault="00D05FE3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болезни желчного пузыря, желчевыводящих путей </w:t>
            </w:r>
          </w:p>
        </w:tc>
        <w:tc>
          <w:tcPr>
            <w:tcW w:w="704" w:type="dxa"/>
            <w:vAlign w:val="center"/>
          </w:tcPr>
          <w:p w:rsidR="00D05FE3" w:rsidRPr="002E7A06" w:rsidRDefault="00D05FE3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12.3</w:t>
            </w:r>
          </w:p>
        </w:tc>
        <w:tc>
          <w:tcPr>
            <w:tcW w:w="1127" w:type="dxa"/>
            <w:vAlign w:val="center"/>
          </w:tcPr>
          <w:p w:rsidR="00D05FE3" w:rsidRPr="002E7A06" w:rsidRDefault="00D05FE3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К80-К83</w:t>
            </w:r>
          </w:p>
        </w:tc>
        <w:tc>
          <w:tcPr>
            <w:tcW w:w="1855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05FE3" w:rsidRPr="002E7A06" w:rsidTr="006144B5">
        <w:trPr>
          <w:trHeight w:val="210"/>
        </w:trPr>
        <w:tc>
          <w:tcPr>
            <w:tcW w:w="5778" w:type="dxa"/>
            <w:vAlign w:val="center"/>
          </w:tcPr>
          <w:p w:rsidR="00D05FE3" w:rsidRPr="006A4910" w:rsidRDefault="008F574A" w:rsidP="00AB3851">
            <w:pPr>
              <w:pStyle w:val="1"/>
              <w:spacing w:before="0" w:after="0"/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болезни кожи и подкожной клетчатки</w:t>
            </w:r>
          </w:p>
        </w:tc>
        <w:tc>
          <w:tcPr>
            <w:tcW w:w="704" w:type="dxa"/>
            <w:vAlign w:val="center"/>
          </w:tcPr>
          <w:p w:rsidR="00D05FE3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27" w:type="dxa"/>
            <w:vAlign w:val="center"/>
          </w:tcPr>
          <w:p w:rsidR="008F574A" w:rsidRPr="002E7A06" w:rsidRDefault="00D05FE3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L</w:t>
            </w:r>
            <w:r w:rsidR="008F574A" w:rsidRPr="002E7A06">
              <w:rPr>
                <w:sz w:val="18"/>
                <w:szCs w:val="18"/>
                <w:lang w:val="en-US"/>
              </w:rPr>
              <w:t>00-L98</w:t>
            </w:r>
          </w:p>
        </w:tc>
        <w:tc>
          <w:tcPr>
            <w:tcW w:w="1855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D05FE3" w:rsidRPr="002E7A06" w:rsidRDefault="00D05FE3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6A4910" w:rsidRDefault="008F574A" w:rsidP="00AB3851">
            <w:pPr>
              <w:pStyle w:val="1"/>
              <w:spacing w:before="0" w:after="0"/>
              <w:ind w:left="567"/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из них: атопический дерматит</w:t>
            </w:r>
          </w:p>
        </w:tc>
        <w:tc>
          <w:tcPr>
            <w:tcW w:w="704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13.1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L20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6A4910" w:rsidRDefault="008F574A" w:rsidP="00AB3851">
            <w:pPr>
              <w:pStyle w:val="1"/>
              <w:spacing w:before="0" w:after="0"/>
              <w:ind w:left="567"/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контактный дерматит</w:t>
            </w:r>
          </w:p>
        </w:tc>
        <w:tc>
          <w:tcPr>
            <w:tcW w:w="704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13.2.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L23-L25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6A4910" w:rsidRDefault="008F574A" w:rsidP="00AB3851">
            <w:pPr>
              <w:pStyle w:val="1"/>
              <w:spacing w:before="0" w:after="0"/>
              <w:ind w:left="567"/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другие дерматиты</w:t>
            </w:r>
          </w:p>
        </w:tc>
        <w:tc>
          <w:tcPr>
            <w:tcW w:w="704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13.3.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L30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6A4910" w:rsidRDefault="008F574A" w:rsidP="00AB3851">
            <w:pPr>
              <w:pStyle w:val="1"/>
              <w:spacing w:before="0" w:after="0"/>
              <w:ind w:left="567"/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псориаз</w:t>
            </w:r>
          </w:p>
        </w:tc>
        <w:tc>
          <w:tcPr>
            <w:tcW w:w="704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13.4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L40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2E7A06" w:rsidRDefault="008F574A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другие локализованные изменения соединительной ткани</w:t>
            </w:r>
          </w:p>
        </w:tc>
        <w:tc>
          <w:tcPr>
            <w:tcW w:w="704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13.</w:t>
            </w:r>
            <w:r w:rsidR="000212F6" w:rsidRPr="002E7A06">
              <w:rPr>
                <w:sz w:val="18"/>
                <w:szCs w:val="18"/>
              </w:rPr>
              <w:t>5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L94.0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2E7A06" w:rsidRDefault="00E80527" w:rsidP="00AB3851">
            <w:pPr>
              <w:rPr>
                <w:sz w:val="18"/>
                <w:szCs w:val="18"/>
              </w:rPr>
            </w:pPr>
            <w:r w:rsidRPr="002E7A06">
              <w:rPr>
                <w:bCs/>
                <w:sz w:val="18"/>
                <w:szCs w:val="18"/>
              </w:rPr>
              <w:t>б</w:t>
            </w:r>
            <w:r w:rsidR="006E1695" w:rsidRPr="002E7A06">
              <w:rPr>
                <w:bCs/>
                <w:sz w:val="18"/>
                <w:szCs w:val="18"/>
              </w:rPr>
              <w:t>олезни костно-мышечной системы и соединительной ткани</w:t>
            </w:r>
          </w:p>
        </w:tc>
        <w:tc>
          <w:tcPr>
            <w:tcW w:w="704" w:type="dxa"/>
            <w:vAlign w:val="center"/>
          </w:tcPr>
          <w:p w:rsidR="008F574A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М00-М99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2E7A06" w:rsidRDefault="006E1695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артропатии</w:t>
            </w:r>
          </w:p>
        </w:tc>
        <w:tc>
          <w:tcPr>
            <w:tcW w:w="704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14.1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М00-М25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2E7A06" w:rsidRDefault="006E1695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деформирующие дорсопатии</w:t>
            </w:r>
          </w:p>
        </w:tc>
        <w:tc>
          <w:tcPr>
            <w:tcW w:w="704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14.2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М40-М43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F574A" w:rsidRPr="002E7A06" w:rsidTr="006144B5">
        <w:trPr>
          <w:trHeight w:val="65"/>
        </w:trPr>
        <w:tc>
          <w:tcPr>
            <w:tcW w:w="5778" w:type="dxa"/>
            <w:vAlign w:val="center"/>
          </w:tcPr>
          <w:p w:rsidR="008F574A" w:rsidRPr="002E7A06" w:rsidRDefault="006E1695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остеопатии и хондропатии</w:t>
            </w:r>
          </w:p>
        </w:tc>
        <w:tc>
          <w:tcPr>
            <w:tcW w:w="704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14.3</w:t>
            </w:r>
          </w:p>
        </w:tc>
        <w:tc>
          <w:tcPr>
            <w:tcW w:w="1127" w:type="dxa"/>
            <w:vAlign w:val="center"/>
          </w:tcPr>
          <w:p w:rsidR="008F574A" w:rsidRPr="002E7A06" w:rsidRDefault="008F574A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М80-М94</w:t>
            </w:r>
          </w:p>
        </w:tc>
        <w:tc>
          <w:tcPr>
            <w:tcW w:w="1855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8F574A" w:rsidRPr="002E7A06" w:rsidRDefault="008F574A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болезни мочеполовой системы</w:t>
            </w:r>
          </w:p>
        </w:tc>
        <w:tc>
          <w:tcPr>
            <w:tcW w:w="704" w:type="dxa"/>
            <w:vAlign w:val="center"/>
          </w:tcPr>
          <w:p w:rsidR="00BC0C8C" w:rsidRPr="002E7A06" w:rsidRDefault="006E1695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15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N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N</w:t>
            </w:r>
            <w:r w:rsidRPr="002E7A06">
              <w:rPr>
                <w:sz w:val="18"/>
                <w:szCs w:val="18"/>
              </w:rPr>
              <w:t>99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4" w:name="z2150_100_04"/>
            <w:bookmarkEnd w:id="114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5" w:name="z2150_100_05"/>
            <w:bookmarkEnd w:id="115"/>
          </w:p>
        </w:tc>
      </w:tr>
      <w:tr w:rsidR="006E1695" w:rsidRPr="002E7A06" w:rsidTr="006144B5">
        <w:trPr>
          <w:trHeight w:val="210"/>
        </w:trPr>
        <w:tc>
          <w:tcPr>
            <w:tcW w:w="5778" w:type="dxa"/>
            <w:vAlign w:val="center"/>
          </w:tcPr>
          <w:p w:rsidR="006E1695" w:rsidRPr="002E7A06" w:rsidRDefault="0060711D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гломерулярные болезни</w:t>
            </w:r>
          </w:p>
        </w:tc>
        <w:tc>
          <w:tcPr>
            <w:tcW w:w="704" w:type="dxa"/>
            <w:vAlign w:val="center"/>
          </w:tcPr>
          <w:p w:rsidR="006E1695" w:rsidRPr="002E7A06" w:rsidRDefault="006E1695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15.</w:t>
            </w:r>
            <w:r w:rsidR="00F34B72" w:rsidRPr="002E7A06">
              <w:rPr>
                <w:sz w:val="18"/>
                <w:szCs w:val="18"/>
              </w:rPr>
              <w:t>1</w:t>
            </w:r>
          </w:p>
        </w:tc>
        <w:tc>
          <w:tcPr>
            <w:tcW w:w="1127" w:type="dxa"/>
            <w:vAlign w:val="center"/>
          </w:tcPr>
          <w:p w:rsidR="006E1695" w:rsidRPr="002E7A06" w:rsidRDefault="0060711D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N00-N07</w:t>
            </w:r>
          </w:p>
        </w:tc>
        <w:tc>
          <w:tcPr>
            <w:tcW w:w="1855" w:type="dxa"/>
            <w:vAlign w:val="center"/>
          </w:tcPr>
          <w:p w:rsidR="006E1695" w:rsidRPr="002E7A06" w:rsidRDefault="006E1695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E1695" w:rsidRPr="002E7A06" w:rsidRDefault="006E1695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E1695" w:rsidRPr="002E7A06" w:rsidRDefault="006E1695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711D" w:rsidRPr="002E7A06" w:rsidTr="006144B5">
        <w:trPr>
          <w:trHeight w:val="210"/>
        </w:trPr>
        <w:tc>
          <w:tcPr>
            <w:tcW w:w="5778" w:type="dxa"/>
            <w:vAlign w:val="center"/>
          </w:tcPr>
          <w:p w:rsidR="0060711D" w:rsidRPr="002E7A06" w:rsidRDefault="0060711D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тубулоинтерстициальные болезни почек</w:t>
            </w:r>
          </w:p>
        </w:tc>
        <w:tc>
          <w:tcPr>
            <w:tcW w:w="704" w:type="dxa"/>
            <w:vAlign w:val="center"/>
          </w:tcPr>
          <w:p w:rsidR="0060711D" w:rsidRPr="002E7A06" w:rsidRDefault="0060711D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15.2</w:t>
            </w:r>
          </w:p>
        </w:tc>
        <w:tc>
          <w:tcPr>
            <w:tcW w:w="1127" w:type="dxa"/>
            <w:vAlign w:val="center"/>
          </w:tcPr>
          <w:p w:rsidR="0060711D" w:rsidRPr="002E7A06" w:rsidRDefault="0060711D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N10-N15</w:t>
            </w:r>
          </w:p>
        </w:tc>
        <w:tc>
          <w:tcPr>
            <w:tcW w:w="1855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711D" w:rsidRPr="002E7A06" w:rsidTr="006144B5">
        <w:trPr>
          <w:trHeight w:val="210"/>
        </w:trPr>
        <w:tc>
          <w:tcPr>
            <w:tcW w:w="5778" w:type="dxa"/>
            <w:vAlign w:val="center"/>
          </w:tcPr>
          <w:p w:rsidR="0060711D" w:rsidRPr="002E7A06" w:rsidRDefault="0060711D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другие болезни почки и мочеточника</w:t>
            </w:r>
          </w:p>
        </w:tc>
        <w:tc>
          <w:tcPr>
            <w:tcW w:w="704" w:type="dxa"/>
            <w:vAlign w:val="center"/>
          </w:tcPr>
          <w:p w:rsidR="0060711D" w:rsidRPr="002E7A06" w:rsidRDefault="0060711D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15.3</w:t>
            </w:r>
          </w:p>
        </w:tc>
        <w:tc>
          <w:tcPr>
            <w:tcW w:w="1127" w:type="dxa"/>
            <w:vAlign w:val="center"/>
          </w:tcPr>
          <w:p w:rsidR="0060711D" w:rsidRPr="002E7A06" w:rsidRDefault="0060711D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N25-N28</w:t>
            </w:r>
          </w:p>
        </w:tc>
        <w:tc>
          <w:tcPr>
            <w:tcW w:w="1855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B44FB" w:rsidRPr="002E7A06" w:rsidTr="009F7A58">
        <w:trPr>
          <w:trHeight w:val="227"/>
        </w:trPr>
        <w:tc>
          <w:tcPr>
            <w:tcW w:w="5778" w:type="dxa"/>
            <w:vAlign w:val="center"/>
          </w:tcPr>
          <w:p w:rsidR="00CB44FB" w:rsidRPr="002E7A06" w:rsidRDefault="00CB44FB" w:rsidP="00CB44FB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704" w:type="dxa"/>
            <w:vAlign w:val="center"/>
          </w:tcPr>
          <w:p w:rsidR="00CB44FB" w:rsidRPr="002E7A06" w:rsidRDefault="00CB44FB" w:rsidP="00CB44FB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2</w:t>
            </w:r>
          </w:p>
        </w:tc>
        <w:tc>
          <w:tcPr>
            <w:tcW w:w="1127" w:type="dxa"/>
            <w:vAlign w:val="center"/>
          </w:tcPr>
          <w:p w:rsidR="00CB44FB" w:rsidRPr="002E7A06" w:rsidRDefault="00CB44FB" w:rsidP="00CB44FB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3</w:t>
            </w:r>
          </w:p>
        </w:tc>
        <w:tc>
          <w:tcPr>
            <w:tcW w:w="1855" w:type="dxa"/>
            <w:vAlign w:val="center"/>
          </w:tcPr>
          <w:p w:rsidR="00CB44FB" w:rsidRPr="002E7A06" w:rsidRDefault="00CB44FB" w:rsidP="00CB44FB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vAlign w:val="center"/>
          </w:tcPr>
          <w:p w:rsidR="00CB44FB" w:rsidRPr="002E7A06" w:rsidRDefault="00CB44FB" w:rsidP="00CB44FB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5</w:t>
            </w:r>
          </w:p>
        </w:tc>
        <w:tc>
          <w:tcPr>
            <w:tcW w:w="3261" w:type="dxa"/>
            <w:vAlign w:val="center"/>
          </w:tcPr>
          <w:p w:rsidR="00CB44FB" w:rsidRPr="002E7A06" w:rsidRDefault="00CB44FB" w:rsidP="00CB44FB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6</w:t>
            </w:r>
          </w:p>
        </w:tc>
      </w:tr>
      <w:tr w:rsidR="0060711D" w:rsidRPr="002E7A06" w:rsidTr="006144B5">
        <w:trPr>
          <w:trHeight w:val="420"/>
        </w:trPr>
        <w:tc>
          <w:tcPr>
            <w:tcW w:w="5778" w:type="dxa"/>
            <w:vAlign w:val="center"/>
          </w:tcPr>
          <w:p w:rsidR="0060711D" w:rsidRPr="002E7A06" w:rsidRDefault="0060711D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воспалительные болезни женских тазовых органов</w:t>
            </w:r>
          </w:p>
        </w:tc>
        <w:tc>
          <w:tcPr>
            <w:tcW w:w="704" w:type="dxa"/>
            <w:vAlign w:val="center"/>
          </w:tcPr>
          <w:p w:rsidR="0060711D" w:rsidRPr="002E7A06" w:rsidRDefault="0060711D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15.4</w:t>
            </w:r>
          </w:p>
        </w:tc>
        <w:tc>
          <w:tcPr>
            <w:tcW w:w="1127" w:type="dxa"/>
            <w:vAlign w:val="center"/>
          </w:tcPr>
          <w:p w:rsidR="0060711D" w:rsidRPr="002E7A06" w:rsidRDefault="0060711D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N70-N73</w:t>
            </w:r>
          </w:p>
          <w:p w:rsidR="0060711D" w:rsidRPr="002E7A06" w:rsidRDefault="0060711D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N75-N76</w:t>
            </w:r>
          </w:p>
        </w:tc>
        <w:tc>
          <w:tcPr>
            <w:tcW w:w="1855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60711D" w:rsidRPr="002E7A06" w:rsidRDefault="0060711D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 xml:space="preserve">отдельные состояния, возникающие в перинатальном периоде </w:t>
            </w:r>
          </w:p>
        </w:tc>
        <w:tc>
          <w:tcPr>
            <w:tcW w:w="704" w:type="dxa"/>
            <w:vAlign w:val="center"/>
          </w:tcPr>
          <w:p w:rsidR="00BC0C8C" w:rsidRPr="006144B5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P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P</w:t>
            </w:r>
            <w:r w:rsidRPr="002E7A06">
              <w:rPr>
                <w:sz w:val="18"/>
                <w:szCs w:val="18"/>
              </w:rPr>
              <w:t>96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6" w:name="z2150_110_04"/>
            <w:bookmarkEnd w:id="116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7" w:name="z2150_110_05"/>
            <w:bookmarkEnd w:id="117"/>
          </w:p>
        </w:tc>
      </w:tr>
      <w:tr w:rsidR="0095573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95573C" w:rsidRPr="002E7A06" w:rsidRDefault="0095573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родовая травма</w:t>
            </w:r>
          </w:p>
        </w:tc>
        <w:tc>
          <w:tcPr>
            <w:tcW w:w="704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16.1</w:t>
            </w:r>
          </w:p>
        </w:tc>
        <w:tc>
          <w:tcPr>
            <w:tcW w:w="1127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Р10-Р15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573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95573C" w:rsidRPr="002E7A06" w:rsidRDefault="0095573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bCs/>
                <w:sz w:val="18"/>
                <w:szCs w:val="18"/>
              </w:rPr>
              <w:t>внутричерепное нетравматическое кровоизлияние у плода и новорожденного</w:t>
            </w:r>
          </w:p>
        </w:tc>
        <w:tc>
          <w:tcPr>
            <w:tcW w:w="704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16.2</w:t>
            </w:r>
          </w:p>
        </w:tc>
        <w:tc>
          <w:tcPr>
            <w:tcW w:w="1127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Р52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573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95573C" w:rsidRPr="002E7A06" w:rsidRDefault="0095573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bCs/>
                <w:sz w:val="18"/>
                <w:szCs w:val="18"/>
              </w:rPr>
              <w:t xml:space="preserve">другие нарушения церебрального статуса </w:t>
            </w:r>
            <w:r w:rsidR="002D4FF5">
              <w:rPr>
                <w:bCs/>
                <w:sz w:val="18"/>
                <w:szCs w:val="18"/>
              </w:rPr>
              <w:br/>
            </w:r>
            <w:r w:rsidRPr="002E7A06">
              <w:rPr>
                <w:bCs/>
                <w:sz w:val="18"/>
                <w:szCs w:val="18"/>
              </w:rPr>
              <w:t>у новорожденного</w:t>
            </w:r>
          </w:p>
        </w:tc>
        <w:tc>
          <w:tcPr>
            <w:tcW w:w="704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16.3</w:t>
            </w:r>
          </w:p>
        </w:tc>
        <w:tc>
          <w:tcPr>
            <w:tcW w:w="1127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Р91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435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 xml:space="preserve">врожденные аномалии (пороки развития) деформации </w:t>
            </w:r>
            <w:r w:rsidR="002D4FF5">
              <w:rPr>
                <w:sz w:val="18"/>
                <w:szCs w:val="18"/>
              </w:rPr>
              <w:br/>
            </w:r>
            <w:r w:rsidRPr="002E7A06">
              <w:rPr>
                <w:sz w:val="18"/>
                <w:szCs w:val="18"/>
              </w:rPr>
              <w:t xml:space="preserve">и хромосомные нарушения </w:t>
            </w:r>
          </w:p>
        </w:tc>
        <w:tc>
          <w:tcPr>
            <w:tcW w:w="704" w:type="dxa"/>
            <w:vAlign w:val="center"/>
          </w:tcPr>
          <w:p w:rsidR="00BC0C8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17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Q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Q</w:t>
            </w:r>
            <w:r w:rsidRPr="002E7A06">
              <w:rPr>
                <w:sz w:val="18"/>
                <w:szCs w:val="18"/>
              </w:rPr>
              <w:t>99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8" w:name="z2150_120_04"/>
            <w:bookmarkEnd w:id="118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19" w:name="z2150_120_05"/>
            <w:bookmarkEnd w:id="119"/>
          </w:p>
        </w:tc>
      </w:tr>
      <w:tr w:rsidR="0095573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95573C" w:rsidRPr="002E7A06" w:rsidRDefault="0095573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врожденные аномалии развития нервной системы</w:t>
            </w:r>
          </w:p>
        </w:tc>
        <w:tc>
          <w:tcPr>
            <w:tcW w:w="704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17.1</w:t>
            </w:r>
          </w:p>
        </w:tc>
        <w:tc>
          <w:tcPr>
            <w:tcW w:w="1127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Q00-Q07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573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95573C" w:rsidRPr="002E7A06" w:rsidRDefault="0095573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врожденные аномалии системы кровообращения</w:t>
            </w:r>
          </w:p>
        </w:tc>
        <w:tc>
          <w:tcPr>
            <w:tcW w:w="704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17.2</w:t>
            </w:r>
          </w:p>
        </w:tc>
        <w:tc>
          <w:tcPr>
            <w:tcW w:w="1127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Q20-Q28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573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95573C" w:rsidRPr="002E7A06" w:rsidRDefault="0095573C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расщелина губы и неба [заячья губа и волчья пасть]</w:t>
            </w:r>
          </w:p>
        </w:tc>
        <w:tc>
          <w:tcPr>
            <w:tcW w:w="704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17.3</w:t>
            </w:r>
          </w:p>
        </w:tc>
        <w:tc>
          <w:tcPr>
            <w:tcW w:w="1127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Q35-Q37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573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95573C" w:rsidRPr="002E7A06" w:rsidRDefault="002D4FF5" w:rsidP="00AB3851">
            <w:pPr>
              <w:ind w:left="5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хромосомные нарушения, </w:t>
            </w:r>
            <w:r w:rsidR="0095573C" w:rsidRPr="002E7A06">
              <w:rPr>
                <w:sz w:val="18"/>
                <w:szCs w:val="18"/>
              </w:rPr>
              <w:t>не классифицированные в других рубриках</w:t>
            </w:r>
          </w:p>
        </w:tc>
        <w:tc>
          <w:tcPr>
            <w:tcW w:w="704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17.4</w:t>
            </w:r>
          </w:p>
        </w:tc>
        <w:tc>
          <w:tcPr>
            <w:tcW w:w="1127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Q</w:t>
            </w:r>
            <w:r w:rsidRPr="002D4FF5">
              <w:rPr>
                <w:sz w:val="18"/>
                <w:szCs w:val="18"/>
              </w:rPr>
              <w:t>90-</w:t>
            </w:r>
            <w:r w:rsidRPr="002E7A06">
              <w:rPr>
                <w:sz w:val="18"/>
                <w:szCs w:val="18"/>
                <w:lang w:val="en-US"/>
              </w:rPr>
              <w:t>Q</w:t>
            </w:r>
            <w:r w:rsidRPr="002D4FF5">
              <w:rPr>
                <w:sz w:val="18"/>
                <w:szCs w:val="18"/>
              </w:rPr>
              <w:t>99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573C" w:rsidRPr="002E7A06" w:rsidTr="006144B5">
        <w:trPr>
          <w:trHeight w:val="841"/>
        </w:trPr>
        <w:tc>
          <w:tcPr>
            <w:tcW w:w="5778" w:type="dxa"/>
            <w:vAlign w:val="center"/>
          </w:tcPr>
          <w:p w:rsidR="0095573C" w:rsidRPr="006A4910" w:rsidRDefault="0095573C" w:rsidP="00AB3851">
            <w:pPr>
              <w:pStyle w:val="1"/>
              <w:spacing w:before="0" w:after="0"/>
              <w:rPr>
                <w:sz w:val="18"/>
                <w:szCs w:val="18"/>
                <w:lang w:val="ru-RU" w:eastAsia="ru-RU"/>
              </w:rPr>
            </w:pPr>
            <w:r w:rsidRPr="006A4910">
              <w:rPr>
                <w:rFonts w:ascii="Times New Roman" w:hAnsi="Times New Roman"/>
                <w:b w:val="0"/>
                <w:sz w:val="18"/>
                <w:szCs w:val="18"/>
                <w:lang w:val="ru-RU" w:eastAsia="ru-RU"/>
              </w:rPr>
              <w:t>симптомы, признаки и отклонения от нормы, выявленные при клинических и лабораторных исследованиях, не классифицированные в других рубриках</w:t>
            </w:r>
          </w:p>
        </w:tc>
        <w:tc>
          <w:tcPr>
            <w:tcW w:w="704" w:type="dxa"/>
            <w:vAlign w:val="center"/>
          </w:tcPr>
          <w:p w:rsidR="0095573C" w:rsidRPr="002E7A06" w:rsidRDefault="006144B5" w:rsidP="00AB3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127" w:type="dxa"/>
            <w:vAlign w:val="center"/>
          </w:tcPr>
          <w:p w:rsidR="0095573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R00-R99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C0C8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травмы, отравления и некоторые другие последствия воздействия внешних причин</w:t>
            </w:r>
          </w:p>
        </w:tc>
        <w:tc>
          <w:tcPr>
            <w:tcW w:w="704" w:type="dxa"/>
            <w:vAlign w:val="center"/>
          </w:tcPr>
          <w:p w:rsidR="00BC0C8C" w:rsidRPr="002E7A06" w:rsidRDefault="0095573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19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  <w:lang w:val="en-US"/>
              </w:rPr>
              <w:t>S</w:t>
            </w:r>
            <w:r w:rsidRPr="002E7A06">
              <w:rPr>
                <w:sz w:val="18"/>
                <w:szCs w:val="18"/>
              </w:rPr>
              <w:t>00-</w:t>
            </w:r>
            <w:r w:rsidRPr="002E7A06">
              <w:rPr>
                <w:sz w:val="18"/>
                <w:szCs w:val="18"/>
                <w:lang w:val="en-US"/>
              </w:rPr>
              <w:t>T</w:t>
            </w:r>
            <w:r w:rsidRPr="002E7A06">
              <w:rPr>
                <w:sz w:val="18"/>
                <w:szCs w:val="18"/>
              </w:rPr>
              <w:t>98</w:t>
            </w: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20" w:name="z2150_130_04"/>
            <w:bookmarkEnd w:id="120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21" w:name="z2150_130_05"/>
            <w:bookmarkEnd w:id="121"/>
          </w:p>
        </w:tc>
      </w:tr>
      <w:tr w:rsidR="0095573C" w:rsidRPr="00BD6FCB" w:rsidTr="006144B5">
        <w:trPr>
          <w:trHeight w:val="1067"/>
        </w:trPr>
        <w:tc>
          <w:tcPr>
            <w:tcW w:w="5778" w:type="dxa"/>
            <w:vAlign w:val="center"/>
          </w:tcPr>
          <w:p w:rsidR="0095573C" w:rsidRPr="002E7A06" w:rsidRDefault="003A3A59" w:rsidP="00AB3851">
            <w:pPr>
              <w:ind w:left="567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из них: отрытые укушенные раны (только</w:t>
            </w:r>
            <w:r w:rsidR="002D4FF5">
              <w:rPr>
                <w:sz w:val="18"/>
                <w:szCs w:val="18"/>
              </w:rPr>
              <w:t xml:space="preserve">                   </w:t>
            </w:r>
            <w:r w:rsidRPr="002E7A06">
              <w:rPr>
                <w:sz w:val="18"/>
                <w:szCs w:val="18"/>
              </w:rPr>
              <w:t xml:space="preserve"> с кодом внешней причины </w:t>
            </w:r>
            <w:r w:rsidRPr="002E7A06">
              <w:rPr>
                <w:sz w:val="18"/>
                <w:szCs w:val="18"/>
                <w:lang w:val="en-US"/>
              </w:rPr>
              <w:t>W</w:t>
            </w:r>
            <w:r w:rsidRPr="002E7A06">
              <w:rPr>
                <w:sz w:val="18"/>
                <w:szCs w:val="18"/>
              </w:rPr>
              <w:t>54)</w:t>
            </w:r>
          </w:p>
        </w:tc>
        <w:tc>
          <w:tcPr>
            <w:tcW w:w="704" w:type="dxa"/>
            <w:vAlign w:val="center"/>
          </w:tcPr>
          <w:p w:rsidR="0095573C" w:rsidRPr="002E7A06" w:rsidRDefault="003A3A59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19.1</w:t>
            </w:r>
          </w:p>
        </w:tc>
        <w:tc>
          <w:tcPr>
            <w:tcW w:w="1127" w:type="dxa"/>
            <w:vAlign w:val="center"/>
          </w:tcPr>
          <w:p w:rsidR="0095573C" w:rsidRPr="002E7A06" w:rsidRDefault="003A3A59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S01, S11, S21, S31, S41, S51, S61, S71, S81, S91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95573C" w:rsidRPr="002E7A06" w:rsidTr="006144B5">
        <w:trPr>
          <w:trHeight w:val="420"/>
        </w:trPr>
        <w:tc>
          <w:tcPr>
            <w:tcW w:w="5778" w:type="dxa"/>
            <w:vAlign w:val="center"/>
          </w:tcPr>
          <w:p w:rsidR="0095573C" w:rsidRPr="002E7A06" w:rsidRDefault="003A3A59" w:rsidP="00AB3851">
            <w:pPr>
              <w:rPr>
                <w:sz w:val="18"/>
                <w:szCs w:val="18"/>
                <w:lang w:val="en-US"/>
              </w:rPr>
            </w:pPr>
            <w:r w:rsidRPr="002E7A06">
              <w:rPr>
                <w:bCs/>
                <w:sz w:val="18"/>
                <w:szCs w:val="18"/>
              </w:rPr>
              <w:t>COVID-19</w:t>
            </w:r>
          </w:p>
        </w:tc>
        <w:tc>
          <w:tcPr>
            <w:tcW w:w="704" w:type="dxa"/>
            <w:vAlign w:val="center"/>
          </w:tcPr>
          <w:p w:rsidR="0095573C" w:rsidRPr="002E7A06" w:rsidRDefault="003A3A59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2</w:t>
            </w:r>
            <w:r w:rsidR="00F34B72" w:rsidRPr="002E7A06">
              <w:rPr>
                <w:sz w:val="18"/>
                <w:szCs w:val="18"/>
              </w:rPr>
              <w:t>0</w:t>
            </w:r>
          </w:p>
        </w:tc>
        <w:tc>
          <w:tcPr>
            <w:tcW w:w="1127" w:type="dxa"/>
            <w:vAlign w:val="center"/>
          </w:tcPr>
          <w:p w:rsidR="0095573C" w:rsidRPr="002E7A06" w:rsidRDefault="003A3A59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U07.1</w:t>
            </w:r>
          </w:p>
          <w:p w:rsidR="003A3A59" w:rsidRPr="002E7A06" w:rsidRDefault="003A3A59" w:rsidP="00AB3851">
            <w:pPr>
              <w:jc w:val="center"/>
              <w:rPr>
                <w:sz w:val="18"/>
                <w:szCs w:val="18"/>
                <w:lang w:val="en-US"/>
              </w:rPr>
            </w:pPr>
            <w:r w:rsidRPr="002E7A06">
              <w:rPr>
                <w:sz w:val="18"/>
                <w:szCs w:val="18"/>
                <w:lang w:val="en-US"/>
              </w:rPr>
              <w:t>U07.2</w:t>
            </w:r>
          </w:p>
        </w:tc>
        <w:tc>
          <w:tcPr>
            <w:tcW w:w="1855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95573C" w:rsidRPr="002E7A06" w:rsidRDefault="0095573C" w:rsidP="006144B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BC0C8C" w:rsidRPr="002E7A06" w:rsidTr="006144B5">
        <w:trPr>
          <w:trHeight w:val="210"/>
        </w:trPr>
        <w:tc>
          <w:tcPr>
            <w:tcW w:w="5778" w:type="dxa"/>
            <w:vAlign w:val="center"/>
          </w:tcPr>
          <w:p w:rsidR="00BC0C8C" w:rsidRPr="002E7A06" w:rsidRDefault="00BC0C8C" w:rsidP="00AB3851">
            <w:pPr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прочие болезни</w:t>
            </w:r>
          </w:p>
        </w:tc>
        <w:tc>
          <w:tcPr>
            <w:tcW w:w="704" w:type="dxa"/>
            <w:vAlign w:val="center"/>
          </w:tcPr>
          <w:p w:rsidR="00BC0C8C" w:rsidRPr="002E7A06" w:rsidRDefault="00014175" w:rsidP="00AB3851">
            <w:pPr>
              <w:jc w:val="center"/>
              <w:rPr>
                <w:sz w:val="18"/>
                <w:szCs w:val="18"/>
              </w:rPr>
            </w:pPr>
            <w:r w:rsidRPr="002E7A06">
              <w:rPr>
                <w:sz w:val="18"/>
                <w:szCs w:val="18"/>
              </w:rPr>
              <w:t>21</w:t>
            </w:r>
          </w:p>
        </w:tc>
        <w:tc>
          <w:tcPr>
            <w:tcW w:w="1127" w:type="dxa"/>
            <w:vAlign w:val="center"/>
          </w:tcPr>
          <w:p w:rsidR="00BC0C8C" w:rsidRPr="002E7A06" w:rsidRDefault="00BC0C8C" w:rsidP="00AB385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55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22" w:name="z2150_140_04"/>
            <w:bookmarkEnd w:id="122"/>
          </w:p>
        </w:tc>
        <w:tc>
          <w:tcPr>
            <w:tcW w:w="2410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:rsidR="00BC0C8C" w:rsidRPr="002E7A06" w:rsidRDefault="00BC0C8C" w:rsidP="006144B5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23" w:name="z2150_140_05"/>
            <w:bookmarkEnd w:id="123"/>
          </w:p>
        </w:tc>
      </w:tr>
    </w:tbl>
    <w:p w:rsidR="00AF42DF" w:rsidRPr="002E7A06" w:rsidRDefault="00AF42DF" w:rsidP="00AB7055">
      <w:pPr>
        <w:jc w:val="right"/>
        <w:rPr>
          <w:sz w:val="16"/>
        </w:rPr>
      </w:pPr>
    </w:p>
    <w:tbl>
      <w:tblPr>
        <w:tblW w:w="0" w:type="auto"/>
        <w:tblInd w:w="1210" w:type="dxa"/>
        <w:tblLayout w:type="fixed"/>
        <w:tblLook w:val="04A0" w:firstRow="1" w:lastRow="0" w:firstColumn="1" w:lastColumn="0" w:noHBand="0" w:noVBand="1"/>
      </w:tblPr>
      <w:tblGrid>
        <w:gridCol w:w="3969"/>
        <w:gridCol w:w="142"/>
        <w:gridCol w:w="2410"/>
        <w:gridCol w:w="283"/>
        <w:gridCol w:w="2552"/>
        <w:gridCol w:w="142"/>
        <w:gridCol w:w="283"/>
        <w:gridCol w:w="2442"/>
        <w:gridCol w:w="142"/>
      </w:tblGrid>
      <w:tr w:rsidR="003E4CC7" w:rsidRPr="003E4CC7" w:rsidTr="003E4CC7">
        <w:trPr>
          <w:gridAfter w:val="1"/>
          <w:wAfter w:w="142" w:type="dxa"/>
          <w:cantSplit/>
          <w:tblHeader/>
        </w:trPr>
        <w:tc>
          <w:tcPr>
            <w:tcW w:w="3969" w:type="dxa"/>
            <w:hideMark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  <w:r w:rsidRPr="003E4CC7">
              <w:rPr>
                <w:szCs w:val="24"/>
              </w:rPr>
              <w:t>Должностное лицо, ответственное за</w:t>
            </w:r>
          </w:p>
          <w:p w:rsidR="003E4CC7" w:rsidRPr="003E4CC7" w:rsidRDefault="003E4CC7" w:rsidP="003E4CC7">
            <w:pPr>
              <w:spacing w:line="200" w:lineRule="exact"/>
              <w:jc w:val="both"/>
              <w:rPr>
                <w:szCs w:val="24"/>
              </w:rPr>
            </w:pPr>
            <w:r w:rsidRPr="003E4CC7">
              <w:rPr>
                <w:szCs w:val="24"/>
              </w:rPr>
              <w:t>предоставление первичных статистических данных (лицо, уполномоченное предоставлять первичные статистические данные от имени юридического лица)</w:t>
            </w:r>
          </w:p>
        </w:tc>
        <w:tc>
          <w:tcPr>
            <w:tcW w:w="5387" w:type="dxa"/>
            <w:gridSpan w:val="4"/>
          </w:tcPr>
          <w:p w:rsidR="003E4CC7" w:rsidRPr="003E4CC7" w:rsidRDefault="003E4CC7" w:rsidP="003E4CC7">
            <w:pPr>
              <w:spacing w:line="200" w:lineRule="exact"/>
              <w:jc w:val="both"/>
              <w:rPr>
                <w:szCs w:val="24"/>
              </w:rPr>
            </w:pPr>
          </w:p>
        </w:tc>
        <w:tc>
          <w:tcPr>
            <w:tcW w:w="2867" w:type="dxa"/>
            <w:gridSpan w:val="3"/>
          </w:tcPr>
          <w:p w:rsidR="003E4CC7" w:rsidRPr="003E4CC7" w:rsidRDefault="003E4CC7" w:rsidP="003E4CC7">
            <w:pPr>
              <w:spacing w:line="200" w:lineRule="exact"/>
              <w:jc w:val="both"/>
              <w:rPr>
                <w:szCs w:val="24"/>
              </w:rPr>
            </w:pPr>
          </w:p>
        </w:tc>
      </w:tr>
      <w:tr w:rsidR="003E4CC7" w:rsidRPr="003E4CC7" w:rsidTr="003E4CC7">
        <w:trPr>
          <w:cantSplit/>
          <w:tblHeader/>
        </w:trPr>
        <w:tc>
          <w:tcPr>
            <w:tcW w:w="4111" w:type="dxa"/>
            <w:gridSpan w:val="2"/>
          </w:tcPr>
          <w:p w:rsidR="003E4CC7" w:rsidRPr="003E4CC7" w:rsidRDefault="003E4CC7" w:rsidP="003E4CC7">
            <w:pPr>
              <w:spacing w:line="200" w:lineRule="exact"/>
              <w:jc w:val="both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  <w:r w:rsidRPr="003E4CC7">
              <w:rPr>
                <w:szCs w:val="24"/>
              </w:rPr>
              <w:t>(должность)</w:t>
            </w:r>
          </w:p>
          <w:p w:rsidR="003E4CC7" w:rsidRPr="003E4CC7" w:rsidRDefault="003E4CC7" w:rsidP="003E4CC7">
            <w:pPr>
              <w:spacing w:line="200" w:lineRule="exact"/>
              <w:ind w:left="2124"/>
              <w:jc w:val="center"/>
              <w:rPr>
                <w:szCs w:val="24"/>
              </w:rPr>
            </w:pPr>
          </w:p>
        </w:tc>
        <w:tc>
          <w:tcPr>
            <w:tcW w:w="283" w:type="dxa"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  <w:r w:rsidRPr="003E4CC7">
              <w:rPr>
                <w:szCs w:val="24"/>
              </w:rPr>
              <w:t>(Ф.И.О.)</w:t>
            </w:r>
          </w:p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83" w:type="dxa"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5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  <w:r w:rsidRPr="003E4CC7">
              <w:rPr>
                <w:szCs w:val="24"/>
              </w:rPr>
              <w:t>(подпись)</w:t>
            </w:r>
          </w:p>
        </w:tc>
      </w:tr>
      <w:tr w:rsidR="003E4CC7" w:rsidRPr="003E4CC7" w:rsidTr="003E4CC7">
        <w:trPr>
          <w:cantSplit/>
          <w:trHeight w:val="235"/>
          <w:tblHeader/>
        </w:trPr>
        <w:tc>
          <w:tcPr>
            <w:tcW w:w="4111" w:type="dxa"/>
            <w:gridSpan w:val="2"/>
          </w:tcPr>
          <w:p w:rsidR="003E4CC7" w:rsidRPr="003E4CC7" w:rsidRDefault="003E4CC7" w:rsidP="003E4CC7">
            <w:pPr>
              <w:jc w:val="both"/>
              <w:rPr>
                <w:szCs w:val="24"/>
              </w:rPr>
            </w:pPr>
          </w:p>
        </w:tc>
        <w:tc>
          <w:tcPr>
            <w:tcW w:w="2410" w:type="dxa"/>
            <w:hideMark/>
          </w:tcPr>
          <w:p w:rsidR="003E4CC7" w:rsidRPr="003E4CC7" w:rsidRDefault="003E4CC7" w:rsidP="003E4CC7">
            <w:pPr>
              <w:jc w:val="both"/>
              <w:rPr>
                <w:szCs w:val="24"/>
              </w:rPr>
            </w:pPr>
            <w:r w:rsidRPr="003E4CC7">
              <w:rPr>
                <w:szCs w:val="24"/>
              </w:rPr>
              <w:t>_____________________</w:t>
            </w:r>
          </w:p>
        </w:tc>
        <w:tc>
          <w:tcPr>
            <w:tcW w:w="283" w:type="dxa"/>
          </w:tcPr>
          <w:p w:rsidR="003E4CC7" w:rsidRPr="003E4CC7" w:rsidRDefault="003E4CC7" w:rsidP="003E4CC7">
            <w:pPr>
              <w:jc w:val="both"/>
              <w:rPr>
                <w:szCs w:val="24"/>
              </w:rPr>
            </w:pPr>
          </w:p>
        </w:tc>
        <w:tc>
          <w:tcPr>
            <w:tcW w:w="2694" w:type="dxa"/>
            <w:gridSpan w:val="2"/>
            <w:hideMark/>
          </w:tcPr>
          <w:p w:rsidR="003E4CC7" w:rsidRPr="003E4CC7" w:rsidRDefault="003E4CC7" w:rsidP="003E4CC7">
            <w:pPr>
              <w:jc w:val="both"/>
              <w:rPr>
                <w:szCs w:val="24"/>
              </w:rPr>
            </w:pPr>
            <w:r w:rsidRPr="003E4CC7">
              <w:rPr>
                <w:szCs w:val="24"/>
                <w:lang w:val="en-US"/>
              </w:rPr>
              <w:t>E</w:t>
            </w:r>
            <w:r w:rsidRPr="003E4CC7">
              <w:rPr>
                <w:szCs w:val="24"/>
              </w:rPr>
              <w:t>-</w:t>
            </w:r>
            <w:r w:rsidRPr="003E4CC7">
              <w:rPr>
                <w:szCs w:val="24"/>
                <w:lang w:val="en-US"/>
              </w:rPr>
              <w:t>mail</w:t>
            </w:r>
            <w:r w:rsidRPr="003E4CC7">
              <w:rPr>
                <w:szCs w:val="24"/>
              </w:rPr>
              <w:t>: _________________</w:t>
            </w:r>
          </w:p>
        </w:tc>
        <w:tc>
          <w:tcPr>
            <w:tcW w:w="283" w:type="dxa"/>
          </w:tcPr>
          <w:p w:rsidR="003E4CC7" w:rsidRPr="003E4CC7" w:rsidRDefault="003E4CC7" w:rsidP="003E4CC7">
            <w:pPr>
              <w:jc w:val="both"/>
              <w:rPr>
                <w:szCs w:val="24"/>
              </w:rPr>
            </w:pPr>
          </w:p>
        </w:tc>
        <w:tc>
          <w:tcPr>
            <w:tcW w:w="2584" w:type="dxa"/>
            <w:gridSpan w:val="2"/>
            <w:hideMark/>
          </w:tcPr>
          <w:p w:rsidR="003E4CC7" w:rsidRPr="003E4CC7" w:rsidRDefault="003E4CC7" w:rsidP="003E4CC7">
            <w:pPr>
              <w:jc w:val="both"/>
              <w:rPr>
                <w:szCs w:val="24"/>
              </w:rPr>
            </w:pPr>
            <w:r w:rsidRPr="003E4CC7">
              <w:rPr>
                <w:szCs w:val="24"/>
              </w:rPr>
              <w:t>«____» _________20__ год</w:t>
            </w:r>
          </w:p>
        </w:tc>
      </w:tr>
      <w:tr w:rsidR="003E4CC7" w:rsidRPr="003E4CC7" w:rsidTr="003E4CC7">
        <w:trPr>
          <w:cantSplit/>
          <w:tblHeader/>
        </w:trPr>
        <w:tc>
          <w:tcPr>
            <w:tcW w:w="4111" w:type="dxa"/>
            <w:gridSpan w:val="2"/>
          </w:tcPr>
          <w:p w:rsidR="003E4CC7" w:rsidRPr="003E4CC7" w:rsidRDefault="003E4CC7" w:rsidP="003E4CC7">
            <w:pPr>
              <w:spacing w:line="200" w:lineRule="exact"/>
              <w:jc w:val="both"/>
              <w:rPr>
                <w:szCs w:val="24"/>
              </w:rPr>
            </w:pPr>
          </w:p>
        </w:tc>
        <w:tc>
          <w:tcPr>
            <w:tcW w:w="2410" w:type="dxa"/>
            <w:hideMark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  <w:r w:rsidRPr="003E4CC7">
              <w:rPr>
                <w:szCs w:val="24"/>
              </w:rPr>
              <w:t>(номер контактного телефона)</w:t>
            </w:r>
          </w:p>
        </w:tc>
        <w:tc>
          <w:tcPr>
            <w:tcW w:w="283" w:type="dxa"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694" w:type="dxa"/>
            <w:gridSpan w:val="2"/>
            <w:hideMark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  <w:r w:rsidRPr="003E4CC7">
              <w:rPr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</w:p>
        </w:tc>
        <w:tc>
          <w:tcPr>
            <w:tcW w:w="2584" w:type="dxa"/>
            <w:gridSpan w:val="2"/>
            <w:hideMark/>
          </w:tcPr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  <w:r w:rsidRPr="003E4CC7">
              <w:rPr>
                <w:szCs w:val="24"/>
              </w:rPr>
              <w:t xml:space="preserve"> (дата составления</w:t>
            </w:r>
          </w:p>
          <w:p w:rsidR="003E4CC7" w:rsidRPr="003E4CC7" w:rsidRDefault="003E4CC7" w:rsidP="003E4CC7">
            <w:pPr>
              <w:spacing w:line="200" w:lineRule="exact"/>
              <w:jc w:val="center"/>
              <w:rPr>
                <w:szCs w:val="24"/>
              </w:rPr>
            </w:pPr>
            <w:r w:rsidRPr="003E4CC7">
              <w:rPr>
                <w:szCs w:val="24"/>
              </w:rPr>
              <w:t>документа)</w:t>
            </w:r>
          </w:p>
        </w:tc>
      </w:tr>
    </w:tbl>
    <w:p w:rsidR="002824EF" w:rsidRPr="00786880" w:rsidRDefault="002824EF" w:rsidP="00701EF1">
      <w:pPr>
        <w:keepNext/>
        <w:spacing w:after="120"/>
        <w:jc w:val="center"/>
        <w:outlineLvl w:val="5"/>
        <w:rPr>
          <w:b/>
          <w:bCs/>
          <w:sz w:val="26"/>
          <w:szCs w:val="26"/>
        </w:rPr>
      </w:pPr>
      <w:r w:rsidRPr="00786880">
        <w:rPr>
          <w:b/>
          <w:bCs/>
          <w:sz w:val="26"/>
          <w:szCs w:val="26"/>
        </w:rPr>
        <w:lastRenderedPageBreak/>
        <w:t>Указания по заполнению формы федерального статистического наблюдения</w:t>
      </w:r>
    </w:p>
    <w:p w:rsidR="00B02B86" w:rsidRPr="002E7A06" w:rsidRDefault="00A82672" w:rsidP="002824E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1. </w:t>
      </w:r>
      <w:r w:rsidR="002824EF" w:rsidRPr="002E7A06">
        <w:rPr>
          <w:sz w:val="24"/>
          <w:szCs w:val="24"/>
        </w:rPr>
        <w:t>Первичные статистические данные (далее – данные) по форме федерального статистического наблюдения № 4</w:t>
      </w:r>
      <w:r w:rsidR="00B02B86" w:rsidRPr="002E7A06">
        <w:rPr>
          <w:sz w:val="24"/>
          <w:szCs w:val="24"/>
        </w:rPr>
        <w:t>1</w:t>
      </w:r>
      <w:r w:rsidR="002824EF" w:rsidRPr="002E7A06">
        <w:rPr>
          <w:sz w:val="24"/>
          <w:szCs w:val="24"/>
        </w:rPr>
        <w:t xml:space="preserve"> «Сведения о </w:t>
      </w:r>
      <w:r w:rsidR="00B02B86" w:rsidRPr="002E7A06">
        <w:rPr>
          <w:sz w:val="24"/>
          <w:szCs w:val="24"/>
        </w:rPr>
        <w:t xml:space="preserve">доме ребенка» </w:t>
      </w:r>
      <w:r w:rsidR="002824EF" w:rsidRPr="002E7A06">
        <w:rPr>
          <w:sz w:val="24"/>
          <w:szCs w:val="24"/>
        </w:rPr>
        <w:t xml:space="preserve">(далее </w:t>
      </w:r>
      <w:r w:rsidR="002824EF" w:rsidRPr="002E7A06">
        <w:rPr>
          <w:sz w:val="24"/>
          <w:szCs w:val="24"/>
        </w:rPr>
        <w:sym w:font="Symbol" w:char="F02D"/>
      </w:r>
      <w:r w:rsidR="002824EF" w:rsidRPr="002E7A06">
        <w:rPr>
          <w:sz w:val="24"/>
          <w:szCs w:val="24"/>
        </w:rPr>
        <w:t xml:space="preserve"> форма) предоставляют органы государственной власти субъекта Российской Федерации в сфере охраны здоровья Минздраву России</w:t>
      </w:r>
      <w:r>
        <w:rPr>
          <w:sz w:val="24"/>
          <w:szCs w:val="24"/>
        </w:rPr>
        <w:t xml:space="preserve"> </w:t>
      </w:r>
      <w:r w:rsidR="002824EF" w:rsidRPr="002E7A06">
        <w:rPr>
          <w:sz w:val="24"/>
          <w:szCs w:val="24"/>
        </w:rPr>
        <w:t>в установленные сроки до 5 марта</w:t>
      </w:r>
      <w:r w:rsidR="00B02B86" w:rsidRPr="002E7A06">
        <w:rPr>
          <w:sz w:val="24"/>
          <w:szCs w:val="24"/>
        </w:rPr>
        <w:t>.</w:t>
      </w:r>
    </w:p>
    <w:p w:rsidR="002824EF" w:rsidRPr="002E7A06" w:rsidRDefault="00A82672" w:rsidP="002824EF">
      <w:pPr>
        <w:suppressAutoHyphens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2. </w:t>
      </w:r>
      <w:r w:rsidR="002824EF" w:rsidRPr="002E7A06">
        <w:rPr>
          <w:sz w:val="24"/>
          <w:szCs w:val="24"/>
        </w:rPr>
        <w:t xml:space="preserve"> 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наименование. </w:t>
      </w:r>
      <w:r w:rsidR="002824EF" w:rsidRPr="002E7A06">
        <w:rPr>
          <w:bCs/>
          <w:sz w:val="24"/>
          <w:szCs w:val="24"/>
        </w:rPr>
        <w:t>По строке «Почтовый адрес» указывается наименование субъекта Российской Федерации, юридический адрес</w:t>
      </w:r>
      <w:r w:rsidR="00B02B86" w:rsidRPr="002E7A06">
        <w:rPr>
          <w:bCs/>
          <w:sz w:val="24"/>
          <w:szCs w:val="24"/>
        </w:rPr>
        <w:t xml:space="preserve"> </w:t>
      </w:r>
      <w:r w:rsidR="002824EF" w:rsidRPr="002E7A06">
        <w:rPr>
          <w:bCs/>
          <w:sz w:val="24"/>
          <w:szCs w:val="24"/>
        </w:rPr>
        <w:t xml:space="preserve">с почтовым индексом, указанный в ЕГРЮЛ; либо адрес, </w:t>
      </w:r>
      <w:r w:rsidR="0093773B" w:rsidRPr="0093773B">
        <w:rPr>
          <w:bCs/>
          <w:sz w:val="24"/>
          <w:szCs w:val="24"/>
        </w:rPr>
        <w:t xml:space="preserve">              </w:t>
      </w:r>
      <w:r w:rsidR="002824EF" w:rsidRPr="002E7A06">
        <w:rPr>
          <w:bCs/>
          <w:sz w:val="24"/>
          <w:szCs w:val="24"/>
        </w:rPr>
        <w:t>по которому юридическое лицо фактически осуществляет свою деятельность,</w:t>
      </w:r>
      <w:r w:rsidR="00B02B86" w:rsidRPr="002E7A06">
        <w:rPr>
          <w:bCs/>
          <w:sz w:val="24"/>
          <w:szCs w:val="24"/>
        </w:rPr>
        <w:t xml:space="preserve"> </w:t>
      </w:r>
      <w:r w:rsidR="002824EF" w:rsidRPr="002E7A06">
        <w:rPr>
          <w:bCs/>
          <w:sz w:val="24"/>
          <w:szCs w:val="24"/>
        </w:rPr>
        <w:t xml:space="preserve">если он не совпадает с юридическим адресом. </w:t>
      </w:r>
    </w:p>
    <w:p w:rsidR="002824EF" w:rsidRPr="002E7A06" w:rsidRDefault="002824EF" w:rsidP="002824EF">
      <w:pPr>
        <w:tabs>
          <w:tab w:val="left" w:pos="1080"/>
        </w:tabs>
        <w:autoSpaceDE w:val="0"/>
        <w:autoSpaceDN w:val="0"/>
        <w:adjustRightInd w:val="0"/>
        <w:ind w:firstLine="709"/>
        <w:jc w:val="both"/>
        <w:rPr>
          <w:bCs/>
          <w:sz w:val="24"/>
          <w:szCs w:val="24"/>
        </w:rPr>
      </w:pPr>
      <w:r w:rsidRPr="002E7A06">
        <w:rPr>
          <w:bCs/>
          <w:sz w:val="24"/>
          <w:szCs w:val="24"/>
        </w:rPr>
        <w:t>В кодовой части титульного листа формы на основании Уведомления о присвоении кода ОКПО (идентификационного номера), размещенного на сайте системы сбора отчетности Росстата в информационно-телекоммуникационной сети «Интернет» по адресу: https://websbor.gks.ru/online/info, отчитывающаяся организация проставляет:</w:t>
      </w:r>
    </w:p>
    <w:p w:rsidR="002824EF" w:rsidRPr="0083720D" w:rsidDel="0083720D" w:rsidRDefault="002824EF" w:rsidP="0083720D">
      <w:pPr>
        <w:tabs>
          <w:tab w:val="left" w:pos="1080"/>
        </w:tabs>
        <w:autoSpaceDE w:val="0"/>
        <w:autoSpaceDN w:val="0"/>
        <w:adjustRightInd w:val="0"/>
        <w:ind w:firstLine="709"/>
        <w:jc w:val="both"/>
        <w:rPr>
          <w:del w:id="124" w:author="Лунева Ирина Яковлевна" w:date="2022-12-23T13:49:00Z"/>
          <w:bCs/>
          <w:sz w:val="24"/>
          <w:szCs w:val="24"/>
        </w:rPr>
      </w:pPr>
      <w:r w:rsidRPr="002E7A06">
        <w:rPr>
          <w:bCs/>
          <w:sz w:val="24"/>
          <w:szCs w:val="24"/>
        </w:rPr>
        <w:t>код по Общероссийскому классификатору предприятий и организаций (ОКПО) – для юридического лица, не имею</w:t>
      </w:r>
      <w:r w:rsidR="0083720D">
        <w:rPr>
          <w:bCs/>
          <w:sz w:val="24"/>
          <w:szCs w:val="24"/>
        </w:rPr>
        <w:t>щего обособленных подразделений</w:t>
      </w:r>
      <w:r w:rsidR="0083720D" w:rsidRPr="0083720D">
        <w:rPr>
          <w:bCs/>
          <w:sz w:val="24"/>
          <w:szCs w:val="24"/>
        </w:rPr>
        <w:t>.</w:t>
      </w:r>
    </w:p>
    <w:p w:rsidR="002824EF" w:rsidRPr="002E7A06" w:rsidRDefault="00A82672" w:rsidP="002824E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3. </w:t>
      </w:r>
      <w:r w:rsidR="002824EF" w:rsidRPr="002E7A06">
        <w:rPr>
          <w:sz w:val="24"/>
          <w:szCs w:val="24"/>
        </w:rPr>
        <w:t xml:space="preserve">Руководитель юридического лица назначает должностных лиц, уполномоченных предоставлять первичные статистические данные </w:t>
      </w:r>
      <w:r w:rsidR="0093773B" w:rsidRPr="0093773B">
        <w:rPr>
          <w:sz w:val="24"/>
          <w:szCs w:val="24"/>
        </w:rPr>
        <w:t xml:space="preserve">           </w:t>
      </w:r>
      <w:r w:rsidR="002824EF" w:rsidRPr="002E7A06">
        <w:rPr>
          <w:sz w:val="24"/>
          <w:szCs w:val="24"/>
        </w:rPr>
        <w:t>от имени юридического лица.</w:t>
      </w:r>
    </w:p>
    <w:p w:rsidR="000675C9" w:rsidRPr="00D2102E" w:rsidRDefault="00A82672" w:rsidP="000675C9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4. </w:t>
      </w:r>
      <w:r w:rsidR="000675C9" w:rsidRPr="00D2102E">
        <w:rPr>
          <w:sz w:val="24"/>
          <w:szCs w:val="24"/>
        </w:rPr>
        <w:t xml:space="preserve">В </w:t>
      </w:r>
      <w:r w:rsidR="00285D4F">
        <w:rPr>
          <w:sz w:val="24"/>
          <w:szCs w:val="24"/>
        </w:rPr>
        <w:t>разделе</w:t>
      </w:r>
      <w:r w:rsidR="000675C9" w:rsidRPr="00D2102E">
        <w:rPr>
          <w:sz w:val="24"/>
          <w:szCs w:val="24"/>
        </w:rPr>
        <w:t xml:space="preserve"> 1 </w:t>
      </w:r>
      <w:r w:rsidR="0034136D">
        <w:rPr>
          <w:sz w:val="24"/>
          <w:szCs w:val="24"/>
        </w:rPr>
        <w:t xml:space="preserve">таблицы 1000 </w:t>
      </w:r>
      <w:r w:rsidR="00AB3851">
        <w:rPr>
          <w:sz w:val="24"/>
          <w:szCs w:val="24"/>
        </w:rPr>
        <w:t xml:space="preserve">в </w:t>
      </w:r>
      <w:r w:rsidR="009B2CC7">
        <w:rPr>
          <w:sz w:val="24"/>
          <w:szCs w:val="24"/>
        </w:rPr>
        <w:t>графе</w:t>
      </w:r>
      <w:r w:rsidR="000675C9" w:rsidRPr="00D2102E">
        <w:rPr>
          <w:sz w:val="24"/>
          <w:szCs w:val="24"/>
        </w:rPr>
        <w:t xml:space="preserve"> 1 указыва</w:t>
      </w:r>
      <w:r w:rsidR="00557CCB">
        <w:rPr>
          <w:sz w:val="24"/>
          <w:szCs w:val="24"/>
        </w:rPr>
        <w:t>ю</w:t>
      </w:r>
      <w:r w:rsidR="000675C9" w:rsidRPr="00D2102E">
        <w:rPr>
          <w:sz w:val="24"/>
          <w:szCs w:val="24"/>
        </w:rPr>
        <w:t xml:space="preserve">тся </w:t>
      </w:r>
      <w:r w:rsidR="00557CCB">
        <w:rPr>
          <w:sz w:val="24"/>
          <w:szCs w:val="24"/>
        </w:rPr>
        <w:t xml:space="preserve">данные об </w:t>
      </w:r>
      <w:r w:rsidR="000675C9" w:rsidRPr="00D2102E">
        <w:rPr>
          <w:sz w:val="24"/>
          <w:szCs w:val="24"/>
        </w:rPr>
        <w:t>обще</w:t>
      </w:r>
      <w:r w:rsidR="00557CCB">
        <w:rPr>
          <w:sz w:val="24"/>
          <w:szCs w:val="24"/>
        </w:rPr>
        <w:t>м</w:t>
      </w:r>
      <w:r w:rsidR="000675C9" w:rsidRPr="00D2102E">
        <w:rPr>
          <w:sz w:val="24"/>
          <w:szCs w:val="24"/>
        </w:rPr>
        <w:t xml:space="preserve"> числ</w:t>
      </w:r>
      <w:r w:rsidR="00557CCB">
        <w:rPr>
          <w:sz w:val="24"/>
          <w:szCs w:val="24"/>
        </w:rPr>
        <w:t>е</w:t>
      </w:r>
      <w:r w:rsidR="000675C9" w:rsidRPr="00D2102E">
        <w:rPr>
          <w:sz w:val="24"/>
          <w:szCs w:val="24"/>
        </w:rPr>
        <w:t xml:space="preserve"> домов ребенка, осуществляющих деятельность по состоянию </w:t>
      </w:r>
      <w:r w:rsidR="0093773B" w:rsidRPr="0093773B">
        <w:rPr>
          <w:sz w:val="24"/>
          <w:szCs w:val="24"/>
        </w:rPr>
        <w:t xml:space="preserve">     </w:t>
      </w:r>
      <w:r w:rsidR="000675C9" w:rsidRPr="00D2102E">
        <w:rPr>
          <w:sz w:val="24"/>
          <w:szCs w:val="24"/>
        </w:rPr>
        <w:t xml:space="preserve">на </w:t>
      </w:r>
      <w:r w:rsidR="009B2CC7">
        <w:rPr>
          <w:sz w:val="24"/>
          <w:szCs w:val="24"/>
        </w:rPr>
        <w:t>31 декабря отчетного года, в графе</w:t>
      </w:r>
      <w:r w:rsidR="000675C9" w:rsidRPr="00D2102E">
        <w:rPr>
          <w:sz w:val="24"/>
          <w:szCs w:val="24"/>
        </w:rPr>
        <w:t xml:space="preserve"> </w:t>
      </w:r>
      <w:r w:rsidR="00AB3851">
        <w:rPr>
          <w:sz w:val="24"/>
          <w:szCs w:val="24"/>
        </w:rPr>
        <w:t>2</w:t>
      </w:r>
      <w:r w:rsidR="000675C9" w:rsidRPr="00D2102E">
        <w:rPr>
          <w:sz w:val="24"/>
          <w:szCs w:val="24"/>
        </w:rPr>
        <w:t xml:space="preserve"> указыва</w:t>
      </w:r>
      <w:r w:rsidR="00557CCB">
        <w:rPr>
          <w:sz w:val="24"/>
          <w:szCs w:val="24"/>
        </w:rPr>
        <w:t>ю</w:t>
      </w:r>
      <w:r w:rsidR="000675C9" w:rsidRPr="00D2102E">
        <w:rPr>
          <w:sz w:val="24"/>
          <w:szCs w:val="24"/>
        </w:rPr>
        <w:t>тся</w:t>
      </w:r>
      <w:r w:rsidR="00557CCB">
        <w:rPr>
          <w:sz w:val="24"/>
          <w:szCs w:val="24"/>
        </w:rPr>
        <w:t xml:space="preserve"> данные о </w:t>
      </w:r>
      <w:r w:rsidR="000675C9" w:rsidRPr="00D2102E">
        <w:rPr>
          <w:sz w:val="24"/>
          <w:szCs w:val="24"/>
        </w:rPr>
        <w:t xml:space="preserve"> числ</w:t>
      </w:r>
      <w:r w:rsidR="00557CCB">
        <w:rPr>
          <w:sz w:val="24"/>
          <w:szCs w:val="24"/>
        </w:rPr>
        <w:t>е</w:t>
      </w:r>
      <w:r w:rsidR="000675C9" w:rsidRPr="00D2102E">
        <w:rPr>
          <w:sz w:val="24"/>
          <w:szCs w:val="24"/>
        </w:rPr>
        <w:t xml:space="preserve"> домов ребенка, расположе</w:t>
      </w:r>
      <w:r w:rsidR="009B2CC7">
        <w:rPr>
          <w:sz w:val="24"/>
          <w:szCs w:val="24"/>
        </w:rPr>
        <w:t>нных в сельской местности, в графе</w:t>
      </w:r>
      <w:r w:rsidR="000675C9" w:rsidRPr="00D2102E">
        <w:rPr>
          <w:sz w:val="24"/>
          <w:szCs w:val="24"/>
        </w:rPr>
        <w:t xml:space="preserve"> </w:t>
      </w:r>
      <w:r w:rsidR="00AB3851">
        <w:rPr>
          <w:sz w:val="24"/>
          <w:szCs w:val="24"/>
        </w:rPr>
        <w:t>3</w:t>
      </w:r>
      <w:r w:rsidR="000675C9" w:rsidRPr="00D2102E">
        <w:rPr>
          <w:sz w:val="24"/>
          <w:szCs w:val="24"/>
        </w:rPr>
        <w:t xml:space="preserve"> указывается число домов ребенка подчинения субъе</w:t>
      </w:r>
      <w:r w:rsidR="009B2CC7">
        <w:rPr>
          <w:sz w:val="24"/>
          <w:szCs w:val="24"/>
        </w:rPr>
        <w:t xml:space="preserve">кту Российской Федерации (из графы </w:t>
      </w:r>
      <w:r w:rsidR="000675C9" w:rsidRPr="00D2102E">
        <w:rPr>
          <w:sz w:val="24"/>
          <w:szCs w:val="24"/>
        </w:rPr>
        <w:t>1)</w:t>
      </w:r>
      <w:r w:rsidR="00AB3851">
        <w:rPr>
          <w:sz w:val="24"/>
          <w:szCs w:val="24"/>
        </w:rPr>
        <w:t>, в гр</w:t>
      </w:r>
      <w:r w:rsidR="009B2CC7">
        <w:rPr>
          <w:sz w:val="24"/>
          <w:szCs w:val="24"/>
        </w:rPr>
        <w:t>афе</w:t>
      </w:r>
      <w:r w:rsidR="00AB3851">
        <w:rPr>
          <w:sz w:val="24"/>
          <w:szCs w:val="24"/>
        </w:rPr>
        <w:t xml:space="preserve"> 4 указыва</w:t>
      </w:r>
      <w:r w:rsidR="00557CCB">
        <w:rPr>
          <w:sz w:val="24"/>
          <w:szCs w:val="24"/>
        </w:rPr>
        <w:t>ю</w:t>
      </w:r>
      <w:r w:rsidR="00AB3851">
        <w:rPr>
          <w:sz w:val="24"/>
          <w:szCs w:val="24"/>
        </w:rPr>
        <w:t xml:space="preserve">тся </w:t>
      </w:r>
      <w:r w:rsidR="00557CCB">
        <w:rPr>
          <w:sz w:val="24"/>
          <w:szCs w:val="24"/>
        </w:rPr>
        <w:t xml:space="preserve">данные о </w:t>
      </w:r>
      <w:r w:rsidR="00AB3851">
        <w:rPr>
          <w:sz w:val="24"/>
          <w:szCs w:val="24"/>
        </w:rPr>
        <w:t>ч</w:t>
      </w:r>
      <w:r w:rsidR="009B2CC7">
        <w:rPr>
          <w:sz w:val="24"/>
          <w:szCs w:val="24"/>
        </w:rPr>
        <w:t>исл</w:t>
      </w:r>
      <w:r w:rsidR="00557CCB">
        <w:rPr>
          <w:sz w:val="24"/>
          <w:szCs w:val="24"/>
        </w:rPr>
        <w:t>е</w:t>
      </w:r>
      <w:r w:rsidR="009B2CC7">
        <w:rPr>
          <w:sz w:val="24"/>
          <w:szCs w:val="24"/>
        </w:rPr>
        <w:t xml:space="preserve"> мест в домах ребенка, </w:t>
      </w:r>
      <w:r w:rsidR="0093773B" w:rsidRPr="0093773B">
        <w:rPr>
          <w:sz w:val="24"/>
          <w:szCs w:val="24"/>
        </w:rPr>
        <w:t xml:space="preserve">         </w:t>
      </w:r>
      <w:r w:rsidR="009B2CC7">
        <w:rPr>
          <w:sz w:val="24"/>
          <w:szCs w:val="24"/>
        </w:rPr>
        <w:t>в графе</w:t>
      </w:r>
      <w:r w:rsidR="00AB3851">
        <w:rPr>
          <w:sz w:val="24"/>
          <w:szCs w:val="24"/>
        </w:rPr>
        <w:t xml:space="preserve"> 5 </w:t>
      </w:r>
      <w:r w:rsidR="00AB3851" w:rsidRPr="00D2102E">
        <w:rPr>
          <w:sz w:val="24"/>
          <w:szCs w:val="24"/>
        </w:rPr>
        <w:t>указыва</w:t>
      </w:r>
      <w:r w:rsidR="00B87147">
        <w:rPr>
          <w:sz w:val="24"/>
          <w:szCs w:val="24"/>
        </w:rPr>
        <w:t>е</w:t>
      </w:r>
      <w:r w:rsidR="00AB3851" w:rsidRPr="00D2102E">
        <w:rPr>
          <w:sz w:val="24"/>
          <w:szCs w:val="24"/>
        </w:rPr>
        <w:t>тся количество дней, проведенных в доме ребенка всеми детьми за отчетный год.</w:t>
      </w:r>
    </w:p>
    <w:p w:rsidR="000675C9" w:rsidRPr="00D2102E" w:rsidRDefault="00A82672" w:rsidP="000675C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5. </w:t>
      </w:r>
      <w:r w:rsidR="000675C9" w:rsidRPr="00D2102E">
        <w:rPr>
          <w:sz w:val="24"/>
          <w:szCs w:val="24"/>
        </w:rPr>
        <w:t xml:space="preserve">В </w:t>
      </w:r>
      <w:r w:rsidR="00285D4F">
        <w:rPr>
          <w:sz w:val="24"/>
          <w:szCs w:val="24"/>
        </w:rPr>
        <w:t>раздел</w:t>
      </w:r>
      <w:r w:rsidR="000675C9" w:rsidRPr="00D2102E">
        <w:rPr>
          <w:sz w:val="24"/>
          <w:szCs w:val="24"/>
        </w:rPr>
        <w:t>е 2</w:t>
      </w:r>
      <w:r w:rsidR="0034136D">
        <w:rPr>
          <w:sz w:val="24"/>
          <w:szCs w:val="24"/>
        </w:rPr>
        <w:t xml:space="preserve"> таблицы 2</w:t>
      </w:r>
      <w:r w:rsidR="000675C9" w:rsidRPr="00D2102E">
        <w:rPr>
          <w:sz w:val="24"/>
          <w:szCs w:val="24"/>
        </w:rPr>
        <w:t xml:space="preserve">100 «Штаты организации» указываются </w:t>
      </w:r>
      <w:r w:rsidR="00E54B0D" w:rsidRPr="00D2102E">
        <w:rPr>
          <w:sz w:val="24"/>
          <w:szCs w:val="24"/>
        </w:rPr>
        <w:t>данные</w:t>
      </w:r>
      <w:r w:rsidR="000675C9" w:rsidRPr="00D2102E">
        <w:rPr>
          <w:sz w:val="24"/>
          <w:szCs w:val="24"/>
        </w:rPr>
        <w:t xml:space="preserve"> согласно штатному расписанию, утвержд</w:t>
      </w:r>
      <w:r w:rsidR="00B02B86" w:rsidRPr="00D2102E">
        <w:rPr>
          <w:sz w:val="24"/>
          <w:szCs w:val="24"/>
        </w:rPr>
        <w:t>е</w:t>
      </w:r>
      <w:r w:rsidR="000675C9" w:rsidRPr="00D2102E">
        <w:rPr>
          <w:sz w:val="24"/>
          <w:szCs w:val="24"/>
        </w:rPr>
        <w:t>нному руководителем дома ребенка</w:t>
      </w:r>
      <w:r w:rsidR="0034136D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 xml:space="preserve">в установленном порядке на конец отчетного года. </w:t>
      </w:r>
      <w:r w:rsidR="00E54B0D" w:rsidRPr="00D2102E">
        <w:rPr>
          <w:sz w:val="24"/>
          <w:szCs w:val="24"/>
        </w:rPr>
        <w:t>Данные</w:t>
      </w:r>
      <w:r w:rsidR="009B2CC7">
        <w:rPr>
          <w:sz w:val="24"/>
          <w:szCs w:val="24"/>
        </w:rPr>
        <w:t>, указанные в графе</w:t>
      </w:r>
      <w:r w:rsidR="000675C9" w:rsidRPr="00D2102E">
        <w:rPr>
          <w:sz w:val="24"/>
          <w:szCs w:val="24"/>
        </w:rPr>
        <w:t xml:space="preserve"> 3 «всего на конец отч</w:t>
      </w:r>
      <w:r w:rsidR="00B02B86" w:rsidRPr="00D2102E">
        <w:rPr>
          <w:sz w:val="24"/>
          <w:szCs w:val="24"/>
        </w:rPr>
        <w:t>е</w:t>
      </w:r>
      <w:r w:rsidR="000675C9" w:rsidRPr="00D2102E">
        <w:rPr>
          <w:sz w:val="24"/>
          <w:szCs w:val="24"/>
        </w:rPr>
        <w:t>тного года» должны соответствовать сумме данных по отдельным катег</w:t>
      </w:r>
      <w:r w:rsidR="009B2CC7">
        <w:rPr>
          <w:sz w:val="24"/>
          <w:szCs w:val="24"/>
        </w:rPr>
        <w:t>ориям персонала, указанных в графах</w:t>
      </w:r>
      <w:r w:rsidR="000675C9" w:rsidRPr="00D2102E">
        <w:rPr>
          <w:sz w:val="24"/>
          <w:szCs w:val="24"/>
        </w:rPr>
        <w:t xml:space="preserve"> 4</w:t>
      </w:r>
      <w:r w:rsidR="00285D4F">
        <w:rPr>
          <w:sz w:val="24"/>
          <w:szCs w:val="24"/>
        </w:rPr>
        <w:t xml:space="preserve"> </w:t>
      </w:r>
      <w:r w:rsidR="009B2CC7" w:rsidRPr="002E7A06">
        <w:rPr>
          <w:sz w:val="24"/>
          <w:szCs w:val="24"/>
        </w:rPr>
        <w:t>–</w:t>
      </w:r>
      <w:r w:rsidR="00285D4F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13. Данные строки 2 «занятые должности» не должны быть больше данных, представленных в строке 1 «штатные должности».</w:t>
      </w:r>
    </w:p>
    <w:p w:rsidR="000675C9" w:rsidRPr="002E7A06" w:rsidRDefault="00A82672" w:rsidP="000675C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6. </w:t>
      </w:r>
      <w:r w:rsidR="000675C9" w:rsidRPr="00D2102E">
        <w:rPr>
          <w:sz w:val="24"/>
          <w:szCs w:val="24"/>
        </w:rPr>
        <w:t xml:space="preserve">В </w:t>
      </w:r>
      <w:r w:rsidR="00285D4F">
        <w:rPr>
          <w:sz w:val="24"/>
          <w:szCs w:val="24"/>
        </w:rPr>
        <w:t>раздел</w:t>
      </w:r>
      <w:r w:rsidR="000675C9" w:rsidRPr="00D2102E">
        <w:rPr>
          <w:sz w:val="24"/>
          <w:szCs w:val="24"/>
        </w:rPr>
        <w:t xml:space="preserve">е </w:t>
      </w:r>
      <w:r w:rsidR="0034136D">
        <w:rPr>
          <w:sz w:val="24"/>
          <w:szCs w:val="24"/>
        </w:rPr>
        <w:t xml:space="preserve">3 таблицы </w:t>
      </w:r>
      <w:r w:rsidR="000675C9" w:rsidRPr="00D2102E">
        <w:rPr>
          <w:sz w:val="24"/>
          <w:szCs w:val="24"/>
        </w:rPr>
        <w:t xml:space="preserve">2120 «Контингенты дома ребенка» указываются </w:t>
      </w:r>
      <w:r w:rsidR="00E54B0D" w:rsidRPr="00D2102E">
        <w:rPr>
          <w:sz w:val="24"/>
          <w:szCs w:val="24"/>
        </w:rPr>
        <w:t>данные</w:t>
      </w:r>
      <w:r w:rsidR="000675C9" w:rsidRPr="00D2102E">
        <w:rPr>
          <w:sz w:val="24"/>
          <w:szCs w:val="24"/>
        </w:rPr>
        <w:t xml:space="preserve"> о движении детей в доме ребенка на основании данных учетной формы №121/у «Журнал учета приема </w:t>
      </w:r>
      <w:r w:rsidR="009B2CC7">
        <w:rPr>
          <w:sz w:val="24"/>
          <w:szCs w:val="24"/>
        </w:rPr>
        <w:t>детей в дом ребенка». Данные графы</w:t>
      </w:r>
      <w:r w:rsidR="000675C9" w:rsidRPr="00D2102E">
        <w:rPr>
          <w:sz w:val="24"/>
          <w:szCs w:val="24"/>
        </w:rPr>
        <w:t xml:space="preserve"> 7 представляют собой сумму данных из гр</w:t>
      </w:r>
      <w:r w:rsidR="009B2CC7">
        <w:rPr>
          <w:sz w:val="24"/>
          <w:szCs w:val="24"/>
        </w:rPr>
        <w:t>афы</w:t>
      </w:r>
      <w:r w:rsidR="000675C9" w:rsidRPr="00D2102E">
        <w:rPr>
          <w:sz w:val="24"/>
          <w:szCs w:val="24"/>
        </w:rPr>
        <w:t xml:space="preserve"> 7 предыдущего отчетного периода</w:t>
      </w:r>
      <w:r w:rsidR="009B2CC7">
        <w:rPr>
          <w:sz w:val="24"/>
          <w:szCs w:val="24"/>
        </w:rPr>
        <w:t xml:space="preserve"> и данных из графы</w:t>
      </w:r>
      <w:r w:rsidR="000675C9" w:rsidRPr="00D2102E">
        <w:rPr>
          <w:sz w:val="24"/>
          <w:szCs w:val="24"/>
        </w:rPr>
        <w:t xml:space="preserve"> 3 текущего отчетного периода (число детей, поступивших</w:t>
      </w:r>
      <w:r w:rsidR="000675C9" w:rsidRPr="002E7A06">
        <w:rPr>
          <w:sz w:val="24"/>
          <w:szCs w:val="24"/>
        </w:rPr>
        <w:t xml:space="preserve"> в течени</w:t>
      </w:r>
      <w:r w:rsidR="00B87147">
        <w:rPr>
          <w:sz w:val="24"/>
          <w:szCs w:val="24"/>
        </w:rPr>
        <w:t>е</w:t>
      </w:r>
      <w:r w:rsidR="000675C9" w:rsidRPr="002E7A06">
        <w:rPr>
          <w:sz w:val="24"/>
          <w:szCs w:val="24"/>
        </w:rPr>
        <w:t xml:space="preserve"> отчетног</w:t>
      </w:r>
      <w:r w:rsidR="009B2CC7">
        <w:rPr>
          <w:sz w:val="24"/>
          <w:szCs w:val="24"/>
        </w:rPr>
        <w:t xml:space="preserve">о года) за вычетом данных </w:t>
      </w:r>
      <w:r w:rsidR="00B87147">
        <w:rPr>
          <w:sz w:val="24"/>
          <w:szCs w:val="24"/>
        </w:rPr>
        <w:t xml:space="preserve">      </w:t>
      </w:r>
      <w:r w:rsidR="009B2CC7">
        <w:rPr>
          <w:sz w:val="24"/>
          <w:szCs w:val="24"/>
        </w:rPr>
        <w:t>из графы</w:t>
      </w:r>
      <w:r w:rsidR="00B87147">
        <w:rPr>
          <w:sz w:val="24"/>
          <w:szCs w:val="24"/>
        </w:rPr>
        <w:t xml:space="preserve"> </w:t>
      </w:r>
      <w:r w:rsidR="009B2CC7">
        <w:rPr>
          <w:sz w:val="24"/>
          <w:szCs w:val="24"/>
        </w:rPr>
        <w:t>4</w:t>
      </w:r>
      <w:r w:rsidR="00B87147">
        <w:rPr>
          <w:sz w:val="24"/>
          <w:szCs w:val="24"/>
        </w:rPr>
        <w:t xml:space="preserve"> </w:t>
      </w:r>
      <w:r w:rsidR="009B2CC7">
        <w:rPr>
          <w:sz w:val="24"/>
          <w:szCs w:val="24"/>
        </w:rPr>
        <w:t>и графы</w:t>
      </w:r>
      <w:r w:rsidR="000675C9" w:rsidRPr="002E7A06">
        <w:rPr>
          <w:sz w:val="24"/>
          <w:szCs w:val="24"/>
        </w:rPr>
        <w:t xml:space="preserve"> 5 текущего отчетного периода (число выбывших и умерших) по соотве</w:t>
      </w:r>
      <w:r w:rsidR="009B2CC7">
        <w:rPr>
          <w:sz w:val="24"/>
          <w:szCs w:val="24"/>
        </w:rPr>
        <w:t>тствующим строкам таблицы. В графе</w:t>
      </w:r>
      <w:r w:rsidR="000675C9" w:rsidRPr="002E7A06">
        <w:rPr>
          <w:sz w:val="24"/>
          <w:szCs w:val="24"/>
        </w:rPr>
        <w:t xml:space="preserve"> 8 указываются </w:t>
      </w:r>
      <w:r w:rsidR="00E54B0D">
        <w:rPr>
          <w:sz w:val="24"/>
          <w:szCs w:val="24"/>
        </w:rPr>
        <w:t>данные</w:t>
      </w:r>
      <w:r w:rsidR="00B87147">
        <w:rPr>
          <w:sz w:val="24"/>
          <w:szCs w:val="24"/>
        </w:rPr>
        <w:t xml:space="preserve"> </w:t>
      </w:r>
      <w:r w:rsidR="000675C9" w:rsidRPr="002E7A06">
        <w:rPr>
          <w:sz w:val="24"/>
          <w:szCs w:val="24"/>
        </w:rPr>
        <w:t>о детях, состоящих в доме ребенка в возрасте 0</w:t>
      </w:r>
      <w:r w:rsidR="00E54B0D">
        <w:rPr>
          <w:sz w:val="24"/>
          <w:szCs w:val="24"/>
        </w:rPr>
        <w:t>–</w:t>
      </w:r>
      <w:r w:rsidR="000675C9" w:rsidRPr="002E7A06">
        <w:rPr>
          <w:sz w:val="24"/>
          <w:szCs w:val="24"/>
        </w:rPr>
        <w:t>12 месяц</w:t>
      </w:r>
      <w:r w:rsidR="009B2CC7">
        <w:rPr>
          <w:sz w:val="24"/>
          <w:szCs w:val="24"/>
        </w:rPr>
        <w:t>ев (11 месяцев и 29 дней), в графе</w:t>
      </w:r>
      <w:r w:rsidR="000675C9" w:rsidRPr="002E7A06">
        <w:rPr>
          <w:sz w:val="24"/>
          <w:szCs w:val="24"/>
        </w:rPr>
        <w:t xml:space="preserve"> 9 указываются </w:t>
      </w:r>
      <w:r w:rsidR="00D2102E">
        <w:rPr>
          <w:sz w:val="24"/>
          <w:szCs w:val="24"/>
        </w:rPr>
        <w:t>данные</w:t>
      </w:r>
      <w:r w:rsidR="000675C9" w:rsidRPr="002E7A06">
        <w:rPr>
          <w:sz w:val="24"/>
          <w:szCs w:val="24"/>
        </w:rPr>
        <w:t xml:space="preserve"> о детях, состоящих </w:t>
      </w:r>
      <w:r w:rsidR="00B87147">
        <w:rPr>
          <w:sz w:val="24"/>
          <w:szCs w:val="24"/>
        </w:rPr>
        <w:t xml:space="preserve">        </w:t>
      </w:r>
      <w:r w:rsidR="0093773B" w:rsidRPr="0093773B">
        <w:rPr>
          <w:sz w:val="24"/>
          <w:szCs w:val="24"/>
        </w:rPr>
        <w:t xml:space="preserve"> </w:t>
      </w:r>
      <w:r w:rsidR="000675C9" w:rsidRPr="002E7A06">
        <w:rPr>
          <w:sz w:val="24"/>
          <w:szCs w:val="24"/>
        </w:rPr>
        <w:t>в доме ребенка в возрасте 1 года до 3-х лет (2 г</w:t>
      </w:r>
      <w:r w:rsidR="00E60B18">
        <w:rPr>
          <w:sz w:val="24"/>
          <w:szCs w:val="24"/>
        </w:rPr>
        <w:t>ода 11 месяцев и 29 дней), в графе</w:t>
      </w:r>
      <w:r w:rsidR="000675C9" w:rsidRPr="002E7A06">
        <w:rPr>
          <w:sz w:val="24"/>
          <w:szCs w:val="24"/>
        </w:rPr>
        <w:t xml:space="preserve"> 10 – в возрасте от 3-х лет и старше. </w:t>
      </w:r>
      <w:r w:rsidR="00D2102E">
        <w:rPr>
          <w:sz w:val="24"/>
          <w:szCs w:val="24"/>
        </w:rPr>
        <w:t>Данные</w:t>
      </w:r>
      <w:r w:rsidR="000675C9" w:rsidRPr="002E7A06">
        <w:rPr>
          <w:sz w:val="24"/>
          <w:szCs w:val="24"/>
        </w:rPr>
        <w:t xml:space="preserve"> в графах 8</w:t>
      </w:r>
      <w:r w:rsidR="009B2CC7" w:rsidRPr="002E7A06">
        <w:rPr>
          <w:sz w:val="24"/>
          <w:szCs w:val="24"/>
        </w:rPr>
        <w:t>–</w:t>
      </w:r>
      <w:r w:rsidR="000675C9" w:rsidRPr="002E7A06">
        <w:rPr>
          <w:sz w:val="24"/>
          <w:szCs w:val="24"/>
        </w:rPr>
        <w:t>10 представляют с</w:t>
      </w:r>
      <w:r w:rsidR="00B62413">
        <w:rPr>
          <w:sz w:val="24"/>
          <w:szCs w:val="24"/>
        </w:rPr>
        <w:t>обой сумму, равную данным в графе</w:t>
      </w:r>
      <w:r w:rsidR="00786880">
        <w:rPr>
          <w:sz w:val="24"/>
          <w:szCs w:val="24"/>
        </w:rPr>
        <w:t xml:space="preserve"> 7. В графе</w:t>
      </w:r>
      <w:r w:rsidR="000675C9" w:rsidRPr="002E7A06">
        <w:rPr>
          <w:sz w:val="24"/>
          <w:szCs w:val="24"/>
        </w:rPr>
        <w:t xml:space="preserve"> 11 указываются </w:t>
      </w:r>
      <w:r w:rsidR="00D2102E">
        <w:rPr>
          <w:sz w:val="24"/>
          <w:szCs w:val="24"/>
        </w:rPr>
        <w:t>данные</w:t>
      </w:r>
      <w:r w:rsidR="000675C9" w:rsidRPr="002E7A06">
        <w:rPr>
          <w:sz w:val="24"/>
          <w:szCs w:val="24"/>
        </w:rPr>
        <w:t xml:space="preserve"> о детях, имеющих ка</w:t>
      </w:r>
      <w:r w:rsidR="00971AF9">
        <w:rPr>
          <w:sz w:val="24"/>
          <w:szCs w:val="24"/>
        </w:rPr>
        <w:t>тегорию «ребенок-инвалид» из графы</w:t>
      </w:r>
      <w:r w:rsidR="000675C9" w:rsidRPr="002E7A06">
        <w:rPr>
          <w:sz w:val="24"/>
          <w:szCs w:val="24"/>
        </w:rPr>
        <w:t xml:space="preserve"> 7 всех возрастных групп по соответствующим строкам таблицы. Данные, представленные в стр</w:t>
      </w:r>
      <w:r w:rsidR="00786880">
        <w:rPr>
          <w:sz w:val="24"/>
          <w:szCs w:val="24"/>
        </w:rPr>
        <w:t>оке</w:t>
      </w:r>
      <w:r w:rsidR="000675C9" w:rsidRPr="002E7A06">
        <w:rPr>
          <w:sz w:val="24"/>
          <w:szCs w:val="24"/>
        </w:rPr>
        <w:t xml:space="preserve"> 2 не должны быть боль</w:t>
      </w:r>
      <w:r w:rsidR="00786880">
        <w:rPr>
          <w:sz w:val="24"/>
          <w:szCs w:val="24"/>
        </w:rPr>
        <w:t>ше данных, представленных в строке</w:t>
      </w:r>
      <w:r w:rsidR="000675C9" w:rsidRPr="002E7A06">
        <w:rPr>
          <w:sz w:val="24"/>
          <w:szCs w:val="24"/>
        </w:rPr>
        <w:t xml:space="preserve"> 1 по соответствующим графам таблиц</w:t>
      </w:r>
      <w:r w:rsidR="00786880">
        <w:rPr>
          <w:sz w:val="24"/>
          <w:szCs w:val="24"/>
        </w:rPr>
        <w:t>ы. Данные, представленные в строки</w:t>
      </w:r>
      <w:r w:rsidR="000675C9" w:rsidRPr="002E7A06">
        <w:rPr>
          <w:sz w:val="24"/>
          <w:szCs w:val="24"/>
        </w:rPr>
        <w:t xml:space="preserve"> 3 не должны быть боль</w:t>
      </w:r>
      <w:r w:rsidR="00786880">
        <w:rPr>
          <w:sz w:val="24"/>
          <w:szCs w:val="24"/>
        </w:rPr>
        <w:t>ше данных, представленных в строке</w:t>
      </w:r>
      <w:r w:rsidR="000675C9" w:rsidRPr="002E7A06">
        <w:rPr>
          <w:sz w:val="24"/>
          <w:szCs w:val="24"/>
        </w:rPr>
        <w:t xml:space="preserve"> 1 по соответствующим графам </w:t>
      </w:r>
      <w:r w:rsidR="00285D4F">
        <w:rPr>
          <w:sz w:val="24"/>
          <w:szCs w:val="24"/>
        </w:rPr>
        <w:t>раздела</w:t>
      </w:r>
      <w:r w:rsidR="000675C9" w:rsidRPr="002E7A06">
        <w:rPr>
          <w:sz w:val="24"/>
          <w:szCs w:val="24"/>
        </w:rPr>
        <w:t xml:space="preserve">. Сумма строк 2 и 3 не должна быть больше данных, представленных в строке 1 </w:t>
      </w:r>
      <w:r w:rsidR="0093773B" w:rsidRPr="0093773B">
        <w:rPr>
          <w:sz w:val="24"/>
          <w:szCs w:val="24"/>
        </w:rPr>
        <w:t xml:space="preserve">    </w:t>
      </w:r>
      <w:r w:rsidR="000675C9" w:rsidRPr="002E7A06">
        <w:rPr>
          <w:sz w:val="24"/>
          <w:szCs w:val="24"/>
        </w:rPr>
        <w:t xml:space="preserve">по соответствующим графам таблицы. </w:t>
      </w:r>
    </w:p>
    <w:p w:rsidR="000675C9" w:rsidRPr="00D2102E" w:rsidRDefault="00A82672" w:rsidP="000675C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7. </w:t>
      </w:r>
      <w:r w:rsidR="000675C9" w:rsidRPr="00D2102E">
        <w:rPr>
          <w:sz w:val="24"/>
          <w:szCs w:val="24"/>
        </w:rPr>
        <w:t xml:space="preserve">В </w:t>
      </w:r>
      <w:r w:rsidR="00285D4F">
        <w:rPr>
          <w:sz w:val="24"/>
          <w:szCs w:val="24"/>
        </w:rPr>
        <w:t>разделе</w:t>
      </w:r>
      <w:r w:rsidR="000675C9" w:rsidRPr="00D2102E">
        <w:rPr>
          <w:sz w:val="24"/>
          <w:szCs w:val="24"/>
        </w:rPr>
        <w:t xml:space="preserve"> </w:t>
      </w:r>
      <w:r w:rsidR="0034136D">
        <w:rPr>
          <w:sz w:val="24"/>
          <w:szCs w:val="24"/>
        </w:rPr>
        <w:t xml:space="preserve">4 таблицы </w:t>
      </w:r>
      <w:r w:rsidR="000675C9" w:rsidRPr="00D2102E">
        <w:rPr>
          <w:sz w:val="24"/>
          <w:szCs w:val="24"/>
        </w:rPr>
        <w:t xml:space="preserve">2140 указываются </w:t>
      </w:r>
      <w:r w:rsidR="00D2102E" w:rsidRPr="00D2102E">
        <w:rPr>
          <w:sz w:val="24"/>
          <w:szCs w:val="24"/>
        </w:rPr>
        <w:t>данные</w:t>
      </w:r>
      <w:r w:rsidR="000675C9" w:rsidRPr="00D2102E">
        <w:rPr>
          <w:sz w:val="24"/>
          <w:szCs w:val="24"/>
        </w:rPr>
        <w:t xml:space="preserve"> о распред</w:t>
      </w:r>
      <w:r w:rsidR="00786880">
        <w:rPr>
          <w:sz w:val="24"/>
          <w:szCs w:val="24"/>
        </w:rPr>
        <w:t>елении выбывших детей, сумма граф</w:t>
      </w:r>
      <w:r w:rsidR="000675C9" w:rsidRPr="00D2102E">
        <w:rPr>
          <w:sz w:val="24"/>
          <w:szCs w:val="24"/>
        </w:rPr>
        <w:t xml:space="preserve"> 1</w:t>
      </w:r>
      <w:r w:rsidR="00285D4F">
        <w:rPr>
          <w:sz w:val="24"/>
          <w:szCs w:val="24"/>
        </w:rPr>
        <w:t xml:space="preserve"> </w:t>
      </w:r>
      <w:r w:rsidR="00786880" w:rsidRPr="002E7A06">
        <w:rPr>
          <w:sz w:val="24"/>
          <w:szCs w:val="24"/>
        </w:rPr>
        <w:t>–</w:t>
      </w:r>
      <w:r w:rsidR="00285D4F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 xml:space="preserve">9 </w:t>
      </w:r>
      <w:r w:rsidR="0034136D">
        <w:rPr>
          <w:sz w:val="24"/>
          <w:szCs w:val="24"/>
        </w:rPr>
        <w:t xml:space="preserve">таблицы </w:t>
      </w:r>
      <w:r w:rsidR="000675C9" w:rsidRPr="00D2102E">
        <w:rPr>
          <w:sz w:val="24"/>
          <w:szCs w:val="24"/>
        </w:rPr>
        <w:t>2140 должна соответствов</w:t>
      </w:r>
      <w:r w:rsidR="00786880">
        <w:rPr>
          <w:sz w:val="24"/>
          <w:szCs w:val="24"/>
        </w:rPr>
        <w:t>ать данным, представленным в графе 4 строке</w:t>
      </w:r>
      <w:r w:rsidR="000675C9" w:rsidRPr="00D2102E">
        <w:rPr>
          <w:sz w:val="24"/>
          <w:szCs w:val="24"/>
        </w:rPr>
        <w:t xml:space="preserve"> 1 </w:t>
      </w:r>
      <w:r w:rsidR="0034136D">
        <w:rPr>
          <w:sz w:val="24"/>
          <w:szCs w:val="24"/>
        </w:rPr>
        <w:t>таблицы</w:t>
      </w:r>
      <w:r w:rsidR="000675C9" w:rsidRPr="00D2102E">
        <w:rPr>
          <w:sz w:val="24"/>
          <w:szCs w:val="24"/>
        </w:rPr>
        <w:t xml:space="preserve"> 2120.</w:t>
      </w:r>
    </w:p>
    <w:p w:rsidR="000675C9" w:rsidRPr="00D2102E" w:rsidRDefault="00A82672" w:rsidP="000675C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8. </w:t>
      </w:r>
      <w:r w:rsidR="000675C9" w:rsidRPr="00D2102E">
        <w:rPr>
          <w:sz w:val="24"/>
          <w:szCs w:val="24"/>
        </w:rPr>
        <w:t xml:space="preserve">В </w:t>
      </w:r>
      <w:r w:rsidR="00285D4F">
        <w:rPr>
          <w:sz w:val="24"/>
          <w:szCs w:val="24"/>
        </w:rPr>
        <w:t>раздел</w:t>
      </w:r>
      <w:r w:rsidR="000675C9" w:rsidRPr="00D2102E">
        <w:rPr>
          <w:sz w:val="24"/>
          <w:szCs w:val="24"/>
        </w:rPr>
        <w:t xml:space="preserve">е </w:t>
      </w:r>
      <w:r w:rsidR="0034136D">
        <w:rPr>
          <w:sz w:val="24"/>
          <w:szCs w:val="24"/>
        </w:rPr>
        <w:t xml:space="preserve">5 таблицы </w:t>
      </w:r>
      <w:r w:rsidR="000675C9" w:rsidRPr="00D2102E">
        <w:rPr>
          <w:sz w:val="24"/>
          <w:szCs w:val="24"/>
        </w:rPr>
        <w:t>2145 «Профилактические осмотры детей и их резуль</w:t>
      </w:r>
      <w:r w:rsidR="00786880">
        <w:rPr>
          <w:sz w:val="24"/>
          <w:szCs w:val="24"/>
        </w:rPr>
        <w:t xml:space="preserve">таты» в графе </w:t>
      </w:r>
      <w:r w:rsidR="000675C9" w:rsidRPr="00D2102E">
        <w:rPr>
          <w:sz w:val="24"/>
          <w:szCs w:val="24"/>
        </w:rPr>
        <w:t xml:space="preserve">3 указываются </w:t>
      </w:r>
      <w:r w:rsidR="00F94884">
        <w:rPr>
          <w:sz w:val="24"/>
          <w:szCs w:val="24"/>
        </w:rPr>
        <w:t>данные</w:t>
      </w:r>
      <w:r w:rsidR="000675C9" w:rsidRPr="00D2102E">
        <w:rPr>
          <w:sz w:val="24"/>
          <w:szCs w:val="24"/>
        </w:rPr>
        <w:t xml:space="preserve"> о числе осмотренных детей, </w:t>
      </w:r>
      <w:r w:rsidR="0034136D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в том</w:t>
      </w:r>
      <w:r w:rsidR="0034136D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числе</w:t>
      </w:r>
      <w:r w:rsidR="0034136D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с распределени</w:t>
      </w:r>
      <w:r w:rsidR="00786880">
        <w:rPr>
          <w:sz w:val="24"/>
          <w:szCs w:val="24"/>
        </w:rPr>
        <w:t>ем по возрастным группам: в строке</w:t>
      </w:r>
      <w:r w:rsidR="000675C9" w:rsidRPr="00D2102E">
        <w:rPr>
          <w:sz w:val="24"/>
          <w:szCs w:val="24"/>
        </w:rPr>
        <w:t xml:space="preserve"> 1 </w:t>
      </w:r>
      <w:r w:rsidR="00786880" w:rsidRPr="002E7A06">
        <w:rPr>
          <w:sz w:val="24"/>
          <w:szCs w:val="24"/>
        </w:rPr>
        <w:t>–</w:t>
      </w:r>
      <w:r w:rsidR="000675C9" w:rsidRPr="00D2102E">
        <w:rPr>
          <w:sz w:val="24"/>
          <w:szCs w:val="24"/>
        </w:rPr>
        <w:t xml:space="preserve"> указываются </w:t>
      </w:r>
      <w:r w:rsidR="00F94884">
        <w:rPr>
          <w:sz w:val="24"/>
          <w:szCs w:val="24"/>
        </w:rPr>
        <w:t>данные</w:t>
      </w:r>
      <w:r w:rsidR="000675C9" w:rsidRPr="00D2102E">
        <w:rPr>
          <w:sz w:val="24"/>
          <w:szCs w:val="24"/>
        </w:rPr>
        <w:t xml:space="preserve"> о детях в возрасте 0</w:t>
      </w:r>
      <w:r w:rsidR="00285D4F">
        <w:rPr>
          <w:sz w:val="24"/>
          <w:szCs w:val="24"/>
        </w:rPr>
        <w:t xml:space="preserve"> </w:t>
      </w:r>
      <w:r w:rsidR="00D2102E">
        <w:rPr>
          <w:sz w:val="24"/>
          <w:szCs w:val="24"/>
        </w:rPr>
        <w:t>–</w:t>
      </w:r>
      <w:r w:rsidR="00285D4F">
        <w:rPr>
          <w:sz w:val="24"/>
          <w:szCs w:val="24"/>
        </w:rPr>
        <w:t xml:space="preserve"> </w:t>
      </w:r>
      <w:r w:rsidR="00221BD8">
        <w:rPr>
          <w:sz w:val="24"/>
          <w:szCs w:val="24"/>
        </w:rPr>
        <w:t xml:space="preserve">12 месяцев </w:t>
      </w:r>
      <w:r w:rsidR="000675C9" w:rsidRPr="00D2102E">
        <w:rPr>
          <w:sz w:val="24"/>
          <w:szCs w:val="24"/>
        </w:rPr>
        <w:t>(11</w:t>
      </w:r>
      <w:r w:rsidR="00786880">
        <w:rPr>
          <w:sz w:val="24"/>
          <w:szCs w:val="24"/>
        </w:rPr>
        <w:t xml:space="preserve"> месяцев и 29 дней), </w:t>
      </w:r>
      <w:r w:rsidR="0034136D">
        <w:rPr>
          <w:sz w:val="24"/>
          <w:szCs w:val="24"/>
        </w:rPr>
        <w:t xml:space="preserve">  </w:t>
      </w:r>
      <w:r w:rsidR="00786880">
        <w:rPr>
          <w:sz w:val="24"/>
          <w:szCs w:val="24"/>
        </w:rPr>
        <w:t>в</w:t>
      </w:r>
      <w:r w:rsidR="0034136D">
        <w:rPr>
          <w:sz w:val="24"/>
          <w:szCs w:val="24"/>
        </w:rPr>
        <w:t xml:space="preserve"> </w:t>
      </w:r>
      <w:r w:rsidR="00786880">
        <w:rPr>
          <w:sz w:val="24"/>
          <w:szCs w:val="24"/>
        </w:rPr>
        <w:t>строке</w:t>
      </w:r>
      <w:r w:rsidR="0034136D">
        <w:rPr>
          <w:sz w:val="24"/>
          <w:szCs w:val="24"/>
        </w:rPr>
        <w:t xml:space="preserve"> </w:t>
      </w:r>
      <w:r w:rsidR="00221BD8">
        <w:rPr>
          <w:sz w:val="24"/>
          <w:szCs w:val="24"/>
        </w:rPr>
        <w:t>2</w:t>
      </w:r>
      <w:r w:rsidR="0034136D">
        <w:rPr>
          <w:sz w:val="24"/>
          <w:szCs w:val="24"/>
        </w:rPr>
        <w:t xml:space="preserve"> </w:t>
      </w:r>
      <w:r w:rsidR="00786880" w:rsidRPr="002E7A06">
        <w:rPr>
          <w:sz w:val="24"/>
          <w:szCs w:val="24"/>
        </w:rPr>
        <w:t>–</w:t>
      </w:r>
      <w:r w:rsidR="0034136D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в возрасте 1 года до 3-х лет (2 года 11 месяцев и 29 дней), в стр</w:t>
      </w:r>
      <w:r w:rsidR="00786880">
        <w:rPr>
          <w:sz w:val="24"/>
          <w:szCs w:val="24"/>
        </w:rPr>
        <w:t>оке</w:t>
      </w:r>
      <w:r w:rsidR="000675C9" w:rsidRPr="00D2102E">
        <w:rPr>
          <w:sz w:val="24"/>
          <w:szCs w:val="24"/>
        </w:rPr>
        <w:t xml:space="preserve"> 3 – в возрасте от 3-х лет и старше, данные в стр</w:t>
      </w:r>
      <w:r w:rsidR="00786880">
        <w:rPr>
          <w:sz w:val="24"/>
          <w:szCs w:val="24"/>
        </w:rPr>
        <w:t>оке</w:t>
      </w:r>
      <w:r w:rsidR="000675C9" w:rsidRPr="00D2102E">
        <w:rPr>
          <w:sz w:val="24"/>
          <w:szCs w:val="24"/>
        </w:rPr>
        <w:t xml:space="preserve"> 4 представляют собой сумму </w:t>
      </w:r>
      <w:r w:rsidR="00AB3851">
        <w:rPr>
          <w:sz w:val="24"/>
          <w:szCs w:val="24"/>
        </w:rPr>
        <w:t>д</w:t>
      </w:r>
      <w:r w:rsidR="00786880">
        <w:rPr>
          <w:sz w:val="24"/>
          <w:szCs w:val="24"/>
        </w:rPr>
        <w:t>анных, представленных в строках</w:t>
      </w:r>
      <w:r w:rsidR="000675C9" w:rsidRPr="00D2102E">
        <w:rPr>
          <w:sz w:val="24"/>
          <w:szCs w:val="24"/>
        </w:rPr>
        <w:t xml:space="preserve"> 1</w:t>
      </w:r>
      <w:r w:rsidR="00285D4F">
        <w:rPr>
          <w:sz w:val="24"/>
          <w:szCs w:val="24"/>
        </w:rPr>
        <w:t xml:space="preserve"> </w:t>
      </w:r>
      <w:r w:rsidR="00786880" w:rsidRPr="002E7A06">
        <w:rPr>
          <w:sz w:val="24"/>
          <w:szCs w:val="24"/>
        </w:rPr>
        <w:t>–</w:t>
      </w:r>
      <w:r w:rsidR="00285D4F">
        <w:rPr>
          <w:sz w:val="24"/>
          <w:szCs w:val="24"/>
        </w:rPr>
        <w:t xml:space="preserve"> </w:t>
      </w:r>
      <w:r w:rsidR="00786880">
        <w:rPr>
          <w:sz w:val="24"/>
          <w:szCs w:val="24"/>
        </w:rPr>
        <w:t>3. В графах</w:t>
      </w:r>
      <w:r w:rsidR="000675C9" w:rsidRPr="00D2102E">
        <w:rPr>
          <w:sz w:val="24"/>
          <w:szCs w:val="24"/>
        </w:rPr>
        <w:t xml:space="preserve"> 4</w:t>
      </w:r>
      <w:r w:rsidR="00285D4F">
        <w:rPr>
          <w:sz w:val="24"/>
          <w:szCs w:val="24"/>
        </w:rPr>
        <w:t xml:space="preserve"> </w:t>
      </w:r>
      <w:r w:rsidR="00786880" w:rsidRPr="002E7A06">
        <w:rPr>
          <w:sz w:val="24"/>
          <w:szCs w:val="24"/>
        </w:rPr>
        <w:t>–</w:t>
      </w:r>
      <w:r w:rsidR="00285D4F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 xml:space="preserve">13 указываются </w:t>
      </w:r>
      <w:r w:rsidR="00F94884">
        <w:rPr>
          <w:sz w:val="24"/>
          <w:szCs w:val="24"/>
        </w:rPr>
        <w:t>данные</w:t>
      </w:r>
      <w:r w:rsidR="000675C9" w:rsidRPr="00D2102E">
        <w:rPr>
          <w:sz w:val="24"/>
          <w:szCs w:val="24"/>
        </w:rPr>
        <w:t xml:space="preserve"> обо всех нарушениях, выявленных </w:t>
      </w:r>
      <w:r w:rsidR="0093773B" w:rsidRPr="0093773B">
        <w:rPr>
          <w:sz w:val="24"/>
          <w:szCs w:val="24"/>
        </w:rPr>
        <w:t xml:space="preserve">          </w:t>
      </w:r>
      <w:r w:rsidR="000675C9" w:rsidRPr="00D2102E">
        <w:rPr>
          <w:sz w:val="24"/>
          <w:szCs w:val="24"/>
        </w:rPr>
        <w:t xml:space="preserve">у ребенка при профилактическом осмотре. </w:t>
      </w:r>
    </w:p>
    <w:p w:rsidR="000675C9" w:rsidRPr="00D2102E" w:rsidRDefault="00A82672" w:rsidP="000675C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9. </w:t>
      </w:r>
      <w:r w:rsidR="000675C9" w:rsidRPr="00D2102E">
        <w:rPr>
          <w:sz w:val="24"/>
          <w:szCs w:val="24"/>
        </w:rPr>
        <w:t xml:space="preserve">В </w:t>
      </w:r>
      <w:r w:rsidR="00285D4F">
        <w:rPr>
          <w:sz w:val="24"/>
          <w:szCs w:val="24"/>
        </w:rPr>
        <w:t>раздел</w:t>
      </w:r>
      <w:r w:rsidR="000675C9" w:rsidRPr="00D2102E">
        <w:rPr>
          <w:sz w:val="24"/>
          <w:szCs w:val="24"/>
        </w:rPr>
        <w:t xml:space="preserve">е </w:t>
      </w:r>
      <w:r w:rsidR="009311C9">
        <w:rPr>
          <w:sz w:val="24"/>
          <w:szCs w:val="24"/>
        </w:rPr>
        <w:t xml:space="preserve">6 таблицы </w:t>
      </w:r>
      <w:r w:rsidR="000675C9" w:rsidRPr="00D2102E">
        <w:rPr>
          <w:sz w:val="24"/>
          <w:szCs w:val="24"/>
        </w:rPr>
        <w:t xml:space="preserve">2146 «Работа с контингентами детей, находящихся в доме ребенка», указываются </w:t>
      </w:r>
      <w:r w:rsidR="00D2102E" w:rsidRPr="00D2102E">
        <w:rPr>
          <w:sz w:val="24"/>
          <w:szCs w:val="24"/>
        </w:rPr>
        <w:t>данные</w:t>
      </w:r>
      <w:r w:rsidR="000675C9" w:rsidRPr="00D2102E">
        <w:rPr>
          <w:sz w:val="24"/>
          <w:szCs w:val="24"/>
        </w:rPr>
        <w:t>, об общем числе детей, взятых</w:t>
      </w:r>
      <w:r w:rsidR="009311C9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п</w:t>
      </w:r>
      <w:r w:rsidR="00786880">
        <w:rPr>
          <w:sz w:val="24"/>
          <w:szCs w:val="24"/>
        </w:rPr>
        <w:t>од диспансерное наблюдение (строка</w:t>
      </w:r>
      <w:r w:rsidR="000675C9" w:rsidRPr="00D2102E">
        <w:rPr>
          <w:sz w:val="24"/>
          <w:szCs w:val="24"/>
        </w:rPr>
        <w:t xml:space="preserve"> 1)</w:t>
      </w:r>
      <w:r w:rsidR="00D2102E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 xml:space="preserve">с дальнейшим распределением нуждаемости данных детей по видам медицинской помощи. Данные, представленные в строках 1.1, 1.2, 1.3, 1.4, 1.5 не должны быть больше данных, представленных в строке 1. </w:t>
      </w:r>
    </w:p>
    <w:p w:rsidR="000675C9" w:rsidRDefault="00A82672" w:rsidP="000675C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10. </w:t>
      </w:r>
      <w:r w:rsidR="000675C9" w:rsidRPr="00D2102E">
        <w:rPr>
          <w:sz w:val="24"/>
          <w:szCs w:val="24"/>
        </w:rPr>
        <w:t xml:space="preserve">В </w:t>
      </w:r>
      <w:r w:rsidR="00285D4F">
        <w:rPr>
          <w:sz w:val="24"/>
          <w:szCs w:val="24"/>
        </w:rPr>
        <w:t>раздел</w:t>
      </w:r>
      <w:r w:rsidR="000675C9" w:rsidRPr="00D2102E">
        <w:rPr>
          <w:sz w:val="24"/>
          <w:szCs w:val="24"/>
        </w:rPr>
        <w:t xml:space="preserve">е </w:t>
      </w:r>
      <w:r w:rsidR="009311C9">
        <w:rPr>
          <w:sz w:val="24"/>
          <w:szCs w:val="24"/>
        </w:rPr>
        <w:t xml:space="preserve">7 таблицы </w:t>
      </w:r>
      <w:r w:rsidR="000675C9" w:rsidRPr="00D2102E">
        <w:rPr>
          <w:sz w:val="24"/>
          <w:szCs w:val="24"/>
        </w:rPr>
        <w:t xml:space="preserve">2150 «Заболеваемость детей» указываются </w:t>
      </w:r>
      <w:r w:rsidR="00D2102E">
        <w:rPr>
          <w:sz w:val="24"/>
          <w:szCs w:val="24"/>
        </w:rPr>
        <w:t xml:space="preserve">данные </w:t>
      </w:r>
      <w:r w:rsidR="000675C9" w:rsidRPr="00D2102E">
        <w:rPr>
          <w:sz w:val="24"/>
          <w:szCs w:val="24"/>
        </w:rPr>
        <w:t>обо всех зарегистрированных в течени</w:t>
      </w:r>
      <w:r w:rsidR="00285D4F">
        <w:rPr>
          <w:sz w:val="24"/>
          <w:szCs w:val="24"/>
        </w:rPr>
        <w:t>е</w:t>
      </w:r>
      <w:r w:rsidR="000675C9" w:rsidRPr="00D2102E">
        <w:rPr>
          <w:sz w:val="24"/>
          <w:szCs w:val="24"/>
        </w:rPr>
        <w:t xml:space="preserve"> отчетного периода заболеваниях детей, находящихся в доме ребенка на основании данных учетной формы №</w:t>
      </w:r>
      <w:r w:rsidR="00D2102E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112/у «История развития ребенка», №</w:t>
      </w:r>
      <w:r w:rsidR="00D2102E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 xml:space="preserve">060/у «Журнал </w:t>
      </w:r>
      <w:r w:rsidR="00786880">
        <w:rPr>
          <w:sz w:val="24"/>
          <w:szCs w:val="24"/>
        </w:rPr>
        <w:t>инфекционных заболеваний». В графе</w:t>
      </w:r>
      <w:r w:rsidR="000675C9" w:rsidRPr="00D2102E">
        <w:rPr>
          <w:sz w:val="24"/>
          <w:szCs w:val="24"/>
        </w:rPr>
        <w:t xml:space="preserve"> 5 указываются </w:t>
      </w:r>
      <w:r w:rsidR="00E54B0D" w:rsidRPr="00D2102E">
        <w:rPr>
          <w:sz w:val="24"/>
          <w:szCs w:val="24"/>
        </w:rPr>
        <w:t>данные</w:t>
      </w:r>
      <w:r w:rsidR="000675C9" w:rsidRPr="00D2102E">
        <w:rPr>
          <w:sz w:val="24"/>
          <w:szCs w:val="24"/>
        </w:rPr>
        <w:t xml:space="preserve"> о заболеваниях с впервые в жизни установленных диагнозом, данные, представленные</w:t>
      </w:r>
      <w:r w:rsidR="009311C9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в</w:t>
      </w:r>
      <w:r w:rsidR="009311C9">
        <w:rPr>
          <w:sz w:val="24"/>
          <w:szCs w:val="24"/>
        </w:rPr>
        <w:t xml:space="preserve"> </w:t>
      </w:r>
      <w:r w:rsidR="00786880">
        <w:rPr>
          <w:sz w:val="24"/>
          <w:szCs w:val="24"/>
        </w:rPr>
        <w:t>графе</w:t>
      </w:r>
      <w:r w:rsidR="009311C9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5</w:t>
      </w:r>
      <w:r w:rsidR="009311C9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не должны быть бол</w:t>
      </w:r>
      <w:r w:rsidR="00786880">
        <w:rPr>
          <w:sz w:val="24"/>
          <w:szCs w:val="24"/>
        </w:rPr>
        <w:t>ьше данных, представленных в графе</w:t>
      </w:r>
      <w:r w:rsidR="000675C9" w:rsidRPr="00D2102E">
        <w:rPr>
          <w:sz w:val="24"/>
          <w:szCs w:val="24"/>
        </w:rPr>
        <w:t xml:space="preserve"> 4. Все заболевания, указанные в таблице 2150, распределяются в</w:t>
      </w:r>
      <w:r w:rsidR="009311C9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соответствии</w:t>
      </w:r>
      <w:r w:rsidR="009311C9">
        <w:rPr>
          <w:sz w:val="24"/>
          <w:szCs w:val="24"/>
        </w:rPr>
        <w:t xml:space="preserve"> </w:t>
      </w:r>
      <w:r w:rsidR="000675C9" w:rsidRPr="00D2102E">
        <w:rPr>
          <w:sz w:val="24"/>
          <w:szCs w:val="24"/>
        </w:rPr>
        <w:t>с Международной статистической классификации болезней и проблем, связанных со здоровьем.</w:t>
      </w:r>
      <w:r w:rsidR="00A204B6">
        <w:rPr>
          <w:sz w:val="24"/>
          <w:szCs w:val="24"/>
        </w:rPr>
        <w:t xml:space="preserve">  </w:t>
      </w:r>
    </w:p>
    <w:p w:rsidR="00A204B6" w:rsidRDefault="00A204B6" w:rsidP="000675C9">
      <w:pPr>
        <w:ind w:firstLine="709"/>
        <w:jc w:val="both"/>
        <w:rPr>
          <w:sz w:val="24"/>
          <w:szCs w:val="24"/>
        </w:rPr>
      </w:pPr>
    </w:p>
    <w:p w:rsidR="00A204B6" w:rsidRDefault="00A204B6" w:rsidP="000675C9">
      <w:pPr>
        <w:ind w:firstLine="709"/>
        <w:jc w:val="both"/>
        <w:rPr>
          <w:sz w:val="24"/>
          <w:szCs w:val="24"/>
        </w:rPr>
      </w:pPr>
    </w:p>
    <w:sectPr w:rsidR="00A204B6" w:rsidSect="0007789B">
      <w:headerReference w:type="default" r:id="rId9"/>
      <w:headerReference w:type="first" r:id="rId10"/>
      <w:pgSz w:w="16838" w:h="11906" w:orient="landscape" w:code="9"/>
      <w:pgMar w:top="1134" w:right="1021" w:bottom="1134" w:left="567" w:header="567" w:footer="567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553" w:rsidRDefault="003D7553">
      <w:r>
        <w:separator/>
      </w:r>
    </w:p>
  </w:endnote>
  <w:endnote w:type="continuationSeparator" w:id="0">
    <w:p w:rsidR="003D7553" w:rsidRDefault="003D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553" w:rsidRDefault="003D7553">
      <w:r>
        <w:separator/>
      </w:r>
    </w:p>
  </w:footnote>
  <w:footnote w:type="continuationSeparator" w:id="0">
    <w:p w:rsidR="003D7553" w:rsidRDefault="003D7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413" w:rsidRDefault="00B6241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A628F3">
      <w:rPr>
        <w:noProof/>
      </w:rPr>
      <w:t>2</w:t>
    </w:r>
    <w:r>
      <w:fldChar w:fldCharType="end"/>
    </w:r>
  </w:p>
  <w:p w:rsidR="00B62413" w:rsidRDefault="00B624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413" w:rsidRDefault="00B62413">
    <w:pPr>
      <w:pStyle w:val="a3"/>
      <w:jc w:val="center"/>
    </w:pPr>
  </w:p>
  <w:p w:rsidR="00B62413" w:rsidRDefault="00B624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2684"/>
    <w:multiLevelType w:val="singleLevel"/>
    <w:tmpl w:val="9E082BFA"/>
    <w:lvl w:ilvl="0">
      <w:start w:val="5"/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abstractNum w:abstractNumId="1" w15:restartNumberingAfterBreak="0">
    <w:nsid w:val="127A74C7"/>
    <w:multiLevelType w:val="singleLevel"/>
    <w:tmpl w:val="992CACC0"/>
    <w:lvl w:ilvl="0">
      <w:start w:val="2146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</w:abstractNum>
  <w:abstractNum w:abstractNumId="2" w15:restartNumberingAfterBreak="0">
    <w:nsid w:val="4A6019AA"/>
    <w:multiLevelType w:val="singleLevel"/>
    <w:tmpl w:val="699E4658"/>
    <w:lvl w:ilvl="0">
      <w:start w:val="5"/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49"/>
    <w:rsid w:val="00004AB5"/>
    <w:rsid w:val="00014175"/>
    <w:rsid w:val="0001736A"/>
    <w:rsid w:val="000212F6"/>
    <w:rsid w:val="00034F76"/>
    <w:rsid w:val="0006218C"/>
    <w:rsid w:val="00066604"/>
    <w:rsid w:val="000675C9"/>
    <w:rsid w:val="000715C1"/>
    <w:rsid w:val="0007789B"/>
    <w:rsid w:val="00086628"/>
    <w:rsid w:val="00094024"/>
    <w:rsid w:val="000A0FA3"/>
    <w:rsid w:val="000A4186"/>
    <w:rsid w:val="000B3CC1"/>
    <w:rsid w:val="000B72F0"/>
    <w:rsid w:val="000C0E2A"/>
    <w:rsid w:val="000C2F62"/>
    <w:rsid w:val="000D2E63"/>
    <w:rsid w:val="000D3CB4"/>
    <w:rsid w:val="000F2125"/>
    <w:rsid w:val="000F2F49"/>
    <w:rsid w:val="00174DB1"/>
    <w:rsid w:val="00181440"/>
    <w:rsid w:val="001A1065"/>
    <w:rsid w:val="001A6952"/>
    <w:rsid w:val="001B1F9D"/>
    <w:rsid w:val="001B6C01"/>
    <w:rsid w:val="001B7496"/>
    <w:rsid w:val="001E545E"/>
    <w:rsid w:val="00207BFB"/>
    <w:rsid w:val="00213EA4"/>
    <w:rsid w:val="00221BD8"/>
    <w:rsid w:val="00225158"/>
    <w:rsid w:val="002328C0"/>
    <w:rsid w:val="00240127"/>
    <w:rsid w:val="002419F2"/>
    <w:rsid w:val="002438CD"/>
    <w:rsid w:val="002457A1"/>
    <w:rsid w:val="00245E26"/>
    <w:rsid w:val="0025021C"/>
    <w:rsid w:val="0026290C"/>
    <w:rsid w:val="00280CBF"/>
    <w:rsid w:val="002824EF"/>
    <w:rsid w:val="00285D4F"/>
    <w:rsid w:val="002948C8"/>
    <w:rsid w:val="002A34E3"/>
    <w:rsid w:val="002C2D75"/>
    <w:rsid w:val="002C6771"/>
    <w:rsid w:val="002D1E78"/>
    <w:rsid w:val="002D4FF5"/>
    <w:rsid w:val="002D75F7"/>
    <w:rsid w:val="002E2655"/>
    <w:rsid w:val="002E7A06"/>
    <w:rsid w:val="002E7FBA"/>
    <w:rsid w:val="00300463"/>
    <w:rsid w:val="00301F6C"/>
    <w:rsid w:val="00304089"/>
    <w:rsid w:val="003168BB"/>
    <w:rsid w:val="00330FD4"/>
    <w:rsid w:val="0034136D"/>
    <w:rsid w:val="0035349A"/>
    <w:rsid w:val="00392B2A"/>
    <w:rsid w:val="00395EC0"/>
    <w:rsid w:val="003A3A59"/>
    <w:rsid w:val="003D7553"/>
    <w:rsid w:val="003E4CC7"/>
    <w:rsid w:val="00406389"/>
    <w:rsid w:val="004227D3"/>
    <w:rsid w:val="00423380"/>
    <w:rsid w:val="00423D08"/>
    <w:rsid w:val="00433C9F"/>
    <w:rsid w:val="004436CE"/>
    <w:rsid w:val="004438C4"/>
    <w:rsid w:val="004451C0"/>
    <w:rsid w:val="00445E6F"/>
    <w:rsid w:val="00447557"/>
    <w:rsid w:val="0045003C"/>
    <w:rsid w:val="0045015A"/>
    <w:rsid w:val="00452DCB"/>
    <w:rsid w:val="004A627D"/>
    <w:rsid w:val="004B0EAE"/>
    <w:rsid w:val="004C4E9A"/>
    <w:rsid w:val="004C5AD0"/>
    <w:rsid w:val="004D3F12"/>
    <w:rsid w:val="004D54BC"/>
    <w:rsid w:val="004E0B6D"/>
    <w:rsid w:val="004E2715"/>
    <w:rsid w:val="004E7F9C"/>
    <w:rsid w:val="00500C06"/>
    <w:rsid w:val="005121CC"/>
    <w:rsid w:val="00521920"/>
    <w:rsid w:val="00532488"/>
    <w:rsid w:val="005416BB"/>
    <w:rsid w:val="005569CB"/>
    <w:rsid w:val="00557CCB"/>
    <w:rsid w:val="00565821"/>
    <w:rsid w:val="00570285"/>
    <w:rsid w:val="005E4992"/>
    <w:rsid w:val="005F73B4"/>
    <w:rsid w:val="006046A5"/>
    <w:rsid w:val="006049F1"/>
    <w:rsid w:val="0060711D"/>
    <w:rsid w:val="006144B5"/>
    <w:rsid w:val="00643E03"/>
    <w:rsid w:val="00647228"/>
    <w:rsid w:val="00647859"/>
    <w:rsid w:val="00664B7D"/>
    <w:rsid w:val="00676F2E"/>
    <w:rsid w:val="006A25F9"/>
    <w:rsid w:val="006A4910"/>
    <w:rsid w:val="006A7B9B"/>
    <w:rsid w:val="006B4811"/>
    <w:rsid w:val="006C3374"/>
    <w:rsid w:val="006D4933"/>
    <w:rsid w:val="006E1695"/>
    <w:rsid w:val="006E1BCD"/>
    <w:rsid w:val="006F2089"/>
    <w:rsid w:val="00701EF1"/>
    <w:rsid w:val="0071606C"/>
    <w:rsid w:val="00717106"/>
    <w:rsid w:val="0073548A"/>
    <w:rsid w:val="007538A6"/>
    <w:rsid w:val="00761272"/>
    <w:rsid w:val="00766C89"/>
    <w:rsid w:val="00782784"/>
    <w:rsid w:val="00786880"/>
    <w:rsid w:val="007A004F"/>
    <w:rsid w:val="007D23FF"/>
    <w:rsid w:val="007E6EED"/>
    <w:rsid w:val="007F1DC2"/>
    <w:rsid w:val="008067C8"/>
    <w:rsid w:val="008128BF"/>
    <w:rsid w:val="00817B83"/>
    <w:rsid w:val="008214E9"/>
    <w:rsid w:val="0082510E"/>
    <w:rsid w:val="008267D6"/>
    <w:rsid w:val="0083233E"/>
    <w:rsid w:val="0083720D"/>
    <w:rsid w:val="00845DCD"/>
    <w:rsid w:val="008526D0"/>
    <w:rsid w:val="00874590"/>
    <w:rsid w:val="00880FA7"/>
    <w:rsid w:val="008D3064"/>
    <w:rsid w:val="008D4E11"/>
    <w:rsid w:val="008E2285"/>
    <w:rsid w:val="008F4252"/>
    <w:rsid w:val="008F4C20"/>
    <w:rsid w:val="008F574A"/>
    <w:rsid w:val="009000E3"/>
    <w:rsid w:val="00904EAF"/>
    <w:rsid w:val="009311C9"/>
    <w:rsid w:val="0093529C"/>
    <w:rsid w:val="0093773B"/>
    <w:rsid w:val="00945887"/>
    <w:rsid w:val="009520D4"/>
    <w:rsid w:val="0095573C"/>
    <w:rsid w:val="00961EBF"/>
    <w:rsid w:val="00971AF9"/>
    <w:rsid w:val="0098079E"/>
    <w:rsid w:val="00986B75"/>
    <w:rsid w:val="009922B2"/>
    <w:rsid w:val="009B0E11"/>
    <w:rsid w:val="009B2CC7"/>
    <w:rsid w:val="009B3743"/>
    <w:rsid w:val="009C27C5"/>
    <w:rsid w:val="009C35E9"/>
    <w:rsid w:val="009C4EB2"/>
    <w:rsid w:val="009D2F96"/>
    <w:rsid w:val="009F2866"/>
    <w:rsid w:val="009F3BF6"/>
    <w:rsid w:val="009F7A58"/>
    <w:rsid w:val="00A204B6"/>
    <w:rsid w:val="00A21276"/>
    <w:rsid w:val="00A35E4B"/>
    <w:rsid w:val="00A45914"/>
    <w:rsid w:val="00A628F3"/>
    <w:rsid w:val="00A722BE"/>
    <w:rsid w:val="00A82672"/>
    <w:rsid w:val="00A840D0"/>
    <w:rsid w:val="00A90AC7"/>
    <w:rsid w:val="00A9256C"/>
    <w:rsid w:val="00A97C9D"/>
    <w:rsid w:val="00AA53CA"/>
    <w:rsid w:val="00AB05E5"/>
    <w:rsid w:val="00AB3851"/>
    <w:rsid w:val="00AB7055"/>
    <w:rsid w:val="00AC4BC4"/>
    <w:rsid w:val="00AD1BC5"/>
    <w:rsid w:val="00AE169B"/>
    <w:rsid w:val="00AF0743"/>
    <w:rsid w:val="00AF42DF"/>
    <w:rsid w:val="00B01C08"/>
    <w:rsid w:val="00B02B86"/>
    <w:rsid w:val="00B02C65"/>
    <w:rsid w:val="00B05043"/>
    <w:rsid w:val="00B0589E"/>
    <w:rsid w:val="00B10884"/>
    <w:rsid w:val="00B160B1"/>
    <w:rsid w:val="00B36DF8"/>
    <w:rsid w:val="00B61FF7"/>
    <w:rsid w:val="00B62413"/>
    <w:rsid w:val="00B6799F"/>
    <w:rsid w:val="00B77C72"/>
    <w:rsid w:val="00B8072B"/>
    <w:rsid w:val="00B87147"/>
    <w:rsid w:val="00B96902"/>
    <w:rsid w:val="00B970EA"/>
    <w:rsid w:val="00BB10B3"/>
    <w:rsid w:val="00BC0164"/>
    <w:rsid w:val="00BC0C8C"/>
    <w:rsid w:val="00BD4FD5"/>
    <w:rsid w:val="00BD6FCB"/>
    <w:rsid w:val="00C03625"/>
    <w:rsid w:val="00C07250"/>
    <w:rsid w:val="00C275E6"/>
    <w:rsid w:val="00C34825"/>
    <w:rsid w:val="00C53FA1"/>
    <w:rsid w:val="00C63670"/>
    <w:rsid w:val="00C73FD4"/>
    <w:rsid w:val="00C827E0"/>
    <w:rsid w:val="00C82B69"/>
    <w:rsid w:val="00C94623"/>
    <w:rsid w:val="00CA34F7"/>
    <w:rsid w:val="00CB44FB"/>
    <w:rsid w:val="00CD66E9"/>
    <w:rsid w:val="00CF03BA"/>
    <w:rsid w:val="00CF24AB"/>
    <w:rsid w:val="00D05FE3"/>
    <w:rsid w:val="00D107A9"/>
    <w:rsid w:val="00D12BE8"/>
    <w:rsid w:val="00D140D4"/>
    <w:rsid w:val="00D14746"/>
    <w:rsid w:val="00D15289"/>
    <w:rsid w:val="00D16E1F"/>
    <w:rsid w:val="00D20664"/>
    <w:rsid w:val="00D20C11"/>
    <w:rsid w:val="00D20E18"/>
    <w:rsid w:val="00D2102E"/>
    <w:rsid w:val="00D316EF"/>
    <w:rsid w:val="00D318E8"/>
    <w:rsid w:val="00D327D5"/>
    <w:rsid w:val="00D34B19"/>
    <w:rsid w:val="00D5290C"/>
    <w:rsid w:val="00D55631"/>
    <w:rsid w:val="00DA38E6"/>
    <w:rsid w:val="00DB1139"/>
    <w:rsid w:val="00DC30E8"/>
    <w:rsid w:val="00DE77E1"/>
    <w:rsid w:val="00DF12A3"/>
    <w:rsid w:val="00DF584E"/>
    <w:rsid w:val="00E02195"/>
    <w:rsid w:val="00E03890"/>
    <w:rsid w:val="00E079A4"/>
    <w:rsid w:val="00E07C8F"/>
    <w:rsid w:val="00E13318"/>
    <w:rsid w:val="00E147E4"/>
    <w:rsid w:val="00E23604"/>
    <w:rsid w:val="00E243D8"/>
    <w:rsid w:val="00E50BA5"/>
    <w:rsid w:val="00E54B0D"/>
    <w:rsid w:val="00E57AC6"/>
    <w:rsid w:val="00E60B18"/>
    <w:rsid w:val="00E6281F"/>
    <w:rsid w:val="00E64E47"/>
    <w:rsid w:val="00E75A28"/>
    <w:rsid w:val="00E80527"/>
    <w:rsid w:val="00E85018"/>
    <w:rsid w:val="00E93332"/>
    <w:rsid w:val="00EA41C7"/>
    <w:rsid w:val="00EC1351"/>
    <w:rsid w:val="00EC4982"/>
    <w:rsid w:val="00EC6519"/>
    <w:rsid w:val="00ED0A48"/>
    <w:rsid w:val="00ED447F"/>
    <w:rsid w:val="00EF411B"/>
    <w:rsid w:val="00EF6BD3"/>
    <w:rsid w:val="00F1642B"/>
    <w:rsid w:val="00F34B72"/>
    <w:rsid w:val="00F4021E"/>
    <w:rsid w:val="00F46415"/>
    <w:rsid w:val="00F50229"/>
    <w:rsid w:val="00F52456"/>
    <w:rsid w:val="00F62A38"/>
    <w:rsid w:val="00F75C7C"/>
    <w:rsid w:val="00F94884"/>
    <w:rsid w:val="00F956DF"/>
    <w:rsid w:val="00F95FAC"/>
    <w:rsid w:val="00FD1258"/>
    <w:rsid w:val="00FD2B55"/>
    <w:rsid w:val="00F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65C49-C6A0-4D75-8B6F-4CD8E5A3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065"/>
  </w:style>
  <w:style w:type="paragraph" w:styleId="1">
    <w:name w:val="heading 1"/>
    <w:basedOn w:val="a"/>
    <w:next w:val="a"/>
    <w:link w:val="10"/>
    <w:qFormat/>
    <w:rsid w:val="005F73B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rsid w:val="007D23FF"/>
    <w:pPr>
      <w:keepNext/>
      <w:spacing w:before="120"/>
      <w:ind w:right="176"/>
      <w:jc w:val="center"/>
      <w:outlineLvl w:val="2"/>
    </w:pPr>
    <w:rPr>
      <w:b/>
      <w:sz w:val="28"/>
      <w:bdr w:val="single" w:sz="6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rsid w:val="001A1065"/>
    <w:pPr>
      <w:keepNext/>
      <w:widowControl w:val="0"/>
      <w:jc w:val="right"/>
    </w:pPr>
    <w:rPr>
      <w:b/>
      <w:lang w:val="en-US"/>
    </w:rPr>
  </w:style>
  <w:style w:type="paragraph" w:styleId="a3">
    <w:name w:val="header"/>
    <w:basedOn w:val="a"/>
    <w:link w:val="a4"/>
    <w:uiPriority w:val="99"/>
    <w:rsid w:val="001A106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A1065"/>
  </w:style>
  <w:style w:type="table" w:styleId="a6">
    <w:name w:val="Table Grid"/>
    <w:basedOn w:val="a1"/>
    <w:rsid w:val="000F2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rsid w:val="000F2F49"/>
    <w:pPr>
      <w:spacing w:before="120"/>
      <w:jc w:val="center"/>
    </w:pPr>
    <w:rPr>
      <w:b/>
      <w:sz w:val="22"/>
      <w:lang w:val="en-US"/>
    </w:rPr>
  </w:style>
  <w:style w:type="character" w:customStyle="1" w:styleId="a8">
    <w:name w:val="Основной текст Знак"/>
    <w:link w:val="a7"/>
    <w:semiHidden/>
    <w:locked/>
    <w:rsid w:val="000F2F49"/>
    <w:rPr>
      <w:b/>
      <w:sz w:val="22"/>
      <w:lang w:val="en-US" w:eastAsia="ru-RU" w:bidi="ar-SA"/>
    </w:rPr>
  </w:style>
  <w:style w:type="paragraph" w:customStyle="1" w:styleId="Iauiue">
    <w:name w:val="Iau?iue"/>
    <w:rsid w:val="000F2F49"/>
    <w:pPr>
      <w:widowControl w:val="0"/>
    </w:pPr>
  </w:style>
  <w:style w:type="paragraph" w:styleId="a9">
    <w:name w:val="Title"/>
    <w:basedOn w:val="a"/>
    <w:next w:val="a"/>
    <w:qFormat/>
    <w:rsid w:val="007D23FF"/>
    <w:pPr>
      <w:widowControl w:val="0"/>
      <w:jc w:val="right"/>
    </w:pPr>
    <w:rPr>
      <w:u w:val="single"/>
    </w:rPr>
  </w:style>
  <w:style w:type="paragraph" w:customStyle="1" w:styleId="TitleLpu">
    <w:name w:val="TitleLpu"/>
    <w:basedOn w:val="a"/>
    <w:rsid w:val="00B0589E"/>
    <w:rPr>
      <w:lang w:val="en-US"/>
    </w:rPr>
  </w:style>
  <w:style w:type="paragraph" w:customStyle="1" w:styleId="ConsPlusNonformat">
    <w:name w:val="ConsPlusNonformat"/>
    <w:rsid w:val="00B0589E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Normal">
    <w:name w:val="ConsPlusNormal"/>
    <w:rsid w:val="006D493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Normal (Web)"/>
    <w:basedOn w:val="a"/>
    <w:semiHidden/>
    <w:unhideWhenUsed/>
    <w:rsid w:val="007E6EED"/>
    <w:pPr>
      <w:spacing w:before="100" w:beforeAutospacing="1" w:after="100" w:afterAutospacing="1"/>
    </w:pPr>
    <w:rPr>
      <w:sz w:val="24"/>
      <w:szCs w:val="24"/>
    </w:rPr>
  </w:style>
  <w:style w:type="paragraph" w:styleId="ab">
    <w:name w:val="footer"/>
    <w:basedOn w:val="a"/>
    <w:link w:val="ac"/>
    <w:uiPriority w:val="99"/>
    <w:rsid w:val="008D3064"/>
    <w:pPr>
      <w:tabs>
        <w:tab w:val="center" w:pos="4677"/>
        <w:tab w:val="right" w:pos="9355"/>
      </w:tabs>
    </w:pPr>
  </w:style>
  <w:style w:type="character" w:customStyle="1" w:styleId="ad">
    <w:name w:val="Текст Знак"/>
    <w:link w:val="ae"/>
    <w:locked/>
    <w:rsid w:val="002D75F7"/>
    <w:rPr>
      <w:rFonts w:ascii="Courier New" w:hAnsi="Courier New" w:cs="Courier New"/>
      <w:lang w:val="ru-RU" w:eastAsia="ru-RU" w:bidi="ar-SA"/>
    </w:rPr>
  </w:style>
  <w:style w:type="paragraph" w:styleId="ae">
    <w:name w:val="Plain Text"/>
    <w:basedOn w:val="a"/>
    <w:link w:val="ad"/>
    <w:semiHidden/>
    <w:rsid w:val="002D75F7"/>
    <w:rPr>
      <w:rFonts w:ascii="Courier New" w:hAnsi="Courier New" w:cs="Courier New"/>
    </w:rPr>
  </w:style>
  <w:style w:type="character" w:styleId="af">
    <w:name w:val="annotation reference"/>
    <w:rsid w:val="00CA34F7"/>
    <w:rPr>
      <w:sz w:val="16"/>
      <w:szCs w:val="16"/>
    </w:rPr>
  </w:style>
  <w:style w:type="paragraph" w:styleId="af0">
    <w:name w:val="annotation text"/>
    <w:basedOn w:val="a"/>
    <w:link w:val="af1"/>
    <w:rsid w:val="00CA34F7"/>
  </w:style>
  <w:style w:type="character" w:customStyle="1" w:styleId="af1">
    <w:name w:val="Текст примечания Знак"/>
    <w:basedOn w:val="a0"/>
    <w:link w:val="af0"/>
    <w:rsid w:val="00CA34F7"/>
  </w:style>
  <w:style w:type="paragraph" w:styleId="af2">
    <w:name w:val="annotation subject"/>
    <w:basedOn w:val="af0"/>
    <w:next w:val="af0"/>
    <w:link w:val="af3"/>
    <w:rsid w:val="00CA34F7"/>
    <w:rPr>
      <w:b/>
      <w:bCs/>
      <w:lang w:val="x-none" w:eastAsia="x-none"/>
    </w:rPr>
  </w:style>
  <w:style w:type="character" w:customStyle="1" w:styleId="af3">
    <w:name w:val="Тема примечания Знак"/>
    <w:link w:val="af2"/>
    <w:rsid w:val="00CA34F7"/>
    <w:rPr>
      <w:b/>
      <w:bCs/>
    </w:rPr>
  </w:style>
  <w:style w:type="paragraph" w:styleId="af4">
    <w:name w:val="Balloon Text"/>
    <w:basedOn w:val="a"/>
    <w:link w:val="af5"/>
    <w:rsid w:val="00CA34F7"/>
    <w:rPr>
      <w:rFonts w:ascii="Segoe UI" w:hAnsi="Segoe UI"/>
      <w:sz w:val="18"/>
      <w:szCs w:val="18"/>
      <w:lang w:val="x-none" w:eastAsia="x-none"/>
    </w:rPr>
  </w:style>
  <w:style w:type="character" w:customStyle="1" w:styleId="af5">
    <w:name w:val="Текст выноски Знак"/>
    <w:link w:val="af4"/>
    <w:rsid w:val="00CA34F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1"/>
    <w:rsid w:val="005F73B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af6">
    <w:name w:val="Hyperlink"/>
    <w:uiPriority w:val="99"/>
    <w:unhideWhenUsed/>
    <w:rsid w:val="000715C1"/>
    <w:rPr>
      <w:color w:val="0000FF"/>
      <w:u w:val="single"/>
    </w:rPr>
  </w:style>
  <w:style w:type="paragraph" w:styleId="af7">
    <w:name w:val="Revision"/>
    <w:hidden/>
    <w:uiPriority w:val="99"/>
    <w:semiHidden/>
    <w:rsid w:val="000715C1"/>
  </w:style>
  <w:style w:type="paragraph" w:styleId="af8">
    <w:name w:val="List Paragraph"/>
    <w:basedOn w:val="a"/>
    <w:uiPriority w:val="34"/>
    <w:qFormat/>
    <w:rsid w:val="000675C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9">
    <w:name w:val="footnote reference"/>
    <w:unhideWhenUsed/>
    <w:rsid w:val="00B02B86"/>
    <w:rPr>
      <w:vertAlign w:val="superscript"/>
    </w:rPr>
  </w:style>
  <w:style w:type="paragraph" w:styleId="afa">
    <w:name w:val="endnote text"/>
    <w:basedOn w:val="a"/>
    <w:link w:val="afb"/>
    <w:rsid w:val="00B02B86"/>
  </w:style>
  <w:style w:type="character" w:customStyle="1" w:styleId="afb">
    <w:name w:val="Текст концевой сноски Знак"/>
    <w:basedOn w:val="a0"/>
    <w:link w:val="afa"/>
    <w:rsid w:val="00B02B86"/>
  </w:style>
  <w:style w:type="character" w:styleId="afc">
    <w:name w:val="endnote reference"/>
    <w:rsid w:val="00B02B86"/>
    <w:rPr>
      <w:vertAlign w:val="superscript"/>
    </w:rPr>
  </w:style>
  <w:style w:type="paragraph" w:styleId="afd">
    <w:name w:val="footnote text"/>
    <w:basedOn w:val="a"/>
    <w:link w:val="afe"/>
    <w:rsid w:val="00B02B86"/>
  </w:style>
  <w:style w:type="character" w:customStyle="1" w:styleId="afe">
    <w:name w:val="Текст сноски Знак"/>
    <w:basedOn w:val="a0"/>
    <w:link w:val="afd"/>
    <w:rsid w:val="00B02B86"/>
  </w:style>
  <w:style w:type="character" w:customStyle="1" w:styleId="a4">
    <w:name w:val="Верхний колонтитул Знак"/>
    <w:basedOn w:val="a0"/>
    <w:link w:val="a3"/>
    <w:uiPriority w:val="99"/>
    <w:rsid w:val="004D3F12"/>
  </w:style>
  <w:style w:type="character" w:customStyle="1" w:styleId="ac">
    <w:name w:val="Нижний колонтитул Знак"/>
    <w:link w:val="ab"/>
    <w:uiPriority w:val="99"/>
    <w:rsid w:val="0078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7A583-F8A9-4A15-909F-2EA9037E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ГОСУДАРСТВНЕННОЕ СТАТИСТИЧЕСКОЕ НАБЛЮДЕНИЕ</vt:lpstr>
    </vt:vector>
  </TitlesOfParts>
  <Company>БМС</Company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ГОСУДАРСТВНЕННОЕ СТАТИСТИЧЕСКОЕ НАБЛЮДЕНИЕ</dc:title>
  <dc:subject/>
  <dc:creator>Дорофеев В.М.</dc:creator>
  <cp:keywords/>
  <cp:lastModifiedBy>Александр Сараф</cp:lastModifiedBy>
  <cp:revision>2</cp:revision>
  <cp:lastPrinted>2022-12-20T10:57:00Z</cp:lastPrinted>
  <dcterms:created xsi:type="dcterms:W3CDTF">2023-05-16T19:37:00Z</dcterms:created>
  <dcterms:modified xsi:type="dcterms:W3CDTF">2023-05-16T19:37:00Z</dcterms:modified>
</cp:coreProperties>
</file>