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6F" w:rsidRPr="00DC786F" w:rsidRDefault="00DC786F" w:rsidP="00CF727B">
      <w:pPr>
        <w:jc w:val="center"/>
        <w:rPr>
          <w:sz w:val="20"/>
        </w:rPr>
      </w:pPr>
      <w:bookmarkStart w:id="0" w:name="_GoBack"/>
      <w:bookmarkEnd w:id="0"/>
      <w:r>
        <w:rPr>
          <w:sz w:val="20"/>
        </w:rPr>
        <w:t xml:space="preserve">                                                                                                                                                                                                                                                   </w:t>
      </w:r>
    </w:p>
    <w:p w:rsidR="008D6538" w:rsidRPr="000C3DAB" w:rsidRDefault="008D6538">
      <w:pPr>
        <w:rPr>
          <w:lang w:val="en-US"/>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8D6538" w:rsidRPr="000C3DAB" w:rsidTr="008D6538">
        <w:trPr>
          <w:trHeight w:val="400"/>
        </w:trPr>
        <w:tc>
          <w:tcPr>
            <w:tcW w:w="11198" w:type="dxa"/>
            <w:tcBorders>
              <w:top w:val="single" w:sz="12" w:space="0" w:color="auto"/>
              <w:left w:val="single" w:sz="12" w:space="0" w:color="auto"/>
              <w:bottom w:val="single" w:sz="12" w:space="0" w:color="auto"/>
              <w:right w:val="single" w:sz="12" w:space="0" w:color="auto"/>
            </w:tcBorders>
            <w:hideMark/>
          </w:tcPr>
          <w:p w:rsidR="008D6538" w:rsidRPr="000C3DAB" w:rsidRDefault="008D6538" w:rsidP="008D6538">
            <w:pPr>
              <w:keepNext/>
              <w:spacing w:before="60"/>
              <w:jc w:val="center"/>
              <w:outlineLvl w:val="0"/>
              <w:rPr>
                <w:b/>
                <w:sz w:val="20"/>
              </w:rPr>
            </w:pPr>
            <w:r w:rsidRPr="000C3DAB">
              <w:rPr>
                <w:b/>
                <w:sz w:val="20"/>
              </w:rPr>
              <w:t>ФЕДЕРАЛЬНОЕ СТАТИСТИЧЕСКОЕ НАБЛЮДЕНИЕ</w:t>
            </w:r>
          </w:p>
        </w:tc>
      </w:tr>
    </w:tbl>
    <w:p w:rsidR="008D6538" w:rsidRPr="000C3DAB" w:rsidRDefault="008D6538" w:rsidP="008D6538">
      <w:pPr>
        <w:spacing w:line="80" w:lineRule="exact"/>
        <w:rPr>
          <w:sz w:val="20"/>
        </w:rPr>
      </w:pPr>
    </w:p>
    <w:p w:rsidR="008D6538" w:rsidRPr="000C3DAB" w:rsidRDefault="008D6538" w:rsidP="008D6538">
      <w:pPr>
        <w:spacing w:line="80" w:lineRule="exact"/>
        <w:rPr>
          <w:sz w:val="20"/>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8D6538" w:rsidRPr="000C3DAB" w:rsidTr="008D6538">
        <w:tc>
          <w:tcPr>
            <w:tcW w:w="11198" w:type="dxa"/>
            <w:tcBorders>
              <w:top w:val="single" w:sz="12" w:space="0" w:color="auto"/>
              <w:left w:val="single" w:sz="12" w:space="0" w:color="auto"/>
              <w:bottom w:val="single" w:sz="12" w:space="0" w:color="auto"/>
              <w:right w:val="single" w:sz="12" w:space="0" w:color="auto"/>
            </w:tcBorders>
            <w:hideMark/>
          </w:tcPr>
          <w:p w:rsidR="008D6538" w:rsidRPr="000C3DAB" w:rsidRDefault="008D6538" w:rsidP="008D6538">
            <w:pPr>
              <w:jc w:val="center"/>
              <w:rPr>
                <w:sz w:val="20"/>
              </w:rPr>
            </w:pPr>
            <w:r w:rsidRPr="000C3DAB">
              <w:rPr>
                <w:sz w:val="20"/>
              </w:rPr>
              <w:t>КОНФИДЕНЦИАЛЬНОСТЬ ГАРАНТИРУЕТСЯ ПОЛУЧАТЕЛЕМ ИНФОРМАЦИИ</w:t>
            </w:r>
          </w:p>
        </w:tc>
      </w:tr>
    </w:tbl>
    <w:p w:rsidR="008D6538" w:rsidRPr="000C3DAB" w:rsidRDefault="008D6538" w:rsidP="008D6538">
      <w:pPr>
        <w:rPr>
          <w:sz w:val="20"/>
        </w:rPr>
      </w:pPr>
    </w:p>
    <w:tbl>
      <w:tblPr>
        <w:tblW w:w="0" w:type="auto"/>
        <w:tblInd w:w="1241"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4A0" w:firstRow="1" w:lastRow="0" w:firstColumn="1" w:lastColumn="0" w:noHBand="0" w:noVBand="1"/>
      </w:tblPr>
      <w:tblGrid>
        <w:gridCol w:w="13183"/>
      </w:tblGrid>
      <w:tr w:rsidR="008D6538" w:rsidRPr="000C3DAB" w:rsidTr="008D6538">
        <w:tc>
          <w:tcPr>
            <w:tcW w:w="13183" w:type="dxa"/>
            <w:tcBorders>
              <w:top w:val="single" w:sz="12" w:space="0" w:color="auto"/>
              <w:left w:val="single" w:sz="12" w:space="0" w:color="auto"/>
              <w:bottom w:val="single" w:sz="12" w:space="0" w:color="auto"/>
              <w:right w:val="single" w:sz="12" w:space="0" w:color="auto"/>
            </w:tcBorders>
            <w:shd w:val="pct5" w:color="auto" w:fill="auto"/>
            <w:hideMark/>
          </w:tcPr>
          <w:p w:rsidR="008D6538" w:rsidRPr="00E56CBD" w:rsidRDefault="008D6538" w:rsidP="008D6538">
            <w:pPr>
              <w:jc w:val="center"/>
              <w:rPr>
                <w:sz w:val="20"/>
              </w:rPr>
            </w:pPr>
            <w:r w:rsidRPr="00E56CBD">
              <w:rPr>
                <w:sz w:val="20"/>
              </w:rPr>
              <w:t>Нарушение порядка предоставления первичных статистических данных или несвоевременное предоставление этих данных,</w:t>
            </w:r>
            <w:r w:rsidRPr="00E56CBD">
              <w:rPr>
                <w:sz w:val="20"/>
              </w:rPr>
              <w:br/>
              <w:t xml:space="preserve">либо предоставление недостоверных первичных статистических данных влечет ответственность, установленную </w:t>
            </w:r>
            <w:r w:rsidRPr="00E56CBD">
              <w:rPr>
                <w:sz w:val="20"/>
              </w:rPr>
              <w:br/>
              <w:t>Кодексом Российской Федерации об административных правонарушениях</w:t>
            </w:r>
          </w:p>
        </w:tc>
      </w:tr>
    </w:tbl>
    <w:p w:rsidR="008D6538" w:rsidRPr="000C3DAB" w:rsidRDefault="008D6538" w:rsidP="008D6538">
      <w:pPr>
        <w:rPr>
          <w:sz w:val="20"/>
        </w:rPr>
      </w:pPr>
    </w:p>
    <w:tbl>
      <w:tblPr>
        <w:tblW w:w="0" w:type="auto"/>
        <w:tblInd w:w="499" w:type="dxa"/>
        <w:tblLayout w:type="fixed"/>
        <w:tblCellMar>
          <w:left w:w="71" w:type="dxa"/>
          <w:right w:w="71" w:type="dxa"/>
        </w:tblCellMar>
        <w:tblLook w:val="04A0" w:firstRow="1" w:lastRow="0" w:firstColumn="1" w:lastColumn="0" w:noHBand="0" w:noVBand="1"/>
      </w:tblPr>
      <w:tblGrid>
        <w:gridCol w:w="2691"/>
        <w:gridCol w:w="9349"/>
        <w:gridCol w:w="2274"/>
      </w:tblGrid>
      <w:tr w:rsidR="008D6538" w:rsidRPr="000C3DAB" w:rsidTr="008D6538">
        <w:tc>
          <w:tcPr>
            <w:tcW w:w="2691" w:type="dxa"/>
          </w:tcPr>
          <w:p w:rsidR="008D6538" w:rsidRPr="000C3DAB" w:rsidRDefault="00BE17AC" w:rsidP="008D6538">
            <w:pPr>
              <w:jc w:val="center"/>
              <w:rPr>
                <w:sz w:val="20"/>
              </w:rPr>
            </w:pPr>
            <w:r>
              <w:rPr>
                <w:noProof/>
              </w:rPr>
              <mc:AlternateContent>
                <mc:Choice Requires="wps">
                  <w:drawing>
                    <wp:anchor distT="0" distB="0" distL="114300" distR="114300" simplePos="0" relativeHeight="251657216" behindDoc="1" locked="0" layoutInCell="0" allowOverlap="1">
                      <wp:simplePos x="0" y="0"/>
                      <wp:positionH relativeFrom="column">
                        <wp:posOffset>97790</wp:posOffset>
                      </wp:positionH>
                      <wp:positionV relativeFrom="paragraph">
                        <wp:posOffset>12065</wp:posOffset>
                      </wp:positionV>
                      <wp:extent cx="9238615" cy="258572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615" cy="258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8E5" w:rsidRDefault="000A08E5" w:rsidP="008D6538"/>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7pt;margin-top:.95pt;width:727.45pt;height:20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" o:allowincell="f" filled="f" stroked="f">
                      <v:textbox inset="1pt,1pt,1pt,1pt">
                        <w:txbxContent>
                          <w:p w:rsidR="000A08E5" w:rsidRDefault="000A08E5" w:rsidP="008D6538"/>
                        </w:txbxContent>
                      </v:textbox>
                    </v:rect>
                  </w:pict>
                </mc:Fallback>
              </mc:AlternateContent>
            </w:r>
          </w:p>
        </w:tc>
        <w:tc>
          <w:tcPr>
            <w:tcW w:w="9349" w:type="dxa"/>
            <w:tcBorders>
              <w:top w:val="single" w:sz="12" w:space="0" w:color="auto"/>
              <w:left w:val="single" w:sz="12" w:space="0" w:color="auto"/>
              <w:bottom w:val="single" w:sz="12" w:space="0" w:color="auto"/>
              <w:right w:val="single" w:sz="12" w:space="0" w:color="auto"/>
            </w:tcBorders>
            <w:shd w:val="pct5" w:color="auto" w:fill="auto"/>
            <w:hideMark/>
          </w:tcPr>
          <w:p w:rsidR="008D6538" w:rsidRPr="000C3DAB" w:rsidRDefault="0099675A" w:rsidP="008D6538">
            <w:pPr>
              <w:jc w:val="center"/>
              <w:rPr>
                <w:sz w:val="20"/>
              </w:rPr>
            </w:pPr>
            <w:fldSimple w:instr=" INCLUDETEXT &quot;c:\\access20\\kformp\\name.txt&quot; \* MERGEFORMAT ">
              <w:r w:rsidR="008D6538" w:rsidRPr="000C3DAB">
                <w:rPr>
                  <w:sz w:val="20"/>
                </w:rPr>
                <w:t xml:space="preserve"> СВЕДЕНИЯ О ЧИСЛЕ ЗАБОЛЕВАНИЙ, ЗАРЕГИСТРИРОВАННЫХ У ПАЦИЕНТОВ, ПРОЖИВАЮЩИХ В РАЙОНЕ ОБСЛУЖИВАНИЯ МЕДИЦИНСКОЙ ОРГАНИЗАЦИИ </w:t>
              </w:r>
              <w:r w:rsidR="008D6538" w:rsidRPr="000C3DAB">
                <w:rPr>
                  <w:sz w:val="20"/>
                </w:rPr>
                <w:br/>
                <w:t xml:space="preserve">за  20___  г. </w:t>
              </w:r>
            </w:fldSimple>
          </w:p>
        </w:tc>
        <w:tc>
          <w:tcPr>
            <w:tcW w:w="2274" w:type="dxa"/>
          </w:tcPr>
          <w:p w:rsidR="008D6538" w:rsidRPr="000C3DAB" w:rsidRDefault="008D6538" w:rsidP="008D6538">
            <w:pPr>
              <w:jc w:val="center"/>
              <w:rPr>
                <w:sz w:val="20"/>
              </w:rPr>
            </w:pPr>
          </w:p>
        </w:tc>
      </w:tr>
    </w:tbl>
    <w:p w:rsidR="008D6538" w:rsidRPr="000C3DAB" w:rsidRDefault="00BE17AC" w:rsidP="008D6538">
      <w:pPr>
        <w:spacing w:line="540" w:lineRule="exact"/>
        <w:rPr>
          <w:sz w:val="20"/>
        </w:rPr>
      </w:pPr>
      <w:r>
        <w:rPr>
          <w:noProof/>
        </w:rPr>
        <mc:AlternateContent>
          <mc:Choice Requires="wps">
            <w:drawing>
              <wp:anchor distT="0" distB="0" distL="114300" distR="114300" simplePos="0" relativeHeight="251658240" behindDoc="1" locked="0" layoutInCell="0" allowOverlap="1">
                <wp:simplePos x="0" y="0"/>
                <wp:positionH relativeFrom="column">
                  <wp:posOffset>7550785</wp:posOffset>
                </wp:positionH>
                <wp:positionV relativeFrom="paragraph">
                  <wp:posOffset>311150</wp:posOffset>
                </wp:positionV>
                <wp:extent cx="1492250" cy="21018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1460" id="Rectangle 4" o:spid="_x0000_s1026" style="position:absolute;margin-left:594.55pt;margin-top:24.5pt;width:117.5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" o:allowincell="f" fillcolor="#f2f2f2" strokeweight="1.25pt"/>
            </w:pict>
          </mc:Fallback>
        </mc:AlternateContent>
      </w:r>
    </w:p>
    <w:tbl>
      <w:tblPr>
        <w:tblW w:w="0" w:type="auto"/>
        <w:tblInd w:w="355" w:type="dxa"/>
        <w:tblLayout w:type="fixed"/>
        <w:tblCellMar>
          <w:left w:w="71" w:type="dxa"/>
          <w:right w:w="71" w:type="dxa"/>
        </w:tblCellMar>
        <w:tblLook w:val="04A0" w:firstRow="1" w:lastRow="0" w:firstColumn="1" w:lastColumn="0" w:noHBand="0" w:noVBand="1"/>
      </w:tblPr>
      <w:tblGrid>
        <w:gridCol w:w="7796"/>
        <w:gridCol w:w="3119"/>
        <w:gridCol w:w="202"/>
        <w:gridCol w:w="3483"/>
      </w:tblGrid>
      <w:tr w:rsidR="008D6538" w:rsidRPr="000C3DAB" w:rsidTr="008D6538">
        <w:tc>
          <w:tcPr>
            <w:tcW w:w="7796" w:type="dxa"/>
            <w:tcBorders>
              <w:top w:val="single" w:sz="12" w:space="0" w:color="auto"/>
              <w:left w:val="single" w:sz="12" w:space="0" w:color="auto"/>
              <w:bottom w:val="single" w:sz="12" w:space="0" w:color="auto"/>
              <w:right w:val="single" w:sz="12" w:space="0" w:color="auto"/>
            </w:tcBorders>
            <w:hideMark/>
          </w:tcPr>
          <w:p w:rsidR="008D6538" w:rsidRPr="000C3DAB" w:rsidRDefault="008D6538" w:rsidP="008D6538">
            <w:pPr>
              <w:jc w:val="center"/>
              <w:rPr>
                <w:sz w:val="20"/>
              </w:rPr>
            </w:pPr>
            <w:r w:rsidRPr="000C3DAB">
              <w:rPr>
                <w:sz w:val="20"/>
              </w:rPr>
              <w:t>Предоставляют:</w:t>
            </w:r>
          </w:p>
        </w:tc>
        <w:tc>
          <w:tcPr>
            <w:tcW w:w="3119" w:type="dxa"/>
            <w:tcBorders>
              <w:top w:val="single" w:sz="12" w:space="0" w:color="auto"/>
              <w:left w:val="single" w:sz="12" w:space="0" w:color="auto"/>
              <w:bottom w:val="single" w:sz="12" w:space="0" w:color="auto"/>
              <w:right w:val="single" w:sz="12" w:space="0" w:color="auto"/>
            </w:tcBorders>
            <w:hideMark/>
          </w:tcPr>
          <w:p w:rsidR="008D6538" w:rsidRPr="000C3DAB" w:rsidRDefault="008D6538" w:rsidP="008D6538">
            <w:pPr>
              <w:jc w:val="center"/>
              <w:rPr>
                <w:sz w:val="20"/>
              </w:rPr>
            </w:pPr>
            <w:r w:rsidRPr="000C3DAB">
              <w:rPr>
                <w:sz w:val="20"/>
              </w:rPr>
              <w:t>Сроки предоставления</w:t>
            </w:r>
          </w:p>
        </w:tc>
        <w:tc>
          <w:tcPr>
            <w:tcW w:w="202" w:type="dxa"/>
          </w:tcPr>
          <w:p w:rsidR="008D6538" w:rsidRPr="000C3DAB" w:rsidRDefault="008D6538" w:rsidP="008D6538">
            <w:pPr>
              <w:jc w:val="center"/>
              <w:rPr>
                <w:sz w:val="20"/>
              </w:rPr>
            </w:pPr>
          </w:p>
        </w:tc>
        <w:tc>
          <w:tcPr>
            <w:tcW w:w="3483" w:type="dxa"/>
            <w:hideMark/>
          </w:tcPr>
          <w:p w:rsidR="008D6538" w:rsidRPr="000C3DAB" w:rsidRDefault="008D6538" w:rsidP="008D6538">
            <w:pPr>
              <w:jc w:val="center"/>
              <w:rPr>
                <w:sz w:val="20"/>
                <w:lang w:val="en-US"/>
              </w:rPr>
            </w:pPr>
            <w:r w:rsidRPr="000C3DAB">
              <w:rPr>
                <w:b/>
                <w:sz w:val="20"/>
              </w:rPr>
              <w:t xml:space="preserve"> Форма №</w:t>
            </w:r>
            <w:r w:rsidRPr="000C3DAB">
              <w:rPr>
                <w:b/>
                <w:sz w:val="20"/>
                <w:lang w:val="en-US"/>
              </w:rPr>
              <w:t xml:space="preserve"> 12</w:t>
            </w:r>
          </w:p>
        </w:tc>
      </w:tr>
      <w:tr w:rsidR="008D6538" w:rsidRPr="000C3DAB" w:rsidTr="008D6538">
        <w:tc>
          <w:tcPr>
            <w:tcW w:w="7796" w:type="dxa"/>
            <w:tcBorders>
              <w:top w:val="single" w:sz="6" w:space="0" w:color="auto"/>
              <w:left w:val="single" w:sz="6" w:space="0" w:color="auto"/>
              <w:bottom w:val="single" w:sz="6" w:space="0" w:color="auto"/>
              <w:right w:val="single" w:sz="6" w:space="0" w:color="auto"/>
            </w:tcBorders>
            <w:hideMark/>
          </w:tcPr>
          <w:p w:rsidR="008D6538" w:rsidRDefault="008D6538" w:rsidP="008D6538">
            <w:pPr>
              <w:spacing w:before="60" w:line="180" w:lineRule="exact"/>
              <w:rPr>
                <w:sz w:val="20"/>
              </w:rPr>
            </w:pPr>
            <w:r w:rsidRPr="000C3DAB">
              <w:rPr>
                <w:sz w:val="20"/>
              </w:rPr>
              <w:t xml:space="preserve">органы </w:t>
            </w:r>
            <w:r w:rsidR="00FD0426">
              <w:rPr>
                <w:sz w:val="20"/>
              </w:rPr>
              <w:t xml:space="preserve">государственной </w:t>
            </w:r>
            <w:r w:rsidRPr="000C3DAB">
              <w:rPr>
                <w:sz w:val="20"/>
              </w:rPr>
              <w:t>власти субъекта Российской Федерации</w:t>
            </w:r>
            <w:r w:rsidR="00141935">
              <w:rPr>
                <w:sz w:val="20"/>
              </w:rPr>
              <w:t xml:space="preserve"> </w:t>
            </w:r>
            <w:r w:rsidRPr="000C3DAB">
              <w:rPr>
                <w:sz w:val="20"/>
              </w:rPr>
              <w:t>в сфере охраны здоровья:</w:t>
            </w:r>
          </w:p>
          <w:p w:rsidR="00CB0C8F" w:rsidRDefault="008D6538" w:rsidP="00E56CBD">
            <w:pPr>
              <w:spacing w:before="120" w:line="180" w:lineRule="exact"/>
              <w:ind w:left="284"/>
              <w:rPr>
                <w:sz w:val="20"/>
              </w:rPr>
            </w:pPr>
            <w:r w:rsidRPr="000C3DAB">
              <w:rPr>
                <w:sz w:val="20"/>
              </w:rPr>
              <w:sym w:font="Symbol" w:char="F02D"/>
            </w:r>
            <w:r w:rsidRPr="000C3DAB">
              <w:rPr>
                <w:sz w:val="20"/>
              </w:rPr>
              <w:t xml:space="preserve"> Министерству здравоохранения Российской Федерации</w:t>
            </w:r>
            <w:r w:rsidR="00CB0C8F">
              <w:rPr>
                <w:sz w:val="20"/>
              </w:rPr>
              <w:t xml:space="preserve"> </w:t>
            </w:r>
          </w:p>
          <w:p w:rsidR="008D6538" w:rsidRDefault="00046A19" w:rsidP="00E56CBD">
            <w:pPr>
              <w:spacing w:before="60" w:after="120" w:line="180" w:lineRule="exact"/>
              <w:ind w:left="284"/>
              <w:rPr>
                <w:sz w:val="20"/>
              </w:rPr>
            </w:pPr>
            <w:r>
              <w:rPr>
                <w:sz w:val="20"/>
              </w:rPr>
              <w:t xml:space="preserve">   </w:t>
            </w:r>
            <w:r w:rsidR="00CB0C8F">
              <w:rPr>
                <w:sz w:val="20"/>
              </w:rPr>
              <w:t>по установленному им адресу</w:t>
            </w:r>
          </w:p>
          <w:p w:rsidR="008D6538" w:rsidRPr="000C3DAB" w:rsidRDefault="008D6538" w:rsidP="008D6538">
            <w:pPr>
              <w:ind w:left="284"/>
              <w:rPr>
                <w:sz w:val="20"/>
              </w:rPr>
            </w:pPr>
            <w:r w:rsidRPr="000C3DAB">
              <w:rPr>
                <w:sz w:val="20"/>
                <w:lang w:val="en-US"/>
              </w:rPr>
              <w:sym w:font="Symbol" w:char="F02D"/>
            </w:r>
            <w:r w:rsidRPr="000C3DAB">
              <w:rPr>
                <w:sz w:val="20"/>
              </w:rPr>
              <w:t xml:space="preserve"> территориальному органу Росстата в субъекте Российской Федерации</w:t>
            </w:r>
            <w:r w:rsidRPr="000C3DAB">
              <w:rPr>
                <w:sz w:val="20"/>
              </w:rPr>
              <w:br/>
              <w:t xml:space="preserve">   по установленному им адресу</w:t>
            </w:r>
          </w:p>
          <w:p w:rsidR="008D6538" w:rsidRPr="000C3DAB" w:rsidRDefault="008D6538" w:rsidP="008D6538">
            <w:pPr>
              <w:spacing w:line="180" w:lineRule="exact"/>
              <w:ind w:left="284"/>
              <w:rPr>
                <w:sz w:val="20"/>
              </w:rPr>
            </w:pPr>
          </w:p>
        </w:tc>
        <w:tc>
          <w:tcPr>
            <w:tcW w:w="3119" w:type="dxa"/>
            <w:tcBorders>
              <w:top w:val="single" w:sz="6" w:space="0" w:color="auto"/>
              <w:left w:val="single" w:sz="6" w:space="0" w:color="auto"/>
              <w:bottom w:val="single" w:sz="6" w:space="0" w:color="auto"/>
              <w:right w:val="single" w:sz="6" w:space="0" w:color="auto"/>
            </w:tcBorders>
          </w:tcPr>
          <w:p w:rsidR="008D6538" w:rsidRPr="000C3DAB" w:rsidRDefault="008D6538" w:rsidP="008D6538">
            <w:pPr>
              <w:jc w:val="center"/>
              <w:rPr>
                <w:sz w:val="20"/>
              </w:rPr>
            </w:pPr>
          </w:p>
          <w:p w:rsidR="008D6538" w:rsidRPr="000C3DAB" w:rsidRDefault="008D6538" w:rsidP="00E56CBD">
            <w:pPr>
              <w:spacing w:before="200"/>
              <w:jc w:val="center"/>
              <w:rPr>
                <w:sz w:val="20"/>
              </w:rPr>
            </w:pPr>
            <w:r w:rsidRPr="000C3DAB">
              <w:rPr>
                <w:sz w:val="20"/>
              </w:rPr>
              <w:t xml:space="preserve">до </w:t>
            </w:r>
            <w:r w:rsidR="00CB502A">
              <w:rPr>
                <w:sz w:val="20"/>
              </w:rPr>
              <w:t>5</w:t>
            </w:r>
            <w:r w:rsidRPr="000C3DAB">
              <w:rPr>
                <w:sz w:val="20"/>
              </w:rPr>
              <w:t xml:space="preserve"> </w:t>
            </w:r>
            <w:r w:rsidR="00CB502A">
              <w:rPr>
                <w:sz w:val="20"/>
              </w:rPr>
              <w:t>марта</w:t>
            </w:r>
          </w:p>
          <w:p w:rsidR="008D6538" w:rsidRPr="000C3DAB" w:rsidRDefault="008D6538" w:rsidP="008D6538">
            <w:pPr>
              <w:jc w:val="center"/>
              <w:rPr>
                <w:sz w:val="20"/>
              </w:rPr>
            </w:pPr>
          </w:p>
          <w:p w:rsidR="008D6538" w:rsidRPr="000C3DAB" w:rsidRDefault="00CB502A" w:rsidP="00E56CBD">
            <w:pPr>
              <w:spacing w:before="200"/>
              <w:jc w:val="center"/>
              <w:rPr>
                <w:sz w:val="20"/>
              </w:rPr>
            </w:pPr>
            <w:r>
              <w:rPr>
                <w:sz w:val="20"/>
              </w:rPr>
              <w:t>2</w:t>
            </w:r>
            <w:r w:rsidR="008D6538" w:rsidRPr="000C3DAB">
              <w:rPr>
                <w:sz w:val="20"/>
              </w:rPr>
              <w:t>5 марта</w:t>
            </w:r>
          </w:p>
          <w:p w:rsidR="003E7E7C" w:rsidRDefault="003E7E7C" w:rsidP="008D6538">
            <w:pPr>
              <w:spacing w:before="40" w:line="180" w:lineRule="exact"/>
              <w:jc w:val="center"/>
              <w:rPr>
                <w:sz w:val="20"/>
              </w:rPr>
            </w:pPr>
          </w:p>
          <w:p w:rsidR="008D6538" w:rsidRPr="000C3DAB" w:rsidRDefault="008D6538" w:rsidP="008D6538">
            <w:pPr>
              <w:spacing w:before="40" w:line="180" w:lineRule="exact"/>
              <w:jc w:val="center"/>
              <w:rPr>
                <w:sz w:val="20"/>
              </w:rPr>
            </w:pPr>
          </w:p>
        </w:tc>
        <w:tc>
          <w:tcPr>
            <w:tcW w:w="202" w:type="dxa"/>
          </w:tcPr>
          <w:p w:rsidR="008D6538" w:rsidRPr="000C3DAB" w:rsidRDefault="008D6538" w:rsidP="008D6538">
            <w:pPr>
              <w:spacing w:line="180" w:lineRule="exact"/>
              <w:rPr>
                <w:sz w:val="20"/>
              </w:rPr>
            </w:pPr>
          </w:p>
        </w:tc>
        <w:tc>
          <w:tcPr>
            <w:tcW w:w="3483" w:type="dxa"/>
            <w:hideMark/>
          </w:tcPr>
          <w:p w:rsidR="008D6538" w:rsidRPr="00420A34" w:rsidRDefault="008D6538" w:rsidP="008D6538">
            <w:pPr>
              <w:jc w:val="center"/>
              <w:rPr>
                <w:sz w:val="20"/>
              </w:rPr>
            </w:pPr>
            <w:r w:rsidRPr="000C3DAB">
              <w:rPr>
                <w:sz w:val="20"/>
              </w:rPr>
              <w:t xml:space="preserve">Приказ Росстата: </w:t>
            </w:r>
            <w:r w:rsidRPr="000C3DAB">
              <w:rPr>
                <w:sz w:val="20"/>
              </w:rPr>
              <w:br/>
              <w:t>Об утвержд</w:t>
            </w:r>
            <w:r w:rsidR="00420A34">
              <w:rPr>
                <w:sz w:val="20"/>
              </w:rPr>
              <w:t xml:space="preserve">ении формы </w:t>
            </w:r>
            <w:r w:rsidR="00420A34">
              <w:rPr>
                <w:sz w:val="20"/>
              </w:rPr>
              <w:br/>
              <w:t>от</w:t>
            </w:r>
            <w:r w:rsidR="00D22C37">
              <w:rPr>
                <w:sz w:val="20"/>
              </w:rPr>
              <w:t xml:space="preserve"> </w:t>
            </w:r>
            <w:r w:rsidR="00420A34" w:rsidRPr="00420A34">
              <w:rPr>
                <w:sz w:val="20"/>
              </w:rPr>
              <w:t>27.12.</w:t>
            </w:r>
            <w:r w:rsidR="00435D63">
              <w:rPr>
                <w:sz w:val="20"/>
                <w:lang w:val="en-US"/>
              </w:rPr>
              <w:t>2022</w:t>
            </w:r>
            <w:r w:rsidR="00D22C37">
              <w:rPr>
                <w:sz w:val="20"/>
              </w:rPr>
              <w:t xml:space="preserve"> № </w:t>
            </w:r>
            <w:r w:rsidR="00420A34" w:rsidRPr="00420A34">
              <w:rPr>
                <w:sz w:val="20"/>
              </w:rPr>
              <w:t>985</w:t>
            </w:r>
          </w:p>
          <w:p w:rsidR="008D6538" w:rsidRPr="000C3DAB" w:rsidRDefault="008D6538" w:rsidP="008D6538">
            <w:pPr>
              <w:jc w:val="center"/>
              <w:rPr>
                <w:sz w:val="20"/>
              </w:rPr>
            </w:pPr>
            <w:r w:rsidRPr="000C3DAB">
              <w:rPr>
                <w:sz w:val="20"/>
              </w:rPr>
              <w:t>О внесении изменений (при наличии)</w:t>
            </w:r>
          </w:p>
          <w:p w:rsidR="008D6538" w:rsidRPr="000C3DAB" w:rsidRDefault="008D6538" w:rsidP="008D6538">
            <w:pPr>
              <w:jc w:val="center"/>
              <w:rPr>
                <w:sz w:val="20"/>
              </w:rPr>
            </w:pPr>
            <w:r w:rsidRPr="000C3DAB">
              <w:rPr>
                <w:sz w:val="20"/>
              </w:rPr>
              <w:t>от  __________ № ___</w:t>
            </w:r>
          </w:p>
          <w:p w:rsidR="008D6538" w:rsidRPr="000C3DAB" w:rsidRDefault="008D6538" w:rsidP="008D6538">
            <w:pPr>
              <w:jc w:val="center"/>
              <w:rPr>
                <w:sz w:val="20"/>
              </w:rPr>
            </w:pPr>
            <w:r w:rsidRPr="000C3DAB">
              <w:rPr>
                <w:sz w:val="20"/>
              </w:rPr>
              <w:t>от  __________ № ___</w:t>
            </w:r>
          </w:p>
          <w:p w:rsidR="008D6538" w:rsidRPr="00D22C37" w:rsidRDefault="008D6538" w:rsidP="00E56CBD">
            <w:pPr>
              <w:spacing w:before="40"/>
              <w:jc w:val="center"/>
              <w:rPr>
                <w:sz w:val="20"/>
              </w:rPr>
            </w:pPr>
          </w:p>
          <w:tbl>
            <w:tblPr>
              <w:tblW w:w="0" w:type="auto"/>
              <w:tblInd w:w="4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0"/>
            </w:tblGrid>
            <w:tr w:rsidR="00E56CBD" w:rsidRPr="00D22C37" w:rsidTr="00E85602">
              <w:tc>
                <w:tcPr>
                  <w:tcW w:w="2410" w:type="dxa"/>
                  <w:shd w:val="clear" w:color="auto" w:fill="auto"/>
                </w:tcPr>
                <w:p w:rsidR="00E56CBD" w:rsidRPr="00E85602" w:rsidRDefault="00E56CBD" w:rsidP="00E85602">
                  <w:pPr>
                    <w:spacing w:before="40"/>
                    <w:jc w:val="center"/>
                    <w:rPr>
                      <w:sz w:val="20"/>
                    </w:rPr>
                  </w:pPr>
                  <w:r w:rsidRPr="00E85602">
                    <w:rPr>
                      <w:sz w:val="20"/>
                    </w:rPr>
                    <w:t>Годовая</w:t>
                  </w:r>
                </w:p>
              </w:tc>
            </w:tr>
          </w:tbl>
          <w:p w:rsidR="00E56CBD" w:rsidRPr="00D22C37" w:rsidRDefault="00E56CBD" w:rsidP="00E56CBD">
            <w:pPr>
              <w:spacing w:before="40"/>
              <w:jc w:val="center"/>
              <w:rPr>
                <w:sz w:val="20"/>
              </w:rPr>
            </w:pPr>
          </w:p>
        </w:tc>
      </w:tr>
    </w:tbl>
    <w:p w:rsidR="008D6538" w:rsidRPr="000C3DAB" w:rsidRDefault="008D6538" w:rsidP="008D6538">
      <w:pPr>
        <w:rPr>
          <w:sz w:val="20"/>
        </w:rPr>
      </w:pPr>
    </w:p>
    <w:tbl>
      <w:tblPr>
        <w:tblW w:w="0" w:type="auto"/>
        <w:tblInd w:w="354" w:type="dxa"/>
        <w:tblLayout w:type="fixed"/>
        <w:tblCellMar>
          <w:left w:w="71" w:type="dxa"/>
          <w:right w:w="71" w:type="dxa"/>
        </w:tblCellMar>
        <w:tblLook w:val="04A0" w:firstRow="1" w:lastRow="0" w:firstColumn="1" w:lastColumn="0" w:noHBand="0" w:noVBand="1"/>
      </w:tblPr>
      <w:tblGrid>
        <w:gridCol w:w="1560"/>
        <w:gridCol w:w="4536"/>
        <w:gridCol w:w="4063"/>
        <w:gridCol w:w="4300"/>
      </w:tblGrid>
      <w:tr w:rsidR="008D6538" w:rsidRPr="000C3DAB" w:rsidTr="008D6538">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8D6538" w:rsidRPr="000C3DAB" w:rsidRDefault="008D6538" w:rsidP="008D6538">
            <w:pPr>
              <w:spacing w:before="120" w:after="80" w:line="160" w:lineRule="exact"/>
              <w:rPr>
                <w:sz w:val="20"/>
              </w:rPr>
            </w:pPr>
            <w:r w:rsidRPr="000C3DAB">
              <w:rPr>
                <w:b/>
                <w:sz w:val="20"/>
              </w:rPr>
              <w:t>Наименование отчитывающейся организации</w:t>
            </w:r>
            <w:r w:rsidRPr="000C3DAB">
              <w:rPr>
                <w:sz w:val="20"/>
              </w:rPr>
              <w:t xml:space="preserve"> ______________________________________________________________________________________________</w:t>
            </w:r>
          </w:p>
        </w:tc>
      </w:tr>
      <w:tr w:rsidR="008D6538" w:rsidRPr="000C3DAB" w:rsidTr="008D6538">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8D6538" w:rsidRPr="000C3DAB" w:rsidRDefault="008D6538" w:rsidP="008D6538">
            <w:pPr>
              <w:spacing w:before="120" w:after="80" w:line="160" w:lineRule="exact"/>
              <w:rPr>
                <w:sz w:val="20"/>
              </w:rPr>
            </w:pPr>
            <w:r w:rsidRPr="000C3DAB">
              <w:rPr>
                <w:b/>
                <w:sz w:val="20"/>
              </w:rPr>
              <w:t>Почтовый адрес</w:t>
            </w:r>
            <w:r w:rsidRPr="000C3DAB">
              <w:rPr>
                <w:sz w:val="20"/>
              </w:rPr>
              <w:t xml:space="preserve"> _________________________________________________________________________________________________________________________</w:t>
            </w:r>
          </w:p>
        </w:tc>
      </w:tr>
      <w:tr w:rsidR="008D6538" w:rsidRPr="000C3DAB" w:rsidTr="008D6538">
        <w:tc>
          <w:tcPr>
            <w:tcW w:w="1560" w:type="dxa"/>
            <w:tcBorders>
              <w:top w:val="single" w:sz="6" w:space="0" w:color="auto"/>
              <w:left w:val="single" w:sz="6" w:space="0" w:color="auto"/>
              <w:bottom w:val="nil"/>
              <w:right w:val="nil"/>
            </w:tcBorders>
            <w:hideMark/>
          </w:tcPr>
          <w:p w:rsidR="008D6538" w:rsidRPr="000C3DAB" w:rsidRDefault="008D6538" w:rsidP="008D6538">
            <w:pPr>
              <w:spacing w:before="240" w:line="160" w:lineRule="exact"/>
              <w:jc w:val="center"/>
              <w:rPr>
                <w:sz w:val="20"/>
              </w:rPr>
            </w:pPr>
            <w:r w:rsidRPr="000C3DAB">
              <w:rPr>
                <w:sz w:val="20"/>
              </w:rPr>
              <w:t>Код</w:t>
            </w:r>
          </w:p>
        </w:tc>
        <w:tc>
          <w:tcPr>
            <w:tcW w:w="12899" w:type="dxa"/>
            <w:gridSpan w:val="3"/>
            <w:tcBorders>
              <w:top w:val="single" w:sz="12" w:space="0" w:color="auto"/>
              <w:left w:val="single" w:sz="12" w:space="0" w:color="auto"/>
              <w:bottom w:val="single" w:sz="12" w:space="0" w:color="auto"/>
              <w:right w:val="single" w:sz="12" w:space="0" w:color="auto"/>
            </w:tcBorders>
            <w:shd w:val="pct5" w:color="auto" w:fill="auto"/>
            <w:hideMark/>
          </w:tcPr>
          <w:p w:rsidR="008D6538" w:rsidRPr="000C3DAB" w:rsidRDefault="008D6538" w:rsidP="008D6538">
            <w:pPr>
              <w:spacing w:before="120" w:after="120" w:line="160" w:lineRule="exact"/>
              <w:jc w:val="center"/>
              <w:rPr>
                <w:sz w:val="20"/>
              </w:rPr>
            </w:pPr>
            <w:r w:rsidRPr="000C3DAB">
              <w:rPr>
                <w:sz w:val="20"/>
              </w:rPr>
              <w:t>Код</w:t>
            </w:r>
          </w:p>
        </w:tc>
      </w:tr>
      <w:tr w:rsidR="008D6538" w:rsidRPr="000C3DAB" w:rsidTr="008D6538">
        <w:trPr>
          <w:cantSplit/>
        </w:trPr>
        <w:tc>
          <w:tcPr>
            <w:tcW w:w="1560" w:type="dxa"/>
            <w:tcBorders>
              <w:top w:val="nil"/>
              <w:left w:val="single" w:sz="6" w:space="0" w:color="auto"/>
              <w:bottom w:val="single" w:sz="6" w:space="0" w:color="auto"/>
              <w:right w:val="single" w:sz="6" w:space="0" w:color="auto"/>
            </w:tcBorders>
            <w:hideMark/>
          </w:tcPr>
          <w:p w:rsidR="008D6538" w:rsidRPr="000C3DAB" w:rsidRDefault="008D6538" w:rsidP="008D6538">
            <w:pPr>
              <w:spacing w:line="180" w:lineRule="atLeast"/>
              <w:jc w:val="center"/>
              <w:rPr>
                <w:sz w:val="20"/>
              </w:rPr>
            </w:pPr>
            <w:r w:rsidRPr="000C3DAB">
              <w:rPr>
                <w:sz w:val="20"/>
              </w:rPr>
              <w:t xml:space="preserve">формы </w:t>
            </w:r>
          </w:p>
          <w:p w:rsidR="008D6538" w:rsidRPr="000C3DAB" w:rsidRDefault="008D6538" w:rsidP="008D6538">
            <w:pPr>
              <w:spacing w:line="180" w:lineRule="atLeast"/>
              <w:jc w:val="center"/>
              <w:rPr>
                <w:sz w:val="20"/>
              </w:rPr>
            </w:pPr>
            <w:r w:rsidRPr="000C3DAB">
              <w:rPr>
                <w:sz w:val="20"/>
              </w:rPr>
              <w:t>по ОКУД</w:t>
            </w:r>
          </w:p>
        </w:tc>
        <w:tc>
          <w:tcPr>
            <w:tcW w:w="4536" w:type="dxa"/>
            <w:tcBorders>
              <w:top w:val="single" w:sz="6" w:space="0" w:color="auto"/>
              <w:left w:val="single" w:sz="6" w:space="0" w:color="auto"/>
              <w:bottom w:val="single" w:sz="6" w:space="0" w:color="auto"/>
              <w:right w:val="single" w:sz="6" w:space="0" w:color="auto"/>
            </w:tcBorders>
            <w:hideMark/>
          </w:tcPr>
          <w:p w:rsidR="008D6538" w:rsidRPr="000C3DAB" w:rsidRDefault="008D6538" w:rsidP="008D6538">
            <w:pPr>
              <w:spacing w:line="180" w:lineRule="atLeast"/>
              <w:jc w:val="center"/>
              <w:rPr>
                <w:sz w:val="20"/>
              </w:rPr>
            </w:pPr>
            <w:r w:rsidRPr="000C3DAB">
              <w:rPr>
                <w:sz w:val="20"/>
              </w:rPr>
              <w:t>отчитывающейся организации по ОКПО</w:t>
            </w:r>
            <w:r w:rsidRPr="000C3DAB">
              <w:rPr>
                <w:sz w:val="20"/>
              </w:rPr>
              <w:br/>
              <w:t xml:space="preserve"> (для обособленного подразделения и головного подразделения юридического лица – идентификационный номер)</w:t>
            </w:r>
          </w:p>
        </w:tc>
        <w:tc>
          <w:tcPr>
            <w:tcW w:w="4063" w:type="dxa"/>
            <w:tcBorders>
              <w:top w:val="single" w:sz="6" w:space="0" w:color="auto"/>
              <w:left w:val="single" w:sz="6" w:space="0" w:color="auto"/>
              <w:bottom w:val="single" w:sz="6" w:space="0" w:color="auto"/>
              <w:right w:val="single" w:sz="6" w:space="0" w:color="auto"/>
            </w:tcBorders>
          </w:tcPr>
          <w:p w:rsidR="008D6538" w:rsidRPr="000C3DAB" w:rsidRDefault="008D6538" w:rsidP="008D6538">
            <w:pPr>
              <w:spacing w:line="180" w:lineRule="atLeast"/>
              <w:jc w:val="center"/>
              <w:rPr>
                <w:sz w:val="20"/>
              </w:rPr>
            </w:pPr>
          </w:p>
        </w:tc>
        <w:tc>
          <w:tcPr>
            <w:tcW w:w="4300" w:type="dxa"/>
            <w:tcBorders>
              <w:top w:val="single" w:sz="6" w:space="0" w:color="auto"/>
              <w:left w:val="single" w:sz="6" w:space="0" w:color="auto"/>
              <w:bottom w:val="single" w:sz="6" w:space="0" w:color="auto"/>
              <w:right w:val="single" w:sz="6" w:space="0" w:color="auto"/>
            </w:tcBorders>
          </w:tcPr>
          <w:p w:rsidR="008D6538" w:rsidRPr="000C3DAB" w:rsidRDefault="008D6538" w:rsidP="008D6538">
            <w:pPr>
              <w:spacing w:line="180" w:lineRule="atLeast"/>
              <w:jc w:val="center"/>
              <w:rPr>
                <w:sz w:val="20"/>
              </w:rPr>
            </w:pPr>
          </w:p>
        </w:tc>
      </w:tr>
      <w:tr w:rsidR="008D6538" w:rsidRPr="000C3DAB" w:rsidTr="008D6538">
        <w:trPr>
          <w:cantSplit/>
        </w:trPr>
        <w:tc>
          <w:tcPr>
            <w:tcW w:w="1560" w:type="dxa"/>
            <w:tcBorders>
              <w:top w:val="single" w:sz="6" w:space="0" w:color="auto"/>
              <w:left w:val="single" w:sz="6" w:space="0" w:color="auto"/>
              <w:bottom w:val="nil"/>
              <w:right w:val="single" w:sz="6" w:space="0" w:color="auto"/>
            </w:tcBorders>
            <w:hideMark/>
          </w:tcPr>
          <w:p w:rsidR="008D6538" w:rsidRPr="000C3DAB" w:rsidRDefault="008D6538" w:rsidP="008D6538">
            <w:pPr>
              <w:jc w:val="center"/>
              <w:rPr>
                <w:sz w:val="20"/>
              </w:rPr>
            </w:pPr>
            <w:r w:rsidRPr="000C3DAB">
              <w:rPr>
                <w:sz w:val="20"/>
              </w:rPr>
              <w:t>1</w:t>
            </w:r>
          </w:p>
        </w:tc>
        <w:tc>
          <w:tcPr>
            <w:tcW w:w="4536" w:type="dxa"/>
            <w:tcBorders>
              <w:top w:val="single" w:sz="6" w:space="0" w:color="auto"/>
              <w:left w:val="single" w:sz="6" w:space="0" w:color="auto"/>
              <w:bottom w:val="nil"/>
              <w:right w:val="single" w:sz="6" w:space="0" w:color="auto"/>
            </w:tcBorders>
            <w:hideMark/>
          </w:tcPr>
          <w:p w:rsidR="008D6538" w:rsidRPr="000C3DAB" w:rsidRDefault="008D6538" w:rsidP="008D6538">
            <w:pPr>
              <w:jc w:val="center"/>
              <w:rPr>
                <w:sz w:val="20"/>
              </w:rPr>
            </w:pPr>
            <w:r w:rsidRPr="000C3DAB">
              <w:rPr>
                <w:sz w:val="20"/>
              </w:rPr>
              <w:t>2</w:t>
            </w:r>
          </w:p>
        </w:tc>
        <w:tc>
          <w:tcPr>
            <w:tcW w:w="4063" w:type="dxa"/>
            <w:tcBorders>
              <w:top w:val="single" w:sz="6" w:space="0" w:color="auto"/>
              <w:left w:val="single" w:sz="6" w:space="0" w:color="auto"/>
              <w:bottom w:val="nil"/>
              <w:right w:val="single" w:sz="6" w:space="0" w:color="auto"/>
            </w:tcBorders>
            <w:hideMark/>
          </w:tcPr>
          <w:p w:rsidR="008D6538" w:rsidRPr="000C3DAB" w:rsidRDefault="008D6538" w:rsidP="008D6538">
            <w:pPr>
              <w:jc w:val="center"/>
              <w:rPr>
                <w:sz w:val="20"/>
              </w:rPr>
            </w:pPr>
            <w:r w:rsidRPr="000C3DAB">
              <w:rPr>
                <w:sz w:val="20"/>
              </w:rPr>
              <w:t>3</w:t>
            </w:r>
          </w:p>
        </w:tc>
        <w:tc>
          <w:tcPr>
            <w:tcW w:w="4300" w:type="dxa"/>
            <w:tcBorders>
              <w:top w:val="single" w:sz="6" w:space="0" w:color="auto"/>
              <w:left w:val="single" w:sz="6" w:space="0" w:color="auto"/>
              <w:bottom w:val="nil"/>
              <w:right w:val="single" w:sz="6" w:space="0" w:color="auto"/>
            </w:tcBorders>
            <w:hideMark/>
          </w:tcPr>
          <w:p w:rsidR="008D6538" w:rsidRPr="000C3DAB" w:rsidRDefault="008D6538" w:rsidP="008D6538">
            <w:pPr>
              <w:jc w:val="center"/>
              <w:rPr>
                <w:sz w:val="20"/>
              </w:rPr>
            </w:pPr>
            <w:r w:rsidRPr="000C3DAB">
              <w:rPr>
                <w:sz w:val="20"/>
              </w:rPr>
              <w:t>4</w:t>
            </w:r>
          </w:p>
        </w:tc>
      </w:tr>
      <w:tr w:rsidR="008D6538" w:rsidRPr="000C3DAB" w:rsidTr="008D6538">
        <w:trPr>
          <w:cantSplit/>
        </w:trPr>
        <w:tc>
          <w:tcPr>
            <w:tcW w:w="1560" w:type="dxa"/>
            <w:tcBorders>
              <w:top w:val="single" w:sz="12" w:space="0" w:color="auto"/>
              <w:left w:val="single" w:sz="12" w:space="0" w:color="auto"/>
              <w:bottom w:val="single" w:sz="12" w:space="0" w:color="auto"/>
              <w:right w:val="single" w:sz="12" w:space="0" w:color="auto"/>
            </w:tcBorders>
          </w:tcPr>
          <w:p w:rsidR="008D6538" w:rsidRPr="000C3DAB" w:rsidRDefault="008D6538" w:rsidP="008D6538">
            <w:pPr>
              <w:jc w:val="center"/>
              <w:rPr>
                <w:sz w:val="20"/>
              </w:rPr>
            </w:pPr>
            <w:r w:rsidRPr="000C3DAB">
              <w:rPr>
                <w:sz w:val="20"/>
              </w:rPr>
              <w:t>0609346</w:t>
            </w:r>
          </w:p>
        </w:tc>
        <w:tc>
          <w:tcPr>
            <w:tcW w:w="4536" w:type="dxa"/>
            <w:tcBorders>
              <w:top w:val="single" w:sz="12" w:space="0" w:color="auto"/>
              <w:left w:val="single" w:sz="12" w:space="0" w:color="auto"/>
              <w:bottom w:val="single" w:sz="12" w:space="0" w:color="auto"/>
              <w:right w:val="single" w:sz="12" w:space="0" w:color="auto"/>
            </w:tcBorders>
          </w:tcPr>
          <w:p w:rsidR="008D6538" w:rsidRPr="000C3DAB" w:rsidRDefault="008D6538" w:rsidP="008D6538">
            <w:pPr>
              <w:rPr>
                <w:sz w:val="20"/>
              </w:rPr>
            </w:pPr>
          </w:p>
        </w:tc>
        <w:tc>
          <w:tcPr>
            <w:tcW w:w="4063" w:type="dxa"/>
            <w:tcBorders>
              <w:top w:val="single" w:sz="12" w:space="0" w:color="auto"/>
              <w:left w:val="single" w:sz="12" w:space="0" w:color="auto"/>
              <w:bottom w:val="single" w:sz="12" w:space="0" w:color="auto"/>
              <w:right w:val="single" w:sz="12" w:space="0" w:color="auto"/>
            </w:tcBorders>
          </w:tcPr>
          <w:p w:rsidR="008D6538" w:rsidRPr="000C3DAB" w:rsidRDefault="008D6538" w:rsidP="008D6538">
            <w:pPr>
              <w:rPr>
                <w:sz w:val="20"/>
              </w:rPr>
            </w:pPr>
          </w:p>
        </w:tc>
        <w:tc>
          <w:tcPr>
            <w:tcW w:w="4300" w:type="dxa"/>
            <w:tcBorders>
              <w:top w:val="single" w:sz="12" w:space="0" w:color="auto"/>
              <w:left w:val="single" w:sz="12" w:space="0" w:color="auto"/>
              <w:bottom w:val="single" w:sz="12" w:space="0" w:color="auto"/>
              <w:right w:val="single" w:sz="12" w:space="0" w:color="auto"/>
            </w:tcBorders>
          </w:tcPr>
          <w:p w:rsidR="008D6538" w:rsidRPr="000C3DAB" w:rsidRDefault="008D6538" w:rsidP="008D6538">
            <w:pPr>
              <w:rPr>
                <w:sz w:val="20"/>
              </w:rPr>
            </w:pPr>
          </w:p>
        </w:tc>
      </w:tr>
    </w:tbl>
    <w:p w:rsidR="002F45DA" w:rsidRPr="000C3DAB" w:rsidRDefault="008D6538">
      <w:pPr>
        <w:rPr>
          <w:sz w:val="20"/>
        </w:rPr>
      </w:pPr>
      <w:r w:rsidRPr="000C3DAB">
        <w:rPr>
          <w:sz w:val="20"/>
        </w:rPr>
        <w:br w:type="page"/>
      </w:r>
    </w:p>
    <w:p w:rsidR="008034AA" w:rsidRDefault="008034AA" w:rsidP="00515D41">
      <w:pPr>
        <w:jc w:val="center"/>
        <w:rPr>
          <w:b/>
        </w:rPr>
      </w:pPr>
    </w:p>
    <w:p w:rsidR="0002295D" w:rsidRPr="006E7FCD" w:rsidRDefault="004F122C" w:rsidP="00515D41">
      <w:pPr>
        <w:jc w:val="center"/>
        <w:rPr>
          <w:b/>
        </w:rPr>
      </w:pPr>
      <w:r w:rsidRPr="006E7FCD">
        <w:rPr>
          <w:b/>
        </w:rPr>
        <w:t>1. Дети (0</w:t>
      </w:r>
      <w:r w:rsidRPr="006E7FCD">
        <w:rPr>
          <w:b/>
        </w:rPr>
        <w:sym w:font="Symbol" w:char="F02D"/>
      </w:r>
      <w:r w:rsidR="00443E06" w:rsidRPr="006E7FCD">
        <w:rPr>
          <w:b/>
        </w:rPr>
        <w:t>14 лет включительно)</w:t>
      </w:r>
    </w:p>
    <w:p w:rsidR="00443E06" w:rsidRPr="006E7FCD" w:rsidRDefault="00443E06" w:rsidP="00817613">
      <w:pPr>
        <w:numPr>
          <w:ilvl w:val="0"/>
          <w:numId w:val="4"/>
        </w:numPr>
        <w:ind w:left="6498" w:hanging="5988"/>
        <w:rPr>
          <w:sz w:val="20"/>
        </w:rPr>
      </w:pPr>
      <w:r w:rsidRPr="006E7FCD">
        <w:rPr>
          <w:sz w:val="20"/>
        </w:rPr>
        <w:t xml:space="preserve">  </w:t>
      </w:r>
      <w:r w:rsidR="008A1693" w:rsidRPr="006E7FCD">
        <w:rPr>
          <w:sz w:val="20"/>
        </w:rPr>
        <w:t xml:space="preserve">                                                                 </w:t>
      </w:r>
      <w:r w:rsidR="006E5885" w:rsidRPr="006E7FCD">
        <w:rPr>
          <w:sz w:val="20"/>
        </w:rPr>
        <w:t xml:space="preserve">                     </w:t>
      </w:r>
    </w:p>
    <w:tbl>
      <w:tblPr>
        <w:tblW w:w="1474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55"/>
        <w:gridCol w:w="992"/>
        <w:gridCol w:w="1276"/>
        <w:gridCol w:w="850"/>
        <w:gridCol w:w="851"/>
        <w:gridCol w:w="708"/>
        <w:gridCol w:w="993"/>
        <w:gridCol w:w="992"/>
        <w:gridCol w:w="992"/>
        <w:gridCol w:w="976"/>
        <w:gridCol w:w="922"/>
        <w:gridCol w:w="1135"/>
      </w:tblGrid>
      <w:tr w:rsidR="00336438" w:rsidRPr="00741839" w:rsidTr="00811521">
        <w:trPr>
          <w:cantSplit/>
          <w:trHeight w:val="20"/>
          <w:tblHeader/>
          <w:jc w:val="center"/>
        </w:trPr>
        <w:tc>
          <w:tcPr>
            <w:tcW w:w="4055" w:type="dxa"/>
            <w:vMerge w:val="restart"/>
            <w:vAlign w:val="center"/>
          </w:tcPr>
          <w:p w:rsidR="00336438" w:rsidRPr="00741839" w:rsidRDefault="00336438" w:rsidP="002F6FED">
            <w:pPr>
              <w:spacing w:line="200" w:lineRule="exact"/>
              <w:jc w:val="center"/>
              <w:rPr>
                <w:sz w:val="18"/>
              </w:rPr>
            </w:pPr>
            <w:r w:rsidRPr="00741839">
              <w:rPr>
                <w:sz w:val="18"/>
              </w:rPr>
              <w:t>Наименование классов и отдельных болезней</w:t>
            </w:r>
          </w:p>
        </w:tc>
        <w:tc>
          <w:tcPr>
            <w:tcW w:w="992" w:type="dxa"/>
            <w:vMerge w:val="restart"/>
            <w:vAlign w:val="center"/>
          </w:tcPr>
          <w:p w:rsidR="00336438" w:rsidRPr="00741839" w:rsidRDefault="00336438" w:rsidP="002F6FED">
            <w:pPr>
              <w:spacing w:line="200" w:lineRule="exact"/>
              <w:jc w:val="center"/>
              <w:rPr>
                <w:sz w:val="18"/>
              </w:rPr>
            </w:pPr>
            <w:r w:rsidRPr="00741839">
              <w:rPr>
                <w:sz w:val="18"/>
              </w:rPr>
              <w:t>№ строк</w:t>
            </w:r>
            <w:r w:rsidR="00505069" w:rsidRPr="00741839">
              <w:rPr>
                <w:sz w:val="18"/>
              </w:rPr>
              <w:t>и</w:t>
            </w:r>
          </w:p>
        </w:tc>
        <w:tc>
          <w:tcPr>
            <w:tcW w:w="1276" w:type="dxa"/>
            <w:vMerge w:val="restart"/>
            <w:vAlign w:val="center"/>
          </w:tcPr>
          <w:p w:rsidR="00336438" w:rsidRPr="00741839" w:rsidRDefault="00336438" w:rsidP="003C2838">
            <w:pPr>
              <w:spacing w:line="200" w:lineRule="exact"/>
              <w:jc w:val="center"/>
              <w:rPr>
                <w:sz w:val="18"/>
              </w:rPr>
            </w:pPr>
            <w:r w:rsidRPr="00741839">
              <w:rPr>
                <w:sz w:val="18"/>
              </w:rPr>
              <w:t xml:space="preserve">Код </w:t>
            </w:r>
            <w:r w:rsidR="003C2838" w:rsidRPr="00741839">
              <w:rPr>
                <w:sz w:val="18"/>
              </w:rPr>
              <w:br/>
            </w:r>
            <w:r w:rsidRPr="00741839">
              <w:rPr>
                <w:sz w:val="18"/>
              </w:rPr>
              <w:t>по МКБ-10</w:t>
            </w:r>
            <w:r w:rsidR="003C2838" w:rsidRPr="00741839">
              <w:rPr>
                <w:sz w:val="18"/>
              </w:rPr>
              <w:br/>
            </w:r>
          </w:p>
        </w:tc>
        <w:tc>
          <w:tcPr>
            <w:tcW w:w="6362" w:type="dxa"/>
            <w:gridSpan w:val="7"/>
            <w:shd w:val="clear" w:color="auto" w:fill="auto"/>
            <w:vAlign w:val="center"/>
          </w:tcPr>
          <w:p w:rsidR="00336438" w:rsidRPr="00741839" w:rsidRDefault="00336438" w:rsidP="00666DA2">
            <w:pPr>
              <w:jc w:val="center"/>
              <w:rPr>
                <w:sz w:val="18"/>
                <w:szCs w:val="18"/>
              </w:rPr>
            </w:pPr>
            <w:r w:rsidRPr="00741839">
              <w:rPr>
                <w:sz w:val="18"/>
              </w:rPr>
              <w:t>Зарегистрировано заболеваний</w:t>
            </w:r>
          </w:p>
        </w:tc>
        <w:tc>
          <w:tcPr>
            <w:tcW w:w="922" w:type="dxa"/>
            <w:vMerge w:val="restart"/>
            <w:vAlign w:val="center"/>
          </w:tcPr>
          <w:p w:rsidR="00336438" w:rsidRPr="00741839" w:rsidRDefault="00D17887" w:rsidP="00D31445">
            <w:pPr>
              <w:spacing w:line="180" w:lineRule="exact"/>
              <w:jc w:val="center"/>
              <w:rPr>
                <w:sz w:val="18"/>
                <w:szCs w:val="18"/>
              </w:rPr>
            </w:pPr>
            <w:r w:rsidRPr="00741839">
              <w:rPr>
                <w:sz w:val="18"/>
                <w:szCs w:val="18"/>
              </w:rPr>
              <w:t>Снято</w:t>
            </w:r>
            <w:r w:rsidRPr="00741839">
              <w:rPr>
                <w:sz w:val="18"/>
                <w:szCs w:val="18"/>
              </w:rPr>
              <w:br/>
            </w:r>
            <w:r w:rsidR="00336438" w:rsidRPr="00741839">
              <w:rPr>
                <w:sz w:val="18"/>
                <w:szCs w:val="18"/>
              </w:rPr>
              <w:t>с диспан-серного наблю-дения</w:t>
            </w:r>
            <w:r w:rsidR="005614AF">
              <w:rPr>
                <w:sz w:val="18"/>
                <w:szCs w:val="18"/>
              </w:rPr>
              <w:t>, чел</w:t>
            </w:r>
            <w:r w:rsidR="00336438" w:rsidRPr="00741839">
              <w:rPr>
                <w:sz w:val="18"/>
                <w:szCs w:val="18"/>
              </w:rPr>
              <w:t xml:space="preserve"> </w:t>
            </w:r>
          </w:p>
        </w:tc>
        <w:tc>
          <w:tcPr>
            <w:tcW w:w="1135" w:type="dxa"/>
            <w:vMerge w:val="restart"/>
            <w:vAlign w:val="center"/>
          </w:tcPr>
          <w:p w:rsidR="00336438" w:rsidRPr="00741839" w:rsidRDefault="00336438" w:rsidP="003D68E5">
            <w:pPr>
              <w:jc w:val="center"/>
              <w:rPr>
                <w:sz w:val="18"/>
              </w:rPr>
            </w:pPr>
            <w:r w:rsidRPr="00741839">
              <w:rPr>
                <w:sz w:val="18"/>
              </w:rPr>
              <w:t xml:space="preserve">Состоит под диспан-серным </w:t>
            </w:r>
            <w:r w:rsidR="00314335" w:rsidRPr="00741839">
              <w:rPr>
                <w:sz w:val="18"/>
              </w:rPr>
              <w:t>наблюде-нием</w:t>
            </w:r>
            <w:r w:rsidR="00314335" w:rsidRPr="00741839">
              <w:rPr>
                <w:sz w:val="18"/>
              </w:rPr>
              <w:br/>
            </w:r>
            <w:r w:rsidRPr="00741839">
              <w:rPr>
                <w:sz w:val="18"/>
              </w:rPr>
              <w:t>на конец отчетного года</w:t>
            </w:r>
            <w:r w:rsidR="005614AF">
              <w:rPr>
                <w:sz w:val="18"/>
              </w:rPr>
              <w:t>, чел</w:t>
            </w:r>
          </w:p>
        </w:tc>
      </w:tr>
      <w:tr w:rsidR="00811521" w:rsidRPr="00741839" w:rsidTr="00470E0A">
        <w:trPr>
          <w:cantSplit/>
          <w:trHeight w:val="279"/>
          <w:tblHeader/>
          <w:jc w:val="center"/>
        </w:trPr>
        <w:tc>
          <w:tcPr>
            <w:tcW w:w="4055" w:type="dxa"/>
            <w:vMerge/>
            <w:vAlign w:val="center"/>
          </w:tcPr>
          <w:p w:rsidR="00811521" w:rsidRPr="00741839" w:rsidRDefault="00811521" w:rsidP="002F6FED">
            <w:pPr>
              <w:spacing w:line="200" w:lineRule="exact"/>
              <w:jc w:val="center"/>
              <w:rPr>
                <w:sz w:val="18"/>
              </w:rPr>
            </w:pPr>
          </w:p>
        </w:tc>
        <w:tc>
          <w:tcPr>
            <w:tcW w:w="992" w:type="dxa"/>
            <w:vMerge/>
            <w:vAlign w:val="center"/>
          </w:tcPr>
          <w:p w:rsidR="00811521" w:rsidRPr="00741839" w:rsidRDefault="00811521" w:rsidP="002F6FED">
            <w:pPr>
              <w:spacing w:line="200" w:lineRule="exact"/>
              <w:jc w:val="center"/>
              <w:rPr>
                <w:sz w:val="18"/>
              </w:rPr>
            </w:pPr>
          </w:p>
        </w:tc>
        <w:tc>
          <w:tcPr>
            <w:tcW w:w="1276" w:type="dxa"/>
            <w:vMerge/>
            <w:vAlign w:val="center"/>
          </w:tcPr>
          <w:p w:rsidR="00811521" w:rsidRPr="00741839" w:rsidRDefault="00811521" w:rsidP="00666DA2">
            <w:pPr>
              <w:spacing w:line="200" w:lineRule="exact"/>
              <w:jc w:val="center"/>
              <w:rPr>
                <w:sz w:val="18"/>
              </w:rPr>
            </w:pPr>
          </w:p>
        </w:tc>
        <w:tc>
          <w:tcPr>
            <w:tcW w:w="850" w:type="dxa"/>
            <w:vMerge w:val="restart"/>
            <w:shd w:val="clear" w:color="auto" w:fill="auto"/>
            <w:vAlign w:val="center"/>
          </w:tcPr>
          <w:p w:rsidR="00811521" w:rsidRPr="00741839" w:rsidRDefault="005614AF" w:rsidP="002F6FED">
            <w:pPr>
              <w:jc w:val="center"/>
              <w:rPr>
                <w:sz w:val="18"/>
                <w:szCs w:val="18"/>
              </w:rPr>
            </w:pPr>
            <w:r>
              <w:rPr>
                <w:sz w:val="18"/>
                <w:szCs w:val="18"/>
              </w:rPr>
              <w:t>в</w:t>
            </w:r>
            <w:r w:rsidR="00811521" w:rsidRPr="00741839">
              <w:rPr>
                <w:sz w:val="18"/>
                <w:szCs w:val="18"/>
              </w:rPr>
              <w:t>сего</w:t>
            </w:r>
            <w:r>
              <w:rPr>
                <w:sz w:val="18"/>
                <w:szCs w:val="18"/>
              </w:rPr>
              <w:t>, ед</w:t>
            </w:r>
          </w:p>
        </w:tc>
        <w:tc>
          <w:tcPr>
            <w:tcW w:w="1559" w:type="dxa"/>
            <w:gridSpan w:val="2"/>
            <w:shd w:val="clear" w:color="auto" w:fill="auto"/>
            <w:vAlign w:val="center"/>
          </w:tcPr>
          <w:p w:rsidR="00811521" w:rsidRPr="00741839" w:rsidRDefault="00917DE4" w:rsidP="002F6FED">
            <w:pPr>
              <w:jc w:val="center"/>
              <w:rPr>
                <w:sz w:val="18"/>
                <w:szCs w:val="18"/>
              </w:rPr>
            </w:pPr>
            <w:r w:rsidRPr="00741839">
              <w:rPr>
                <w:sz w:val="18"/>
                <w:szCs w:val="18"/>
              </w:rPr>
              <w:t>из них (из гр. 4)</w:t>
            </w:r>
          </w:p>
        </w:tc>
        <w:tc>
          <w:tcPr>
            <w:tcW w:w="1985" w:type="dxa"/>
            <w:gridSpan w:val="2"/>
            <w:shd w:val="clear" w:color="auto" w:fill="auto"/>
            <w:vAlign w:val="center"/>
          </w:tcPr>
          <w:p w:rsidR="00811521" w:rsidRPr="00741839" w:rsidRDefault="00917DE4" w:rsidP="00666DA2">
            <w:pPr>
              <w:jc w:val="center"/>
              <w:rPr>
                <w:sz w:val="18"/>
                <w:szCs w:val="18"/>
              </w:rPr>
            </w:pPr>
            <w:r w:rsidRPr="00741839">
              <w:rPr>
                <w:sz w:val="18"/>
              </w:rPr>
              <w:t>из них (из гр. 4)</w:t>
            </w:r>
          </w:p>
        </w:tc>
        <w:tc>
          <w:tcPr>
            <w:tcW w:w="1968" w:type="dxa"/>
            <w:gridSpan w:val="2"/>
            <w:shd w:val="clear" w:color="auto" w:fill="auto"/>
            <w:vAlign w:val="center"/>
          </w:tcPr>
          <w:p w:rsidR="00811521" w:rsidRPr="00741839" w:rsidRDefault="00ED6872" w:rsidP="002F6FED">
            <w:pPr>
              <w:jc w:val="center"/>
              <w:rPr>
                <w:sz w:val="18"/>
                <w:szCs w:val="18"/>
              </w:rPr>
            </w:pPr>
            <w:r w:rsidRPr="00741839">
              <w:rPr>
                <w:sz w:val="18"/>
                <w:szCs w:val="18"/>
              </w:rPr>
              <w:t>из заболеваний</w:t>
            </w:r>
            <w:r w:rsidRPr="00741839">
              <w:rPr>
                <w:sz w:val="18"/>
                <w:szCs w:val="18"/>
              </w:rPr>
              <w:br/>
            </w:r>
            <w:r w:rsidR="00811521" w:rsidRPr="00741839">
              <w:rPr>
                <w:sz w:val="18"/>
                <w:szCs w:val="18"/>
              </w:rPr>
              <w:t xml:space="preserve">с впервые в жизни установленным диагнозом (из гр. </w:t>
            </w:r>
            <w:r w:rsidR="00F46BF6" w:rsidRPr="00741839">
              <w:rPr>
                <w:sz w:val="18"/>
                <w:szCs w:val="18"/>
              </w:rPr>
              <w:t>9</w:t>
            </w:r>
            <w:r w:rsidR="00917DE4" w:rsidRPr="00741839">
              <w:rPr>
                <w:sz w:val="18"/>
                <w:szCs w:val="18"/>
              </w:rPr>
              <w:t>)</w:t>
            </w:r>
          </w:p>
        </w:tc>
        <w:tc>
          <w:tcPr>
            <w:tcW w:w="922" w:type="dxa"/>
            <w:vMerge/>
          </w:tcPr>
          <w:p w:rsidR="00811521" w:rsidRPr="00741839" w:rsidRDefault="00811521" w:rsidP="00D31445">
            <w:pPr>
              <w:spacing w:line="180" w:lineRule="exact"/>
              <w:jc w:val="center"/>
              <w:rPr>
                <w:sz w:val="18"/>
                <w:szCs w:val="18"/>
              </w:rPr>
            </w:pPr>
          </w:p>
        </w:tc>
        <w:tc>
          <w:tcPr>
            <w:tcW w:w="1135" w:type="dxa"/>
            <w:vMerge/>
            <w:vAlign w:val="center"/>
          </w:tcPr>
          <w:p w:rsidR="00811521" w:rsidRPr="00741839" w:rsidRDefault="00811521" w:rsidP="002F6FED">
            <w:pPr>
              <w:jc w:val="center"/>
              <w:rPr>
                <w:sz w:val="18"/>
                <w:szCs w:val="18"/>
              </w:rPr>
            </w:pPr>
          </w:p>
        </w:tc>
      </w:tr>
      <w:tr w:rsidR="00811521" w:rsidRPr="00741839" w:rsidTr="00811521">
        <w:trPr>
          <w:cantSplit/>
          <w:trHeight w:val="1313"/>
          <w:tblHeader/>
          <w:jc w:val="center"/>
        </w:trPr>
        <w:tc>
          <w:tcPr>
            <w:tcW w:w="4055" w:type="dxa"/>
            <w:vMerge/>
            <w:vAlign w:val="center"/>
          </w:tcPr>
          <w:p w:rsidR="00811521" w:rsidRPr="00741839" w:rsidRDefault="00811521" w:rsidP="002F6FED">
            <w:pPr>
              <w:spacing w:line="200" w:lineRule="exact"/>
              <w:jc w:val="center"/>
              <w:rPr>
                <w:sz w:val="18"/>
              </w:rPr>
            </w:pPr>
          </w:p>
        </w:tc>
        <w:tc>
          <w:tcPr>
            <w:tcW w:w="992" w:type="dxa"/>
            <w:vMerge/>
            <w:vAlign w:val="center"/>
          </w:tcPr>
          <w:p w:rsidR="00811521" w:rsidRPr="00741839" w:rsidRDefault="00811521" w:rsidP="002F6FED">
            <w:pPr>
              <w:spacing w:line="200" w:lineRule="exact"/>
              <w:jc w:val="center"/>
              <w:rPr>
                <w:sz w:val="18"/>
              </w:rPr>
            </w:pPr>
          </w:p>
        </w:tc>
        <w:tc>
          <w:tcPr>
            <w:tcW w:w="1276" w:type="dxa"/>
            <w:vMerge/>
            <w:vAlign w:val="center"/>
          </w:tcPr>
          <w:p w:rsidR="00811521" w:rsidRPr="00741839" w:rsidRDefault="00811521" w:rsidP="002F6FED">
            <w:pPr>
              <w:spacing w:line="200" w:lineRule="exact"/>
              <w:jc w:val="center"/>
              <w:rPr>
                <w:sz w:val="18"/>
              </w:rPr>
            </w:pPr>
          </w:p>
        </w:tc>
        <w:tc>
          <w:tcPr>
            <w:tcW w:w="850" w:type="dxa"/>
            <w:vMerge/>
            <w:shd w:val="clear" w:color="auto" w:fill="auto"/>
            <w:vAlign w:val="center"/>
          </w:tcPr>
          <w:p w:rsidR="00811521" w:rsidRPr="00741839" w:rsidRDefault="00811521" w:rsidP="002F6FED">
            <w:pPr>
              <w:jc w:val="center"/>
              <w:rPr>
                <w:sz w:val="18"/>
                <w:szCs w:val="18"/>
              </w:rPr>
            </w:pPr>
          </w:p>
        </w:tc>
        <w:tc>
          <w:tcPr>
            <w:tcW w:w="851" w:type="dxa"/>
            <w:shd w:val="clear" w:color="auto" w:fill="auto"/>
            <w:vAlign w:val="center"/>
          </w:tcPr>
          <w:p w:rsidR="00811521" w:rsidRPr="00741839" w:rsidRDefault="00811521" w:rsidP="003C2838">
            <w:pPr>
              <w:jc w:val="center"/>
              <w:rPr>
                <w:sz w:val="18"/>
                <w:szCs w:val="18"/>
              </w:rPr>
            </w:pPr>
            <w:r w:rsidRPr="00741839">
              <w:rPr>
                <w:sz w:val="18"/>
                <w:szCs w:val="18"/>
              </w:rPr>
              <w:t>в воз-расте</w:t>
            </w:r>
            <w:r w:rsidR="003C2838" w:rsidRPr="00741839">
              <w:rPr>
                <w:sz w:val="18"/>
                <w:szCs w:val="18"/>
              </w:rPr>
              <w:br/>
            </w:r>
            <w:r w:rsidR="00F10975" w:rsidRPr="00741839">
              <w:rPr>
                <w:sz w:val="18"/>
                <w:szCs w:val="18"/>
              </w:rPr>
              <w:t>0</w:t>
            </w:r>
            <w:r w:rsidR="00F10975" w:rsidRPr="00741839">
              <w:rPr>
                <w:sz w:val="18"/>
                <w:szCs w:val="18"/>
              </w:rPr>
              <w:sym w:font="Symbol" w:char="F02D"/>
            </w:r>
            <w:r w:rsidRPr="00741839">
              <w:rPr>
                <w:sz w:val="18"/>
                <w:szCs w:val="18"/>
              </w:rPr>
              <w:t>4 года</w:t>
            </w:r>
          </w:p>
        </w:tc>
        <w:tc>
          <w:tcPr>
            <w:tcW w:w="708" w:type="dxa"/>
            <w:shd w:val="clear" w:color="auto" w:fill="auto"/>
            <w:vAlign w:val="center"/>
          </w:tcPr>
          <w:p w:rsidR="00811521" w:rsidRPr="00741839" w:rsidRDefault="00811521" w:rsidP="003C2838">
            <w:pPr>
              <w:jc w:val="center"/>
              <w:rPr>
                <w:sz w:val="18"/>
                <w:szCs w:val="18"/>
              </w:rPr>
            </w:pPr>
            <w:r w:rsidRPr="00741839">
              <w:rPr>
                <w:sz w:val="18"/>
                <w:szCs w:val="18"/>
              </w:rPr>
              <w:t>в воз-расте</w:t>
            </w:r>
            <w:r w:rsidR="00F10975" w:rsidRPr="00741839">
              <w:rPr>
                <w:sz w:val="18"/>
                <w:szCs w:val="18"/>
              </w:rPr>
              <w:t>5</w:t>
            </w:r>
            <w:r w:rsidR="00F10975" w:rsidRPr="00741839">
              <w:rPr>
                <w:sz w:val="18"/>
                <w:szCs w:val="18"/>
              </w:rPr>
              <w:sym w:font="Symbol" w:char="F02D"/>
            </w:r>
            <w:r w:rsidRPr="00741839">
              <w:rPr>
                <w:sz w:val="18"/>
                <w:szCs w:val="18"/>
              </w:rPr>
              <w:t>9 лет</w:t>
            </w:r>
          </w:p>
        </w:tc>
        <w:tc>
          <w:tcPr>
            <w:tcW w:w="993" w:type="dxa"/>
            <w:shd w:val="clear" w:color="auto" w:fill="auto"/>
            <w:vAlign w:val="center"/>
          </w:tcPr>
          <w:p w:rsidR="00811521" w:rsidRPr="00741839" w:rsidRDefault="00D17887" w:rsidP="003C2838">
            <w:pPr>
              <w:spacing w:line="200" w:lineRule="exact"/>
              <w:ind w:left="-57" w:right="-57"/>
              <w:jc w:val="center"/>
              <w:rPr>
                <w:sz w:val="18"/>
                <w:szCs w:val="18"/>
              </w:rPr>
            </w:pPr>
            <w:r w:rsidRPr="00741839">
              <w:rPr>
                <w:sz w:val="18"/>
              </w:rPr>
              <w:t>взято</w:t>
            </w:r>
            <w:r w:rsidRPr="00741839">
              <w:rPr>
                <w:sz w:val="18"/>
              </w:rPr>
              <w:br/>
            </w:r>
            <w:r w:rsidR="00811521" w:rsidRPr="00741839">
              <w:rPr>
                <w:sz w:val="18"/>
              </w:rPr>
              <w:t>под</w:t>
            </w:r>
            <w:r w:rsidR="003C2838" w:rsidRPr="00741839">
              <w:rPr>
                <w:sz w:val="18"/>
              </w:rPr>
              <w:t xml:space="preserve"> диспан-сер</w:t>
            </w:r>
            <w:r w:rsidR="00811521" w:rsidRPr="00741839">
              <w:rPr>
                <w:sz w:val="18"/>
              </w:rPr>
              <w:t>ное наблю-дение</w:t>
            </w:r>
            <w:r w:rsidR="005614AF">
              <w:rPr>
                <w:sz w:val="18"/>
              </w:rPr>
              <w:t>, чел</w:t>
            </w:r>
          </w:p>
        </w:tc>
        <w:tc>
          <w:tcPr>
            <w:tcW w:w="992" w:type="dxa"/>
          </w:tcPr>
          <w:p w:rsidR="00811521" w:rsidRPr="00741839" w:rsidRDefault="00811521" w:rsidP="003C2838">
            <w:pPr>
              <w:jc w:val="center"/>
              <w:rPr>
                <w:sz w:val="18"/>
                <w:szCs w:val="18"/>
              </w:rPr>
            </w:pPr>
            <w:r w:rsidRPr="00741839">
              <w:rPr>
                <w:sz w:val="18"/>
                <w:szCs w:val="18"/>
              </w:rPr>
              <w:t>с впервые</w:t>
            </w:r>
            <w:r w:rsidR="003C2838" w:rsidRPr="00741839">
              <w:rPr>
                <w:sz w:val="18"/>
                <w:szCs w:val="18"/>
              </w:rPr>
              <w:t xml:space="preserve"> </w:t>
            </w:r>
            <w:r w:rsidRPr="00741839">
              <w:rPr>
                <w:sz w:val="18"/>
                <w:szCs w:val="18"/>
              </w:rPr>
              <w:t>в жизни</w:t>
            </w:r>
            <w:r w:rsidR="003C2838" w:rsidRPr="00741839">
              <w:rPr>
                <w:sz w:val="18"/>
                <w:szCs w:val="18"/>
              </w:rPr>
              <w:t xml:space="preserve"> </w:t>
            </w:r>
            <w:r w:rsidRPr="00741839">
              <w:rPr>
                <w:sz w:val="18"/>
                <w:szCs w:val="18"/>
              </w:rPr>
              <w:t>установ-ленным</w:t>
            </w:r>
            <w:r w:rsidR="003C2838" w:rsidRPr="00741839">
              <w:rPr>
                <w:sz w:val="18"/>
                <w:szCs w:val="18"/>
              </w:rPr>
              <w:t xml:space="preserve"> </w:t>
            </w:r>
            <w:r w:rsidRPr="00741839">
              <w:rPr>
                <w:sz w:val="18"/>
                <w:szCs w:val="18"/>
              </w:rPr>
              <w:t>диагно-зом</w:t>
            </w:r>
            <w:r w:rsidR="005614AF">
              <w:rPr>
                <w:sz w:val="18"/>
                <w:szCs w:val="18"/>
              </w:rPr>
              <w:t>, ед</w:t>
            </w:r>
          </w:p>
        </w:tc>
        <w:tc>
          <w:tcPr>
            <w:tcW w:w="992" w:type="dxa"/>
            <w:shd w:val="clear" w:color="auto" w:fill="auto"/>
            <w:vAlign w:val="center"/>
          </w:tcPr>
          <w:p w:rsidR="00811521" w:rsidRPr="00741839" w:rsidRDefault="00D17887" w:rsidP="003C2838">
            <w:pPr>
              <w:spacing w:line="200" w:lineRule="exact"/>
              <w:ind w:left="-57" w:right="-57"/>
              <w:jc w:val="center"/>
              <w:rPr>
                <w:sz w:val="18"/>
                <w:szCs w:val="18"/>
              </w:rPr>
            </w:pPr>
            <w:r w:rsidRPr="00741839">
              <w:rPr>
                <w:sz w:val="18"/>
              </w:rPr>
              <w:t>взято</w:t>
            </w:r>
            <w:r w:rsidRPr="00741839">
              <w:rPr>
                <w:sz w:val="18"/>
              </w:rPr>
              <w:br/>
            </w:r>
            <w:r w:rsidR="00811521" w:rsidRPr="00741839">
              <w:rPr>
                <w:sz w:val="18"/>
              </w:rPr>
              <w:t>под</w:t>
            </w:r>
            <w:r w:rsidR="003C2838" w:rsidRPr="00741839">
              <w:rPr>
                <w:sz w:val="18"/>
              </w:rPr>
              <w:t xml:space="preserve"> </w:t>
            </w:r>
            <w:r w:rsidR="00811521" w:rsidRPr="00741839">
              <w:rPr>
                <w:sz w:val="18"/>
              </w:rPr>
              <w:t>диспансер-ное наблю-дение</w:t>
            </w:r>
            <w:r w:rsidR="005614AF">
              <w:rPr>
                <w:sz w:val="18"/>
              </w:rPr>
              <w:t>, чел</w:t>
            </w:r>
          </w:p>
        </w:tc>
        <w:tc>
          <w:tcPr>
            <w:tcW w:w="976" w:type="dxa"/>
            <w:vAlign w:val="center"/>
          </w:tcPr>
          <w:p w:rsidR="00811521" w:rsidRPr="00741839" w:rsidRDefault="00D17887" w:rsidP="003C2838">
            <w:pPr>
              <w:jc w:val="center"/>
              <w:rPr>
                <w:sz w:val="18"/>
                <w:szCs w:val="18"/>
              </w:rPr>
            </w:pPr>
            <w:r w:rsidRPr="00741839">
              <w:rPr>
                <w:sz w:val="18"/>
              </w:rPr>
              <w:t>выявле-но</w:t>
            </w:r>
            <w:r w:rsidRPr="00741839">
              <w:rPr>
                <w:sz w:val="18"/>
              </w:rPr>
              <w:br/>
            </w:r>
            <w:r w:rsidR="00811521" w:rsidRPr="00741839">
              <w:rPr>
                <w:sz w:val="18"/>
              </w:rPr>
              <w:t>при проф-осмотре</w:t>
            </w:r>
          </w:p>
        </w:tc>
        <w:tc>
          <w:tcPr>
            <w:tcW w:w="922" w:type="dxa"/>
            <w:vMerge/>
            <w:shd w:val="clear" w:color="auto" w:fill="auto"/>
            <w:vAlign w:val="center"/>
          </w:tcPr>
          <w:p w:rsidR="00811521" w:rsidRPr="00741839" w:rsidRDefault="00811521" w:rsidP="00D31445">
            <w:pPr>
              <w:spacing w:line="180" w:lineRule="exact"/>
              <w:jc w:val="center"/>
              <w:rPr>
                <w:sz w:val="18"/>
                <w:szCs w:val="18"/>
              </w:rPr>
            </w:pPr>
          </w:p>
        </w:tc>
        <w:tc>
          <w:tcPr>
            <w:tcW w:w="1135" w:type="dxa"/>
            <w:vMerge/>
            <w:vAlign w:val="center"/>
          </w:tcPr>
          <w:p w:rsidR="00811521" w:rsidRPr="00741839" w:rsidRDefault="00811521" w:rsidP="002F6FED">
            <w:pPr>
              <w:jc w:val="center"/>
              <w:rPr>
                <w:sz w:val="18"/>
                <w:szCs w:val="18"/>
              </w:rPr>
            </w:pPr>
          </w:p>
        </w:tc>
      </w:tr>
      <w:tr w:rsidR="00811521" w:rsidRPr="00741839" w:rsidTr="00811521">
        <w:trPr>
          <w:cantSplit/>
          <w:trHeight w:val="20"/>
          <w:tblHeader/>
          <w:jc w:val="center"/>
        </w:trPr>
        <w:tc>
          <w:tcPr>
            <w:tcW w:w="4055" w:type="dxa"/>
            <w:vAlign w:val="center"/>
          </w:tcPr>
          <w:p w:rsidR="00811521" w:rsidRPr="00741839" w:rsidRDefault="00811521" w:rsidP="002F6FED">
            <w:pPr>
              <w:spacing w:line="200" w:lineRule="exact"/>
              <w:jc w:val="center"/>
              <w:rPr>
                <w:sz w:val="18"/>
              </w:rPr>
            </w:pPr>
            <w:r w:rsidRPr="00741839">
              <w:rPr>
                <w:sz w:val="18"/>
              </w:rPr>
              <w:t>1</w:t>
            </w:r>
          </w:p>
        </w:tc>
        <w:tc>
          <w:tcPr>
            <w:tcW w:w="992" w:type="dxa"/>
            <w:vAlign w:val="center"/>
          </w:tcPr>
          <w:p w:rsidR="00811521" w:rsidRPr="00741839" w:rsidRDefault="00811521" w:rsidP="002F6FED">
            <w:pPr>
              <w:spacing w:line="200" w:lineRule="exact"/>
              <w:jc w:val="center"/>
              <w:rPr>
                <w:sz w:val="18"/>
              </w:rPr>
            </w:pPr>
            <w:r w:rsidRPr="00741839">
              <w:rPr>
                <w:sz w:val="18"/>
              </w:rPr>
              <w:t>2</w:t>
            </w:r>
          </w:p>
        </w:tc>
        <w:tc>
          <w:tcPr>
            <w:tcW w:w="1276" w:type="dxa"/>
            <w:vAlign w:val="center"/>
          </w:tcPr>
          <w:p w:rsidR="00811521" w:rsidRPr="00741839" w:rsidRDefault="00811521" w:rsidP="002F6FED">
            <w:pPr>
              <w:spacing w:line="200" w:lineRule="exact"/>
              <w:jc w:val="center"/>
              <w:rPr>
                <w:sz w:val="18"/>
              </w:rPr>
            </w:pPr>
            <w:r w:rsidRPr="00741839">
              <w:rPr>
                <w:sz w:val="18"/>
              </w:rPr>
              <w:t>3</w:t>
            </w:r>
          </w:p>
        </w:tc>
        <w:tc>
          <w:tcPr>
            <w:tcW w:w="850" w:type="dxa"/>
            <w:shd w:val="clear" w:color="auto" w:fill="auto"/>
            <w:vAlign w:val="center"/>
          </w:tcPr>
          <w:p w:rsidR="00811521" w:rsidRPr="00741839" w:rsidRDefault="00811521" w:rsidP="002F6FED">
            <w:pPr>
              <w:jc w:val="center"/>
              <w:rPr>
                <w:sz w:val="18"/>
                <w:szCs w:val="18"/>
              </w:rPr>
            </w:pPr>
            <w:r w:rsidRPr="00741839">
              <w:rPr>
                <w:sz w:val="18"/>
                <w:szCs w:val="18"/>
              </w:rPr>
              <w:t>4</w:t>
            </w:r>
          </w:p>
        </w:tc>
        <w:tc>
          <w:tcPr>
            <w:tcW w:w="851" w:type="dxa"/>
            <w:shd w:val="clear" w:color="auto" w:fill="auto"/>
            <w:vAlign w:val="center"/>
          </w:tcPr>
          <w:p w:rsidR="00811521" w:rsidRPr="00741839" w:rsidRDefault="00811521" w:rsidP="002F6FED">
            <w:pPr>
              <w:jc w:val="center"/>
              <w:rPr>
                <w:sz w:val="18"/>
                <w:szCs w:val="18"/>
              </w:rPr>
            </w:pPr>
            <w:r w:rsidRPr="00741839">
              <w:rPr>
                <w:sz w:val="18"/>
                <w:szCs w:val="18"/>
              </w:rPr>
              <w:t>5</w:t>
            </w:r>
          </w:p>
        </w:tc>
        <w:tc>
          <w:tcPr>
            <w:tcW w:w="708" w:type="dxa"/>
            <w:shd w:val="clear" w:color="auto" w:fill="auto"/>
            <w:vAlign w:val="center"/>
          </w:tcPr>
          <w:p w:rsidR="00811521" w:rsidRPr="00741839" w:rsidRDefault="00811521" w:rsidP="002F6FED">
            <w:pPr>
              <w:jc w:val="center"/>
              <w:rPr>
                <w:sz w:val="18"/>
                <w:szCs w:val="18"/>
              </w:rPr>
            </w:pPr>
            <w:r w:rsidRPr="00741839">
              <w:rPr>
                <w:sz w:val="18"/>
                <w:szCs w:val="18"/>
              </w:rPr>
              <w:t>6</w:t>
            </w:r>
          </w:p>
        </w:tc>
        <w:tc>
          <w:tcPr>
            <w:tcW w:w="993" w:type="dxa"/>
            <w:shd w:val="clear" w:color="auto" w:fill="auto"/>
            <w:vAlign w:val="center"/>
          </w:tcPr>
          <w:p w:rsidR="00811521" w:rsidRPr="00741839" w:rsidRDefault="00F46BF6" w:rsidP="002F6FED">
            <w:pPr>
              <w:jc w:val="center"/>
              <w:rPr>
                <w:sz w:val="18"/>
                <w:szCs w:val="18"/>
              </w:rPr>
            </w:pPr>
            <w:r w:rsidRPr="00741839">
              <w:rPr>
                <w:sz w:val="18"/>
                <w:szCs w:val="18"/>
              </w:rPr>
              <w:t>8</w:t>
            </w:r>
          </w:p>
        </w:tc>
        <w:tc>
          <w:tcPr>
            <w:tcW w:w="992" w:type="dxa"/>
          </w:tcPr>
          <w:p w:rsidR="00811521" w:rsidRPr="00741839" w:rsidRDefault="00F46BF6" w:rsidP="002F6FED">
            <w:pPr>
              <w:jc w:val="center"/>
              <w:rPr>
                <w:sz w:val="18"/>
                <w:szCs w:val="18"/>
              </w:rPr>
            </w:pPr>
            <w:r w:rsidRPr="00741839">
              <w:rPr>
                <w:sz w:val="18"/>
                <w:szCs w:val="18"/>
              </w:rPr>
              <w:t>9</w:t>
            </w:r>
          </w:p>
        </w:tc>
        <w:tc>
          <w:tcPr>
            <w:tcW w:w="992" w:type="dxa"/>
            <w:vAlign w:val="center"/>
          </w:tcPr>
          <w:p w:rsidR="00811521" w:rsidRPr="00741839" w:rsidRDefault="00F46BF6" w:rsidP="002F6FED">
            <w:pPr>
              <w:jc w:val="center"/>
              <w:rPr>
                <w:sz w:val="18"/>
                <w:szCs w:val="18"/>
              </w:rPr>
            </w:pPr>
            <w:r w:rsidRPr="00741839">
              <w:rPr>
                <w:sz w:val="18"/>
                <w:szCs w:val="18"/>
              </w:rPr>
              <w:t>10</w:t>
            </w:r>
          </w:p>
        </w:tc>
        <w:tc>
          <w:tcPr>
            <w:tcW w:w="976" w:type="dxa"/>
          </w:tcPr>
          <w:p w:rsidR="00811521" w:rsidRPr="00741839" w:rsidRDefault="00F46BF6" w:rsidP="002F6FED">
            <w:pPr>
              <w:jc w:val="center"/>
              <w:rPr>
                <w:sz w:val="18"/>
                <w:szCs w:val="18"/>
              </w:rPr>
            </w:pPr>
            <w:r w:rsidRPr="00741839">
              <w:rPr>
                <w:sz w:val="18"/>
                <w:szCs w:val="18"/>
              </w:rPr>
              <w:t>11</w:t>
            </w:r>
          </w:p>
        </w:tc>
        <w:tc>
          <w:tcPr>
            <w:tcW w:w="922" w:type="dxa"/>
            <w:shd w:val="clear" w:color="auto" w:fill="auto"/>
            <w:vAlign w:val="center"/>
          </w:tcPr>
          <w:p w:rsidR="00811521" w:rsidRPr="00741839" w:rsidRDefault="00F46BF6" w:rsidP="00D31445">
            <w:pPr>
              <w:spacing w:line="180" w:lineRule="exact"/>
              <w:jc w:val="center"/>
              <w:rPr>
                <w:sz w:val="18"/>
                <w:szCs w:val="18"/>
              </w:rPr>
            </w:pPr>
            <w:r w:rsidRPr="00741839">
              <w:rPr>
                <w:sz w:val="18"/>
                <w:szCs w:val="18"/>
              </w:rPr>
              <w:t>14</w:t>
            </w:r>
          </w:p>
        </w:tc>
        <w:tc>
          <w:tcPr>
            <w:tcW w:w="1135" w:type="dxa"/>
            <w:vAlign w:val="center"/>
          </w:tcPr>
          <w:p w:rsidR="00811521" w:rsidRPr="00741839" w:rsidRDefault="00F46BF6" w:rsidP="002F6FED">
            <w:pPr>
              <w:jc w:val="center"/>
              <w:rPr>
                <w:sz w:val="18"/>
                <w:szCs w:val="18"/>
              </w:rPr>
            </w:pPr>
            <w:r w:rsidRPr="00741839">
              <w:rPr>
                <w:sz w:val="18"/>
                <w:szCs w:val="18"/>
              </w:rPr>
              <w:t>15</w:t>
            </w:r>
          </w:p>
        </w:tc>
      </w:tr>
      <w:tr w:rsidR="00811521" w:rsidRPr="00741839" w:rsidTr="00017E9C">
        <w:trPr>
          <w:cantSplit/>
          <w:trHeight w:val="20"/>
          <w:jc w:val="center"/>
        </w:trPr>
        <w:tc>
          <w:tcPr>
            <w:tcW w:w="4055" w:type="dxa"/>
            <w:vAlign w:val="center"/>
          </w:tcPr>
          <w:p w:rsidR="00811521" w:rsidRPr="00F428EE" w:rsidRDefault="00811521" w:rsidP="00093F8C">
            <w:pPr>
              <w:pStyle w:val="9"/>
              <w:spacing w:line="240" w:lineRule="auto"/>
              <w:ind w:left="0"/>
              <w:rPr>
                <w:lang w:val="ru-RU" w:eastAsia="ru-RU"/>
              </w:rPr>
            </w:pPr>
            <w:r w:rsidRPr="00F428EE">
              <w:rPr>
                <w:lang w:val="ru-RU" w:eastAsia="ru-RU"/>
              </w:rPr>
              <w:t>Зарегистрировано заболеваний – всего</w:t>
            </w:r>
          </w:p>
        </w:tc>
        <w:tc>
          <w:tcPr>
            <w:tcW w:w="992" w:type="dxa"/>
            <w:vAlign w:val="center"/>
          </w:tcPr>
          <w:p w:rsidR="00811521" w:rsidRPr="00741839" w:rsidRDefault="00811521" w:rsidP="00093F8C">
            <w:pPr>
              <w:jc w:val="center"/>
              <w:rPr>
                <w:b/>
                <w:sz w:val="18"/>
              </w:rPr>
            </w:pPr>
            <w:r w:rsidRPr="00741839">
              <w:rPr>
                <w:b/>
                <w:sz w:val="18"/>
              </w:rPr>
              <w:t>1.0</w:t>
            </w:r>
          </w:p>
        </w:tc>
        <w:tc>
          <w:tcPr>
            <w:tcW w:w="1276" w:type="dxa"/>
            <w:vAlign w:val="center"/>
          </w:tcPr>
          <w:p w:rsidR="00811521" w:rsidRPr="00741839" w:rsidRDefault="00811521" w:rsidP="00093F8C">
            <w:pPr>
              <w:pStyle w:val="6"/>
              <w:rPr>
                <w:lang w:val="ru-RU" w:eastAsia="ru-RU"/>
              </w:rPr>
            </w:pPr>
            <w:r w:rsidRPr="00741839">
              <w:rPr>
                <w:lang w:val="ru-RU" w:eastAsia="ru-RU"/>
              </w:rPr>
              <w:t>А00-Т98</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676"/>
          <w:jc w:val="center"/>
        </w:trPr>
        <w:tc>
          <w:tcPr>
            <w:tcW w:w="4055" w:type="dxa"/>
            <w:vAlign w:val="center"/>
          </w:tcPr>
          <w:p w:rsidR="00811521" w:rsidRPr="00741839" w:rsidRDefault="00811521" w:rsidP="00093F8C">
            <w:pPr>
              <w:ind w:left="142"/>
              <w:rPr>
                <w:sz w:val="18"/>
              </w:rPr>
            </w:pPr>
            <w:r w:rsidRPr="00741839">
              <w:rPr>
                <w:sz w:val="18"/>
              </w:rPr>
              <w:t>в том числе:</w:t>
            </w:r>
          </w:p>
          <w:p w:rsidR="00811521" w:rsidRPr="00F428EE" w:rsidRDefault="00811521" w:rsidP="00093F8C">
            <w:pPr>
              <w:pStyle w:val="a3"/>
              <w:ind w:left="142"/>
              <w:rPr>
                <w:sz w:val="18"/>
                <w:lang w:val="ru-RU" w:eastAsia="ru-RU"/>
              </w:rPr>
            </w:pPr>
            <w:r w:rsidRPr="00F428EE">
              <w:rPr>
                <w:b/>
                <w:sz w:val="18"/>
                <w:lang w:val="ru-RU" w:eastAsia="ru-RU"/>
              </w:rPr>
              <w:t>некоторые инфекционные и паразитарные болезни</w:t>
            </w:r>
          </w:p>
        </w:tc>
        <w:tc>
          <w:tcPr>
            <w:tcW w:w="992" w:type="dxa"/>
            <w:vAlign w:val="center"/>
          </w:tcPr>
          <w:p w:rsidR="00811521" w:rsidRPr="00741839" w:rsidRDefault="00811521" w:rsidP="00093F8C">
            <w:pPr>
              <w:jc w:val="center"/>
              <w:rPr>
                <w:sz w:val="18"/>
              </w:rPr>
            </w:pPr>
            <w:r w:rsidRPr="00741839">
              <w:rPr>
                <w:b/>
                <w:sz w:val="18"/>
              </w:rPr>
              <w:t>2.0</w:t>
            </w:r>
          </w:p>
        </w:tc>
        <w:tc>
          <w:tcPr>
            <w:tcW w:w="1276" w:type="dxa"/>
            <w:vAlign w:val="center"/>
          </w:tcPr>
          <w:p w:rsidR="00811521" w:rsidRPr="00741839" w:rsidRDefault="00811521" w:rsidP="00093F8C">
            <w:pPr>
              <w:jc w:val="center"/>
              <w:rPr>
                <w:sz w:val="18"/>
              </w:rPr>
            </w:pPr>
            <w:r w:rsidRPr="00741839">
              <w:rPr>
                <w:b/>
                <w:sz w:val="18"/>
              </w:rPr>
              <w:t>А00-В99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84"/>
              <w:rPr>
                <w:sz w:val="18"/>
              </w:rPr>
            </w:pPr>
            <w:r w:rsidRPr="00741839">
              <w:rPr>
                <w:sz w:val="18"/>
              </w:rPr>
              <w:t>из них:</w:t>
            </w:r>
          </w:p>
          <w:p w:rsidR="00811521" w:rsidRPr="00F428EE" w:rsidRDefault="00811521" w:rsidP="00093F8C">
            <w:pPr>
              <w:pStyle w:val="a3"/>
              <w:ind w:left="284"/>
              <w:rPr>
                <w:sz w:val="18"/>
                <w:lang w:val="ru-RU" w:eastAsia="ru-RU"/>
              </w:rPr>
            </w:pPr>
            <w:r w:rsidRPr="00F428EE">
              <w:rPr>
                <w:sz w:val="18"/>
                <w:lang w:val="ru-RU" w:eastAsia="ru-RU"/>
              </w:rPr>
              <w:t>кишечные инфекции</w:t>
            </w:r>
          </w:p>
        </w:tc>
        <w:tc>
          <w:tcPr>
            <w:tcW w:w="992" w:type="dxa"/>
            <w:vAlign w:val="center"/>
          </w:tcPr>
          <w:p w:rsidR="00811521" w:rsidRPr="00741839" w:rsidRDefault="00811521" w:rsidP="00093F8C">
            <w:pPr>
              <w:jc w:val="center"/>
              <w:rPr>
                <w:sz w:val="18"/>
              </w:rPr>
            </w:pPr>
            <w:r w:rsidRPr="00741839">
              <w:rPr>
                <w:sz w:val="18"/>
              </w:rPr>
              <w:t>2.1</w:t>
            </w:r>
          </w:p>
        </w:tc>
        <w:tc>
          <w:tcPr>
            <w:tcW w:w="1276" w:type="dxa"/>
            <w:vAlign w:val="center"/>
          </w:tcPr>
          <w:p w:rsidR="00811521" w:rsidRPr="00741839" w:rsidRDefault="00811521" w:rsidP="00093F8C">
            <w:pPr>
              <w:jc w:val="center"/>
              <w:rPr>
                <w:sz w:val="18"/>
              </w:rPr>
            </w:pPr>
            <w:r w:rsidRPr="00741839">
              <w:rPr>
                <w:sz w:val="18"/>
              </w:rPr>
              <w:t>А00-А09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F428EE" w:rsidRDefault="00811521" w:rsidP="00093F8C">
            <w:pPr>
              <w:pStyle w:val="a3"/>
              <w:ind w:left="284"/>
              <w:rPr>
                <w:sz w:val="18"/>
                <w:lang w:val="ru-RU" w:eastAsia="ru-RU"/>
              </w:rPr>
            </w:pPr>
            <w:r w:rsidRPr="00F428EE">
              <w:rPr>
                <w:sz w:val="18"/>
                <w:lang w:val="ru-RU" w:eastAsia="ru-RU"/>
              </w:rPr>
              <w:t>менингококковая инфекция</w:t>
            </w:r>
          </w:p>
        </w:tc>
        <w:tc>
          <w:tcPr>
            <w:tcW w:w="992" w:type="dxa"/>
            <w:vAlign w:val="center"/>
          </w:tcPr>
          <w:p w:rsidR="00811521" w:rsidRPr="00741839" w:rsidRDefault="00811521" w:rsidP="00093F8C">
            <w:pPr>
              <w:jc w:val="center"/>
              <w:rPr>
                <w:sz w:val="18"/>
              </w:rPr>
            </w:pPr>
            <w:r w:rsidRPr="00741839">
              <w:rPr>
                <w:sz w:val="18"/>
              </w:rPr>
              <w:t>2.2</w:t>
            </w:r>
          </w:p>
        </w:tc>
        <w:tc>
          <w:tcPr>
            <w:tcW w:w="1276" w:type="dxa"/>
            <w:vAlign w:val="center"/>
          </w:tcPr>
          <w:p w:rsidR="00811521" w:rsidRPr="00741839" w:rsidRDefault="00811521" w:rsidP="00093F8C">
            <w:pPr>
              <w:jc w:val="center"/>
              <w:rPr>
                <w:sz w:val="18"/>
              </w:rPr>
            </w:pPr>
            <w:r w:rsidRPr="00741839">
              <w:rPr>
                <w:sz w:val="18"/>
              </w:rPr>
              <w:t>А39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84"/>
              <w:rPr>
                <w:sz w:val="18"/>
              </w:rPr>
            </w:pPr>
            <w:r w:rsidRPr="00741839">
              <w:rPr>
                <w:sz w:val="18"/>
              </w:rPr>
              <w:t>вирусный гепатит</w:t>
            </w:r>
          </w:p>
        </w:tc>
        <w:tc>
          <w:tcPr>
            <w:tcW w:w="992" w:type="dxa"/>
            <w:vAlign w:val="center"/>
          </w:tcPr>
          <w:p w:rsidR="00811521" w:rsidRPr="00741839" w:rsidRDefault="00811521" w:rsidP="00093F8C">
            <w:pPr>
              <w:jc w:val="center"/>
              <w:rPr>
                <w:sz w:val="18"/>
              </w:rPr>
            </w:pPr>
            <w:r w:rsidRPr="00741839">
              <w:rPr>
                <w:sz w:val="18"/>
              </w:rPr>
              <w:t>2.3</w:t>
            </w:r>
          </w:p>
        </w:tc>
        <w:tc>
          <w:tcPr>
            <w:tcW w:w="1276" w:type="dxa"/>
            <w:vAlign w:val="center"/>
          </w:tcPr>
          <w:p w:rsidR="00811521" w:rsidRPr="00741839" w:rsidRDefault="00811521" w:rsidP="00093F8C">
            <w:pPr>
              <w:jc w:val="center"/>
              <w:rPr>
                <w:sz w:val="18"/>
              </w:rPr>
            </w:pPr>
            <w:r w:rsidRPr="00741839">
              <w:rPr>
                <w:sz w:val="18"/>
              </w:rPr>
              <w:t>В15-В19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FD57C3" w:rsidRPr="00741839" w:rsidTr="00017E9C">
        <w:trPr>
          <w:cantSplit/>
          <w:trHeight w:val="20"/>
          <w:jc w:val="center"/>
        </w:trPr>
        <w:tc>
          <w:tcPr>
            <w:tcW w:w="4055" w:type="dxa"/>
            <w:vAlign w:val="center"/>
          </w:tcPr>
          <w:p w:rsidR="00FD57C3" w:rsidRPr="00741839" w:rsidRDefault="00FD57C3" w:rsidP="00093F8C">
            <w:pPr>
              <w:ind w:left="284"/>
              <w:rPr>
                <w:sz w:val="18"/>
              </w:rPr>
            </w:pPr>
            <w:r w:rsidRPr="00741839">
              <w:rPr>
                <w:sz w:val="18"/>
              </w:rPr>
              <w:t>из них хронический вирусный гепатит С</w:t>
            </w:r>
          </w:p>
        </w:tc>
        <w:tc>
          <w:tcPr>
            <w:tcW w:w="992" w:type="dxa"/>
            <w:vAlign w:val="center"/>
          </w:tcPr>
          <w:p w:rsidR="00FD57C3" w:rsidRPr="00741839" w:rsidRDefault="00FD57C3" w:rsidP="00093F8C">
            <w:pPr>
              <w:jc w:val="center"/>
              <w:rPr>
                <w:sz w:val="18"/>
              </w:rPr>
            </w:pPr>
            <w:r w:rsidRPr="00741839">
              <w:rPr>
                <w:sz w:val="18"/>
              </w:rPr>
              <w:t>2.3.1</w:t>
            </w:r>
          </w:p>
        </w:tc>
        <w:tc>
          <w:tcPr>
            <w:tcW w:w="1276" w:type="dxa"/>
            <w:vAlign w:val="center"/>
          </w:tcPr>
          <w:p w:rsidR="00FD57C3" w:rsidRPr="00741839" w:rsidRDefault="00FD57C3" w:rsidP="00093F8C">
            <w:pPr>
              <w:jc w:val="center"/>
              <w:rPr>
                <w:sz w:val="18"/>
                <w:lang w:val="en-US"/>
              </w:rPr>
            </w:pPr>
            <w:r w:rsidRPr="00741839">
              <w:rPr>
                <w:sz w:val="18"/>
                <w:lang w:val="en-US"/>
              </w:rPr>
              <w:t>B18.2</w:t>
            </w:r>
          </w:p>
        </w:tc>
        <w:tc>
          <w:tcPr>
            <w:tcW w:w="850" w:type="dxa"/>
            <w:shd w:val="clear" w:color="auto" w:fill="auto"/>
            <w:vAlign w:val="center"/>
          </w:tcPr>
          <w:p w:rsidR="00FD57C3" w:rsidRPr="00741839" w:rsidRDefault="00FD57C3" w:rsidP="00017E9C">
            <w:pPr>
              <w:jc w:val="center"/>
              <w:rPr>
                <w:b/>
                <w:sz w:val="22"/>
              </w:rPr>
            </w:pPr>
          </w:p>
        </w:tc>
        <w:tc>
          <w:tcPr>
            <w:tcW w:w="851" w:type="dxa"/>
            <w:shd w:val="clear" w:color="auto" w:fill="auto"/>
            <w:vAlign w:val="center"/>
          </w:tcPr>
          <w:p w:rsidR="00FD57C3" w:rsidRPr="00741839" w:rsidRDefault="00FD57C3" w:rsidP="00017E9C">
            <w:pPr>
              <w:jc w:val="center"/>
              <w:rPr>
                <w:b/>
                <w:sz w:val="22"/>
              </w:rPr>
            </w:pPr>
          </w:p>
        </w:tc>
        <w:tc>
          <w:tcPr>
            <w:tcW w:w="708" w:type="dxa"/>
            <w:shd w:val="clear" w:color="auto" w:fill="auto"/>
            <w:vAlign w:val="center"/>
          </w:tcPr>
          <w:p w:rsidR="00FD57C3" w:rsidRPr="00741839" w:rsidRDefault="00FD57C3" w:rsidP="00017E9C">
            <w:pPr>
              <w:jc w:val="center"/>
              <w:rPr>
                <w:b/>
                <w:sz w:val="22"/>
              </w:rPr>
            </w:pPr>
          </w:p>
        </w:tc>
        <w:tc>
          <w:tcPr>
            <w:tcW w:w="993" w:type="dxa"/>
            <w:shd w:val="clear" w:color="auto" w:fill="auto"/>
            <w:vAlign w:val="center"/>
          </w:tcPr>
          <w:p w:rsidR="00FD57C3" w:rsidRPr="00741839" w:rsidRDefault="00FD57C3" w:rsidP="00017E9C">
            <w:pPr>
              <w:jc w:val="center"/>
              <w:rPr>
                <w:b/>
                <w:sz w:val="22"/>
              </w:rPr>
            </w:pPr>
          </w:p>
        </w:tc>
        <w:tc>
          <w:tcPr>
            <w:tcW w:w="992" w:type="dxa"/>
            <w:vAlign w:val="center"/>
          </w:tcPr>
          <w:p w:rsidR="00FD57C3" w:rsidRPr="00741839" w:rsidRDefault="00FD57C3" w:rsidP="00017E9C">
            <w:pPr>
              <w:jc w:val="center"/>
              <w:rPr>
                <w:b/>
                <w:sz w:val="22"/>
              </w:rPr>
            </w:pPr>
          </w:p>
        </w:tc>
        <w:tc>
          <w:tcPr>
            <w:tcW w:w="992" w:type="dxa"/>
            <w:vAlign w:val="center"/>
          </w:tcPr>
          <w:p w:rsidR="00FD57C3" w:rsidRPr="00741839" w:rsidRDefault="00FD57C3" w:rsidP="00017E9C">
            <w:pPr>
              <w:jc w:val="center"/>
              <w:rPr>
                <w:b/>
                <w:sz w:val="22"/>
              </w:rPr>
            </w:pPr>
          </w:p>
        </w:tc>
        <w:tc>
          <w:tcPr>
            <w:tcW w:w="976" w:type="dxa"/>
            <w:vAlign w:val="center"/>
          </w:tcPr>
          <w:p w:rsidR="00FD57C3" w:rsidRPr="00741839" w:rsidRDefault="00FD57C3" w:rsidP="00017E9C">
            <w:pPr>
              <w:jc w:val="center"/>
              <w:rPr>
                <w:b/>
                <w:sz w:val="22"/>
              </w:rPr>
            </w:pPr>
          </w:p>
        </w:tc>
        <w:tc>
          <w:tcPr>
            <w:tcW w:w="922" w:type="dxa"/>
            <w:shd w:val="clear" w:color="auto" w:fill="auto"/>
            <w:vAlign w:val="center"/>
          </w:tcPr>
          <w:p w:rsidR="00FD57C3" w:rsidRPr="00741839" w:rsidRDefault="00FD57C3" w:rsidP="00017E9C">
            <w:pPr>
              <w:jc w:val="center"/>
              <w:rPr>
                <w:b/>
                <w:sz w:val="22"/>
              </w:rPr>
            </w:pPr>
          </w:p>
        </w:tc>
        <w:tc>
          <w:tcPr>
            <w:tcW w:w="1135" w:type="dxa"/>
            <w:vAlign w:val="center"/>
          </w:tcPr>
          <w:p w:rsidR="00FD57C3" w:rsidRPr="00741839" w:rsidRDefault="00FD57C3"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142"/>
              <w:rPr>
                <w:b/>
                <w:sz w:val="18"/>
              </w:rPr>
            </w:pPr>
            <w:r w:rsidRPr="00741839">
              <w:rPr>
                <w:b/>
                <w:sz w:val="18"/>
              </w:rPr>
              <w:t>новообразования</w:t>
            </w:r>
          </w:p>
        </w:tc>
        <w:tc>
          <w:tcPr>
            <w:tcW w:w="992" w:type="dxa"/>
            <w:vAlign w:val="center"/>
          </w:tcPr>
          <w:p w:rsidR="00811521" w:rsidRPr="00741839" w:rsidRDefault="00811521" w:rsidP="00093F8C">
            <w:pPr>
              <w:jc w:val="center"/>
              <w:rPr>
                <w:b/>
                <w:sz w:val="18"/>
              </w:rPr>
            </w:pPr>
            <w:r w:rsidRPr="00741839">
              <w:rPr>
                <w:b/>
                <w:sz w:val="18"/>
              </w:rPr>
              <w:t>3.0</w:t>
            </w:r>
          </w:p>
        </w:tc>
        <w:tc>
          <w:tcPr>
            <w:tcW w:w="1276" w:type="dxa"/>
            <w:vAlign w:val="center"/>
          </w:tcPr>
          <w:p w:rsidR="00811521" w:rsidRPr="00741839" w:rsidRDefault="00811521" w:rsidP="00093F8C">
            <w:pPr>
              <w:jc w:val="center"/>
              <w:rPr>
                <w:b/>
                <w:sz w:val="18"/>
              </w:rPr>
            </w:pPr>
            <w:r w:rsidRPr="00741839">
              <w:rPr>
                <w:b/>
                <w:sz w:val="18"/>
              </w:rPr>
              <w:t>С00-D48</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84"/>
              <w:rPr>
                <w:sz w:val="18"/>
              </w:rPr>
            </w:pPr>
            <w:r w:rsidRPr="00741839">
              <w:rPr>
                <w:sz w:val="18"/>
              </w:rPr>
              <w:t>из них:</w:t>
            </w:r>
          </w:p>
          <w:p w:rsidR="00811521" w:rsidRPr="00741839" w:rsidRDefault="00811521" w:rsidP="00093F8C">
            <w:pPr>
              <w:ind w:left="278"/>
              <w:rPr>
                <w:b/>
                <w:sz w:val="18"/>
              </w:rPr>
            </w:pPr>
            <w:r w:rsidRPr="00741839">
              <w:rPr>
                <w:sz w:val="18"/>
              </w:rPr>
              <w:t>злокачественные новообразования</w:t>
            </w:r>
          </w:p>
        </w:tc>
        <w:tc>
          <w:tcPr>
            <w:tcW w:w="992" w:type="dxa"/>
            <w:vAlign w:val="center"/>
          </w:tcPr>
          <w:p w:rsidR="00811521" w:rsidRPr="00741839" w:rsidRDefault="00811521" w:rsidP="00093F8C">
            <w:pPr>
              <w:jc w:val="center"/>
              <w:rPr>
                <w:sz w:val="18"/>
              </w:rPr>
            </w:pPr>
            <w:r w:rsidRPr="00741839">
              <w:rPr>
                <w:sz w:val="18"/>
              </w:rPr>
              <w:t>3.1</w:t>
            </w:r>
          </w:p>
        </w:tc>
        <w:tc>
          <w:tcPr>
            <w:tcW w:w="1276" w:type="dxa"/>
            <w:vAlign w:val="center"/>
          </w:tcPr>
          <w:p w:rsidR="00811521" w:rsidRPr="00741839" w:rsidRDefault="00811521" w:rsidP="00093F8C">
            <w:pPr>
              <w:jc w:val="center"/>
              <w:rPr>
                <w:sz w:val="18"/>
              </w:rPr>
            </w:pPr>
            <w:r w:rsidRPr="00741839">
              <w:rPr>
                <w:sz w:val="18"/>
              </w:rPr>
              <w:t>С00-С96</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420"/>
              <w:rPr>
                <w:sz w:val="18"/>
              </w:rPr>
            </w:pPr>
            <w:r w:rsidRPr="00741839">
              <w:rPr>
                <w:sz w:val="18"/>
              </w:rPr>
              <w:t>из них:</w:t>
            </w:r>
          </w:p>
          <w:p w:rsidR="00811521" w:rsidRPr="00741839" w:rsidRDefault="00811521" w:rsidP="00093F8C">
            <w:pPr>
              <w:ind w:left="420"/>
              <w:rPr>
                <w:b/>
                <w:sz w:val="18"/>
              </w:rPr>
            </w:pPr>
            <w:r w:rsidRPr="00741839">
              <w:rPr>
                <w:sz w:val="18"/>
              </w:rPr>
              <w:t>злокачественные новообразования лимфоидной, кроветворной и родственных им тканей</w:t>
            </w:r>
          </w:p>
        </w:tc>
        <w:tc>
          <w:tcPr>
            <w:tcW w:w="992" w:type="dxa"/>
            <w:vAlign w:val="center"/>
          </w:tcPr>
          <w:p w:rsidR="00811521" w:rsidRPr="00741839" w:rsidRDefault="00811521" w:rsidP="00093F8C">
            <w:pPr>
              <w:jc w:val="center"/>
              <w:rPr>
                <w:sz w:val="18"/>
              </w:rPr>
            </w:pPr>
            <w:r w:rsidRPr="00741839">
              <w:rPr>
                <w:sz w:val="18"/>
              </w:rPr>
              <w:t>3.1.1</w:t>
            </w:r>
          </w:p>
        </w:tc>
        <w:tc>
          <w:tcPr>
            <w:tcW w:w="1276" w:type="dxa"/>
            <w:vAlign w:val="center"/>
          </w:tcPr>
          <w:p w:rsidR="00811521" w:rsidRPr="00741839" w:rsidRDefault="00811521" w:rsidP="00093F8C">
            <w:pPr>
              <w:jc w:val="center"/>
              <w:rPr>
                <w:sz w:val="18"/>
              </w:rPr>
            </w:pPr>
            <w:r w:rsidRPr="00741839">
              <w:rPr>
                <w:sz w:val="18"/>
              </w:rPr>
              <w:t>С81-С96</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78"/>
              <w:rPr>
                <w:sz w:val="18"/>
              </w:rPr>
            </w:pPr>
            <w:r w:rsidRPr="00741839">
              <w:rPr>
                <w:sz w:val="18"/>
              </w:rPr>
              <w:t>доброкачественные новообразования</w:t>
            </w:r>
          </w:p>
        </w:tc>
        <w:tc>
          <w:tcPr>
            <w:tcW w:w="992" w:type="dxa"/>
            <w:vAlign w:val="center"/>
          </w:tcPr>
          <w:p w:rsidR="00811521" w:rsidRPr="00741839" w:rsidRDefault="00811521" w:rsidP="00093F8C">
            <w:pPr>
              <w:jc w:val="center"/>
              <w:rPr>
                <w:sz w:val="18"/>
              </w:rPr>
            </w:pPr>
            <w:r w:rsidRPr="00741839">
              <w:rPr>
                <w:sz w:val="18"/>
              </w:rPr>
              <w:t>3.2</w:t>
            </w:r>
          </w:p>
        </w:tc>
        <w:tc>
          <w:tcPr>
            <w:tcW w:w="1276" w:type="dxa"/>
            <w:vAlign w:val="center"/>
          </w:tcPr>
          <w:p w:rsidR="00811521" w:rsidRPr="00741839" w:rsidRDefault="00811521" w:rsidP="00093F8C">
            <w:pPr>
              <w:jc w:val="center"/>
              <w:rPr>
                <w:sz w:val="18"/>
              </w:rPr>
            </w:pPr>
            <w:r w:rsidRPr="00741839">
              <w:rPr>
                <w:sz w:val="18"/>
                <w:lang w:val="en-US"/>
              </w:rPr>
              <w:t>D</w:t>
            </w:r>
            <w:r w:rsidRPr="00741839">
              <w:rPr>
                <w:sz w:val="18"/>
              </w:rPr>
              <w:t>10-</w:t>
            </w:r>
            <w:r w:rsidRPr="00741839">
              <w:rPr>
                <w:sz w:val="18"/>
                <w:lang w:val="en-US"/>
              </w:rPr>
              <w:t>D</w:t>
            </w:r>
            <w:r w:rsidRPr="00741839">
              <w:rPr>
                <w:sz w:val="18"/>
              </w:rPr>
              <w:t>36</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4F122C">
            <w:pPr>
              <w:ind w:left="136"/>
              <w:rPr>
                <w:b/>
                <w:sz w:val="18"/>
              </w:rPr>
            </w:pPr>
            <w:r w:rsidRPr="00741839">
              <w:rPr>
                <w:b/>
                <w:sz w:val="18"/>
              </w:rPr>
              <w:t>болезни</w:t>
            </w:r>
            <w:r w:rsidR="000A08E5">
              <w:rPr>
                <w:b/>
                <w:sz w:val="18"/>
              </w:rPr>
              <w:t xml:space="preserve"> крови, </w:t>
            </w:r>
            <w:r w:rsidRPr="00741839">
              <w:rPr>
                <w:b/>
                <w:sz w:val="18"/>
              </w:rPr>
              <w:t>кроветворных органов</w:t>
            </w:r>
            <w:r w:rsidR="004F122C" w:rsidRPr="00741839">
              <w:rPr>
                <w:b/>
                <w:sz w:val="18"/>
              </w:rPr>
              <w:br/>
            </w:r>
            <w:r w:rsidRPr="00741839">
              <w:rPr>
                <w:b/>
                <w:sz w:val="18"/>
              </w:rPr>
              <w:t>и отдельные нарушения, вовлекающие иммунный механизм</w:t>
            </w:r>
          </w:p>
        </w:tc>
        <w:tc>
          <w:tcPr>
            <w:tcW w:w="992" w:type="dxa"/>
            <w:vAlign w:val="center"/>
          </w:tcPr>
          <w:p w:rsidR="00811521" w:rsidRPr="00741839" w:rsidRDefault="00811521" w:rsidP="00093F8C">
            <w:pPr>
              <w:jc w:val="center"/>
              <w:rPr>
                <w:b/>
                <w:sz w:val="18"/>
              </w:rPr>
            </w:pPr>
            <w:r w:rsidRPr="00741839">
              <w:rPr>
                <w:b/>
                <w:sz w:val="18"/>
              </w:rPr>
              <w:t>4.0</w:t>
            </w:r>
          </w:p>
        </w:tc>
        <w:tc>
          <w:tcPr>
            <w:tcW w:w="1276" w:type="dxa"/>
            <w:vAlign w:val="center"/>
          </w:tcPr>
          <w:p w:rsidR="00811521" w:rsidRPr="00741839" w:rsidRDefault="00811521" w:rsidP="00093F8C">
            <w:pPr>
              <w:jc w:val="center"/>
              <w:rPr>
                <w:b/>
                <w:sz w:val="18"/>
              </w:rPr>
            </w:pPr>
            <w:r w:rsidRPr="00741839">
              <w:rPr>
                <w:b/>
                <w:sz w:val="18"/>
              </w:rPr>
              <w:t>D50-D89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84"/>
              <w:rPr>
                <w:sz w:val="18"/>
              </w:rPr>
            </w:pPr>
            <w:r w:rsidRPr="00741839">
              <w:rPr>
                <w:sz w:val="18"/>
              </w:rPr>
              <w:t>из них:</w:t>
            </w:r>
          </w:p>
          <w:p w:rsidR="00811521" w:rsidRPr="00741839" w:rsidRDefault="00811521" w:rsidP="00093F8C">
            <w:pPr>
              <w:ind w:left="284"/>
              <w:rPr>
                <w:sz w:val="18"/>
              </w:rPr>
            </w:pPr>
            <w:r w:rsidRPr="00741839">
              <w:rPr>
                <w:sz w:val="18"/>
              </w:rPr>
              <w:t>анемии</w:t>
            </w:r>
          </w:p>
        </w:tc>
        <w:tc>
          <w:tcPr>
            <w:tcW w:w="992" w:type="dxa"/>
            <w:vAlign w:val="center"/>
          </w:tcPr>
          <w:p w:rsidR="00811521" w:rsidRPr="00741839" w:rsidRDefault="00811521" w:rsidP="00093F8C">
            <w:pPr>
              <w:jc w:val="center"/>
              <w:rPr>
                <w:sz w:val="18"/>
              </w:rPr>
            </w:pPr>
            <w:r w:rsidRPr="00741839">
              <w:rPr>
                <w:sz w:val="18"/>
              </w:rPr>
              <w:t>4.1</w:t>
            </w:r>
          </w:p>
        </w:tc>
        <w:tc>
          <w:tcPr>
            <w:tcW w:w="1276" w:type="dxa"/>
            <w:vAlign w:val="center"/>
          </w:tcPr>
          <w:p w:rsidR="00811521" w:rsidRPr="00741839" w:rsidRDefault="00811521" w:rsidP="00093F8C">
            <w:pPr>
              <w:jc w:val="center"/>
              <w:rPr>
                <w:sz w:val="18"/>
              </w:rPr>
            </w:pPr>
            <w:r w:rsidRPr="00741839">
              <w:rPr>
                <w:sz w:val="18"/>
              </w:rPr>
              <w:t>D50-D64</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420"/>
              <w:rPr>
                <w:sz w:val="18"/>
              </w:rPr>
            </w:pPr>
            <w:r w:rsidRPr="00741839">
              <w:rPr>
                <w:sz w:val="18"/>
              </w:rPr>
              <w:t xml:space="preserve"> из них: </w:t>
            </w:r>
          </w:p>
          <w:p w:rsidR="00811521" w:rsidRPr="00741839" w:rsidRDefault="00811521" w:rsidP="00093F8C">
            <w:pPr>
              <w:ind w:left="420"/>
              <w:rPr>
                <w:sz w:val="18"/>
              </w:rPr>
            </w:pPr>
            <w:r w:rsidRPr="00741839">
              <w:rPr>
                <w:sz w:val="18"/>
              </w:rPr>
              <w:t>апластические анемии</w:t>
            </w:r>
          </w:p>
        </w:tc>
        <w:tc>
          <w:tcPr>
            <w:tcW w:w="992" w:type="dxa"/>
            <w:vAlign w:val="center"/>
          </w:tcPr>
          <w:p w:rsidR="00811521" w:rsidRPr="00741839" w:rsidRDefault="00811521" w:rsidP="00093F8C">
            <w:pPr>
              <w:jc w:val="center"/>
              <w:rPr>
                <w:sz w:val="18"/>
              </w:rPr>
            </w:pPr>
            <w:r w:rsidRPr="00741839">
              <w:rPr>
                <w:sz w:val="18"/>
              </w:rPr>
              <w:t>4.1.1</w:t>
            </w:r>
          </w:p>
        </w:tc>
        <w:tc>
          <w:tcPr>
            <w:tcW w:w="1276" w:type="dxa"/>
            <w:vAlign w:val="center"/>
          </w:tcPr>
          <w:p w:rsidR="00811521" w:rsidRPr="00741839" w:rsidRDefault="00811521" w:rsidP="00093F8C">
            <w:pPr>
              <w:jc w:val="center"/>
              <w:rPr>
                <w:sz w:val="18"/>
              </w:rPr>
            </w:pPr>
            <w:r w:rsidRPr="00741839">
              <w:rPr>
                <w:sz w:val="18"/>
              </w:rPr>
              <w:t>D60-D61</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ind w:left="278"/>
              <w:rPr>
                <w:sz w:val="18"/>
              </w:rPr>
            </w:pPr>
            <w:r w:rsidRPr="00741839">
              <w:rPr>
                <w:sz w:val="18"/>
              </w:rPr>
              <w:t xml:space="preserve">нарушения свертываемости крови, </w:t>
            </w:r>
          </w:p>
          <w:p w:rsidR="00811521" w:rsidRPr="00741839" w:rsidRDefault="00811521" w:rsidP="00093F8C">
            <w:pPr>
              <w:ind w:left="278"/>
              <w:rPr>
                <w:sz w:val="18"/>
              </w:rPr>
            </w:pPr>
            <w:r w:rsidRPr="00741839">
              <w:rPr>
                <w:sz w:val="18"/>
              </w:rPr>
              <w:t xml:space="preserve">пурпура и другие геморрагические </w:t>
            </w:r>
          </w:p>
          <w:p w:rsidR="00811521" w:rsidRPr="00741839" w:rsidRDefault="00811521" w:rsidP="00093F8C">
            <w:pPr>
              <w:ind w:left="278"/>
              <w:rPr>
                <w:b/>
                <w:sz w:val="18"/>
              </w:rPr>
            </w:pPr>
            <w:r w:rsidRPr="00741839">
              <w:rPr>
                <w:sz w:val="18"/>
              </w:rPr>
              <w:t>состояния</w:t>
            </w:r>
          </w:p>
        </w:tc>
        <w:tc>
          <w:tcPr>
            <w:tcW w:w="992" w:type="dxa"/>
            <w:vAlign w:val="center"/>
          </w:tcPr>
          <w:p w:rsidR="00811521" w:rsidRPr="00741839" w:rsidRDefault="00811521" w:rsidP="00093F8C">
            <w:pPr>
              <w:jc w:val="center"/>
              <w:rPr>
                <w:sz w:val="18"/>
              </w:rPr>
            </w:pPr>
            <w:r w:rsidRPr="00741839">
              <w:rPr>
                <w:sz w:val="18"/>
              </w:rPr>
              <w:t>4.2</w:t>
            </w:r>
          </w:p>
        </w:tc>
        <w:tc>
          <w:tcPr>
            <w:tcW w:w="1276" w:type="dxa"/>
            <w:vAlign w:val="center"/>
          </w:tcPr>
          <w:p w:rsidR="00811521" w:rsidRPr="00741839" w:rsidRDefault="00811521" w:rsidP="00093F8C">
            <w:pPr>
              <w:jc w:val="center"/>
              <w:rPr>
                <w:sz w:val="18"/>
              </w:rPr>
            </w:pPr>
            <w:r w:rsidRPr="00741839">
              <w:rPr>
                <w:sz w:val="18"/>
              </w:rPr>
              <w:t>D65-D69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F428EE" w:rsidRDefault="00811521" w:rsidP="00093F8C">
            <w:pPr>
              <w:pStyle w:val="a3"/>
              <w:ind w:left="420"/>
              <w:rPr>
                <w:sz w:val="18"/>
                <w:lang w:val="ru-RU" w:eastAsia="ru-RU"/>
              </w:rPr>
            </w:pPr>
            <w:r w:rsidRPr="00F428EE">
              <w:rPr>
                <w:sz w:val="18"/>
                <w:lang w:val="ru-RU" w:eastAsia="ru-RU"/>
              </w:rPr>
              <w:t>из них: гемофилия</w:t>
            </w:r>
          </w:p>
        </w:tc>
        <w:tc>
          <w:tcPr>
            <w:tcW w:w="992" w:type="dxa"/>
            <w:vAlign w:val="center"/>
          </w:tcPr>
          <w:p w:rsidR="00811521" w:rsidRPr="00741839" w:rsidRDefault="00811521" w:rsidP="00093F8C">
            <w:pPr>
              <w:jc w:val="center"/>
              <w:rPr>
                <w:sz w:val="18"/>
              </w:rPr>
            </w:pPr>
            <w:r w:rsidRPr="00741839">
              <w:rPr>
                <w:sz w:val="18"/>
              </w:rPr>
              <w:t>4.2.1</w:t>
            </w:r>
          </w:p>
        </w:tc>
        <w:tc>
          <w:tcPr>
            <w:tcW w:w="1276" w:type="dxa"/>
            <w:vAlign w:val="center"/>
          </w:tcPr>
          <w:p w:rsidR="00811521" w:rsidRPr="00741839" w:rsidRDefault="00811521" w:rsidP="00093F8C">
            <w:pPr>
              <w:jc w:val="center"/>
              <w:rPr>
                <w:sz w:val="18"/>
              </w:rPr>
            </w:pPr>
            <w:r w:rsidRPr="00741839">
              <w:rPr>
                <w:sz w:val="18"/>
              </w:rPr>
              <w:t>D66- D68</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093F8C">
            <w:pPr>
              <w:pStyle w:val="ac"/>
              <w:tabs>
                <w:tab w:val="left" w:pos="278"/>
              </w:tabs>
              <w:spacing w:before="0" w:line="240" w:lineRule="auto"/>
              <w:rPr>
                <w:sz w:val="18"/>
              </w:rPr>
            </w:pPr>
            <w:r w:rsidRPr="00741839">
              <w:rPr>
                <w:sz w:val="18"/>
              </w:rPr>
              <w:t>отдельные нарушения, вовлекающие иммунный механизм</w:t>
            </w:r>
          </w:p>
        </w:tc>
        <w:tc>
          <w:tcPr>
            <w:tcW w:w="992" w:type="dxa"/>
            <w:vAlign w:val="center"/>
          </w:tcPr>
          <w:p w:rsidR="00811521" w:rsidRPr="00741839" w:rsidRDefault="00811521" w:rsidP="00093F8C">
            <w:pPr>
              <w:jc w:val="center"/>
              <w:rPr>
                <w:sz w:val="18"/>
              </w:rPr>
            </w:pPr>
            <w:r w:rsidRPr="00741839">
              <w:rPr>
                <w:sz w:val="18"/>
              </w:rPr>
              <w:t>4.3</w:t>
            </w:r>
          </w:p>
        </w:tc>
        <w:tc>
          <w:tcPr>
            <w:tcW w:w="1276" w:type="dxa"/>
            <w:vAlign w:val="center"/>
          </w:tcPr>
          <w:p w:rsidR="00811521" w:rsidRPr="00741839" w:rsidRDefault="00811521" w:rsidP="00093F8C">
            <w:pPr>
              <w:jc w:val="center"/>
              <w:rPr>
                <w:sz w:val="18"/>
              </w:rPr>
            </w:pPr>
            <w:r w:rsidRPr="00741839">
              <w:rPr>
                <w:sz w:val="18"/>
                <w:lang w:val="en-US"/>
              </w:rPr>
              <w:t>D</w:t>
            </w:r>
            <w:r w:rsidRPr="00741839">
              <w:rPr>
                <w:sz w:val="18"/>
              </w:rPr>
              <w:t>80-</w:t>
            </w:r>
            <w:r w:rsidRPr="00741839">
              <w:rPr>
                <w:sz w:val="18"/>
                <w:lang w:val="en-US"/>
              </w:rPr>
              <w:t>D</w:t>
            </w:r>
            <w:r w:rsidRPr="00741839">
              <w:rPr>
                <w:sz w:val="18"/>
              </w:rPr>
              <w:t>89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142"/>
              <w:rPr>
                <w:b/>
                <w:sz w:val="18"/>
              </w:rPr>
            </w:pPr>
            <w:r w:rsidRPr="00741839">
              <w:rPr>
                <w:b/>
                <w:sz w:val="18"/>
              </w:rPr>
              <w:lastRenderedPageBreak/>
              <w:t>болезни эндокринной системы, расстройства питания и нарушения обмена веществ</w:t>
            </w:r>
          </w:p>
        </w:tc>
        <w:tc>
          <w:tcPr>
            <w:tcW w:w="992" w:type="dxa"/>
            <w:vAlign w:val="center"/>
          </w:tcPr>
          <w:p w:rsidR="00811521" w:rsidRPr="00741839" w:rsidRDefault="00811521" w:rsidP="008F6984">
            <w:pPr>
              <w:jc w:val="center"/>
              <w:rPr>
                <w:b/>
                <w:bCs/>
                <w:sz w:val="18"/>
              </w:rPr>
            </w:pPr>
            <w:r w:rsidRPr="00741839">
              <w:rPr>
                <w:b/>
                <w:bCs/>
                <w:sz w:val="18"/>
              </w:rPr>
              <w:t>5.0</w:t>
            </w:r>
          </w:p>
        </w:tc>
        <w:tc>
          <w:tcPr>
            <w:tcW w:w="1276" w:type="dxa"/>
            <w:vAlign w:val="center"/>
          </w:tcPr>
          <w:p w:rsidR="00811521" w:rsidRPr="00741839" w:rsidRDefault="00811521" w:rsidP="001171BB">
            <w:pPr>
              <w:spacing w:line="200" w:lineRule="exact"/>
              <w:ind w:left="142"/>
              <w:jc w:val="center"/>
              <w:rPr>
                <w:b/>
                <w:sz w:val="18"/>
              </w:rPr>
            </w:pPr>
            <w:r w:rsidRPr="00741839">
              <w:rPr>
                <w:b/>
                <w:sz w:val="18"/>
              </w:rPr>
              <w:t>Е00-Е89</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278"/>
              <w:rPr>
                <w:sz w:val="18"/>
              </w:rPr>
            </w:pPr>
            <w:r w:rsidRPr="00741839">
              <w:rPr>
                <w:sz w:val="18"/>
              </w:rPr>
              <w:t>из них:</w:t>
            </w:r>
          </w:p>
          <w:p w:rsidR="00811521" w:rsidRPr="00741839" w:rsidRDefault="00811521" w:rsidP="001171BB">
            <w:pPr>
              <w:spacing w:line="200" w:lineRule="exact"/>
              <w:ind w:left="278"/>
              <w:rPr>
                <w:b/>
                <w:sz w:val="18"/>
              </w:rPr>
            </w:pPr>
            <w:r w:rsidRPr="00741839">
              <w:rPr>
                <w:sz w:val="18"/>
              </w:rPr>
              <w:t>болезни щитовидной железы</w:t>
            </w:r>
          </w:p>
        </w:tc>
        <w:tc>
          <w:tcPr>
            <w:tcW w:w="992" w:type="dxa"/>
            <w:vAlign w:val="center"/>
          </w:tcPr>
          <w:p w:rsidR="00811521" w:rsidRPr="00741839" w:rsidRDefault="00811521" w:rsidP="001171BB">
            <w:pPr>
              <w:spacing w:line="200" w:lineRule="exact"/>
              <w:jc w:val="center"/>
              <w:rPr>
                <w:sz w:val="18"/>
              </w:rPr>
            </w:pPr>
            <w:r w:rsidRPr="00741839">
              <w:rPr>
                <w:sz w:val="18"/>
              </w:rPr>
              <w:t>5.1</w:t>
            </w:r>
          </w:p>
        </w:tc>
        <w:tc>
          <w:tcPr>
            <w:tcW w:w="1276" w:type="dxa"/>
            <w:vAlign w:val="center"/>
          </w:tcPr>
          <w:p w:rsidR="00811521" w:rsidRPr="00741839" w:rsidRDefault="00811521" w:rsidP="001171BB">
            <w:pPr>
              <w:spacing w:line="200" w:lineRule="exact"/>
              <w:jc w:val="center"/>
              <w:rPr>
                <w:sz w:val="18"/>
              </w:rPr>
            </w:pPr>
            <w:r w:rsidRPr="00741839">
              <w:rPr>
                <w:sz w:val="18"/>
              </w:rPr>
              <w:t>Е00-Е07</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из них:</w:t>
            </w:r>
          </w:p>
          <w:p w:rsidR="00811521" w:rsidRPr="00F428EE" w:rsidRDefault="00811521" w:rsidP="001171BB">
            <w:pPr>
              <w:pStyle w:val="a3"/>
              <w:spacing w:line="200" w:lineRule="exact"/>
              <w:ind w:left="420" w:firstLine="6"/>
              <w:rPr>
                <w:sz w:val="18"/>
                <w:lang w:val="ru-RU" w:eastAsia="ru-RU"/>
              </w:rPr>
            </w:pPr>
            <w:r w:rsidRPr="00F428EE">
              <w:rPr>
                <w:sz w:val="18"/>
                <w:lang w:val="ru-RU" w:eastAsia="ru-RU"/>
              </w:rPr>
              <w:t>синдром врожденной йодной недостаточности</w:t>
            </w:r>
          </w:p>
        </w:tc>
        <w:tc>
          <w:tcPr>
            <w:tcW w:w="992" w:type="dxa"/>
            <w:vAlign w:val="center"/>
          </w:tcPr>
          <w:p w:rsidR="00811521" w:rsidRPr="00741839" w:rsidRDefault="00811521" w:rsidP="001171BB">
            <w:pPr>
              <w:spacing w:line="200" w:lineRule="exact"/>
              <w:jc w:val="center"/>
              <w:rPr>
                <w:sz w:val="18"/>
              </w:rPr>
            </w:pPr>
            <w:r w:rsidRPr="00741839">
              <w:rPr>
                <w:sz w:val="18"/>
              </w:rPr>
              <w:t>5.1.1</w:t>
            </w:r>
          </w:p>
        </w:tc>
        <w:tc>
          <w:tcPr>
            <w:tcW w:w="1276" w:type="dxa"/>
            <w:vAlign w:val="center"/>
          </w:tcPr>
          <w:p w:rsidR="00811521" w:rsidRPr="00741839" w:rsidRDefault="00811521" w:rsidP="001171BB">
            <w:pPr>
              <w:spacing w:line="200" w:lineRule="exact"/>
              <w:jc w:val="center"/>
              <w:rPr>
                <w:sz w:val="18"/>
              </w:rPr>
            </w:pPr>
            <w:r w:rsidRPr="00741839">
              <w:rPr>
                <w:sz w:val="18"/>
              </w:rPr>
              <w:t>Е00</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эндемический зоб, связанный с йодной недостаточностью</w:t>
            </w:r>
          </w:p>
        </w:tc>
        <w:tc>
          <w:tcPr>
            <w:tcW w:w="992" w:type="dxa"/>
            <w:vAlign w:val="center"/>
          </w:tcPr>
          <w:p w:rsidR="00811521" w:rsidRPr="00741839" w:rsidRDefault="00811521" w:rsidP="001171BB">
            <w:pPr>
              <w:spacing w:line="200" w:lineRule="exact"/>
              <w:jc w:val="center"/>
              <w:rPr>
                <w:sz w:val="18"/>
              </w:rPr>
            </w:pPr>
            <w:r w:rsidRPr="00741839">
              <w:rPr>
                <w:sz w:val="18"/>
              </w:rPr>
              <w:t>5.1.2</w:t>
            </w:r>
          </w:p>
        </w:tc>
        <w:tc>
          <w:tcPr>
            <w:tcW w:w="1276" w:type="dxa"/>
            <w:vAlign w:val="center"/>
          </w:tcPr>
          <w:p w:rsidR="00811521" w:rsidRPr="00741839" w:rsidRDefault="00811521" w:rsidP="001171BB">
            <w:pPr>
              <w:spacing w:line="200" w:lineRule="exact"/>
              <w:jc w:val="center"/>
              <w:rPr>
                <w:sz w:val="18"/>
              </w:rPr>
            </w:pPr>
            <w:r w:rsidRPr="00741839">
              <w:rPr>
                <w:sz w:val="18"/>
              </w:rPr>
              <w:t>Е01.0-2</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субклинический гипотиреоз вследствие йодной недостаточности и другие формы гипотиреоза</w:t>
            </w:r>
          </w:p>
        </w:tc>
        <w:tc>
          <w:tcPr>
            <w:tcW w:w="992" w:type="dxa"/>
            <w:vAlign w:val="center"/>
          </w:tcPr>
          <w:p w:rsidR="00811521" w:rsidRPr="00741839" w:rsidRDefault="00811521" w:rsidP="001171BB">
            <w:pPr>
              <w:spacing w:line="200" w:lineRule="exact"/>
              <w:jc w:val="center"/>
              <w:rPr>
                <w:sz w:val="18"/>
              </w:rPr>
            </w:pPr>
            <w:r w:rsidRPr="00741839">
              <w:rPr>
                <w:sz w:val="18"/>
              </w:rPr>
              <w:t>5.1.3</w:t>
            </w:r>
          </w:p>
        </w:tc>
        <w:tc>
          <w:tcPr>
            <w:tcW w:w="1276" w:type="dxa"/>
            <w:vAlign w:val="center"/>
          </w:tcPr>
          <w:p w:rsidR="00811521" w:rsidRPr="00741839" w:rsidRDefault="00811521" w:rsidP="001171BB">
            <w:pPr>
              <w:spacing w:line="200" w:lineRule="exact"/>
              <w:jc w:val="center"/>
              <w:rPr>
                <w:sz w:val="18"/>
              </w:rPr>
            </w:pPr>
            <w:r w:rsidRPr="00741839">
              <w:rPr>
                <w:sz w:val="18"/>
              </w:rPr>
              <w:t>Е02, Е03</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другие формы нетоксического зоба</w:t>
            </w:r>
          </w:p>
        </w:tc>
        <w:tc>
          <w:tcPr>
            <w:tcW w:w="992" w:type="dxa"/>
            <w:vAlign w:val="center"/>
          </w:tcPr>
          <w:p w:rsidR="00811521" w:rsidRPr="00741839" w:rsidRDefault="00811521" w:rsidP="001171BB">
            <w:pPr>
              <w:spacing w:line="200" w:lineRule="exact"/>
              <w:jc w:val="center"/>
              <w:rPr>
                <w:sz w:val="18"/>
              </w:rPr>
            </w:pPr>
            <w:r w:rsidRPr="00741839">
              <w:rPr>
                <w:sz w:val="18"/>
              </w:rPr>
              <w:t>5.1.4</w:t>
            </w:r>
          </w:p>
        </w:tc>
        <w:tc>
          <w:tcPr>
            <w:tcW w:w="1276" w:type="dxa"/>
            <w:vAlign w:val="center"/>
          </w:tcPr>
          <w:p w:rsidR="00811521" w:rsidRPr="00741839" w:rsidRDefault="00811521" w:rsidP="001171BB">
            <w:pPr>
              <w:spacing w:line="200" w:lineRule="exact"/>
              <w:jc w:val="center"/>
              <w:rPr>
                <w:sz w:val="18"/>
              </w:rPr>
            </w:pPr>
            <w:r w:rsidRPr="00741839">
              <w:rPr>
                <w:sz w:val="18"/>
              </w:rPr>
              <w:t>Е04</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тиреотоксикоз (гипертиреоз)</w:t>
            </w:r>
          </w:p>
        </w:tc>
        <w:tc>
          <w:tcPr>
            <w:tcW w:w="992" w:type="dxa"/>
            <w:vAlign w:val="center"/>
          </w:tcPr>
          <w:p w:rsidR="00811521" w:rsidRPr="00741839" w:rsidRDefault="00811521" w:rsidP="001171BB">
            <w:pPr>
              <w:spacing w:line="200" w:lineRule="exact"/>
              <w:jc w:val="center"/>
              <w:rPr>
                <w:sz w:val="18"/>
              </w:rPr>
            </w:pPr>
            <w:r w:rsidRPr="00741839">
              <w:rPr>
                <w:sz w:val="18"/>
              </w:rPr>
              <w:t>5.1.5</w:t>
            </w:r>
          </w:p>
        </w:tc>
        <w:tc>
          <w:tcPr>
            <w:tcW w:w="1276" w:type="dxa"/>
            <w:vAlign w:val="center"/>
          </w:tcPr>
          <w:p w:rsidR="00811521" w:rsidRPr="00741839" w:rsidRDefault="00811521" w:rsidP="001171BB">
            <w:pPr>
              <w:spacing w:line="200" w:lineRule="exact"/>
              <w:jc w:val="center"/>
              <w:rPr>
                <w:sz w:val="18"/>
              </w:rPr>
            </w:pPr>
            <w:r w:rsidRPr="00741839">
              <w:rPr>
                <w:sz w:val="18"/>
              </w:rPr>
              <w:t>Е05</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741839" w:rsidRDefault="00811521" w:rsidP="001171BB">
            <w:pPr>
              <w:spacing w:line="200" w:lineRule="exact"/>
              <w:ind w:left="420"/>
              <w:rPr>
                <w:sz w:val="18"/>
              </w:rPr>
            </w:pPr>
            <w:r w:rsidRPr="00741839">
              <w:rPr>
                <w:sz w:val="18"/>
              </w:rPr>
              <w:t>тиреоидит</w:t>
            </w:r>
          </w:p>
        </w:tc>
        <w:tc>
          <w:tcPr>
            <w:tcW w:w="992" w:type="dxa"/>
            <w:vAlign w:val="center"/>
          </w:tcPr>
          <w:p w:rsidR="00811521" w:rsidRPr="00741839" w:rsidRDefault="00811521" w:rsidP="001171BB">
            <w:pPr>
              <w:spacing w:line="200" w:lineRule="exact"/>
              <w:jc w:val="center"/>
              <w:rPr>
                <w:sz w:val="18"/>
              </w:rPr>
            </w:pPr>
            <w:r w:rsidRPr="00741839">
              <w:rPr>
                <w:sz w:val="18"/>
              </w:rPr>
              <w:t>5.1.6</w:t>
            </w:r>
          </w:p>
        </w:tc>
        <w:tc>
          <w:tcPr>
            <w:tcW w:w="1276" w:type="dxa"/>
            <w:vAlign w:val="center"/>
          </w:tcPr>
          <w:p w:rsidR="00811521" w:rsidRPr="00741839" w:rsidRDefault="00811521" w:rsidP="001171BB">
            <w:pPr>
              <w:spacing w:line="200" w:lineRule="exact"/>
              <w:jc w:val="center"/>
              <w:rPr>
                <w:sz w:val="18"/>
              </w:rPr>
            </w:pPr>
            <w:r w:rsidRPr="00741839">
              <w:rPr>
                <w:sz w:val="18"/>
              </w:rPr>
              <w:t>Е06</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F428EE" w:rsidRDefault="00811521" w:rsidP="001171BB">
            <w:pPr>
              <w:pStyle w:val="a3"/>
              <w:spacing w:line="200" w:lineRule="exact"/>
              <w:ind w:left="284"/>
              <w:rPr>
                <w:sz w:val="18"/>
                <w:lang w:val="ru-RU" w:eastAsia="ru-RU"/>
              </w:rPr>
            </w:pPr>
            <w:r w:rsidRPr="00F428EE">
              <w:rPr>
                <w:sz w:val="18"/>
                <w:lang w:val="ru-RU" w:eastAsia="ru-RU"/>
              </w:rPr>
              <w:t>сахарный диабет</w:t>
            </w:r>
          </w:p>
        </w:tc>
        <w:tc>
          <w:tcPr>
            <w:tcW w:w="992" w:type="dxa"/>
            <w:vAlign w:val="center"/>
          </w:tcPr>
          <w:p w:rsidR="00811521" w:rsidRPr="00741839" w:rsidRDefault="00811521" w:rsidP="001171BB">
            <w:pPr>
              <w:spacing w:line="200" w:lineRule="exact"/>
              <w:jc w:val="center"/>
              <w:rPr>
                <w:sz w:val="18"/>
              </w:rPr>
            </w:pPr>
            <w:r w:rsidRPr="00741839">
              <w:rPr>
                <w:sz w:val="18"/>
              </w:rPr>
              <w:t>5.2</w:t>
            </w:r>
          </w:p>
        </w:tc>
        <w:tc>
          <w:tcPr>
            <w:tcW w:w="1276" w:type="dxa"/>
            <w:vAlign w:val="center"/>
          </w:tcPr>
          <w:p w:rsidR="00811521" w:rsidRPr="00741839" w:rsidRDefault="00811521" w:rsidP="001171BB">
            <w:pPr>
              <w:spacing w:line="200" w:lineRule="exact"/>
              <w:jc w:val="center"/>
              <w:rPr>
                <w:sz w:val="18"/>
              </w:rPr>
            </w:pPr>
            <w:r w:rsidRPr="00741839">
              <w:rPr>
                <w:sz w:val="18"/>
              </w:rPr>
              <w:t>Е10-Е14</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811521" w:rsidRPr="00741839" w:rsidTr="00017E9C">
        <w:trPr>
          <w:cantSplit/>
          <w:trHeight w:val="20"/>
          <w:jc w:val="center"/>
        </w:trPr>
        <w:tc>
          <w:tcPr>
            <w:tcW w:w="4055" w:type="dxa"/>
            <w:vAlign w:val="center"/>
          </w:tcPr>
          <w:p w:rsidR="00811521" w:rsidRPr="00F428EE" w:rsidRDefault="00811521" w:rsidP="001171BB">
            <w:pPr>
              <w:pStyle w:val="a3"/>
              <w:spacing w:line="200" w:lineRule="exact"/>
              <w:ind w:left="284"/>
              <w:rPr>
                <w:sz w:val="18"/>
                <w:lang w:val="ru-RU" w:eastAsia="ru-RU"/>
              </w:rPr>
            </w:pPr>
            <w:r w:rsidRPr="00F428EE">
              <w:rPr>
                <w:sz w:val="18"/>
                <w:lang w:val="ru-RU" w:eastAsia="ru-RU"/>
              </w:rPr>
              <w:t xml:space="preserve">    из него: </w:t>
            </w:r>
          </w:p>
          <w:p w:rsidR="00811521" w:rsidRPr="00F428EE" w:rsidRDefault="00811521" w:rsidP="001171BB">
            <w:pPr>
              <w:pStyle w:val="a3"/>
              <w:spacing w:line="200" w:lineRule="exact"/>
              <w:ind w:left="284"/>
              <w:rPr>
                <w:sz w:val="18"/>
                <w:highlight w:val="yellow"/>
                <w:lang w:val="ru-RU" w:eastAsia="ru-RU"/>
              </w:rPr>
            </w:pPr>
            <w:r w:rsidRPr="00F428EE">
              <w:rPr>
                <w:sz w:val="18"/>
                <w:lang w:val="ru-RU" w:eastAsia="ru-RU"/>
              </w:rPr>
              <w:t xml:space="preserve">    с поражением глаз</w:t>
            </w:r>
          </w:p>
        </w:tc>
        <w:tc>
          <w:tcPr>
            <w:tcW w:w="992" w:type="dxa"/>
            <w:vAlign w:val="center"/>
          </w:tcPr>
          <w:p w:rsidR="00811521" w:rsidRPr="00741839" w:rsidRDefault="00811521" w:rsidP="001171BB">
            <w:pPr>
              <w:spacing w:line="200" w:lineRule="exact"/>
              <w:jc w:val="center"/>
              <w:rPr>
                <w:sz w:val="18"/>
              </w:rPr>
            </w:pPr>
            <w:r w:rsidRPr="00741839">
              <w:rPr>
                <w:sz w:val="18"/>
              </w:rPr>
              <w:t>5.2.1</w:t>
            </w:r>
          </w:p>
        </w:tc>
        <w:tc>
          <w:tcPr>
            <w:tcW w:w="1276" w:type="dxa"/>
            <w:vAlign w:val="center"/>
          </w:tcPr>
          <w:p w:rsidR="00811521" w:rsidRPr="00741839" w:rsidRDefault="00811521" w:rsidP="00017E9C">
            <w:pPr>
              <w:spacing w:line="200" w:lineRule="exact"/>
              <w:jc w:val="center"/>
              <w:rPr>
                <w:sz w:val="18"/>
                <w:highlight w:val="yellow"/>
              </w:rPr>
            </w:pPr>
            <w:r w:rsidRPr="00741839">
              <w:rPr>
                <w:sz w:val="18"/>
              </w:rPr>
              <w:t>Е10.3, Е11.3,</w:t>
            </w:r>
            <w:r w:rsidR="00017E9C" w:rsidRPr="00741839">
              <w:rPr>
                <w:sz w:val="18"/>
                <w:lang w:val="en-US"/>
              </w:rPr>
              <w:t xml:space="preserve"> </w:t>
            </w:r>
            <w:r w:rsidRPr="00741839">
              <w:rPr>
                <w:sz w:val="18"/>
              </w:rPr>
              <w:t>Е12.3, Е13.3,</w:t>
            </w:r>
            <w:r w:rsidR="00017E9C" w:rsidRPr="00741839">
              <w:rPr>
                <w:sz w:val="18"/>
              </w:rPr>
              <w:t xml:space="preserve"> </w:t>
            </w:r>
            <w:r w:rsidRPr="00741839">
              <w:rPr>
                <w:sz w:val="18"/>
              </w:rPr>
              <w:t>Е14.3</w:t>
            </w:r>
          </w:p>
        </w:tc>
        <w:tc>
          <w:tcPr>
            <w:tcW w:w="850" w:type="dxa"/>
            <w:shd w:val="clear" w:color="auto" w:fill="auto"/>
            <w:vAlign w:val="center"/>
          </w:tcPr>
          <w:p w:rsidR="00811521" w:rsidRPr="00741839" w:rsidRDefault="00811521" w:rsidP="00017E9C">
            <w:pPr>
              <w:jc w:val="center"/>
              <w:rPr>
                <w:b/>
                <w:sz w:val="22"/>
              </w:rPr>
            </w:pPr>
          </w:p>
        </w:tc>
        <w:tc>
          <w:tcPr>
            <w:tcW w:w="851" w:type="dxa"/>
            <w:shd w:val="clear" w:color="auto" w:fill="auto"/>
            <w:vAlign w:val="center"/>
          </w:tcPr>
          <w:p w:rsidR="00811521" w:rsidRPr="00741839" w:rsidRDefault="00811521" w:rsidP="00017E9C">
            <w:pPr>
              <w:jc w:val="center"/>
              <w:rPr>
                <w:b/>
                <w:sz w:val="22"/>
              </w:rPr>
            </w:pPr>
          </w:p>
        </w:tc>
        <w:tc>
          <w:tcPr>
            <w:tcW w:w="708" w:type="dxa"/>
            <w:shd w:val="clear" w:color="auto" w:fill="auto"/>
            <w:vAlign w:val="center"/>
          </w:tcPr>
          <w:p w:rsidR="00811521" w:rsidRPr="00741839" w:rsidRDefault="00811521" w:rsidP="00017E9C">
            <w:pPr>
              <w:jc w:val="center"/>
              <w:rPr>
                <w:b/>
                <w:sz w:val="22"/>
              </w:rPr>
            </w:pPr>
          </w:p>
        </w:tc>
        <w:tc>
          <w:tcPr>
            <w:tcW w:w="993" w:type="dxa"/>
            <w:shd w:val="clear" w:color="auto" w:fill="auto"/>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92" w:type="dxa"/>
            <w:vAlign w:val="center"/>
          </w:tcPr>
          <w:p w:rsidR="00811521" w:rsidRPr="00741839" w:rsidRDefault="00811521" w:rsidP="00017E9C">
            <w:pPr>
              <w:jc w:val="center"/>
              <w:rPr>
                <w:b/>
                <w:sz w:val="22"/>
              </w:rPr>
            </w:pPr>
          </w:p>
        </w:tc>
        <w:tc>
          <w:tcPr>
            <w:tcW w:w="976" w:type="dxa"/>
            <w:vAlign w:val="center"/>
          </w:tcPr>
          <w:p w:rsidR="00811521" w:rsidRPr="00741839" w:rsidRDefault="00811521" w:rsidP="00017E9C">
            <w:pPr>
              <w:jc w:val="center"/>
              <w:rPr>
                <w:b/>
                <w:sz w:val="22"/>
              </w:rPr>
            </w:pPr>
          </w:p>
        </w:tc>
        <w:tc>
          <w:tcPr>
            <w:tcW w:w="922" w:type="dxa"/>
            <w:shd w:val="clear" w:color="auto" w:fill="auto"/>
            <w:vAlign w:val="center"/>
          </w:tcPr>
          <w:p w:rsidR="00811521" w:rsidRPr="00741839" w:rsidRDefault="00811521" w:rsidP="00017E9C">
            <w:pPr>
              <w:spacing w:line="180" w:lineRule="exact"/>
              <w:jc w:val="center"/>
              <w:rPr>
                <w:b/>
                <w:sz w:val="22"/>
              </w:rPr>
            </w:pPr>
          </w:p>
        </w:tc>
        <w:tc>
          <w:tcPr>
            <w:tcW w:w="1135" w:type="dxa"/>
            <w:vAlign w:val="center"/>
          </w:tcPr>
          <w:p w:rsidR="00811521" w:rsidRPr="00741839" w:rsidRDefault="00811521" w:rsidP="00017E9C">
            <w:pPr>
              <w:jc w:val="center"/>
              <w:rPr>
                <w:b/>
                <w:sz w:val="22"/>
              </w:rPr>
            </w:pPr>
          </w:p>
        </w:tc>
      </w:tr>
      <w:tr w:rsidR="00B569D0" w:rsidRPr="00741839" w:rsidTr="00017E9C">
        <w:trPr>
          <w:cantSplit/>
          <w:trHeight w:val="20"/>
          <w:jc w:val="center"/>
        </w:trPr>
        <w:tc>
          <w:tcPr>
            <w:tcW w:w="4055" w:type="dxa"/>
            <w:shd w:val="clear" w:color="auto" w:fill="auto"/>
            <w:vAlign w:val="center"/>
          </w:tcPr>
          <w:p w:rsidR="00B569D0" w:rsidRPr="00F428EE" w:rsidRDefault="00B569D0" w:rsidP="001171BB">
            <w:pPr>
              <w:pStyle w:val="a3"/>
              <w:spacing w:line="200" w:lineRule="exact"/>
              <w:ind w:left="284"/>
              <w:rPr>
                <w:sz w:val="18"/>
                <w:lang w:val="ru-RU" w:eastAsia="ru-RU"/>
              </w:rPr>
            </w:pPr>
            <w:r w:rsidRPr="00F428EE">
              <w:rPr>
                <w:sz w:val="18"/>
                <w:lang w:val="ru-RU" w:eastAsia="ru-RU"/>
              </w:rPr>
              <w:t xml:space="preserve">   с поражением почек</w:t>
            </w:r>
          </w:p>
        </w:tc>
        <w:tc>
          <w:tcPr>
            <w:tcW w:w="992" w:type="dxa"/>
            <w:shd w:val="clear" w:color="auto" w:fill="auto"/>
            <w:vAlign w:val="center"/>
          </w:tcPr>
          <w:p w:rsidR="00B569D0" w:rsidRPr="00741839" w:rsidRDefault="00B569D0" w:rsidP="00453C02">
            <w:pPr>
              <w:spacing w:line="200" w:lineRule="exact"/>
              <w:jc w:val="center"/>
              <w:rPr>
                <w:sz w:val="18"/>
              </w:rPr>
            </w:pPr>
            <w:r w:rsidRPr="00741839">
              <w:rPr>
                <w:sz w:val="18"/>
              </w:rPr>
              <w:t>5.2.2</w:t>
            </w:r>
          </w:p>
        </w:tc>
        <w:tc>
          <w:tcPr>
            <w:tcW w:w="1276" w:type="dxa"/>
            <w:shd w:val="clear" w:color="auto" w:fill="auto"/>
            <w:vAlign w:val="center"/>
          </w:tcPr>
          <w:p w:rsidR="00B569D0" w:rsidRPr="00741839" w:rsidRDefault="00B569D0" w:rsidP="00017E9C">
            <w:pPr>
              <w:spacing w:line="200" w:lineRule="exact"/>
              <w:jc w:val="center"/>
              <w:rPr>
                <w:sz w:val="18"/>
              </w:rPr>
            </w:pPr>
            <w:r w:rsidRPr="00741839">
              <w:rPr>
                <w:sz w:val="18"/>
              </w:rPr>
              <w:t>Е10.2, Е11.2,</w:t>
            </w:r>
            <w:r w:rsidR="00017E9C" w:rsidRPr="00741839">
              <w:rPr>
                <w:sz w:val="18"/>
                <w:lang w:val="en-US"/>
              </w:rPr>
              <w:t xml:space="preserve"> </w:t>
            </w:r>
            <w:r w:rsidRPr="00741839">
              <w:rPr>
                <w:sz w:val="18"/>
              </w:rPr>
              <w:t>Е12.2, Е13.2,</w:t>
            </w:r>
            <w:r w:rsidR="00017E9C" w:rsidRPr="00741839">
              <w:rPr>
                <w:sz w:val="18"/>
                <w:lang w:val="en-US"/>
              </w:rPr>
              <w:t xml:space="preserve"> </w:t>
            </w:r>
            <w:r w:rsidRPr="00741839">
              <w:rPr>
                <w:sz w:val="18"/>
              </w:rPr>
              <w:t>Е14.2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shd w:val="clear" w:color="auto" w:fill="auto"/>
            <w:vAlign w:val="center"/>
          </w:tcPr>
          <w:p w:rsidR="00B569D0" w:rsidRPr="00741839" w:rsidRDefault="00B569D0" w:rsidP="001171BB">
            <w:pPr>
              <w:spacing w:line="200" w:lineRule="exact"/>
              <w:rPr>
                <w:sz w:val="18"/>
              </w:rPr>
            </w:pPr>
            <w:r w:rsidRPr="00741839">
              <w:rPr>
                <w:sz w:val="18"/>
              </w:rPr>
              <w:t xml:space="preserve">         из него (из стр. 5.2):</w:t>
            </w:r>
          </w:p>
          <w:p w:rsidR="00B569D0" w:rsidRPr="00741839" w:rsidRDefault="00B569D0" w:rsidP="001171BB">
            <w:pPr>
              <w:spacing w:line="200" w:lineRule="exact"/>
              <w:ind w:left="420"/>
              <w:rPr>
                <w:sz w:val="18"/>
              </w:rPr>
            </w:pPr>
            <w:r w:rsidRPr="00741839">
              <w:rPr>
                <w:sz w:val="18"/>
              </w:rPr>
              <w:t xml:space="preserve">  сахарный диабет </w:t>
            </w:r>
            <w:r w:rsidRPr="00741839">
              <w:rPr>
                <w:sz w:val="18"/>
                <w:lang w:val="en-US"/>
              </w:rPr>
              <w:t>I</w:t>
            </w:r>
            <w:r w:rsidRPr="00741839">
              <w:rPr>
                <w:sz w:val="18"/>
              </w:rPr>
              <w:t xml:space="preserve"> типа</w:t>
            </w:r>
          </w:p>
        </w:tc>
        <w:tc>
          <w:tcPr>
            <w:tcW w:w="992" w:type="dxa"/>
            <w:shd w:val="clear" w:color="auto" w:fill="auto"/>
            <w:vAlign w:val="center"/>
          </w:tcPr>
          <w:p w:rsidR="00B569D0" w:rsidRPr="00741839" w:rsidRDefault="00B569D0" w:rsidP="00453C02">
            <w:pPr>
              <w:spacing w:line="200" w:lineRule="exact"/>
              <w:jc w:val="center"/>
              <w:rPr>
                <w:sz w:val="18"/>
              </w:rPr>
            </w:pPr>
            <w:r w:rsidRPr="00741839">
              <w:rPr>
                <w:sz w:val="18"/>
              </w:rPr>
              <w:t>5.2.3</w:t>
            </w:r>
          </w:p>
        </w:tc>
        <w:tc>
          <w:tcPr>
            <w:tcW w:w="1276" w:type="dxa"/>
            <w:shd w:val="clear" w:color="auto" w:fill="auto"/>
            <w:vAlign w:val="center"/>
          </w:tcPr>
          <w:p w:rsidR="00B569D0" w:rsidRPr="00741839" w:rsidRDefault="00B569D0" w:rsidP="001171BB">
            <w:pPr>
              <w:spacing w:line="200" w:lineRule="exact"/>
              <w:jc w:val="center"/>
              <w:rPr>
                <w:sz w:val="18"/>
              </w:rPr>
            </w:pPr>
            <w:r w:rsidRPr="00741839">
              <w:rPr>
                <w:sz w:val="18"/>
              </w:rPr>
              <w:t>Е10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shd w:val="clear" w:color="auto" w:fill="auto"/>
            <w:vAlign w:val="center"/>
          </w:tcPr>
          <w:p w:rsidR="00B569D0" w:rsidRPr="00741839" w:rsidRDefault="00B569D0" w:rsidP="001171BB">
            <w:pPr>
              <w:spacing w:line="200" w:lineRule="exact"/>
              <w:ind w:left="420"/>
              <w:rPr>
                <w:sz w:val="18"/>
              </w:rPr>
            </w:pPr>
            <w:r w:rsidRPr="00741839">
              <w:rPr>
                <w:sz w:val="18"/>
              </w:rPr>
              <w:t xml:space="preserve">  сахарный диабет </w:t>
            </w:r>
            <w:r w:rsidRPr="00741839">
              <w:rPr>
                <w:sz w:val="18"/>
                <w:lang w:val="en-US"/>
              </w:rPr>
              <w:t>II</w:t>
            </w:r>
            <w:r w:rsidRPr="00741839">
              <w:rPr>
                <w:sz w:val="18"/>
              </w:rPr>
              <w:t xml:space="preserve"> типа    </w:t>
            </w:r>
          </w:p>
        </w:tc>
        <w:tc>
          <w:tcPr>
            <w:tcW w:w="992" w:type="dxa"/>
            <w:shd w:val="clear" w:color="auto" w:fill="auto"/>
            <w:vAlign w:val="center"/>
          </w:tcPr>
          <w:p w:rsidR="00B569D0" w:rsidRPr="00741839" w:rsidRDefault="00B569D0" w:rsidP="001171BB">
            <w:pPr>
              <w:spacing w:line="200" w:lineRule="exact"/>
              <w:jc w:val="center"/>
              <w:rPr>
                <w:sz w:val="18"/>
              </w:rPr>
            </w:pPr>
            <w:r w:rsidRPr="00741839">
              <w:rPr>
                <w:sz w:val="18"/>
              </w:rPr>
              <w:t>5.2.4</w:t>
            </w:r>
          </w:p>
        </w:tc>
        <w:tc>
          <w:tcPr>
            <w:tcW w:w="1276" w:type="dxa"/>
            <w:shd w:val="clear" w:color="auto" w:fill="auto"/>
            <w:vAlign w:val="center"/>
          </w:tcPr>
          <w:p w:rsidR="00B569D0" w:rsidRPr="00741839" w:rsidRDefault="00B569D0" w:rsidP="001171BB">
            <w:pPr>
              <w:spacing w:line="200" w:lineRule="exact"/>
              <w:jc w:val="center"/>
              <w:rPr>
                <w:sz w:val="18"/>
              </w:rPr>
            </w:pPr>
            <w:r w:rsidRPr="00741839">
              <w:rPr>
                <w:sz w:val="18"/>
              </w:rPr>
              <w:t>Е11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гиперфункция гипофиза</w:t>
            </w:r>
          </w:p>
        </w:tc>
        <w:tc>
          <w:tcPr>
            <w:tcW w:w="992" w:type="dxa"/>
            <w:vAlign w:val="center"/>
          </w:tcPr>
          <w:p w:rsidR="00B569D0" w:rsidRPr="00741839" w:rsidRDefault="00B569D0" w:rsidP="001171BB">
            <w:pPr>
              <w:spacing w:line="200" w:lineRule="exact"/>
              <w:jc w:val="center"/>
              <w:rPr>
                <w:sz w:val="18"/>
              </w:rPr>
            </w:pPr>
            <w:r w:rsidRPr="00741839">
              <w:rPr>
                <w:sz w:val="18"/>
              </w:rPr>
              <w:t>5.3</w:t>
            </w:r>
          </w:p>
        </w:tc>
        <w:tc>
          <w:tcPr>
            <w:tcW w:w="1276" w:type="dxa"/>
            <w:vAlign w:val="center"/>
          </w:tcPr>
          <w:p w:rsidR="00B569D0" w:rsidRPr="00741839" w:rsidRDefault="00B569D0" w:rsidP="001171BB">
            <w:pPr>
              <w:spacing w:line="200" w:lineRule="exact"/>
              <w:jc w:val="center"/>
              <w:rPr>
                <w:sz w:val="18"/>
              </w:rPr>
            </w:pPr>
            <w:r w:rsidRPr="00741839">
              <w:rPr>
                <w:sz w:val="18"/>
              </w:rPr>
              <w:t>Е22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tabs>
                <w:tab w:val="left" w:pos="278"/>
              </w:tabs>
              <w:spacing w:line="200" w:lineRule="exact"/>
              <w:ind w:left="278"/>
              <w:rPr>
                <w:sz w:val="18"/>
              </w:rPr>
            </w:pPr>
            <w:r w:rsidRPr="00741839">
              <w:rPr>
                <w:sz w:val="18"/>
              </w:rPr>
              <w:t>гипопитуитаризм</w:t>
            </w:r>
          </w:p>
        </w:tc>
        <w:tc>
          <w:tcPr>
            <w:tcW w:w="992" w:type="dxa"/>
            <w:vAlign w:val="center"/>
          </w:tcPr>
          <w:p w:rsidR="00B569D0" w:rsidRPr="00741839" w:rsidRDefault="00B569D0" w:rsidP="001171BB">
            <w:pPr>
              <w:spacing w:line="200" w:lineRule="exact"/>
              <w:jc w:val="center"/>
              <w:rPr>
                <w:sz w:val="18"/>
              </w:rPr>
            </w:pPr>
            <w:r w:rsidRPr="00741839">
              <w:rPr>
                <w:sz w:val="18"/>
              </w:rPr>
              <w:t>5.4</w:t>
            </w:r>
          </w:p>
        </w:tc>
        <w:tc>
          <w:tcPr>
            <w:tcW w:w="1276" w:type="dxa"/>
            <w:vAlign w:val="center"/>
          </w:tcPr>
          <w:p w:rsidR="00B569D0" w:rsidRPr="00741839" w:rsidRDefault="00B569D0" w:rsidP="001171BB">
            <w:pPr>
              <w:spacing w:line="200" w:lineRule="exact"/>
              <w:jc w:val="center"/>
              <w:rPr>
                <w:sz w:val="18"/>
              </w:rPr>
            </w:pPr>
            <w:r w:rsidRPr="00741839">
              <w:rPr>
                <w:sz w:val="18"/>
              </w:rPr>
              <w:t>E23.0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highlight w:val="green"/>
              </w:rPr>
            </w:pPr>
            <w:r w:rsidRPr="00741839">
              <w:rPr>
                <w:sz w:val="18"/>
              </w:rPr>
              <w:t>несахарный диабет</w:t>
            </w:r>
          </w:p>
        </w:tc>
        <w:tc>
          <w:tcPr>
            <w:tcW w:w="992" w:type="dxa"/>
            <w:vAlign w:val="center"/>
          </w:tcPr>
          <w:p w:rsidR="00B569D0" w:rsidRPr="00741839" w:rsidRDefault="00B569D0" w:rsidP="001171BB">
            <w:pPr>
              <w:spacing w:line="200" w:lineRule="exact"/>
              <w:jc w:val="center"/>
              <w:rPr>
                <w:sz w:val="18"/>
              </w:rPr>
            </w:pPr>
            <w:r w:rsidRPr="00741839">
              <w:rPr>
                <w:sz w:val="18"/>
              </w:rPr>
              <w:t>5.5</w:t>
            </w:r>
          </w:p>
        </w:tc>
        <w:tc>
          <w:tcPr>
            <w:tcW w:w="1276" w:type="dxa"/>
            <w:vAlign w:val="center"/>
          </w:tcPr>
          <w:p w:rsidR="00B569D0" w:rsidRPr="00741839" w:rsidRDefault="00B569D0" w:rsidP="001171BB">
            <w:pPr>
              <w:spacing w:line="200" w:lineRule="exact"/>
              <w:jc w:val="center"/>
              <w:rPr>
                <w:sz w:val="18"/>
              </w:rPr>
            </w:pPr>
            <w:r w:rsidRPr="00741839">
              <w:rPr>
                <w:sz w:val="18"/>
              </w:rPr>
              <w:t>E23.2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адреногенитальные расстройства</w:t>
            </w:r>
          </w:p>
        </w:tc>
        <w:tc>
          <w:tcPr>
            <w:tcW w:w="992" w:type="dxa"/>
            <w:vAlign w:val="center"/>
          </w:tcPr>
          <w:p w:rsidR="00B569D0" w:rsidRPr="00741839" w:rsidRDefault="00B569D0" w:rsidP="001171BB">
            <w:pPr>
              <w:spacing w:line="200" w:lineRule="exact"/>
              <w:jc w:val="center"/>
              <w:rPr>
                <w:sz w:val="18"/>
              </w:rPr>
            </w:pPr>
            <w:r w:rsidRPr="00741839">
              <w:rPr>
                <w:sz w:val="18"/>
              </w:rPr>
              <w:t>5.6</w:t>
            </w:r>
          </w:p>
        </w:tc>
        <w:tc>
          <w:tcPr>
            <w:tcW w:w="1276" w:type="dxa"/>
            <w:vAlign w:val="center"/>
          </w:tcPr>
          <w:p w:rsidR="00B569D0" w:rsidRPr="00741839" w:rsidRDefault="00B569D0" w:rsidP="001171BB">
            <w:pPr>
              <w:spacing w:line="200" w:lineRule="exact"/>
              <w:jc w:val="center"/>
              <w:rPr>
                <w:sz w:val="18"/>
              </w:rPr>
            </w:pPr>
            <w:r w:rsidRPr="00741839">
              <w:rPr>
                <w:sz w:val="18"/>
              </w:rPr>
              <w:t>Е25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дисфункция яичников</w:t>
            </w:r>
          </w:p>
        </w:tc>
        <w:tc>
          <w:tcPr>
            <w:tcW w:w="992" w:type="dxa"/>
            <w:vAlign w:val="center"/>
          </w:tcPr>
          <w:p w:rsidR="00B569D0" w:rsidRPr="00741839" w:rsidRDefault="00B569D0" w:rsidP="001171BB">
            <w:pPr>
              <w:spacing w:line="200" w:lineRule="exact"/>
              <w:jc w:val="center"/>
              <w:rPr>
                <w:sz w:val="18"/>
              </w:rPr>
            </w:pPr>
            <w:r w:rsidRPr="00741839">
              <w:rPr>
                <w:sz w:val="18"/>
              </w:rPr>
              <w:t>5.7</w:t>
            </w:r>
          </w:p>
        </w:tc>
        <w:tc>
          <w:tcPr>
            <w:tcW w:w="1276" w:type="dxa"/>
            <w:vAlign w:val="center"/>
          </w:tcPr>
          <w:p w:rsidR="00B569D0" w:rsidRPr="00741839" w:rsidRDefault="00B569D0" w:rsidP="001171BB">
            <w:pPr>
              <w:spacing w:line="200" w:lineRule="exact"/>
              <w:jc w:val="center"/>
              <w:rPr>
                <w:sz w:val="18"/>
              </w:rPr>
            </w:pPr>
            <w:r w:rsidRPr="00741839">
              <w:rPr>
                <w:sz w:val="18"/>
              </w:rPr>
              <w:t>Е28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дисфункция яичек</w:t>
            </w:r>
          </w:p>
        </w:tc>
        <w:tc>
          <w:tcPr>
            <w:tcW w:w="992" w:type="dxa"/>
            <w:vAlign w:val="center"/>
          </w:tcPr>
          <w:p w:rsidR="00B569D0" w:rsidRPr="00741839" w:rsidRDefault="00B569D0" w:rsidP="001171BB">
            <w:pPr>
              <w:spacing w:line="200" w:lineRule="exact"/>
              <w:jc w:val="center"/>
              <w:rPr>
                <w:sz w:val="18"/>
              </w:rPr>
            </w:pPr>
            <w:r w:rsidRPr="00741839">
              <w:rPr>
                <w:sz w:val="18"/>
              </w:rPr>
              <w:t>5.8</w:t>
            </w:r>
          </w:p>
        </w:tc>
        <w:tc>
          <w:tcPr>
            <w:tcW w:w="1276" w:type="dxa"/>
            <w:vAlign w:val="center"/>
          </w:tcPr>
          <w:p w:rsidR="00B569D0" w:rsidRPr="00741839" w:rsidRDefault="00B569D0" w:rsidP="001171BB">
            <w:pPr>
              <w:spacing w:line="200" w:lineRule="exact"/>
              <w:jc w:val="center"/>
              <w:rPr>
                <w:sz w:val="18"/>
              </w:rPr>
            </w:pPr>
            <w:r w:rsidRPr="00741839">
              <w:rPr>
                <w:sz w:val="18"/>
              </w:rPr>
              <w:t>Е29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рахит</w:t>
            </w:r>
          </w:p>
        </w:tc>
        <w:tc>
          <w:tcPr>
            <w:tcW w:w="992" w:type="dxa"/>
            <w:vAlign w:val="center"/>
          </w:tcPr>
          <w:p w:rsidR="00B569D0" w:rsidRPr="00741839" w:rsidRDefault="00B569D0" w:rsidP="00C043D2">
            <w:pPr>
              <w:spacing w:line="200" w:lineRule="exact"/>
              <w:jc w:val="center"/>
              <w:rPr>
                <w:sz w:val="18"/>
              </w:rPr>
            </w:pPr>
            <w:r w:rsidRPr="00741839">
              <w:rPr>
                <w:sz w:val="18"/>
              </w:rPr>
              <w:t>5.9</w:t>
            </w:r>
          </w:p>
        </w:tc>
        <w:tc>
          <w:tcPr>
            <w:tcW w:w="1276" w:type="dxa"/>
            <w:vAlign w:val="center"/>
          </w:tcPr>
          <w:p w:rsidR="00B569D0" w:rsidRPr="00741839" w:rsidRDefault="00B569D0" w:rsidP="001171BB">
            <w:pPr>
              <w:spacing w:line="200" w:lineRule="exact"/>
              <w:jc w:val="center"/>
              <w:rPr>
                <w:sz w:val="18"/>
              </w:rPr>
            </w:pPr>
            <w:r w:rsidRPr="00741839">
              <w:rPr>
                <w:sz w:val="18"/>
              </w:rPr>
              <w:t>Е55.0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ожирение</w:t>
            </w:r>
          </w:p>
        </w:tc>
        <w:tc>
          <w:tcPr>
            <w:tcW w:w="992" w:type="dxa"/>
            <w:vAlign w:val="center"/>
          </w:tcPr>
          <w:p w:rsidR="00B569D0" w:rsidRPr="00741839" w:rsidRDefault="00B569D0" w:rsidP="00C043D2">
            <w:pPr>
              <w:spacing w:line="200" w:lineRule="exact"/>
              <w:jc w:val="center"/>
              <w:rPr>
                <w:sz w:val="18"/>
              </w:rPr>
            </w:pPr>
            <w:r w:rsidRPr="00741839">
              <w:rPr>
                <w:sz w:val="18"/>
              </w:rPr>
              <w:t>5.10</w:t>
            </w:r>
          </w:p>
        </w:tc>
        <w:tc>
          <w:tcPr>
            <w:tcW w:w="1276" w:type="dxa"/>
            <w:vAlign w:val="center"/>
          </w:tcPr>
          <w:p w:rsidR="00B569D0" w:rsidRPr="00741839" w:rsidRDefault="00B569D0" w:rsidP="001171BB">
            <w:pPr>
              <w:spacing w:line="200" w:lineRule="exact"/>
              <w:jc w:val="center"/>
              <w:rPr>
                <w:sz w:val="18"/>
              </w:rPr>
            </w:pPr>
            <w:r w:rsidRPr="00741839">
              <w:rPr>
                <w:sz w:val="18"/>
              </w:rPr>
              <w:t>E66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lastRenderedPageBreak/>
              <w:t>фенилкетонурия</w:t>
            </w:r>
          </w:p>
        </w:tc>
        <w:tc>
          <w:tcPr>
            <w:tcW w:w="992" w:type="dxa"/>
            <w:vAlign w:val="center"/>
          </w:tcPr>
          <w:p w:rsidR="00B569D0" w:rsidRPr="00741839" w:rsidRDefault="00B569D0" w:rsidP="00C043D2">
            <w:pPr>
              <w:spacing w:line="200" w:lineRule="exact"/>
              <w:jc w:val="center"/>
              <w:rPr>
                <w:sz w:val="18"/>
              </w:rPr>
            </w:pPr>
            <w:r w:rsidRPr="00741839">
              <w:rPr>
                <w:sz w:val="18"/>
              </w:rPr>
              <w:t>5.11</w:t>
            </w:r>
          </w:p>
        </w:tc>
        <w:tc>
          <w:tcPr>
            <w:tcW w:w="1276" w:type="dxa"/>
            <w:vAlign w:val="center"/>
          </w:tcPr>
          <w:p w:rsidR="00B569D0" w:rsidRPr="00741839" w:rsidRDefault="00B569D0" w:rsidP="001171BB">
            <w:pPr>
              <w:spacing w:line="200" w:lineRule="exact"/>
              <w:jc w:val="center"/>
              <w:rPr>
                <w:sz w:val="18"/>
              </w:rPr>
            </w:pPr>
            <w:r w:rsidRPr="00741839">
              <w:rPr>
                <w:sz w:val="18"/>
              </w:rPr>
              <w:t>Е70.0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нарушения обмена галактозы</w:t>
            </w:r>
          </w:p>
          <w:p w:rsidR="00B569D0" w:rsidRPr="00741839" w:rsidRDefault="00B569D0" w:rsidP="001171BB">
            <w:pPr>
              <w:spacing w:line="200" w:lineRule="exact"/>
              <w:ind w:left="278"/>
              <w:rPr>
                <w:sz w:val="18"/>
              </w:rPr>
            </w:pPr>
            <w:r w:rsidRPr="00741839">
              <w:rPr>
                <w:sz w:val="18"/>
              </w:rPr>
              <w:t>(галактоземия)</w:t>
            </w:r>
          </w:p>
        </w:tc>
        <w:tc>
          <w:tcPr>
            <w:tcW w:w="992" w:type="dxa"/>
            <w:vAlign w:val="center"/>
          </w:tcPr>
          <w:p w:rsidR="00B569D0" w:rsidRPr="00741839" w:rsidRDefault="00B569D0" w:rsidP="00C043D2">
            <w:pPr>
              <w:spacing w:line="200" w:lineRule="exact"/>
              <w:jc w:val="center"/>
              <w:rPr>
                <w:sz w:val="18"/>
              </w:rPr>
            </w:pPr>
            <w:r w:rsidRPr="00741839">
              <w:rPr>
                <w:sz w:val="18"/>
              </w:rPr>
              <w:t>5.12</w:t>
            </w:r>
          </w:p>
        </w:tc>
        <w:tc>
          <w:tcPr>
            <w:tcW w:w="1276" w:type="dxa"/>
            <w:vAlign w:val="center"/>
          </w:tcPr>
          <w:p w:rsidR="00B569D0" w:rsidRPr="00741839" w:rsidRDefault="00B569D0" w:rsidP="001171BB">
            <w:pPr>
              <w:spacing w:line="200" w:lineRule="exact"/>
              <w:jc w:val="center"/>
              <w:rPr>
                <w:sz w:val="18"/>
              </w:rPr>
            </w:pPr>
            <w:r w:rsidRPr="00741839">
              <w:rPr>
                <w:sz w:val="18"/>
              </w:rPr>
              <w:t>Е74.2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болезнь Гоше</w:t>
            </w:r>
          </w:p>
        </w:tc>
        <w:tc>
          <w:tcPr>
            <w:tcW w:w="992" w:type="dxa"/>
            <w:vAlign w:val="center"/>
          </w:tcPr>
          <w:p w:rsidR="00B569D0" w:rsidRPr="00741839" w:rsidRDefault="00B569D0" w:rsidP="00C043D2">
            <w:pPr>
              <w:spacing w:line="200" w:lineRule="exact"/>
              <w:jc w:val="center"/>
              <w:rPr>
                <w:sz w:val="18"/>
              </w:rPr>
            </w:pPr>
            <w:r w:rsidRPr="00741839">
              <w:rPr>
                <w:sz w:val="18"/>
              </w:rPr>
              <w:t>5.13</w:t>
            </w:r>
          </w:p>
        </w:tc>
        <w:tc>
          <w:tcPr>
            <w:tcW w:w="1276" w:type="dxa"/>
            <w:vAlign w:val="center"/>
          </w:tcPr>
          <w:p w:rsidR="00B569D0" w:rsidRPr="00741839" w:rsidRDefault="00B569D0" w:rsidP="001171BB">
            <w:pPr>
              <w:spacing w:line="200" w:lineRule="exact"/>
              <w:jc w:val="center"/>
              <w:rPr>
                <w:sz w:val="18"/>
              </w:rPr>
            </w:pPr>
            <w:r w:rsidRPr="00741839">
              <w:rPr>
                <w:sz w:val="18"/>
              </w:rPr>
              <w:t>E75.2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нарушения обмена гликозаминогликанов (мукополисахаридозы)</w:t>
            </w:r>
          </w:p>
        </w:tc>
        <w:tc>
          <w:tcPr>
            <w:tcW w:w="992" w:type="dxa"/>
            <w:vAlign w:val="center"/>
          </w:tcPr>
          <w:p w:rsidR="00B569D0" w:rsidRPr="00741839" w:rsidRDefault="00B569D0" w:rsidP="00C043D2">
            <w:pPr>
              <w:spacing w:line="200" w:lineRule="exact"/>
              <w:jc w:val="center"/>
              <w:rPr>
                <w:sz w:val="18"/>
              </w:rPr>
            </w:pPr>
            <w:r w:rsidRPr="00741839">
              <w:rPr>
                <w:sz w:val="18"/>
              </w:rPr>
              <w:t>5.14</w:t>
            </w:r>
          </w:p>
        </w:tc>
        <w:tc>
          <w:tcPr>
            <w:tcW w:w="1276" w:type="dxa"/>
            <w:vAlign w:val="center"/>
          </w:tcPr>
          <w:p w:rsidR="00B569D0" w:rsidRPr="00741839" w:rsidRDefault="00B569D0" w:rsidP="001171BB">
            <w:pPr>
              <w:spacing w:line="200" w:lineRule="exact"/>
              <w:jc w:val="center"/>
              <w:rPr>
                <w:sz w:val="18"/>
              </w:rPr>
            </w:pPr>
            <w:r w:rsidRPr="00741839">
              <w:rPr>
                <w:sz w:val="18"/>
              </w:rPr>
              <w:t>Е76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муковисцидоз</w:t>
            </w:r>
          </w:p>
        </w:tc>
        <w:tc>
          <w:tcPr>
            <w:tcW w:w="992" w:type="dxa"/>
            <w:vAlign w:val="center"/>
          </w:tcPr>
          <w:p w:rsidR="00B569D0" w:rsidRPr="00741839" w:rsidRDefault="00B569D0" w:rsidP="001171BB">
            <w:pPr>
              <w:spacing w:line="200" w:lineRule="exact"/>
              <w:jc w:val="center"/>
              <w:rPr>
                <w:sz w:val="18"/>
              </w:rPr>
            </w:pPr>
            <w:r w:rsidRPr="00741839">
              <w:rPr>
                <w:sz w:val="18"/>
              </w:rPr>
              <w:t>5.15</w:t>
            </w:r>
          </w:p>
        </w:tc>
        <w:tc>
          <w:tcPr>
            <w:tcW w:w="1276" w:type="dxa"/>
            <w:vAlign w:val="center"/>
          </w:tcPr>
          <w:p w:rsidR="00B569D0" w:rsidRPr="00741839" w:rsidRDefault="00B569D0" w:rsidP="001171BB">
            <w:pPr>
              <w:spacing w:line="200" w:lineRule="exact"/>
              <w:jc w:val="center"/>
              <w:rPr>
                <w:sz w:val="18"/>
              </w:rPr>
            </w:pPr>
            <w:r w:rsidRPr="00741839">
              <w:rPr>
                <w:sz w:val="18"/>
              </w:rPr>
              <w:t>E84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психические расстройства и расстройства поведения</w:t>
            </w:r>
          </w:p>
        </w:tc>
        <w:tc>
          <w:tcPr>
            <w:tcW w:w="992" w:type="dxa"/>
            <w:vAlign w:val="center"/>
          </w:tcPr>
          <w:p w:rsidR="00B569D0" w:rsidRPr="00741839" w:rsidRDefault="00B569D0" w:rsidP="001171BB">
            <w:pPr>
              <w:spacing w:line="200" w:lineRule="exact"/>
              <w:jc w:val="center"/>
              <w:rPr>
                <w:b/>
                <w:sz w:val="18"/>
              </w:rPr>
            </w:pPr>
            <w:r w:rsidRPr="00741839">
              <w:rPr>
                <w:b/>
                <w:sz w:val="18"/>
              </w:rPr>
              <w:t>6.0</w:t>
            </w:r>
          </w:p>
        </w:tc>
        <w:tc>
          <w:tcPr>
            <w:tcW w:w="1276" w:type="dxa"/>
            <w:vAlign w:val="center"/>
          </w:tcPr>
          <w:p w:rsidR="00B569D0" w:rsidRPr="00741839" w:rsidRDefault="00B569D0" w:rsidP="001171BB">
            <w:pPr>
              <w:spacing w:line="200" w:lineRule="exact"/>
              <w:jc w:val="center"/>
              <w:rPr>
                <w:b/>
                <w:sz w:val="18"/>
              </w:rPr>
            </w:pPr>
            <w:r w:rsidRPr="00741839">
              <w:rPr>
                <w:b/>
                <w:sz w:val="18"/>
              </w:rPr>
              <w:t xml:space="preserve">F01, </w:t>
            </w:r>
            <w:r w:rsidRPr="00741839">
              <w:rPr>
                <w:b/>
                <w:sz w:val="18"/>
                <w:lang w:val="en-US"/>
              </w:rPr>
              <w:t>F</w:t>
            </w:r>
            <w:r w:rsidRPr="00741839">
              <w:rPr>
                <w:b/>
                <w:sz w:val="18"/>
              </w:rPr>
              <w:t>03-F99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психические расстройства и расстройства поведения, связанные с употреблением психоактивных веществ</w:t>
            </w:r>
          </w:p>
        </w:tc>
        <w:tc>
          <w:tcPr>
            <w:tcW w:w="992" w:type="dxa"/>
            <w:vAlign w:val="center"/>
          </w:tcPr>
          <w:p w:rsidR="00B569D0" w:rsidRPr="00741839" w:rsidRDefault="00B569D0" w:rsidP="001171BB">
            <w:pPr>
              <w:spacing w:line="200" w:lineRule="exact"/>
              <w:jc w:val="center"/>
              <w:rPr>
                <w:sz w:val="18"/>
              </w:rPr>
            </w:pPr>
            <w:r w:rsidRPr="00741839">
              <w:rPr>
                <w:sz w:val="18"/>
              </w:rPr>
              <w:t>6.1</w:t>
            </w:r>
          </w:p>
        </w:tc>
        <w:tc>
          <w:tcPr>
            <w:tcW w:w="1276" w:type="dxa"/>
            <w:vAlign w:val="center"/>
          </w:tcPr>
          <w:p w:rsidR="00B569D0" w:rsidRPr="00741839" w:rsidRDefault="00B569D0" w:rsidP="001171BB">
            <w:pPr>
              <w:spacing w:line="200" w:lineRule="exact"/>
              <w:jc w:val="center"/>
              <w:rPr>
                <w:sz w:val="18"/>
              </w:rPr>
            </w:pPr>
            <w:r w:rsidRPr="00741839">
              <w:rPr>
                <w:sz w:val="18"/>
                <w:lang w:val="en-US"/>
              </w:rPr>
              <w:t>F</w:t>
            </w:r>
            <w:r w:rsidRPr="00741839">
              <w:rPr>
                <w:sz w:val="18"/>
              </w:rPr>
              <w:t>10-</w:t>
            </w:r>
            <w:r w:rsidRPr="00741839">
              <w:rPr>
                <w:sz w:val="18"/>
                <w:lang w:val="en-US"/>
              </w:rPr>
              <w:t>F</w:t>
            </w:r>
            <w:r w:rsidRPr="00741839">
              <w:rPr>
                <w:sz w:val="18"/>
              </w:rPr>
              <w:t>19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bottom"/>
          </w:tcPr>
          <w:p w:rsidR="00B569D0" w:rsidRPr="00741839" w:rsidRDefault="00B569D0" w:rsidP="00D91D8A">
            <w:pPr>
              <w:ind w:left="284" w:right="-113"/>
              <w:rPr>
                <w:noProof/>
                <w:sz w:val="18"/>
                <w:szCs w:val="18"/>
              </w:rPr>
            </w:pPr>
            <w:r w:rsidRPr="00741839">
              <w:rPr>
                <w:noProof/>
                <w:sz w:val="18"/>
                <w:szCs w:val="18"/>
              </w:rPr>
              <w:t xml:space="preserve">детский аутизм, атипичный аутизм, синдром Ретта, дезинтегративное расстройство детского возраста </w:t>
            </w:r>
          </w:p>
        </w:tc>
        <w:tc>
          <w:tcPr>
            <w:tcW w:w="992" w:type="dxa"/>
            <w:vAlign w:val="center"/>
          </w:tcPr>
          <w:p w:rsidR="00B569D0" w:rsidRPr="00741839" w:rsidRDefault="00B569D0" w:rsidP="00181A98">
            <w:pPr>
              <w:jc w:val="center"/>
              <w:rPr>
                <w:sz w:val="18"/>
                <w:lang w:val="en-US"/>
              </w:rPr>
            </w:pPr>
            <w:r w:rsidRPr="00741839">
              <w:rPr>
                <w:sz w:val="18"/>
              </w:rPr>
              <w:t>6.</w:t>
            </w:r>
            <w:r w:rsidRPr="00741839">
              <w:rPr>
                <w:sz w:val="18"/>
                <w:lang w:val="en-US"/>
              </w:rPr>
              <w:t>2</w:t>
            </w:r>
          </w:p>
        </w:tc>
        <w:tc>
          <w:tcPr>
            <w:tcW w:w="1276" w:type="dxa"/>
            <w:vAlign w:val="center"/>
          </w:tcPr>
          <w:p w:rsidR="00B569D0" w:rsidRPr="00741839" w:rsidRDefault="00B569D0" w:rsidP="00D91D8A">
            <w:pPr>
              <w:jc w:val="center"/>
              <w:rPr>
                <w:sz w:val="18"/>
                <w:lang w:val="en-US"/>
              </w:rPr>
            </w:pPr>
            <w:r w:rsidRPr="00741839">
              <w:rPr>
                <w:sz w:val="18"/>
                <w:lang w:val="en-US"/>
              </w:rPr>
              <w:t>F84.0-3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нервной системы</w:t>
            </w:r>
          </w:p>
        </w:tc>
        <w:tc>
          <w:tcPr>
            <w:tcW w:w="992" w:type="dxa"/>
            <w:vAlign w:val="center"/>
          </w:tcPr>
          <w:p w:rsidR="00B569D0" w:rsidRPr="00741839" w:rsidRDefault="00B569D0" w:rsidP="001171BB">
            <w:pPr>
              <w:spacing w:line="200" w:lineRule="exact"/>
              <w:jc w:val="center"/>
              <w:rPr>
                <w:b/>
                <w:sz w:val="18"/>
              </w:rPr>
            </w:pPr>
            <w:r w:rsidRPr="00741839">
              <w:rPr>
                <w:b/>
                <w:sz w:val="18"/>
              </w:rPr>
              <w:t>7.0</w:t>
            </w:r>
          </w:p>
        </w:tc>
        <w:tc>
          <w:tcPr>
            <w:tcW w:w="1276" w:type="dxa"/>
            <w:vAlign w:val="center"/>
          </w:tcPr>
          <w:p w:rsidR="00B569D0" w:rsidRPr="00741839" w:rsidRDefault="00B569D0" w:rsidP="001171BB">
            <w:pPr>
              <w:spacing w:line="200" w:lineRule="exact"/>
              <w:ind w:right="-108"/>
              <w:jc w:val="center"/>
              <w:rPr>
                <w:b/>
                <w:sz w:val="18"/>
              </w:rPr>
            </w:pPr>
            <w:r w:rsidRPr="00741839">
              <w:rPr>
                <w:b/>
                <w:sz w:val="18"/>
              </w:rPr>
              <w:t>G00-G98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504"/>
          <w:jc w:val="center"/>
        </w:trPr>
        <w:tc>
          <w:tcPr>
            <w:tcW w:w="4055" w:type="dxa"/>
            <w:vAlign w:val="center"/>
          </w:tcPr>
          <w:p w:rsidR="00B569D0" w:rsidRPr="00741839" w:rsidRDefault="00B569D0" w:rsidP="001171BB">
            <w:pPr>
              <w:pStyle w:val="ac"/>
              <w:spacing w:before="0" w:line="200" w:lineRule="exact"/>
              <w:rPr>
                <w:sz w:val="18"/>
              </w:rPr>
            </w:pPr>
            <w:r w:rsidRPr="00741839">
              <w:rPr>
                <w:sz w:val="18"/>
              </w:rPr>
              <w:t xml:space="preserve">     из них:</w:t>
            </w:r>
          </w:p>
          <w:p w:rsidR="00B569D0" w:rsidRPr="00741839" w:rsidRDefault="00B569D0" w:rsidP="001171BB">
            <w:pPr>
              <w:spacing w:line="200" w:lineRule="exact"/>
              <w:ind w:left="278"/>
              <w:rPr>
                <w:sz w:val="18"/>
                <w:highlight w:val="yellow"/>
              </w:rPr>
            </w:pPr>
            <w:r w:rsidRPr="00741839">
              <w:rPr>
                <w:sz w:val="18"/>
              </w:rPr>
              <w:t xml:space="preserve">  воспалительные болезни центральной нервной системы</w:t>
            </w:r>
          </w:p>
        </w:tc>
        <w:tc>
          <w:tcPr>
            <w:tcW w:w="992" w:type="dxa"/>
            <w:vAlign w:val="center"/>
          </w:tcPr>
          <w:p w:rsidR="00B569D0" w:rsidRPr="00741839" w:rsidRDefault="00B569D0" w:rsidP="001171BB">
            <w:pPr>
              <w:spacing w:line="200" w:lineRule="exact"/>
              <w:jc w:val="center"/>
              <w:rPr>
                <w:sz w:val="18"/>
              </w:rPr>
            </w:pPr>
            <w:r w:rsidRPr="00741839">
              <w:rPr>
                <w:sz w:val="18"/>
              </w:rPr>
              <w:t>7.1</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00-</w:t>
            </w:r>
            <w:r w:rsidRPr="00741839">
              <w:rPr>
                <w:sz w:val="18"/>
                <w:lang w:val="en-US"/>
              </w:rPr>
              <w:t>G</w:t>
            </w:r>
            <w:r w:rsidRPr="00741839">
              <w:rPr>
                <w:sz w:val="18"/>
              </w:rPr>
              <w:t>09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 xml:space="preserve">     из них:</w:t>
            </w:r>
          </w:p>
          <w:p w:rsidR="00B569D0" w:rsidRPr="00741839" w:rsidRDefault="00B569D0" w:rsidP="001171BB">
            <w:pPr>
              <w:spacing w:line="200" w:lineRule="exact"/>
              <w:ind w:left="420"/>
              <w:rPr>
                <w:sz w:val="18"/>
              </w:rPr>
            </w:pPr>
            <w:r w:rsidRPr="00741839">
              <w:rPr>
                <w:sz w:val="18"/>
              </w:rPr>
              <w:t xml:space="preserve">    бактериальный менингит</w:t>
            </w:r>
          </w:p>
        </w:tc>
        <w:tc>
          <w:tcPr>
            <w:tcW w:w="992" w:type="dxa"/>
            <w:vAlign w:val="center"/>
          </w:tcPr>
          <w:p w:rsidR="00B569D0" w:rsidRPr="00741839" w:rsidRDefault="00B569D0" w:rsidP="001171BB">
            <w:pPr>
              <w:spacing w:line="200" w:lineRule="exact"/>
              <w:jc w:val="center"/>
              <w:rPr>
                <w:sz w:val="18"/>
              </w:rPr>
            </w:pPr>
            <w:r w:rsidRPr="00741839">
              <w:rPr>
                <w:sz w:val="18"/>
              </w:rPr>
              <w:t>7.1.1</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00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 xml:space="preserve">    энцефалит, миелит и энцефаломиелит</w:t>
            </w:r>
          </w:p>
        </w:tc>
        <w:tc>
          <w:tcPr>
            <w:tcW w:w="992" w:type="dxa"/>
            <w:vAlign w:val="center"/>
          </w:tcPr>
          <w:p w:rsidR="00B569D0" w:rsidRPr="00741839" w:rsidRDefault="00B569D0" w:rsidP="001171BB">
            <w:pPr>
              <w:spacing w:line="200" w:lineRule="exact"/>
              <w:jc w:val="center"/>
              <w:rPr>
                <w:sz w:val="18"/>
              </w:rPr>
            </w:pPr>
            <w:r w:rsidRPr="00741839">
              <w:rPr>
                <w:sz w:val="18"/>
              </w:rPr>
              <w:t>7.1.2</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04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системные атрофии, поражающие</w:t>
            </w:r>
          </w:p>
          <w:p w:rsidR="00B569D0" w:rsidRPr="00741839" w:rsidRDefault="00B569D0" w:rsidP="001171BB">
            <w:pPr>
              <w:spacing w:line="200" w:lineRule="exact"/>
              <w:ind w:left="278"/>
              <w:rPr>
                <w:sz w:val="18"/>
              </w:rPr>
            </w:pPr>
            <w:r w:rsidRPr="00741839">
              <w:rPr>
                <w:sz w:val="18"/>
              </w:rPr>
              <w:t>преимущественно центральную нервную систему</w:t>
            </w:r>
          </w:p>
        </w:tc>
        <w:tc>
          <w:tcPr>
            <w:tcW w:w="992" w:type="dxa"/>
            <w:vAlign w:val="center"/>
          </w:tcPr>
          <w:p w:rsidR="00B569D0" w:rsidRPr="00741839" w:rsidRDefault="00B569D0" w:rsidP="001171BB">
            <w:pPr>
              <w:spacing w:line="200" w:lineRule="exact"/>
              <w:jc w:val="center"/>
              <w:rPr>
                <w:sz w:val="18"/>
              </w:rPr>
            </w:pPr>
            <w:r w:rsidRPr="00741839">
              <w:rPr>
                <w:sz w:val="18"/>
              </w:rPr>
              <w:t>7.2</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10-</w:t>
            </w:r>
            <w:r w:rsidRPr="00741839">
              <w:rPr>
                <w:sz w:val="18"/>
                <w:lang w:val="en-US"/>
              </w:rPr>
              <w:t>G</w:t>
            </w:r>
            <w:r w:rsidRPr="00741839">
              <w:rPr>
                <w:sz w:val="18"/>
              </w:rPr>
              <w:t>12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экстрапирамидные и другие двигательные нарушения</w:t>
            </w:r>
          </w:p>
        </w:tc>
        <w:tc>
          <w:tcPr>
            <w:tcW w:w="992" w:type="dxa"/>
            <w:vAlign w:val="center"/>
          </w:tcPr>
          <w:p w:rsidR="00B569D0" w:rsidRPr="00741839" w:rsidRDefault="00B569D0" w:rsidP="001171BB">
            <w:pPr>
              <w:spacing w:line="200" w:lineRule="exact"/>
              <w:jc w:val="center"/>
              <w:rPr>
                <w:sz w:val="18"/>
                <w:lang w:val="en-US"/>
              </w:rPr>
            </w:pPr>
            <w:r w:rsidRPr="00741839">
              <w:rPr>
                <w:sz w:val="18"/>
                <w:lang w:val="en-US"/>
              </w:rPr>
              <w:t>7.3</w:t>
            </w:r>
          </w:p>
        </w:tc>
        <w:tc>
          <w:tcPr>
            <w:tcW w:w="1276" w:type="dxa"/>
            <w:vAlign w:val="center"/>
          </w:tcPr>
          <w:p w:rsidR="00B569D0" w:rsidRPr="00741839" w:rsidRDefault="00017E9C" w:rsidP="00017E9C">
            <w:pPr>
              <w:spacing w:line="200" w:lineRule="exact"/>
              <w:jc w:val="center"/>
              <w:rPr>
                <w:sz w:val="18"/>
                <w:lang w:val="en-US"/>
              </w:rPr>
            </w:pPr>
            <w:r w:rsidRPr="00741839">
              <w:rPr>
                <w:sz w:val="18"/>
                <w:lang w:val="en-US"/>
              </w:rPr>
              <w:t xml:space="preserve"> </w:t>
            </w:r>
            <w:r w:rsidR="00B569D0" w:rsidRPr="00741839">
              <w:rPr>
                <w:sz w:val="18"/>
                <w:lang w:val="en-US"/>
              </w:rPr>
              <w:t>G20, G21, G23-G25</w:t>
            </w:r>
          </w:p>
        </w:tc>
        <w:tc>
          <w:tcPr>
            <w:tcW w:w="850" w:type="dxa"/>
            <w:shd w:val="clear" w:color="auto" w:fill="auto"/>
            <w:vAlign w:val="center"/>
          </w:tcPr>
          <w:p w:rsidR="00B569D0" w:rsidRPr="00741839" w:rsidRDefault="00B569D0" w:rsidP="00017E9C">
            <w:pPr>
              <w:jc w:val="center"/>
              <w:rPr>
                <w:b/>
                <w:sz w:val="22"/>
                <w:lang w:val="en-US"/>
              </w:rPr>
            </w:pPr>
          </w:p>
        </w:tc>
        <w:tc>
          <w:tcPr>
            <w:tcW w:w="851" w:type="dxa"/>
            <w:shd w:val="clear" w:color="auto" w:fill="auto"/>
            <w:vAlign w:val="center"/>
          </w:tcPr>
          <w:p w:rsidR="00B569D0" w:rsidRPr="00741839" w:rsidRDefault="00B569D0" w:rsidP="00017E9C">
            <w:pPr>
              <w:jc w:val="center"/>
              <w:rPr>
                <w:b/>
                <w:sz w:val="22"/>
                <w:lang w:val="en-US"/>
              </w:rPr>
            </w:pPr>
          </w:p>
        </w:tc>
        <w:tc>
          <w:tcPr>
            <w:tcW w:w="708" w:type="dxa"/>
            <w:shd w:val="clear" w:color="auto" w:fill="auto"/>
            <w:vAlign w:val="center"/>
          </w:tcPr>
          <w:p w:rsidR="00B569D0" w:rsidRPr="00741839" w:rsidRDefault="00B569D0" w:rsidP="00017E9C">
            <w:pPr>
              <w:jc w:val="center"/>
              <w:rPr>
                <w:b/>
                <w:sz w:val="22"/>
                <w:lang w:val="en-US"/>
              </w:rPr>
            </w:pPr>
          </w:p>
        </w:tc>
        <w:tc>
          <w:tcPr>
            <w:tcW w:w="993" w:type="dxa"/>
            <w:shd w:val="clear" w:color="auto" w:fill="auto"/>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76" w:type="dxa"/>
            <w:vAlign w:val="center"/>
          </w:tcPr>
          <w:p w:rsidR="00B569D0" w:rsidRPr="00741839" w:rsidRDefault="00B569D0" w:rsidP="00017E9C">
            <w:pPr>
              <w:jc w:val="center"/>
              <w:rPr>
                <w:b/>
                <w:sz w:val="22"/>
                <w:lang w:val="en-US"/>
              </w:rPr>
            </w:pPr>
          </w:p>
        </w:tc>
        <w:tc>
          <w:tcPr>
            <w:tcW w:w="922" w:type="dxa"/>
            <w:shd w:val="clear" w:color="auto" w:fill="auto"/>
            <w:vAlign w:val="center"/>
          </w:tcPr>
          <w:p w:rsidR="00B569D0" w:rsidRPr="00741839" w:rsidRDefault="00B569D0" w:rsidP="00017E9C">
            <w:pPr>
              <w:spacing w:line="180" w:lineRule="exact"/>
              <w:jc w:val="center"/>
              <w:rPr>
                <w:b/>
                <w:sz w:val="22"/>
                <w:lang w:val="en-US"/>
              </w:rPr>
            </w:pPr>
          </w:p>
        </w:tc>
        <w:tc>
          <w:tcPr>
            <w:tcW w:w="1135" w:type="dxa"/>
            <w:vAlign w:val="center"/>
          </w:tcPr>
          <w:p w:rsidR="00B569D0" w:rsidRPr="00741839" w:rsidRDefault="00B569D0" w:rsidP="00017E9C">
            <w:pPr>
              <w:jc w:val="center"/>
              <w:rPr>
                <w:b/>
                <w:sz w:val="22"/>
                <w:lang w:val="en-US"/>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 xml:space="preserve">из них </w:t>
            </w:r>
            <w:r w:rsidR="00582A72" w:rsidRPr="00741839">
              <w:rPr>
                <w:sz w:val="18"/>
              </w:rPr>
              <w:t>другие экстрапирамидные</w:t>
            </w:r>
            <w:r w:rsidR="00582A72" w:rsidRPr="00741839">
              <w:rPr>
                <w:sz w:val="18"/>
              </w:rPr>
              <w:br/>
            </w:r>
            <w:r w:rsidR="00B569D0" w:rsidRPr="00741839">
              <w:rPr>
                <w:sz w:val="18"/>
              </w:rPr>
              <w:t>и двигательные нарушения</w:t>
            </w:r>
          </w:p>
        </w:tc>
        <w:tc>
          <w:tcPr>
            <w:tcW w:w="992" w:type="dxa"/>
            <w:vAlign w:val="center"/>
          </w:tcPr>
          <w:p w:rsidR="00B569D0" w:rsidRPr="00741839" w:rsidRDefault="00B569D0" w:rsidP="001171BB">
            <w:pPr>
              <w:spacing w:line="200" w:lineRule="exact"/>
              <w:jc w:val="center"/>
              <w:rPr>
                <w:sz w:val="18"/>
              </w:rPr>
            </w:pPr>
            <w:r w:rsidRPr="00741839">
              <w:rPr>
                <w:sz w:val="18"/>
              </w:rPr>
              <w:t>7.3.2</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25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другие дегенеративные болезни нервной системы</w:t>
            </w:r>
          </w:p>
        </w:tc>
        <w:tc>
          <w:tcPr>
            <w:tcW w:w="992" w:type="dxa"/>
            <w:vAlign w:val="center"/>
          </w:tcPr>
          <w:p w:rsidR="00B569D0" w:rsidRPr="00741839" w:rsidRDefault="00B569D0" w:rsidP="001171BB">
            <w:pPr>
              <w:spacing w:line="200" w:lineRule="exact"/>
              <w:jc w:val="center"/>
              <w:rPr>
                <w:sz w:val="18"/>
              </w:rPr>
            </w:pPr>
            <w:r w:rsidRPr="00741839">
              <w:rPr>
                <w:sz w:val="18"/>
              </w:rPr>
              <w:t>7.4</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30-</w:t>
            </w:r>
            <w:r w:rsidRPr="00741839">
              <w:rPr>
                <w:sz w:val="18"/>
                <w:lang w:val="en-US"/>
              </w:rPr>
              <w:t>G</w:t>
            </w:r>
            <w:r w:rsidRPr="00741839">
              <w:rPr>
                <w:sz w:val="18"/>
              </w:rPr>
              <w:t>31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демиелинизирующие болезни центральной нервной системы</w:t>
            </w:r>
          </w:p>
        </w:tc>
        <w:tc>
          <w:tcPr>
            <w:tcW w:w="992" w:type="dxa"/>
            <w:vAlign w:val="center"/>
          </w:tcPr>
          <w:p w:rsidR="00B569D0" w:rsidRPr="00741839" w:rsidRDefault="00B569D0" w:rsidP="001171BB">
            <w:pPr>
              <w:spacing w:line="200" w:lineRule="exact"/>
              <w:jc w:val="center"/>
              <w:rPr>
                <w:sz w:val="18"/>
              </w:rPr>
            </w:pPr>
            <w:r w:rsidRPr="00741839">
              <w:rPr>
                <w:sz w:val="18"/>
              </w:rPr>
              <w:t>7.5</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 xml:space="preserve">35- </w:t>
            </w:r>
            <w:r w:rsidRPr="00741839">
              <w:rPr>
                <w:sz w:val="18"/>
                <w:lang w:val="en-US"/>
              </w:rPr>
              <w:t>G</w:t>
            </w:r>
            <w:r w:rsidRPr="00741839">
              <w:rPr>
                <w:sz w:val="18"/>
              </w:rPr>
              <w:t>37</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lastRenderedPageBreak/>
              <w:t xml:space="preserve">из них: </w:t>
            </w:r>
          </w:p>
          <w:p w:rsidR="00B569D0" w:rsidRPr="00741839" w:rsidRDefault="00B569D0" w:rsidP="001171BB">
            <w:pPr>
              <w:spacing w:line="200" w:lineRule="exact"/>
              <w:ind w:left="420"/>
              <w:rPr>
                <w:sz w:val="18"/>
              </w:rPr>
            </w:pPr>
            <w:r w:rsidRPr="00741839">
              <w:rPr>
                <w:sz w:val="18"/>
              </w:rPr>
              <w:t>рассеянный склероз</w:t>
            </w:r>
          </w:p>
        </w:tc>
        <w:tc>
          <w:tcPr>
            <w:tcW w:w="992" w:type="dxa"/>
            <w:vAlign w:val="center"/>
          </w:tcPr>
          <w:p w:rsidR="00B569D0" w:rsidRPr="00741839" w:rsidRDefault="00B569D0" w:rsidP="001171BB">
            <w:pPr>
              <w:spacing w:line="200" w:lineRule="exact"/>
              <w:jc w:val="center"/>
              <w:rPr>
                <w:sz w:val="18"/>
              </w:rPr>
            </w:pPr>
            <w:r w:rsidRPr="00741839">
              <w:rPr>
                <w:sz w:val="18"/>
              </w:rPr>
              <w:t>7.5.1</w:t>
            </w:r>
          </w:p>
        </w:tc>
        <w:tc>
          <w:tcPr>
            <w:tcW w:w="1276" w:type="dxa"/>
            <w:vAlign w:val="center"/>
          </w:tcPr>
          <w:p w:rsidR="00B569D0" w:rsidRPr="00741839" w:rsidRDefault="00B569D0" w:rsidP="001171BB">
            <w:pPr>
              <w:spacing w:line="200" w:lineRule="exact"/>
              <w:jc w:val="center"/>
              <w:rPr>
                <w:sz w:val="18"/>
              </w:rPr>
            </w:pPr>
            <w:r w:rsidRPr="00741839">
              <w:rPr>
                <w:sz w:val="18"/>
              </w:rPr>
              <w:t>G35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эпизодические и пароксизмальные расстройства</w:t>
            </w:r>
          </w:p>
        </w:tc>
        <w:tc>
          <w:tcPr>
            <w:tcW w:w="992" w:type="dxa"/>
            <w:vAlign w:val="center"/>
          </w:tcPr>
          <w:p w:rsidR="00B569D0" w:rsidRPr="00741839" w:rsidRDefault="00B569D0" w:rsidP="001171BB">
            <w:pPr>
              <w:spacing w:line="200" w:lineRule="exact"/>
              <w:jc w:val="center"/>
              <w:rPr>
                <w:sz w:val="18"/>
              </w:rPr>
            </w:pPr>
            <w:r w:rsidRPr="00741839">
              <w:rPr>
                <w:sz w:val="18"/>
              </w:rPr>
              <w:t>7.6</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40-</w:t>
            </w:r>
            <w:r w:rsidRPr="00741839">
              <w:rPr>
                <w:sz w:val="18"/>
                <w:lang w:val="en-US"/>
              </w:rPr>
              <w:t>G</w:t>
            </w:r>
            <w:r w:rsidRPr="00741839">
              <w:rPr>
                <w:sz w:val="18"/>
              </w:rPr>
              <w:t>47</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эпилепсия, эпилептический статус</w:t>
            </w:r>
          </w:p>
        </w:tc>
        <w:tc>
          <w:tcPr>
            <w:tcW w:w="992" w:type="dxa"/>
            <w:vAlign w:val="center"/>
          </w:tcPr>
          <w:p w:rsidR="00B569D0" w:rsidRPr="00741839" w:rsidRDefault="00B569D0" w:rsidP="001171BB">
            <w:pPr>
              <w:spacing w:line="200" w:lineRule="exact"/>
              <w:jc w:val="center"/>
              <w:rPr>
                <w:sz w:val="18"/>
              </w:rPr>
            </w:pPr>
            <w:r w:rsidRPr="00741839">
              <w:rPr>
                <w:sz w:val="18"/>
              </w:rPr>
              <w:t>7.6.1</w:t>
            </w:r>
          </w:p>
        </w:tc>
        <w:tc>
          <w:tcPr>
            <w:tcW w:w="1276" w:type="dxa"/>
            <w:vAlign w:val="center"/>
          </w:tcPr>
          <w:p w:rsidR="00B569D0" w:rsidRPr="00741839" w:rsidRDefault="00B569D0" w:rsidP="001171BB">
            <w:pPr>
              <w:spacing w:line="200" w:lineRule="exact"/>
              <w:jc w:val="center"/>
              <w:rPr>
                <w:sz w:val="18"/>
              </w:rPr>
            </w:pPr>
            <w:r w:rsidRPr="00741839">
              <w:rPr>
                <w:sz w:val="18"/>
              </w:rPr>
              <w:t>G40-G41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4F122C">
            <w:pPr>
              <w:spacing w:line="200" w:lineRule="exact"/>
              <w:ind w:left="420"/>
              <w:rPr>
                <w:sz w:val="18"/>
              </w:rPr>
            </w:pPr>
            <w:r w:rsidRPr="00741839">
              <w:rPr>
                <w:sz w:val="18"/>
              </w:rPr>
              <w:t>преходящие транзиторные церебральные ишемические п</w:t>
            </w:r>
            <w:r w:rsidR="008E3D90" w:rsidRPr="00741839">
              <w:rPr>
                <w:sz w:val="18"/>
              </w:rPr>
              <w:t>риступы (атаки)</w:t>
            </w:r>
            <w:r w:rsidR="004F122C" w:rsidRPr="00741839">
              <w:rPr>
                <w:sz w:val="18"/>
              </w:rPr>
              <w:br/>
            </w:r>
            <w:r w:rsidR="003C2838" w:rsidRPr="00741839">
              <w:rPr>
                <w:sz w:val="18"/>
              </w:rPr>
              <w:t xml:space="preserve">и родственные </w:t>
            </w:r>
            <w:r w:rsidRPr="00741839">
              <w:rPr>
                <w:sz w:val="18"/>
              </w:rPr>
              <w:t xml:space="preserve">синдромы  </w:t>
            </w:r>
          </w:p>
        </w:tc>
        <w:tc>
          <w:tcPr>
            <w:tcW w:w="992" w:type="dxa"/>
            <w:vAlign w:val="center"/>
          </w:tcPr>
          <w:p w:rsidR="00B569D0" w:rsidRPr="00741839" w:rsidRDefault="00B569D0" w:rsidP="001171BB">
            <w:pPr>
              <w:spacing w:line="200" w:lineRule="exact"/>
              <w:jc w:val="center"/>
              <w:rPr>
                <w:sz w:val="18"/>
              </w:rPr>
            </w:pPr>
            <w:r w:rsidRPr="00741839">
              <w:rPr>
                <w:sz w:val="18"/>
              </w:rPr>
              <w:t>7.6.2</w:t>
            </w:r>
          </w:p>
        </w:tc>
        <w:tc>
          <w:tcPr>
            <w:tcW w:w="1276" w:type="dxa"/>
            <w:vAlign w:val="center"/>
          </w:tcPr>
          <w:p w:rsidR="00B569D0" w:rsidRPr="00741839" w:rsidRDefault="00B569D0" w:rsidP="001171BB">
            <w:pPr>
              <w:spacing w:line="200" w:lineRule="exact"/>
              <w:jc w:val="center"/>
              <w:rPr>
                <w:sz w:val="18"/>
              </w:rPr>
            </w:pPr>
            <w:r w:rsidRPr="00741839">
              <w:rPr>
                <w:sz w:val="18"/>
              </w:rPr>
              <w:t>G45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777FC0">
            <w:pPr>
              <w:spacing w:line="200" w:lineRule="exact"/>
              <w:rPr>
                <w:sz w:val="18"/>
              </w:rPr>
            </w:pPr>
            <w:r w:rsidRPr="00741839">
              <w:rPr>
                <w:sz w:val="18"/>
              </w:rPr>
              <w:t xml:space="preserve">      поражения отдельных нервов, нервных </w:t>
            </w:r>
          </w:p>
          <w:p w:rsidR="00B569D0" w:rsidRPr="00741839" w:rsidRDefault="00B569D0" w:rsidP="00777FC0">
            <w:pPr>
              <w:spacing w:line="200" w:lineRule="exact"/>
              <w:rPr>
                <w:sz w:val="18"/>
              </w:rPr>
            </w:pPr>
            <w:r w:rsidRPr="00741839">
              <w:rPr>
                <w:sz w:val="18"/>
              </w:rPr>
              <w:t xml:space="preserve">      корешков и сплетений, полиневропатии</w:t>
            </w:r>
            <w:r w:rsidR="004F122C" w:rsidRPr="00741839">
              <w:rPr>
                <w:sz w:val="18"/>
              </w:rPr>
              <w:br/>
            </w:r>
            <w:r w:rsidRPr="00741839">
              <w:rPr>
                <w:sz w:val="18"/>
              </w:rPr>
              <w:t xml:space="preserve"> </w:t>
            </w:r>
            <w:r w:rsidR="004F122C" w:rsidRPr="00741839">
              <w:rPr>
                <w:sz w:val="18"/>
              </w:rPr>
              <w:t xml:space="preserve">     </w:t>
            </w:r>
            <w:r w:rsidRPr="00741839">
              <w:rPr>
                <w:sz w:val="18"/>
              </w:rPr>
              <w:t>и</w:t>
            </w:r>
            <w:r w:rsidR="004F122C" w:rsidRPr="00741839">
              <w:rPr>
                <w:sz w:val="18"/>
              </w:rPr>
              <w:t xml:space="preserve"> </w:t>
            </w:r>
            <w:r w:rsidRPr="00741839">
              <w:rPr>
                <w:sz w:val="18"/>
              </w:rPr>
              <w:t xml:space="preserve">другие поражения периферической нервной </w:t>
            </w:r>
          </w:p>
          <w:p w:rsidR="00B569D0" w:rsidRPr="00741839" w:rsidRDefault="00B569D0" w:rsidP="00777FC0">
            <w:pPr>
              <w:spacing w:line="200" w:lineRule="exact"/>
              <w:rPr>
                <w:sz w:val="18"/>
              </w:rPr>
            </w:pPr>
            <w:r w:rsidRPr="00741839">
              <w:rPr>
                <w:sz w:val="18"/>
              </w:rPr>
              <w:t xml:space="preserve">      системы</w:t>
            </w:r>
          </w:p>
        </w:tc>
        <w:tc>
          <w:tcPr>
            <w:tcW w:w="992" w:type="dxa"/>
            <w:vAlign w:val="center"/>
          </w:tcPr>
          <w:p w:rsidR="00B569D0" w:rsidRPr="00741839" w:rsidRDefault="00B569D0" w:rsidP="001171BB">
            <w:pPr>
              <w:spacing w:line="200" w:lineRule="exact"/>
              <w:jc w:val="center"/>
              <w:rPr>
                <w:sz w:val="18"/>
              </w:rPr>
            </w:pPr>
            <w:r w:rsidRPr="00741839">
              <w:rPr>
                <w:sz w:val="18"/>
              </w:rPr>
              <w:t>7.7</w:t>
            </w:r>
          </w:p>
        </w:tc>
        <w:tc>
          <w:tcPr>
            <w:tcW w:w="1276" w:type="dxa"/>
            <w:vAlign w:val="center"/>
          </w:tcPr>
          <w:p w:rsidR="00B569D0" w:rsidRPr="00741839" w:rsidRDefault="00B569D0" w:rsidP="001171BB">
            <w:pPr>
              <w:spacing w:line="200" w:lineRule="exact"/>
              <w:jc w:val="center"/>
              <w:rPr>
                <w:sz w:val="18"/>
              </w:rPr>
            </w:pPr>
            <w:r w:rsidRPr="00741839">
              <w:rPr>
                <w:sz w:val="18"/>
              </w:rPr>
              <w:t>G50-G64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pStyle w:val="ae"/>
              <w:tabs>
                <w:tab w:val="clear" w:pos="4153"/>
                <w:tab w:val="clear" w:pos="8306"/>
                <w:tab w:val="left" w:pos="272"/>
              </w:tabs>
              <w:spacing w:line="200" w:lineRule="exact"/>
              <w:ind w:left="420"/>
              <w:rPr>
                <w:sz w:val="18"/>
              </w:rPr>
            </w:pPr>
            <w:r w:rsidRPr="00741839">
              <w:rPr>
                <w:sz w:val="18"/>
              </w:rPr>
              <w:t>из них</w:t>
            </w:r>
          </w:p>
          <w:p w:rsidR="00B569D0" w:rsidRPr="00741839" w:rsidRDefault="00B569D0" w:rsidP="001171BB">
            <w:pPr>
              <w:pStyle w:val="ae"/>
              <w:tabs>
                <w:tab w:val="clear" w:pos="4153"/>
                <w:tab w:val="clear" w:pos="8306"/>
              </w:tabs>
              <w:spacing w:line="200" w:lineRule="exact"/>
              <w:ind w:left="420"/>
              <w:rPr>
                <w:sz w:val="18"/>
              </w:rPr>
            </w:pPr>
            <w:r w:rsidRPr="00741839">
              <w:rPr>
                <w:sz w:val="18"/>
              </w:rPr>
              <w:t>синдром Гийена-Барре</w:t>
            </w:r>
          </w:p>
        </w:tc>
        <w:tc>
          <w:tcPr>
            <w:tcW w:w="992" w:type="dxa"/>
            <w:vAlign w:val="center"/>
          </w:tcPr>
          <w:p w:rsidR="00B569D0" w:rsidRPr="00741839" w:rsidRDefault="00B569D0" w:rsidP="001171BB">
            <w:pPr>
              <w:spacing w:line="200" w:lineRule="exact"/>
              <w:jc w:val="center"/>
              <w:rPr>
                <w:sz w:val="18"/>
              </w:rPr>
            </w:pPr>
            <w:r w:rsidRPr="00741839">
              <w:rPr>
                <w:sz w:val="18"/>
              </w:rPr>
              <w:t>7.7.1</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61.0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pStyle w:val="ae"/>
              <w:tabs>
                <w:tab w:val="clear" w:pos="4153"/>
                <w:tab w:val="clear" w:pos="8306"/>
              </w:tabs>
              <w:spacing w:line="200" w:lineRule="exact"/>
              <w:ind w:left="278"/>
              <w:rPr>
                <w:sz w:val="18"/>
              </w:rPr>
            </w:pPr>
            <w:r w:rsidRPr="00741839">
              <w:rPr>
                <w:sz w:val="18"/>
              </w:rPr>
              <w:t>болезни нервно-мышечного синапса и мышц</w:t>
            </w:r>
          </w:p>
        </w:tc>
        <w:tc>
          <w:tcPr>
            <w:tcW w:w="992" w:type="dxa"/>
            <w:vAlign w:val="center"/>
          </w:tcPr>
          <w:p w:rsidR="00B569D0" w:rsidRPr="00741839" w:rsidRDefault="00B569D0" w:rsidP="001171BB">
            <w:pPr>
              <w:spacing w:line="200" w:lineRule="exact"/>
              <w:jc w:val="center"/>
              <w:rPr>
                <w:sz w:val="18"/>
              </w:rPr>
            </w:pPr>
            <w:r w:rsidRPr="00741839">
              <w:rPr>
                <w:sz w:val="18"/>
              </w:rPr>
              <w:t>7.8</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70-</w:t>
            </w:r>
            <w:r w:rsidRPr="00741839">
              <w:rPr>
                <w:sz w:val="18"/>
                <w:lang w:val="en-US"/>
              </w:rPr>
              <w:t>G</w:t>
            </w:r>
            <w:r w:rsidRPr="00741839">
              <w:rPr>
                <w:sz w:val="18"/>
              </w:rPr>
              <w:t>73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pStyle w:val="ae"/>
              <w:tabs>
                <w:tab w:val="clear" w:pos="4153"/>
                <w:tab w:val="clear" w:pos="8306"/>
              </w:tabs>
              <w:spacing w:line="200" w:lineRule="exact"/>
              <w:ind w:left="420"/>
              <w:rPr>
                <w:sz w:val="18"/>
              </w:rPr>
            </w:pPr>
            <w:r w:rsidRPr="00741839">
              <w:rPr>
                <w:sz w:val="18"/>
              </w:rPr>
              <w:t xml:space="preserve"> из них</w:t>
            </w:r>
          </w:p>
          <w:p w:rsidR="00B569D0" w:rsidRPr="00741839" w:rsidRDefault="00B569D0" w:rsidP="001171BB">
            <w:pPr>
              <w:pStyle w:val="ae"/>
              <w:tabs>
                <w:tab w:val="clear" w:pos="4153"/>
                <w:tab w:val="clear" w:pos="8306"/>
              </w:tabs>
              <w:spacing w:line="200" w:lineRule="exact"/>
              <w:ind w:left="420"/>
              <w:rPr>
                <w:sz w:val="18"/>
              </w:rPr>
            </w:pPr>
            <w:r w:rsidRPr="00741839">
              <w:rPr>
                <w:sz w:val="18"/>
              </w:rPr>
              <w:t xml:space="preserve">миастения </w:t>
            </w:r>
          </w:p>
        </w:tc>
        <w:tc>
          <w:tcPr>
            <w:tcW w:w="992" w:type="dxa"/>
            <w:vAlign w:val="center"/>
          </w:tcPr>
          <w:p w:rsidR="00B569D0" w:rsidRPr="00741839" w:rsidRDefault="00B569D0" w:rsidP="001171BB">
            <w:pPr>
              <w:spacing w:line="200" w:lineRule="exact"/>
              <w:jc w:val="center"/>
              <w:rPr>
                <w:sz w:val="18"/>
              </w:rPr>
            </w:pPr>
            <w:r w:rsidRPr="00741839">
              <w:rPr>
                <w:sz w:val="18"/>
              </w:rPr>
              <w:t>7.8.1</w:t>
            </w:r>
          </w:p>
        </w:tc>
        <w:tc>
          <w:tcPr>
            <w:tcW w:w="1276" w:type="dxa"/>
            <w:vAlign w:val="center"/>
          </w:tcPr>
          <w:p w:rsidR="00B569D0" w:rsidRPr="00741839" w:rsidRDefault="00B569D0" w:rsidP="001171BB">
            <w:pPr>
              <w:spacing w:line="200" w:lineRule="exact"/>
              <w:jc w:val="center"/>
              <w:rPr>
                <w:sz w:val="18"/>
              </w:rPr>
            </w:pPr>
            <w:r w:rsidRPr="00741839">
              <w:rPr>
                <w:sz w:val="18"/>
              </w:rPr>
              <w:t>G70.0, 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pStyle w:val="ae"/>
              <w:tabs>
                <w:tab w:val="clear" w:pos="4153"/>
                <w:tab w:val="clear" w:pos="8306"/>
              </w:tabs>
              <w:spacing w:line="200" w:lineRule="exact"/>
              <w:ind w:left="420"/>
              <w:rPr>
                <w:sz w:val="18"/>
              </w:rPr>
            </w:pPr>
            <w:r w:rsidRPr="00741839">
              <w:rPr>
                <w:sz w:val="18"/>
              </w:rPr>
              <w:t>мышечная дистрофия Дюшенна</w:t>
            </w:r>
          </w:p>
        </w:tc>
        <w:tc>
          <w:tcPr>
            <w:tcW w:w="992" w:type="dxa"/>
            <w:vAlign w:val="center"/>
          </w:tcPr>
          <w:p w:rsidR="00B569D0" w:rsidRPr="00741839" w:rsidRDefault="00B569D0" w:rsidP="001171BB">
            <w:pPr>
              <w:spacing w:line="200" w:lineRule="exact"/>
              <w:jc w:val="center"/>
              <w:rPr>
                <w:sz w:val="18"/>
              </w:rPr>
            </w:pPr>
            <w:r w:rsidRPr="00741839">
              <w:rPr>
                <w:sz w:val="18"/>
              </w:rPr>
              <w:t>7.8.2</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 xml:space="preserve">71.0 </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церебральный паралич и другие паралитические синдромы</w:t>
            </w:r>
          </w:p>
        </w:tc>
        <w:tc>
          <w:tcPr>
            <w:tcW w:w="992" w:type="dxa"/>
            <w:vAlign w:val="center"/>
          </w:tcPr>
          <w:p w:rsidR="00B569D0" w:rsidRPr="00741839" w:rsidRDefault="00B569D0" w:rsidP="001171BB">
            <w:pPr>
              <w:spacing w:line="200" w:lineRule="exact"/>
              <w:jc w:val="center"/>
              <w:rPr>
                <w:sz w:val="18"/>
              </w:rPr>
            </w:pPr>
            <w:r w:rsidRPr="00741839">
              <w:rPr>
                <w:sz w:val="18"/>
              </w:rPr>
              <w:t>7.9</w:t>
            </w:r>
          </w:p>
        </w:tc>
        <w:tc>
          <w:tcPr>
            <w:tcW w:w="1276" w:type="dxa"/>
            <w:vAlign w:val="center"/>
          </w:tcPr>
          <w:p w:rsidR="00B569D0" w:rsidRPr="00741839" w:rsidRDefault="00B569D0" w:rsidP="001171BB">
            <w:pPr>
              <w:spacing w:line="200" w:lineRule="exact"/>
              <w:jc w:val="center"/>
              <w:rPr>
                <w:sz w:val="18"/>
              </w:rPr>
            </w:pPr>
            <w:r w:rsidRPr="00741839">
              <w:rPr>
                <w:sz w:val="18"/>
                <w:lang w:val="en-US"/>
              </w:rPr>
              <w:t>G</w:t>
            </w:r>
            <w:r w:rsidRPr="00741839">
              <w:rPr>
                <w:sz w:val="18"/>
              </w:rPr>
              <w:t>80-</w:t>
            </w:r>
            <w:r w:rsidRPr="00741839">
              <w:rPr>
                <w:sz w:val="18"/>
                <w:lang w:val="en-US"/>
              </w:rPr>
              <w:t>G</w:t>
            </w:r>
            <w:r w:rsidRPr="00741839">
              <w:rPr>
                <w:sz w:val="18"/>
              </w:rPr>
              <w:t>83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из них</w:t>
            </w:r>
            <w:r w:rsidR="00B569D0" w:rsidRPr="00741839">
              <w:rPr>
                <w:sz w:val="18"/>
              </w:rPr>
              <w:t xml:space="preserve">  </w:t>
            </w:r>
          </w:p>
          <w:p w:rsidR="00B569D0" w:rsidRPr="00741839" w:rsidRDefault="00B569D0" w:rsidP="001171BB">
            <w:pPr>
              <w:spacing w:line="200" w:lineRule="exact"/>
              <w:ind w:left="420"/>
              <w:rPr>
                <w:sz w:val="18"/>
              </w:rPr>
            </w:pPr>
            <w:r w:rsidRPr="00741839">
              <w:rPr>
                <w:sz w:val="18"/>
              </w:rPr>
              <w:t>церебральный паралич</w:t>
            </w:r>
          </w:p>
        </w:tc>
        <w:tc>
          <w:tcPr>
            <w:tcW w:w="992" w:type="dxa"/>
            <w:vAlign w:val="center"/>
          </w:tcPr>
          <w:p w:rsidR="00B569D0" w:rsidRPr="00741839" w:rsidRDefault="00B569D0" w:rsidP="001171BB">
            <w:pPr>
              <w:spacing w:line="200" w:lineRule="exact"/>
              <w:jc w:val="center"/>
              <w:rPr>
                <w:sz w:val="18"/>
              </w:rPr>
            </w:pPr>
            <w:r w:rsidRPr="00741839">
              <w:rPr>
                <w:sz w:val="18"/>
              </w:rPr>
              <w:t>7.9.1</w:t>
            </w:r>
          </w:p>
        </w:tc>
        <w:tc>
          <w:tcPr>
            <w:tcW w:w="1276" w:type="dxa"/>
            <w:vAlign w:val="center"/>
          </w:tcPr>
          <w:p w:rsidR="00B569D0" w:rsidRPr="00741839" w:rsidRDefault="00B569D0" w:rsidP="001171BB">
            <w:pPr>
              <w:spacing w:line="200" w:lineRule="exact"/>
              <w:jc w:val="center"/>
              <w:rPr>
                <w:sz w:val="18"/>
              </w:rPr>
            </w:pPr>
            <w:r w:rsidRPr="00741839">
              <w:rPr>
                <w:sz w:val="18"/>
              </w:rPr>
              <w:t>G80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 xml:space="preserve">расстройства вегетативной </w:t>
            </w:r>
          </w:p>
          <w:p w:rsidR="00B569D0" w:rsidRPr="00741839" w:rsidRDefault="00B569D0" w:rsidP="001171BB">
            <w:pPr>
              <w:spacing w:line="200" w:lineRule="exact"/>
              <w:ind w:left="278"/>
              <w:rPr>
                <w:sz w:val="18"/>
              </w:rPr>
            </w:pPr>
            <w:r w:rsidRPr="00741839">
              <w:rPr>
                <w:sz w:val="18"/>
              </w:rPr>
              <w:t>(автономной) нервной системы</w:t>
            </w:r>
          </w:p>
        </w:tc>
        <w:tc>
          <w:tcPr>
            <w:tcW w:w="992" w:type="dxa"/>
            <w:vAlign w:val="center"/>
          </w:tcPr>
          <w:p w:rsidR="00B569D0" w:rsidRPr="00741839" w:rsidRDefault="00B569D0" w:rsidP="001171BB">
            <w:pPr>
              <w:spacing w:line="200" w:lineRule="exact"/>
              <w:jc w:val="center"/>
              <w:rPr>
                <w:sz w:val="18"/>
              </w:rPr>
            </w:pPr>
            <w:r w:rsidRPr="00741839">
              <w:rPr>
                <w:sz w:val="18"/>
              </w:rPr>
              <w:t>7.10</w:t>
            </w:r>
          </w:p>
        </w:tc>
        <w:tc>
          <w:tcPr>
            <w:tcW w:w="1276" w:type="dxa"/>
            <w:vAlign w:val="center"/>
          </w:tcPr>
          <w:p w:rsidR="00B569D0" w:rsidRPr="00741839" w:rsidRDefault="00B569D0" w:rsidP="001171BB">
            <w:pPr>
              <w:spacing w:line="200" w:lineRule="exact"/>
              <w:jc w:val="center"/>
              <w:rPr>
                <w:sz w:val="18"/>
              </w:rPr>
            </w:pPr>
            <w:r w:rsidRPr="00741839">
              <w:rPr>
                <w:sz w:val="18"/>
              </w:rPr>
              <w:t>G90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сосудистые миелопатии</w:t>
            </w:r>
          </w:p>
        </w:tc>
        <w:tc>
          <w:tcPr>
            <w:tcW w:w="992" w:type="dxa"/>
            <w:vAlign w:val="center"/>
          </w:tcPr>
          <w:p w:rsidR="00B569D0" w:rsidRPr="00741839" w:rsidRDefault="00B569D0" w:rsidP="001171BB">
            <w:pPr>
              <w:spacing w:line="200" w:lineRule="exact"/>
              <w:jc w:val="center"/>
              <w:rPr>
                <w:sz w:val="18"/>
              </w:rPr>
            </w:pPr>
            <w:r w:rsidRPr="00741839">
              <w:rPr>
                <w:sz w:val="18"/>
              </w:rPr>
              <w:t>7.11</w:t>
            </w:r>
          </w:p>
        </w:tc>
        <w:tc>
          <w:tcPr>
            <w:tcW w:w="1276" w:type="dxa"/>
            <w:vAlign w:val="center"/>
          </w:tcPr>
          <w:p w:rsidR="00B569D0" w:rsidRPr="00741839" w:rsidRDefault="00B569D0" w:rsidP="001171BB">
            <w:pPr>
              <w:spacing w:line="200" w:lineRule="exact"/>
              <w:jc w:val="center"/>
              <w:rPr>
                <w:sz w:val="18"/>
              </w:rPr>
            </w:pPr>
            <w:r w:rsidRPr="00741839">
              <w:rPr>
                <w:sz w:val="18"/>
              </w:rPr>
              <w:t>G95.1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глаза и его придаточного аппарата</w:t>
            </w:r>
          </w:p>
        </w:tc>
        <w:tc>
          <w:tcPr>
            <w:tcW w:w="992" w:type="dxa"/>
            <w:vAlign w:val="center"/>
          </w:tcPr>
          <w:p w:rsidR="00B569D0" w:rsidRPr="00741839" w:rsidRDefault="00B569D0" w:rsidP="001171BB">
            <w:pPr>
              <w:spacing w:line="200" w:lineRule="exact"/>
              <w:jc w:val="center"/>
              <w:rPr>
                <w:b/>
                <w:sz w:val="18"/>
              </w:rPr>
            </w:pPr>
            <w:r w:rsidRPr="00741839">
              <w:rPr>
                <w:b/>
                <w:sz w:val="18"/>
              </w:rPr>
              <w:t>8.0</w:t>
            </w:r>
          </w:p>
        </w:tc>
        <w:tc>
          <w:tcPr>
            <w:tcW w:w="1276" w:type="dxa"/>
            <w:vAlign w:val="center"/>
          </w:tcPr>
          <w:p w:rsidR="00B569D0" w:rsidRPr="00741839" w:rsidRDefault="00B569D0" w:rsidP="001171BB">
            <w:pPr>
              <w:spacing w:line="200" w:lineRule="exact"/>
              <w:jc w:val="center"/>
              <w:rPr>
                <w:b/>
                <w:sz w:val="18"/>
              </w:rPr>
            </w:pPr>
            <w:r w:rsidRPr="00741839">
              <w:rPr>
                <w:b/>
                <w:sz w:val="18"/>
              </w:rPr>
              <w:t>H00-H59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конъюнктивит</w:t>
            </w:r>
          </w:p>
        </w:tc>
        <w:tc>
          <w:tcPr>
            <w:tcW w:w="992" w:type="dxa"/>
            <w:vAlign w:val="center"/>
          </w:tcPr>
          <w:p w:rsidR="00B569D0" w:rsidRPr="00741839" w:rsidRDefault="00B569D0" w:rsidP="001171BB">
            <w:pPr>
              <w:spacing w:line="200" w:lineRule="exact"/>
              <w:jc w:val="center"/>
              <w:rPr>
                <w:sz w:val="18"/>
              </w:rPr>
            </w:pPr>
            <w:r w:rsidRPr="00741839">
              <w:rPr>
                <w:sz w:val="18"/>
              </w:rPr>
              <w:t>8.1</w:t>
            </w:r>
          </w:p>
        </w:tc>
        <w:tc>
          <w:tcPr>
            <w:tcW w:w="1276" w:type="dxa"/>
            <w:vAlign w:val="center"/>
          </w:tcPr>
          <w:p w:rsidR="00B569D0" w:rsidRPr="00741839" w:rsidRDefault="00B569D0" w:rsidP="001171BB">
            <w:pPr>
              <w:spacing w:line="200" w:lineRule="exact"/>
              <w:jc w:val="center"/>
              <w:rPr>
                <w:sz w:val="18"/>
              </w:rPr>
            </w:pPr>
            <w:r w:rsidRPr="00741839">
              <w:rPr>
                <w:sz w:val="18"/>
              </w:rPr>
              <w:t>Н10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кератит</w:t>
            </w:r>
          </w:p>
        </w:tc>
        <w:tc>
          <w:tcPr>
            <w:tcW w:w="992" w:type="dxa"/>
            <w:vAlign w:val="center"/>
          </w:tcPr>
          <w:p w:rsidR="00B569D0" w:rsidRPr="00741839" w:rsidRDefault="00B569D0" w:rsidP="001171BB">
            <w:pPr>
              <w:spacing w:line="200" w:lineRule="exact"/>
              <w:jc w:val="center"/>
              <w:rPr>
                <w:sz w:val="18"/>
              </w:rPr>
            </w:pPr>
            <w:r w:rsidRPr="00741839">
              <w:rPr>
                <w:sz w:val="18"/>
              </w:rPr>
              <w:t>8.2</w:t>
            </w:r>
          </w:p>
        </w:tc>
        <w:tc>
          <w:tcPr>
            <w:tcW w:w="1276" w:type="dxa"/>
            <w:vAlign w:val="center"/>
          </w:tcPr>
          <w:p w:rsidR="00B569D0" w:rsidRPr="00741839" w:rsidRDefault="00B569D0" w:rsidP="001171BB">
            <w:pPr>
              <w:spacing w:line="200" w:lineRule="exact"/>
              <w:jc w:val="center"/>
              <w:rPr>
                <w:sz w:val="18"/>
              </w:rPr>
            </w:pPr>
            <w:r w:rsidRPr="00741839">
              <w:rPr>
                <w:sz w:val="18"/>
              </w:rPr>
              <w:t>Н16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278"/>
              <w:rPr>
                <w:sz w:val="18"/>
              </w:rPr>
            </w:pPr>
            <w:r w:rsidRPr="00741839">
              <w:rPr>
                <w:sz w:val="18"/>
              </w:rPr>
              <w:t xml:space="preserve">    из него</w:t>
            </w:r>
            <w:r w:rsidR="00B569D0" w:rsidRPr="00741839">
              <w:rPr>
                <w:sz w:val="18"/>
              </w:rPr>
              <w:t xml:space="preserve"> </w:t>
            </w:r>
          </w:p>
          <w:p w:rsidR="00B569D0" w:rsidRPr="00741839" w:rsidRDefault="00B569D0" w:rsidP="001171BB">
            <w:pPr>
              <w:spacing w:line="200" w:lineRule="exact"/>
              <w:ind w:left="278"/>
              <w:rPr>
                <w:sz w:val="18"/>
              </w:rPr>
            </w:pPr>
            <w:r w:rsidRPr="00741839">
              <w:rPr>
                <w:sz w:val="18"/>
              </w:rPr>
              <w:t xml:space="preserve">    язва роговицы</w:t>
            </w:r>
          </w:p>
        </w:tc>
        <w:tc>
          <w:tcPr>
            <w:tcW w:w="992" w:type="dxa"/>
            <w:vAlign w:val="center"/>
          </w:tcPr>
          <w:p w:rsidR="00B569D0" w:rsidRPr="00741839" w:rsidRDefault="00B569D0" w:rsidP="001171BB">
            <w:pPr>
              <w:spacing w:line="200" w:lineRule="exact"/>
              <w:jc w:val="center"/>
              <w:rPr>
                <w:sz w:val="18"/>
              </w:rPr>
            </w:pPr>
            <w:r w:rsidRPr="00741839">
              <w:rPr>
                <w:sz w:val="18"/>
              </w:rPr>
              <w:t>8.2.1</w:t>
            </w:r>
          </w:p>
        </w:tc>
        <w:tc>
          <w:tcPr>
            <w:tcW w:w="1276" w:type="dxa"/>
            <w:vAlign w:val="center"/>
          </w:tcPr>
          <w:p w:rsidR="00B569D0" w:rsidRPr="00741839" w:rsidRDefault="00B569D0" w:rsidP="001171BB">
            <w:pPr>
              <w:spacing w:line="200" w:lineRule="exact"/>
              <w:jc w:val="center"/>
              <w:rPr>
                <w:sz w:val="18"/>
              </w:rPr>
            </w:pPr>
            <w:r w:rsidRPr="00741839">
              <w:rPr>
                <w:sz w:val="18"/>
              </w:rPr>
              <w:t>Н16.0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катаракта</w:t>
            </w:r>
          </w:p>
        </w:tc>
        <w:tc>
          <w:tcPr>
            <w:tcW w:w="992" w:type="dxa"/>
            <w:vAlign w:val="center"/>
          </w:tcPr>
          <w:p w:rsidR="00B569D0" w:rsidRPr="00741839" w:rsidRDefault="00B569D0" w:rsidP="001171BB">
            <w:pPr>
              <w:spacing w:line="200" w:lineRule="exact"/>
              <w:jc w:val="center"/>
              <w:rPr>
                <w:sz w:val="18"/>
              </w:rPr>
            </w:pPr>
            <w:r w:rsidRPr="00741839">
              <w:rPr>
                <w:sz w:val="18"/>
              </w:rPr>
              <w:t>8.3</w:t>
            </w:r>
          </w:p>
        </w:tc>
        <w:tc>
          <w:tcPr>
            <w:tcW w:w="1276" w:type="dxa"/>
            <w:vAlign w:val="center"/>
          </w:tcPr>
          <w:p w:rsidR="00B569D0" w:rsidRPr="00741839" w:rsidRDefault="00B569D0" w:rsidP="001171BB">
            <w:pPr>
              <w:spacing w:line="200" w:lineRule="exact"/>
              <w:jc w:val="center"/>
              <w:rPr>
                <w:sz w:val="18"/>
              </w:rPr>
            </w:pPr>
            <w:r w:rsidRPr="00741839">
              <w:rPr>
                <w:sz w:val="18"/>
              </w:rPr>
              <w:t>H25-H26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хориоретинальное воспаление</w:t>
            </w:r>
          </w:p>
        </w:tc>
        <w:tc>
          <w:tcPr>
            <w:tcW w:w="992" w:type="dxa"/>
            <w:vAlign w:val="center"/>
          </w:tcPr>
          <w:p w:rsidR="00B569D0" w:rsidRPr="00741839" w:rsidRDefault="00B569D0" w:rsidP="001171BB">
            <w:pPr>
              <w:spacing w:line="200" w:lineRule="exact"/>
              <w:jc w:val="center"/>
              <w:rPr>
                <w:sz w:val="18"/>
              </w:rPr>
            </w:pPr>
            <w:r w:rsidRPr="00741839">
              <w:rPr>
                <w:sz w:val="18"/>
              </w:rPr>
              <w:t>8.4</w:t>
            </w:r>
          </w:p>
        </w:tc>
        <w:tc>
          <w:tcPr>
            <w:tcW w:w="1276" w:type="dxa"/>
            <w:vAlign w:val="center"/>
          </w:tcPr>
          <w:p w:rsidR="00B569D0" w:rsidRPr="00741839" w:rsidRDefault="00B569D0" w:rsidP="001171BB">
            <w:pPr>
              <w:spacing w:line="200" w:lineRule="exact"/>
              <w:jc w:val="center"/>
              <w:rPr>
                <w:sz w:val="18"/>
              </w:rPr>
            </w:pPr>
            <w:r w:rsidRPr="00741839">
              <w:rPr>
                <w:sz w:val="18"/>
              </w:rPr>
              <w:t>Н30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отслойка сетчатки с разрывом сетчатки</w:t>
            </w:r>
          </w:p>
        </w:tc>
        <w:tc>
          <w:tcPr>
            <w:tcW w:w="992" w:type="dxa"/>
            <w:vAlign w:val="center"/>
          </w:tcPr>
          <w:p w:rsidR="00B569D0" w:rsidRPr="00741839" w:rsidRDefault="00B569D0" w:rsidP="001171BB">
            <w:pPr>
              <w:spacing w:line="200" w:lineRule="exact"/>
              <w:jc w:val="center"/>
              <w:rPr>
                <w:sz w:val="18"/>
              </w:rPr>
            </w:pPr>
            <w:r w:rsidRPr="00741839">
              <w:rPr>
                <w:sz w:val="18"/>
              </w:rPr>
              <w:t>8.5</w:t>
            </w:r>
          </w:p>
        </w:tc>
        <w:tc>
          <w:tcPr>
            <w:tcW w:w="1276" w:type="dxa"/>
            <w:vAlign w:val="center"/>
          </w:tcPr>
          <w:p w:rsidR="00B569D0" w:rsidRPr="00741839" w:rsidRDefault="00B569D0" w:rsidP="001171BB">
            <w:pPr>
              <w:spacing w:line="200" w:lineRule="exact"/>
              <w:jc w:val="center"/>
              <w:rPr>
                <w:sz w:val="18"/>
              </w:rPr>
            </w:pPr>
            <w:r w:rsidRPr="00741839">
              <w:rPr>
                <w:sz w:val="18"/>
              </w:rPr>
              <w:t>Н33.0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lastRenderedPageBreak/>
              <w:t>преретинопатия</w:t>
            </w:r>
          </w:p>
        </w:tc>
        <w:tc>
          <w:tcPr>
            <w:tcW w:w="992" w:type="dxa"/>
            <w:vAlign w:val="center"/>
          </w:tcPr>
          <w:p w:rsidR="00B569D0" w:rsidRPr="00741839" w:rsidRDefault="00B569D0" w:rsidP="001171BB">
            <w:pPr>
              <w:spacing w:line="200" w:lineRule="exact"/>
              <w:jc w:val="center"/>
              <w:rPr>
                <w:sz w:val="18"/>
              </w:rPr>
            </w:pPr>
            <w:r w:rsidRPr="00741839">
              <w:rPr>
                <w:sz w:val="18"/>
              </w:rPr>
              <w:t>8.6</w:t>
            </w:r>
          </w:p>
        </w:tc>
        <w:tc>
          <w:tcPr>
            <w:tcW w:w="1276" w:type="dxa"/>
            <w:vAlign w:val="center"/>
          </w:tcPr>
          <w:p w:rsidR="00B569D0" w:rsidRPr="00741839" w:rsidRDefault="00B569D0" w:rsidP="001171BB">
            <w:pPr>
              <w:spacing w:line="200" w:lineRule="exact"/>
              <w:jc w:val="center"/>
              <w:rPr>
                <w:sz w:val="18"/>
              </w:rPr>
            </w:pPr>
            <w:r w:rsidRPr="00741839">
              <w:rPr>
                <w:sz w:val="18"/>
              </w:rPr>
              <w:t>Н35.1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дегенерация макулы и заднего полюса</w:t>
            </w:r>
          </w:p>
        </w:tc>
        <w:tc>
          <w:tcPr>
            <w:tcW w:w="992" w:type="dxa"/>
            <w:vAlign w:val="center"/>
          </w:tcPr>
          <w:p w:rsidR="00B569D0" w:rsidRPr="00741839" w:rsidRDefault="00B569D0" w:rsidP="001171BB">
            <w:pPr>
              <w:spacing w:line="200" w:lineRule="exact"/>
              <w:jc w:val="center"/>
              <w:rPr>
                <w:sz w:val="18"/>
              </w:rPr>
            </w:pPr>
            <w:r w:rsidRPr="00741839">
              <w:rPr>
                <w:sz w:val="18"/>
              </w:rPr>
              <w:t>8.7</w:t>
            </w:r>
          </w:p>
        </w:tc>
        <w:tc>
          <w:tcPr>
            <w:tcW w:w="1276" w:type="dxa"/>
            <w:vAlign w:val="center"/>
          </w:tcPr>
          <w:p w:rsidR="00B569D0" w:rsidRPr="00741839" w:rsidRDefault="00B569D0" w:rsidP="001171BB">
            <w:pPr>
              <w:spacing w:line="200" w:lineRule="exact"/>
              <w:jc w:val="center"/>
              <w:rPr>
                <w:sz w:val="18"/>
              </w:rPr>
            </w:pPr>
            <w:r w:rsidRPr="00741839">
              <w:rPr>
                <w:sz w:val="18"/>
              </w:rPr>
              <w:t>Н35.3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глаукома</w:t>
            </w:r>
          </w:p>
        </w:tc>
        <w:tc>
          <w:tcPr>
            <w:tcW w:w="992" w:type="dxa"/>
            <w:vAlign w:val="center"/>
          </w:tcPr>
          <w:p w:rsidR="00B569D0" w:rsidRPr="00741839" w:rsidRDefault="00B569D0" w:rsidP="001171BB">
            <w:pPr>
              <w:spacing w:line="200" w:lineRule="exact"/>
              <w:jc w:val="center"/>
              <w:rPr>
                <w:sz w:val="18"/>
              </w:rPr>
            </w:pPr>
            <w:r w:rsidRPr="00741839">
              <w:rPr>
                <w:sz w:val="18"/>
              </w:rPr>
              <w:t>8.8</w:t>
            </w:r>
          </w:p>
        </w:tc>
        <w:tc>
          <w:tcPr>
            <w:tcW w:w="1276" w:type="dxa"/>
            <w:vAlign w:val="center"/>
          </w:tcPr>
          <w:p w:rsidR="00B569D0" w:rsidRPr="00741839" w:rsidRDefault="00B569D0" w:rsidP="001171BB">
            <w:pPr>
              <w:spacing w:line="200" w:lineRule="exact"/>
              <w:jc w:val="center"/>
              <w:rPr>
                <w:sz w:val="18"/>
              </w:rPr>
            </w:pPr>
            <w:r w:rsidRPr="00741839">
              <w:rPr>
                <w:sz w:val="18"/>
              </w:rPr>
              <w:t>Н40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дегенеративная миопия</w:t>
            </w:r>
          </w:p>
        </w:tc>
        <w:tc>
          <w:tcPr>
            <w:tcW w:w="992" w:type="dxa"/>
            <w:vAlign w:val="center"/>
          </w:tcPr>
          <w:p w:rsidR="00B569D0" w:rsidRPr="00741839" w:rsidRDefault="00B569D0" w:rsidP="001171BB">
            <w:pPr>
              <w:spacing w:line="200" w:lineRule="exact"/>
              <w:jc w:val="center"/>
              <w:rPr>
                <w:sz w:val="18"/>
              </w:rPr>
            </w:pPr>
            <w:r w:rsidRPr="00741839">
              <w:rPr>
                <w:sz w:val="18"/>
              </w:rPr>
              <w:t>8.9</w:t>
            </w:r>
          </w:p>
        </w:tc>
        <w:tc>
          <w:tcPr>
            <w:tcW w:w="1276" w:type="dxa"/>
            <w:vAlign w:val="center"/>
          </w:tcPr>
          <w:p w:rsidR="00B569D0" w:rsidRPr="00741839" w:rsidRDefault="00B569D0" w:rsidP="001171BB">
            <w:pPr>
              <w:spacing w:line="200" w:lineRule="exact"/>
              <w:jc w:val="center"/>
              <w:rPr>
                <w:sz w:val="18"/>
              </w:rPr>
            </w:pPr>
            <w:r w:rsidRPr="00741839">
              <w:rPr>
                <w:sz w:val="18"/>
              </w:rPr>
              <w:t>Н44.2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болезни зрительного нерва и зрительных путей</w:t>
            </w:r>
          </w:p>
        </w:tc>
        <w:tc>
          <w:tcPr>
            <w:tcW w:w="992" w:type="dxa"/>
            <w:vAlign w:val="center"/>
          </w:tcPr>
          <w:p w:rsidR="00B569D0" w:rsidRPr="00741839" w:rsidRDefault="00B569D0" w:rsidP="001171BB">
            <w:pPr>
              <w:spacing w:line="200" w:lineRule="exact"/>
              <w:jc w:val="center"/>
              <w:rPr>
                <w:sz w:val="18"/>
              </w:rPr>
            </w:pPr>
            <w:r w:rsidRPr="00741839">
              <w:rPr>
                <w:sz w:val="18"/>
              </w:rPr>
              <w:t>8.10</w:t>
            </w:r>
          </w:p>
        </w:tc>
        <w:tc>
          <w:tcPr>
            <w:tcW w:w="1276" w:type="dxa"/>
            <w:vAlign w:val="center"/>
          </w:tcPr>
          <w:p w:rsidR="00B569D0" w:rsidRPr="00741839" w:rsidRDefault="00B569D0" w:rsidP="001171BB">
            <w:pPr>
              <w:spacing w:line="200" w:lineRule="exact"/>
              <w:jc w:val="center"/>
              <w:rPr>
                <w:sz w:val="18"/>
              </w:rPr>
            </w:pPr>
            <w:r w:rsidRPr="00741839">
              <w:rPr>
                <w:sz w:val="18"/>
              </w:rPr>
              <w:t>Н46-Н48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 xml:space="preserve">  </w:t>
            </w:r>
            <w:r w:rsidR="00913089" w:rsidRPr="00741839">
              <w:rPr>
                <w:sz w:val="18"/>
              </w:rPr>
              <w:t xml:space="preserve">из них </w:t>
            </w:r>
            <w:r w:rsidRPr="00741839">
              <w:rPr>
                <w:sz w:val="18"/>
              </w:rPr>
              <w:t>атрофия зрительного нерва</w:t>
            </w:r>
          </w:p>
        </w:tc>
        <w:tc>
          <w:tcPr>
            <w:tcW w:w="992" w:type="dxa"/>
            <w:vAlign w:val="center"/>
          </w:tcPr>
          <w:p w:rsidR="00B569D0" w:rsidRPr="00741839" w:rsidRDefault="00B569D0" w:rsidP="001171BB">
            <w:pPr>
              <w:spacing w:line="200" w:lineRule="exact"/>
              <w:jc w:val="center"/>
              <w:rPr>
                <w:sz w:val="18"/>
              </w:rPr>
            </w:pPr>
            <w:r w:rsidRPr="00741839">
              <w:rPr>
                <w:sz w:val="18"/>
              </w:rPr>
              <w:t>8.10.1</w:t>
            </w:r>
          </w:p>
        </w:tc>
        <w:tc>
          <w:tcPr>
            <w:tcW w:w="1276" w:type="dxa"/>
            <w:vAlign w:val="center"/>
          </w:tcPr>
          <w:p w:rsidR="00B569D0" w:rsidRPr="00741839" w:rsidRDefault="00B569D0" w:rsidP="001171BB">
            <w:pPr>
              <w:spacing w:line="200" w:lineRule="exact"/>
              <w:jc w:val="center"/>
              <w:rPr>
                <w:sz w:val="18"/>
              </w:rPr>
            </w:pPr>
            <w:r w:rsidRPr="00741839">
              <w:rPr>
                <w:sz w:val="18"/>
              </w:rPr>
              <w:t>Н47.2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4C379B">
            <w:pPr>
              <w:spacing w:line="200" w:lineRule="exact"/>
              <w:ind w:left="278"/>
              <w:rPr>
                <w:sz w:val="18"/>
              </w:rPr>
            </w:pPr>
            <w:r w:rsidRPr="00741839">
              <w:rPr>
                <w:sz w:val="18"/>
              </w:rPr>
              <w:t>болезни мышц глаза, нарушения содружественного движения глаз, аккомодации и рефракции</w:t>
            </w:r>
          </w:p>
        </w:tc>
        <w:tc>
          <w:tcPr>
            <w:tcW w:w="992" w:type="dxa"/>
            <w:vAlign w:val="center"/>
          </w:tcPr>
          <w:p w:rsidR="00B569D0" w:rsidRPr="00741839" w:rsidRDefault="00B569D0" w:rsidP="001171BB">
            <w:pPr>
              <w:spacing w:line="200" w:lineRule="exact"/>
              <w:jc w:val="center"/>
              <w:rPr>
                <w:sz w:val="18"/>
              </w:rPr>
            </w:pPr>
            <w:r w:rsidRPr="00741839">
              <w:rPr>
                <w:sz w:val="18"/>
              </w:rPr>
              <w:t>8.11</w:t>
            </w:r>
          </w:p>
        </w:tc>
        <w:tc>
          <w:tcPr>
            <w:tcW w:w="1276" w:type="dxa"/>
            <w:vAlign w:val="center"/>
          </w:tcPr>
          <w:p w:rsidR="00B569D0" w:rsidRPr="00741839" w:rsidRDefault="00B569D0" w:rsidP="001171BB">
            <w:pPr>
              <w:spacing w:line="200" w:lineRule="exact"/>
              <w:jc w:val="center"/>
              <w:rPr>
                <w:sz w:val="18"/>
              </w:rPr>
            </w:pPr>
            <w:r w:rsidRPr="00741839">
              <w:rPr>
                <w:sz w:val="18"/>
              </w:rPr>
              <w:t>H49-H52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миопия</w:t>
            </w:r>
          </w:p>
        </w:tc>
        <w:tc>
          <w:tcPr>
            <w:tcW w:w="992" w:type="dxa"/>
            <w:vAlign w:val="center"/>
          </w:tcPr>
          <w:p w:rsidR="00B569D0" w:rsidRPr="00741839" w:rsidRDefault="00B569D0" w:rsidP="001171BB">
            <w:pPr>
              <w:spacing w:line="200" w:lineRule="exact"/>
              <w:jc w:val="center"/>
              <w:rPr>
                <w:sz w:val="18"/>
              </w:rPr>
            </w:pPr>
            <w:r w:rsidRPr="00741839">
              <w:rPr>
                <w:sz w:val="18"/>
              </w:rPr>
              <w:t>8.11.1</w:t>
            </w:r>
          </w:p>
        </w:tc>
        <w:tc>
          <w:tcPr>
            <w:tcW w:w="1276" w:type="dxa"/>
            <w:vAlign w:val="center"/>
          </w:tcPr>
          <w:p w:rsidR="00B569D0" w:rsidRPr="00741839" w:rsidRDefault="00B569D0" w:rsidP="001171BB">
            <w:pPr>
              <w:spacing w:line="200" w:lineRule="exact"/>
              <w:jc w:val="center"/>
              <w:rPr>
                <w:sz w:val="18"/>
              </w:rPr>
            </w:pPr>
            <w:r w:rsidRPr="00741839">
              <w:rPr>
                <w:sz w:val="18"/>
              </w:rPr>
              <w:t>H52.1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астигматизм</w:t>
            </w:r>
          </w:p>
        </w:tc>
        <w:tc>
          <w:tcPr>
            <w:tcW w:w="992" w:type="dxa"/>
            <w:vAlign w:val="center"/>
          </w:tcPr>
          <w:p w:rsidR="00B569D0" w:rsidRPr="00741839" w:rsidRDefault="00B569D0" w:rsidP="001171BB">
            <w:pPr>
              <w:spacing w:line="200" w:lineRule="exact"/>
              <w:jc w:val="center"/>
              <w:rPr>
                <w:sz w:val="18"/>
              </w:rPr>
            </w:pPr>
            <w:r w:rsidRPr="00741839">
              <w:rPr>
                <w:sz w:val="18"/>
              </w:rPr>
              <w:t>8.11.2</w:t>
            </w:r>
          </w:p>
        </w:tc>
        <w:tc>
          <w:tcPr>
            <w:tcW w:w="1276" w:type="dxa"/>
            <w:vAlign w:val="center"/>
          </w:tcPr>
          <w:p w:rsidR="00B569D0" w:rsidRPr="00741839" w:rsidRDefault="00B569D0" w:rsidP="001171BB">
            <w:pPr>
              <w:spacing w:line="200" w:lineRule="exact"/>
              <w:jc w:val="center"/>
              <w:rPr>
                <w:sz w:val="18"/>
              </w:rPr>
            </w:pPr>
            <w:r w:rsidRPr="00741839">
              <w:rPr>
                <w:sz w:val="18"/>
              </w:rPr>
              <w:t>H52.2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слепота и пониженное зрение</w:t>
            </w:r>
          </w:p>
        </w:tc>
        <w:tc>
          <w:tcPr>
            <w:tcW w:w="992" w:type="dxa"/>
            <w:vAlign w:val="center"/>
          </w:tcPr>
          <w:p w:rsidR="00B569D0" w:rsidRPr="00741839" w:rsidRDefault="00B569D0" w:rsidP="001171BB">
            <w:pPr>
              <w:spacing w:line="200" w:lineRule="exact"/>
              <w:jc w:val="center"/>
              <w:rPr>
                <w:sz w:val="18"/>
              </w:rPr>
            </w:pPr>
            <w:r w:rsidRPr="00741839">
              <w:rPr>
                <w:sz w:val="18"/>
              </w:rPr>
              <w:t>8.12</w:t>
            </w:r>
          </w:p>
        </w:tc>
        <w:tc>
          <w:tcPr>
            <w:tcW w:w="1276" w:type="dxa"/>
            <w:vAlign w:val="center"/>
          </w:tcPr>
          <w:p w:rsidR="00B569D0" w:rsidRPr="00741839" w:rsidRDefault="00B569D0" w:rsidP="001171BB">
            <w:pPr>
              <w:spacing w:line="200" w:lineRule="exact"/>
              <w:jc w:val="center"/>
              <w:rPr>
                <w:sz w:val="18"/>
              </w:rPr>
            </w:pPr>
            <w:r w:rsidRPr="00741839">
              <w:rPr>
                <w:sz w:val="18"/>
              </w:rPr>
              <w:t>Н54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слепота обоих глаз</w:t>
            </w:r>
          </w:p>
        </w:tc>
        <w:tc>
          <w:tcPr>
            <w:tcW w:w="992" w:type="dxa"/>
            <w:vAlign w:val="center"/>
          </w:tcPr>
          <w:p w:rsidR="00B569D0" w:rsidRPr="00741839" w:rsidRDefault="00B569D0" w:rsidP="001171BB">
            <w:pPr>
              <w:spacing w:line="200" w:lineRule="exact"/>
              <w:jc w:val="center"/>
              <w:rPr>
                <w:sz w:val="18"/>
              </w:rPr>
            </w:pPr>
            <w:r w:rsidRPr="00741839">
              <w:rPr>
                <w:sz w:val="18"/>
              </w:rPr>
              <w:t>8.12.1</w:t>
            </w:r>
          </w:p>
        </w:tc>
        <w:tc>
          <w:tcPr>
            <w:tcW w:w="1276" w:type="dxa"/>
            <w:vAlign w:val="center"/>
          </w:tcPr>
          <w:p w:rsidR="00B569D0" w:rsidRPr="00741839" w:rsidRDefault="00B569D0" w:rsidP="001171BB">
            <w:pPr>
              <w:spacing w:line="200" w:lineRule="exact"/>
              <w:jc w:val="center"/>
              <w:rPr>
                <w:sz w:val="18"/>
              </w:rPr>
            </w:pPr>
            <w:r w:rsidRPr="00741839">
              <w:rPr>
                <w:sz w:val="18"/>
              </w:rPr>
              <w:t>Н54.0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777FC0">
            <w:pPr>
              <w:spacing w:line="200" w:lineRule="exact"/>
              <w:rPr>
                <w:b/>
                <w:sz w:val="18"/>
              </w:rPr>
            </w:pPr>
            <w:r w:rsidRPr="00741839">
              <w:rPr>
                <w:b/>
                <w:sz w:val="18"/>
              </w:rPr>
              <w:t>болезни уха и сосцевидного отростка</w:t>
            </w:r>
          </w:p>
        </w:tc>
        <w:tc>
          <w:tcPr>
            <w:tcW w:w="992" w:type="dxa"/>
            <w:vAlign w:val="center"/>
          </w:tcPr>
          <w:p w:rsidR="00B569D0" w:rsidRPr="00741839" w:rsidRDefault="00B569D0" w:rsidP="00777FC0">
            <w:pPr>
              <w:spacing w:line="200" w:lineRule="exact"/>
              <w:jc w:val="center"/>
              <w:rPr>
                <w:b/>
                <w:sz w:val="18"/>
              </w:rPr>
            </w:pPr>
            <w:r w:rsidRPr="00741839">
              <w:rPr>
                <w:b/>
                <w:sz w:val="18"/>
              </w:rPr>
              <w:t>9.0</w:t>
            </w:r>
          </w:p>
        </w:tc>
        <w:tc>
          <w:tcPr>
            <w:tcW w:w="1276" w:type="dxa"/>
            <w:vAlign w:val="center"/>
          </w:tcPr>
          <w:p w:rsidR="00B569D0" w:rsidRPr="00F428EE" w:rsidRDefault="00B569D0" w:rsidP="00777FC0">
            <w:pPr>
              <w:pStyle w:val="2"/>
              <w:spacing w:before="0" w:line="200" w:lineRule="exact"/>
              <w:rPr>
                <w:sz w:val="18"/>
                <w:lang w:val="ru-RU" w:eastAsia="ru-RU"/>
              </w:rPr>
            </w:pPr>
            <w:r w:rsidRPr="00F428EE">
              <w:rPr>
                <w:sz w:val="18"/>
                <w:lang w:val="ru-RU" w:eastAsia="ru-RU"/>
              </w:rPr>
              <w:t>H60-H95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болезни наружного уха</w:t>
            </w:r>
          </w:p>
        </w:tc>
        <w:tc>
          <w:tcPr>
            <w:tcW w:w="992" w:type="dxa"/>
            <w:vAlign w:val="center"/>
          </w:tcPr>
          <w:p w:rsidR="00B569D0" w:rsidRPr="00741839" w:rsidRDefault="00B569D0" w:rsidP="001171BB">
            <w:pPr>
              <w:spacing w:line="200" w:lineRule="exact"/>
              <w:jc w:val="center"/>
              <w:rPr>
                <w:sz w:val="18"/>
              </w:rPr>
            </w:pPr>
            <w:r w:rsidRPr="00741839">
              <w:rPr>
                <w:sz w:val="18"/>
              </w:rPr>
              <w:t>9.1</w:t>
            </w:r>
          </w:p>
        </w:tc>
        <w:tc>
          <w:tcPr>
            <w:tcW w:w="1276" w:type="dxa"/>
            <w:vAlign w:val="center"/>
          </w:tcPr>
          <w:p w:rsidR="00B569D0" w:rsidRPr="00741839" w:rsidRDefault="00B569D0" w:rsidP="001171BB">
            <w:pPr>
              <w:spacing w:line="200" w:lineRule="exact"/>
              <w:jc w:val="center"/>
              <w:rPr>
                <w:sz w:val="18"/>
              </w:rPr>
            </w:pPr>
            <w:r w:rsidRPr="00741839">
              <w:rPr>
                <w:sz w:val="18"/>
                <w:lang w:val="en-US"/>
              </w:rPr>
              <w:t>H</w:t>
            </w:r>
            <w:r w:rsidRPr="00741839">
              <w:rPr>
                <w:sz w:val="18"/>
              </w:rPr>
              <w:t>60-</w:t>
            </w:r>
            <w:r w:rsidRPr="00741839">
              <w:rPr>
                <w:sz w:val="18"/>
                <w:lang w:val="en-US"/>
              </w:rPr>
              <w:t>H</w:t>
            </w:r>
            <w:r w:rsidRPr="00741839">
              <w:rPr>
                <w:sz w:val="18"/>
              </w:rPr>
              <w:t>61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болезни среднего уха и сосцевидного</w:t>
            </w:r>
          </w:p>
          <w:p w:rsidR="00B569D0" w:rsidRPr="00741839" w:rsidRDefault="00B569D0" w:rsidP="001171BB">
            <w:pPr>
              <w:spacing w:line="200" w:lineRule="exact"/>
              <w:ind w:left="278"/>
              <w:rPr>
                <w:sz w:val="18"/>
              </w:rPr>
            </w:pPr>
            <w:r w:rsidRPr="00741839">
              <w:rPr>
                <w:sz w:val="18"/>
              </w:rPr>
              <w:t>отростка</w:t>
            </w:r>
          </w:p>
        </w:tc>
        <w:tc>
          <w:tcPr>
            <w:tcW w:w="992" w:type="dxa"/>
            <w:vAlign w:val="center"/>
          </w:tcPr>
          <w:p w:rsidR="00B569D0" w:rsidRPr="00741839" w:rsidRDefault="00B569D0" w:rsidP="001171BB">
            <w:pPr>
              <w:spacing w:line="200" w:lineRule="exact"/>
              <w:jc w:val="center"/>
              <w:rPr>
                <w:sz w:val="18"/>
              </w:rPr>
            </w:pPr>
            <w:r w:rsidRPr="00741839">
              <w:rPr>
                <w:sz w:val="18"/>
              </w:rPr>
              <w:t>9.2</w:t>
            </w:r>
          </w:p>
        </w:tc>
        <w:tc>
          <w:tcPr>
            <w:tcW w:w="1276" w:type="dxa"/>
            <w:vAlign w:val="center"/>
          </w:tcPr>
          <w:p w:rsidR="00B569D0" w:rsidRPr="00741839" w:rsidRDefault="00017E9C" w:rsidP="00017E9C">
            <w:pPr>
              <w:spacing w:line="200" w:lineRule="exact"/>
              <w:jc w:val="center"/>
              <w:rPr>
                <w:sz w:val="18"/>
              </w:rPr>
            </w:pPr>
            <w:r w:rsidRPr="00741839">
              <w:rPr>
                <w:sz w:val="18"/>
                <w:lang w:val="en-US"/>
              </w:rPr>
              <w:t xml:space="preserve"> </w:t>
            </w:r>
            <w:r w:rsidR="00B569D0" w:rsidRPr="00741839">
              <w:rPr>
                <w:sz w:val="18"/>
              </w:rPr>
              <w:t>Н65-Н66, Н68-Н74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острый средний отит</w:t>
            </w:r>
          </w:p>
        </w:tc>
        <w:tc>
          <w:tcPr>
            <w:tcW w:w="992" w:type="dxa"/>
            <w:vAlign w:val="center"/>
          </w:tcPr>
          <w:p w:rsidR="00B569D0" w:rsidRPr="00741839" w:rsidRDefault="00B569D0" w:rsidP="001171BB">
            <w:pPr>
              <w:spacing w:line="200" w:lineRule="exact"/>
              <w:jc w:val="center"/>
              <w:rPr>
                <w:sz w:val="18"/>
                <w:lang w:val="en-US"/>
              </w:rPr>
            </w:pPr>
            <w:r w:rsidRPr="00741839">
              <w:rPr>
                <w:sz w:val="18"/>
                <w:lang w:val="en-US"/>
              </w:rPr>
              <w:t>9.2.1</w:t>
            </w:r>
          </w:p>
        </w:tc>
        <w:tc>
          <w:tcPr>
            <w:tcW w:w="1276" w:type="dxa"/>
            <w:vAlign w:val="center"/>
          </w:tcPr>
          <w:p w:rsidR="00B569D0" w:rsidRPr="00741839" w:rsidRDefault="00B569D0" w:rsidP="001171BB">
            <w:pPr>
              <w:spacing w:line="200" w:lineRule="exact"/>
              <w:jc w:val="center"/>
              <w:rPr>
                <w:sz w:val="18"/>
                <w:lang w:val="en-US"/>
              </w:rPr>
            </w:pPr>
            <w:r w:rsidRPr="00741839">
              <w:rPr>
                <w:sz w:val="18"/>
                <w:lang w:val="en-US"/>
              </w:rPr>
              <w:t>H65.0, H65.1, H66.0</w:t>
            </w:r>
          </w:p>
        </w:tc>
        <w:tc>
          <w:tcPr>
            <w:tcW w:w="850" w:type="dxa"/>
            <w:shd w:val="clear" w:color="auto" w:fill="auto"/>
            <w:vAlign w:val="center"/>
          </w:tcPr>
          <w:p w:rsidR="00B569D0" w:rsidRPr="00741839" w:rsidRDefault="00B569D0" w:rsidP="00017E9C">
            <w:pPr>
              <w:jc w:val="center"/>
              <w:rPr>
                <w:b/>
                <w:sz w:val="22"/>
                <w:lang w:val="en-US"/>
              </w:rPr>
            </w:pPr>
          </w:p>
        </w:tc>
        <w:tc>
          <w:tcPr>
            <w:tcW w:w="851" w:type="dxa"/>
            <w:shd w:val="clear" w:color="auto" w:fill="auto"/>
            <w:vAlign w:val="center"/>
          </w:tcPr>
          <w:p w:rsidR="00B569D0" w:rsidRPr="00741839" w:rsidRDefault="00B569D0" w:rsidP="00017E9C">
            <w:pPr>
              <w:jc w:val="center"/>
              <w:rPr>
                <w:b/>
                <w:sz w:val="22"/>
                <w:lang w:val="en-US"/>
              </w:rPr>
            </w:pPr>
          </w:p>
        </w:tc>
        <w:tc>
          <w:tcPr>
            <w:tcW w:w="708" w:type="dxa"/>
            <w:shd w:val="clear" w:color="auto" w:fill="auto"/>
            <w:vAlign w:val="center"/>
          </w:tcPr>
          <w:p w:rsidR="00B569D0" w:rsidRPr="00741839" w:rsidRDefault="00B569D0" w:rsidP="00017E9C">
            <w:pPr>
              <w:jc w:val="center"/>
              <w:rPr>
                <w:b/>
                <w:sz w:val="22"/>
                <w:lang w:val="en-US"/>
              </w:rPr>
            </w:pPr>
          </w:p>
        </w:tc>
        <w:tc>
          <w:tcPr>
            <w:tcW w:w="993" w:type="dxa"/>
            <w:shd w:val="clear" w:color="auto" w:fill="auto"/>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76" w:type="dxa"/>
            <w:vAlign w:val="center"/>
          </w:tcPr>
          <w:p w:rsidR="00B569D0" w:rsidRPr="00741839" w:rsidRDefault="00B569D0" w:rsidP="00017E9C">
            <w:pPr>
              <w:jc w:val="center"/>
              <w:rPr>
                <w:b/>
                <w:sz w:val="22"/>
                <w:lang w:val="en-US"/>
              </w:rPr>
            </w:pPr>
          </w:p>
        </w:tc>
        <w:tc>
          <w:tcPr>
            <w:tcW w:w="922" w:type="dxa"/>
            <w:shd w:val="clear" w:color="auto" w:fill="auto"/>
            <w:vAlign w:val="center"/>
          </w:tcPr>
          <w:p w:rsidR="00B569D0" w:rsidRPr="00741839" w:rsidRDefault="00B569D0" w:rsidP="00017E9C">
            <w:pPr>
              <w:spacing w:line="180" w:lineRule="exact"/>
              <w:jc w:val="center"/>
              <w:rPr>
                <w:b/>
                <w:sz w:val="22"/>
                <w:lang w:val="en-US"/>
              </w:rPr>
            </w:pPr>
          </w:p>
        </w:tc>
        <w:tc>
          <w:tcPr>
            <w:tcW w:w="1135" w:type="dxa"/>
            <w:vAlign w:val="center"/>
          </w:tcPr>
          <w:p w:rsidR="00B569D0" w:rsidRPr="00741839" w:rsidRDefault="00B569D0" w:rsidP="00017E9C">
            <w:pPr>
              <w:jc w:val="center"/>
              <w:rPr>
                <w:b/>
                <w:sz w:val="22"/>
                <w:lang w:val="en-US"/>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 xml:space="preserve">хронический средний отит </w:t>
            </w:r>
          </w:p>
        </w:tc>
        <w:tc>
          <w:tcPr>
            <w:tcW w:w="992" w:type="dxa"/>
            <w:vAlign w:val="center"/>
          </w:tcPr>
          <w:p w:rsidR="00B569D0" w:rsidRPr="00741839" w:rsidRDefault="00B569D0" w:rsidP="001171BB">
            <w:pPr>
              <w:spacing w:line="200" w:lineRule="exact"/>
              <w:jc w:val="center"/>
              <w:rPr>
                <w:sz w:val="18"/>
              </w:rPr>
            </w:pPr>
            <w:r w:rsidRPr="00741839">
              <w:rPr>
                <w:sz w:val="18"/>
              </w:rPr>
              <w:t>9.2.2</w:t>
            </w:r>
          </w:p>
        </w:tc>
        <w:tc>
          <w:tcPr>
            <w:tcW w:w="1276" w:type="dxa"/>
            <w:vAlign w:val="center"/>
          </w:tcPr>
          <w:p w:rsidR="00B569D0" w:rsidRPr="00741839" w:rsidRDefault="00B569D0" w:rsidP="001171BB">
            <w:pPr>
              <w:spacing w:line="200" w:lineRule="exact"/>
              <w:jc w:val="center"/>
              <w:rPr>
                <w:sz w:val="18"/>
              </w:rPr>
            </w:pPr>
            <w:r w:rsidRPr="00741839">
              <w:rPr>
                <w:sz w:val="18"/>
                <w:lang w:val="en-US"/>
              </w:rPr>
              <w:t>H</w:t>
            </w:r>
            <w:r w:rsidRPr="00741839">
              <w:rPr>
                <w:sz w:val="18"/>
              </w:rPr>
              <w:t xml:space="preserve">65.2-4; </w:t>
            </w:r>
            <w:r w:rsidRPr="00741839">
              <w:rPr>
                <w:sz w:val="18"/>
                <w:lang w:val="en-US"/>
              </w:rPr>
              <w:t>H</w:t>
            </w:r>
            <w:r w:rsidRPr="00741839">
              <w:rPr>
                <w:sz w:val="18"/>
              </w:rPr>
              <w:t>66.1-3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болезни слуховой (евстахиевой) трубы</w:t>
            </w:r>
          </w:p>
        </w:tc>
        <w:tc>
          <w:tcPr>
            <w:tcW w:w="992" w:type="dxa"/>
            <w:vAlign w:val="center"/>
          </w:tcPr>
          <w:p w:rsidR="00B569D0" w:rsidRPr="00741839" w:rsidRDefault="00B569D0" w:rsidP="001171BB">
            <w:pPr>
              <w:spacing w:line="200" w:lineRule="exact"/>
              <w:jc w:val="center"/>
              <w:rPr>
                <w:sz w:val="18"/>
              </w:rPr>
            </w:pPr>
            <w:r w:rsidRPr="00741839">
              <w:rPr>
                <w:sz w:val="18"/>
              </w:rPr>
              <w:t>9.2.3</w:t>
            </w:r>
          </w:p>
        </w:tc>
        <w:tc>
          <w:tcPr>
            <w:tcW w:w="1276" w:type="dxa"/>
            <w:vAlign w:val="center"/>
          </w:tcPr>
          <w:p w:rsidR="00B569D0" w:rsidRPr="00741839" w:rsidRDefault="00B569D0" w:rsidP="001171BB">
            <w:pPr>
              <w:spacing w:line="200" w:lineRule="exact"/>
              <w:jc w:val="center"/>
              <w:rPr>
                <w:sz w:val="18"/>
              </w:rPr>
            </w:pPr>
            <w:r w:rsidRPr="00741839">
              <w:rPr>
                <w:sz w:val="18"/>
                <w:lang w:val="en-US"/>
              </w:rPr>
              <w:t>H</w:t>
            </w:r>
            <w:r w:rsidRPr="00741839">
              <w:rPr>
                <w:sz w:val="18"/>
              </w:rPr>
              <w:t>68-</w:t>
            </w:r>
            <w:r w:rsidRPr="00741839">
              <w:rPr>
                <w:sz w:val="18"/>
                <w:lang w:val="en-US"/>
              </w:rPr>
              <w:t>H</w:t>
            </w:r>
            <w:r w:rsidRPr="00741839">
              <w:rPr>
                <w:sz w:val="18"/>
              </w:rPr>
              <w:t>69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перфорация барабанной перепонки</w:t>
            </w:r>
          </w:p>
        </w:tc>
        <w:tc>
          <w:tcPr>
            <w:tcW w:w="992" w:type="dxa"/>
            <w:vAlign w:val="center"/>
          </w:tcPr>
          <w:p w:rsidR="00B569D0" w:rsidRPr="00741839" w:rsidRDefault="00B569D0" w:rsidP="001171BB">
            <w:pPr>
              <w:spacing w:line="200" w:lineRule="exact"/>
              <w:jc w:val="center"/>
              <w:rPr>
                <w:sz w:val="18"/>
              </w:rPr>
            </w:pPr>
            <w:r w:rsidRPr="00741839">
              <w:rPr>
                <w:sz w:val="18"/>
              </w:rPr>
              <w:t>9.2.4</w:t>
            </w:r>
          </w:p>
        </w:tc>
        <w:tc>
          <w:tcPr>
            <w:tcW w:w="1276" w:type="dxa"/>
            <w:vAlign w:val="center"/>
          </w:tcPr>
          <w:p w:rsidR="00B569D0" w:rsidRPr="00741839" w:rsidRDefault="00B569D0" w:rsidP="001171BB">
            <w:pPr>
              <w:spacing w:line="200" w:lineRule="exact"/>
              <w:jc w:val="center"/>
              <w:rPr>
                <w:sz w:val="18"/>
              </w:rPr>
            </w:pPr>
            <w:r w:rsidRPr="00741839">
              <w:rPr>
                <w:sz w:val="18"/>
                <w:lang w:val="en-US"/>
              </w:rPr>
              <w:t>H</w:t>
            </w:r>
            <w:r w:rsidRPr="00741839">
              <w:rPr>
                <w:sz w:val="18"/>
              </w:rPr>
              <w:t>72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6D123F">
            <w:pPr>
              <w:spacing w:line="200" w:lineRule="exact"/>
              <w:ind w:left="420"/>
              <w:rPr>
                <w:sz w:val="18"/>
              </w:rPr>
            </w:pPr>
            <w:r w:rsidRPr="00741839">
              <w:rPr>
                <w:sz w:val="18"/>
              </w:rPr>
              <w:t>другие болезни среднего уха</w:t>
            </w:r>
            <w:r w:rsidR="006D123F" w:rsidRPr="00741839">
              <w:rPr>
                <w:sz w:val="18"/>
              </w:rPr>
              <w:br/>
            </w:r>
            <w:r w:rsidRPr="00741839">
              <w:rPr>
                <w:sz w:val="18"/>
              </w:rPr>
              <w:t>и сосцевидного отростка</w:t>
            </w:r>
          </w:p>
        </w:tc>
        <w:tc>
          <w:tcPr>
            <w:tcW w:w="992" w:type="dxa"/>
            <w:vAlign w:val="center"/>
          </w:tcPr>
          <w:p w:rsidR="00B569D0" w:rsidRPr="00741839" w:rsidRDefault="00B569D0" w:rsidP="001171BB">
            <w:pPr>
              <w:spacing w:line="200" w:lineRule="exact"/>
              <w:jc w:val="center"/>
              <w:rPr>
                <w:sz w:val="18"/>
              </w:rPr>
            </w:pPr>
            <w:r w:rsidRPr="00741839">
              <w:rPr>
                <w:sz w:val="18"/>
              </w:rPr>
              <w:t>9.2.5</w:t>
            </w:r>
          </w:p>
        </w:tc>
        <w:tc>
          <w:tcPr>
            <w:tcW w:w="1276" w:type="dxa"/>
            <w:vAlign w:val="center"/>
          </w:tcPr>
          <w:p w:rsidR="00B569D0" w:rsidRPr="00741839" w:rsidRDefault="00B569D0" w:rsidP="001171BB">
            <w:pPr>
              <w:spacing w:line="200" w:lineRule="exact"/>
              <w:jc w:val="center"/>
              <w:rPr>
                <w:sz w:val="18"/>
              </w:rPr>
            </w:pPr>
            <w:r w:rsidRPr="00741839">
              <w:rPr>
                <w:sz w:val="18"/>
                <w:lang w:val="en-US"/>
              </w:rPr>
              <w:t>H</w:t>
            </w:r>
            <w:r w:rsidRPr="00741839">
              <w:rPr>
                <w:sz w:val="18"/>
              </w:rPr>
              <w:t>74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болезни внутреннего уха</w:t>
            </w:r>
          </w:p>
        </w:tc>
        <w:tc>
          <w:tcPr>
            <w:tcW w:w="992" w:type="dxa"/>
            <w:vAlign w:val="center"/>
          </w:tcPr>
          <w:p w:rsidR="00B569D0" w:rsidRPr="00741839" w:rsidRDefault="00B569D0" w:rsidP="001171BB">
            <w:pPr>
              <w:spacing w:line="200" w:lineRule="exact"/>
              <w:jc w:val="center"/>
              <w:rPr>
                <w:sz w:val="18"/>
              </w:rPr>
            </w:pPr>
            <w:r w:rsidRPr="00741839">
              <w:rPr>
                <w:sz w:val="18"/>
              </w:rPr>
              <w:t>9.3</w:t>
            </w:r>
          </w:p>
        </w:tc>
        <w:tc>
          <w:tcPr>
            <w:tcW w:w="1276" w:type="dxa"/>
            <w:vAlign w:val="center"/>
          </w:tcPr>
          <w:p w:rsidR="00B569D0" w:rsidRPr="00741839" w:rsidRDefault="00B569D0" w:rsidP="001171BB">
            <w:pPr>
              <w:spacing w:line="200" w:lineRule="exact"/>
              <w:jc w:val="center"/>
              <w:rPr>
                <w:sz w:val="18"/>
              </w:rPr>
            </w:pPr>
            <w:r w:rsidRPr="00741839">
              <w:rPr>
                <w:sz w:val="18"/>
              </w:rPr>
              <w:t>Н80-Н81, Н83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 xml:space="preserve">отосклероз </w:t>
            </w:r>
          </w:p>
        </w:tc>
        <w:tc>
          <w:tcPr>
            <w:tcW w:w="992" w:type="dxa"/>
            <w:vAlign w:val="center"/>
          </w:tcPr>
          <w:p w:rsidR="00B569D0" w:rsidRPr="00741839" w:rsidRDefault="00B569D0" w:rsidP="001171BB">
            <w:pPr>
              <w:spacing w:line="200" w:lineRule="exact"/>
              <w:jc w:val="center"/>
              <w:rPr>
                <w:sz w:val="18"/>
              </w:rPr>
            </w:pPr>
            <w:r w:rsidRPr="00741839">
              <w:rPr>
                <w:sz w:val="18"/>
              </w:rPr>
              <w:t>9.3.1</w:t>
            </w:r>
          </w:p>
        </w:tc>
        <w:tc>
          <w:tcPr>
            <w:tcW w:w="1276" w:type="dxa"/>
            <w:vAlign w:val="center"/>
          </w:tcPr>
          <w:p w:rsidR="00B569D0" w:rsidRPr="00741839" w:rsidRDefault="00B569D0" w:rsidP="001171BB">
            <w:pPr>
              <w:spacing w:line="200" w:lineRule="exact"/>
              <w:jc w:val="center"/>
              <w:rPr>
                <w:sz w:val="18"/>
              </w:rPr>
            </w:pPr>
            <w:r w:rsidRPr="00741839">
              <w:rPr>
                <w:sz w:val="18"/>
              </w:rPr>
              <w:t>Н80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болезнь Меньера</w:t>
            </w:r>
          </w:p>
        </w:tc>
        <w:tc>
          <w:tcPr>
            <w:tcW w:w="992" w:type="dxa"/>
            <w:vAlign w:val="center"/>
          </w:tcPr>
          <w:p w:rsidR="00B569D0" w:rsidRPr="00741839" w:rsidRDefault="00B569D0" w:rsidP="001171BB">
            <w:pPr>
              <w:spacing w:line="200" w:lineRule="exact"/>
              <w:jc w:val="center"/>
              <w:rPr>
                <w:sz w:val="18"/>
              </w:rPr>
            </w:pPr>
            <w:r w:rsidRPr="00741839">
              <w:rPr>
                <w:sz w:val="18"/>
              </w:rPr>
              <w:t>9.3.2</w:t>
            </w:r>
          </w:p>
        </w:tc>
        <w:tc>
          <w:tcPr>
            <w:tcW w:w="1276" w:type="dxa"/>
            <w:vAlign w:val="center"/>
          </w:tcPr>
          <w:p w:rsidR="00B569D0" w:rsidRPr="00741839" w:rsidRDefault="00B569D0" w:rsidP="001171BB">
            <w:pPr>
              <w:spacing w:line="200" w:lineRule="exact"/>
              <w:jc w:val="center"/>
              <w:rPr>
                <w:sz w:val="18"/>
              </w:rPr>
            </w:pPr>
            <w:r w:rsidRPr="00741839">
              <w:rPr>
                <w:sz w:val="18"/>
              </w:rPr>
              <w:t>Н81.0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lastRenderedPageBreak/>
              <w:t xml:space="preserve">кондуктивная и нейросенсорная потеря слуха </w:t>
            </w:r>
          </w:p>
        </w:tc>
        <w:tc>
          <w:tcPr>
            <w:tcW w:w="992" w:type="dxa"/>
            <w:vAlign w:val="center"/>
          </w:tcPr>
          <w:p w:rsidR="00B569D0" w:rsidRPr="00741839" w:rsidRDefault="00B569D0" w:rsidP="001171BB">
            <w:pPr>
              <w:spacing w:line="200" w:lineRule="exact"/>
              <w:jc w:val="center"/>
              <w:rPr>
                <w:sz w:val="18"/>
              </w:rPr>
            </w:pPr>
            <w:r w:rsidRPr="00741839">
              <w:rPr>
                <w:sz w:val="18"/>
              </w:rPr>
              <w:t>9.4</w:t>
            </w:r>
          </w:p>
        </w:tc>
        <w:tc>
          <w:tcPr>
            <w:tcW w:w="1276" w:type="dxa"/>
            <w:vAlign w:val="center"/>
          </w:tcPr>
          <w:p w:rsidR="00B569D0" w:rsidRPr="00741839" w:rsidRDefault="00B569D0" w:rsidP="001171BB">
            <w:pPr>
              <w:spacing w:line="200" w:lineRule="exact"/>
              <w:jc w:val="center"/>
              <w:rPr>
                <w:sz w:val="18"/>
              </w:rPr>
            </w:pPr>
            <w:r w:rsidRPr="00741839">
              <w:rPr>
                <w:sz w:val="18"/>
              </w:rPr>
              <w:t>Н90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 xml:space="preserve">кондуктивная потеря слуха двусторонняя </w:t>
            </w:r>
          </w:p>
        </w:tc>
        <w:tc>
          <w:tcPr>
            <w:tcW w:w="992" w:type="dxa"/>
            <w:vAlign w:val="center"/>
          </w:tcPr>
          <w:p w:rsidR="00B569D0" w:rsidRPr="00741839" w:rsidRDefault="00B569D0" w:rsidP="001171BB">
            <w:pPr>
              <w:spacing w:line="200" w:lineRule="exact"/>
              <w:jc w:val="center"/>
              <w:rPr>
                <w:sz w:val="18"/>
              </w:rPr>
            </w:pPr>
            <w:r w:rsidRPr="00741839">
              <w:rPr>
                <w:sz w:val="18"/>
              </w:rPr>
              <w:t>9.4.1</w:t>
            </w:r>
          </w:p>
        </w:tc>
        <w:tc>
          <w:tcPr>
            <w:tcW w:w="1276" w:type="dxa"/>
            <w:vAlign w:val="center"/>
          </w:tcPr>
          <w:p w:rsidR="00B569D0" w:rsidRPr="00741839" w:rsidRDefault="00B569D0" w:rsidP="001171BB">
            <w:pPr>
              <w:spacing w:line="200" w:lineRule="exact"/>
              <w:jc w:val="center"/>
              <w:rPr>
                <w:sz w:val="18"/>
              </w:rPr>
            </w:pPr>
            <w:r w:rsidRPr="00741839">
              <w:rPr>
                <w:sz w:val="18"/>
              </w:rPr>
              <w:t>Н90.0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нейросенсорная потеря слуха двусторонняя</w:t>
            </w:r>
          </w:p>
        </w:tc>
        <w:tc>
          <w:tcPr>
            <w:tcW w:w="992" w:type="dxa"/>
            <w:vAlign w:val="center"/>
          </w:tcPr>
          <w:p w:rsidR="00B569D0" w:rsidRPr="00741839" w:rsidRDefault="00B569D0" w:rsidP="001171BB">
            <w:pPr>
              <w:spacing w:line="200" w:lineRule="exact"/>
              <w:jc w:val="center"/>
              <w:rPr>
                <w:sz w:val="18"/>
              </w:rPr>
            </w:pPr>
            <w:r w:rsidRPr="00741839">
              <w:rPr>
                <w:sz w:val="18"/>
              </w:rPr>
              <w:t>9.4.2</w:t>
            </w:r>
          </w:p>
        </w:tc>
        <w:tc>
          <w:tcPr>
            <w:tcW w:w="1276" w:type="dxa"/>
            <w:vAlign w:val="center"/>
          </w:tcPr>
          <w:p w:rsidR="00B569D0" w:rsidRPr="00741839" w:rsidRDefault="00B569D0" w:rsidP="001171BB">
            <w:pPr>
              <w:spacing w:line="200" w:lineRule="exact"/>
              <w:jc w:val="center"/>
              <w:rPr>
                <w:sz w:val="18"/>
              </w:rPr>
            </w:pPr>
            <w:r w:rsidRPr="00741839">
              <w:rPr>
                <w:sz w:val="18"/>
              </w:rPr>
              <w:t>Н90.3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системы кровообращения</w:t>
            </w:r>
          </w:p>
        </w:tc>
        <w:tc>
          <w:tcPr>
            <w:tcW w:w="992" w:type="dxa"/>
            <w:vAlign w:val="center"/>
          </w:tcPr>
          <w:p w:rsidR="00B569D0" w:rsidRPr="00741839" w:rsidRDefault="00B569D0" w:rsidP="001171BB">
            <w:pPr>
              <w:spacing w:line="200" w:lineRule="exact"/>
              <w:jc w:val="center"/>
              <w:rPr>
                <w:b/>
                <w:sz w:val="18"/>
              </w:rPr>
            </w:pPr>
            <w:r w:rsidRPr="00741839">
              <w:rPr>
                <w:b/>
                <w:sz w:val="18"/>
              </w:rPr>
              <w:t>10.0</w:t>
            </w:r>
          </w:p>
        </w:tc>
        <w:tc>
          <w:tcPr>
            <w:tcW w:w="1276" w:type="dxa"/>
            <w:vAlign w:val="center"/>
          </w:tcPr>
          <w:p w:rsidR="00B569D0" w:rsidRPr="00741839" w:rsidRDefault="00B569D0" w:rsidP="001171BB">
            <w:pPr>
              <w:spacing w:line="200" w:lineRule="exact"/>
              <w:jc w:val="center"/>
              <w:rPr>
                <w:b/>
                <w:sz w:val="18"/>
              </w:rPr>
            </w:pPr>
            <w:r w:rsidRPr="00741839">
              <w:rPr>
                <w:b/>
                <w:sz w:val="18"/>
              </w:rPr>
              <w:t>I00-I99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острая ревматическая лихорадка</w:t>
            </w:r>
          </w:p>
        </w:tc>
        <w:tc>
          <w:tcPr>
            <w:tcW w:w="992" w:type="dxa"/>
            <w:vAlign w:val="center"/>
          </w:tcPr>
          <w:p w:rsidR="00B569D0" w:rsidRPr="00741839" w:rsidRDefault="00B569D0" w:rsidP="001171BB">
            <w:pPr>
              <w:spacing w:line="200" w:lineRule="exact"/>
              <w:jc w:val="center"/>
              <w:rPr>
                <w:sz w:val="18"/>
              </w:rPr>
            </w:pPr>
            <w:r w:rsidRPr="00741839">
              <w:rPr>
                <w:sz w:val="18"/>
              </w:rPr>
              <w:t>10.1</w:t>
            </w:r>
          </w:p>
        </w:tc>
        <w:tc>
          <w:tcPr>
            <w:tcW w:w="1276" w:type="dxa"/>
            <w:vAlign w:val="center"/>
          </w:tcPr>
          <w:p w:rsidR="00B569D0" w:rsidRPr="00741839" w:rsidRDefault="00B569D0" w:rsidP="001171BB">
            <w:pPr>
              <w:spacing w:line="200" w:lineRule="exact"/>
              <w:jc w:val="center"/>
              <w:rPr>
                <w:sz w:val="18"/>
              </w:rPr>
            </w:pPr>
            <w:r w:rsidRPr="00741839">
              <w:rPr>
                <w:sz w:val="18"/>
              </w:rPr>
              <w:t>I00-I02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lang w:val="en-US"/>
              </w:rPr>
            </w:pPr>
            <w:r w:rsidRPr="00741839">
              <w:rPr>
                <w:sz w:val="18"/>
              </w:rPr>
              <w:t>хронические ревматические болезни сердца</w:t>
            </w:r>
            <w:r w:rsidRPr="00741839">
              <w:rPr>
                <w:sz w:val="18"/>
                <w:lang w:val="en-US"/>
              </w:rPr>
              <w:t xml:space="preserve"> </w:t>
            </w:r>
          </w:p>
        </w:tc>
        <w:tc>
          <w:tcPr>
            <w:tcW w:w="992" w:type="dxa"/>
            <w:vAlign w:val="center"/>
          </w:tcPr>
          <w:p w:rsidR="00B569D0" w:rsidRPr="00741839" w:rsidRDefault="00B569D0" w:rsidP="001171BB">
            <w:pPr>
              <w:spacing w:line="200" w:lineRule="exact"/>
              <w:jc w:val="center"/>
              <w:rPr>
                <w:sz w:val="18"/>
                <w:lang w:val="en-US"/>
              </w:rPr>
            </w:pPr>
            <w:r w:rsidRPr="00741839">
              <w:rPr>
                <w:sz w:val="18"/>
                <w:lang w:val="en-US"/>
              </w:rPr>
              <w:t>10.2</w:t>
            </w:r>
          </w:p>
        </w:tc>
        <w:tc>
          <w:tcPr>
            <w:tcW w:w="1276" w:type="dxa"/>
            <w:vAlign w:val="center"/>
          </w:tcPr>
          <w:p w:rsidR="00B569D0" w:rsidRPr="00741839" w:rsidRDefault="00B569D0" w:rsidP="001171BB">
            <w:pPr>
              <w:spacing w:line="200" w:lineRule="exact"/>
              <w:jc w:val="center"/>
              <w:rPr>
                <w:sz w:val="18"/>
                <w:lang w:val="en-US"/>
              </w:rPr>
            </w:pPr>
            <w:r w:rsidRPr="00741839">
              <w:rPr>
                <w:sz w:val="18"/>
                <w:lang w:val="en-US"/>
              </w:rPr>
              <w:t>I05-I09</w:t>
            </w:r>
          </w:p>
        </w:tc>
        <w:tc>
          <w:tcPr>
            <w:tcW w:w="850" w:type="dxa"/>
            <w:shd w:val="clear" w:color="auto" w:fill="auto"/>
            <w:vAlign w:val="center"/>
          </w:tcPr>
          <w:p w:rsidR="00B569D0" w:rsidRPr="00741839" w:rsidRDefault="00B569D0" w:rsidP="00017E9C">
            <w:pPr>
              <w:jc w:val="center"/>
              <w:rPr>
                <w:b/>
                <w:sz w:val="22"/>
                <w:lang w:val="en-US"/>
              </w:rPr>
            </w:pPr>
          </w:p>
        </w:tc>
        <w:tc>
          <w:tcPr>
            <w:tcW w:w="851" w:type="dxa"/>
            <w:shd w:val="clear" w:color="auto" w:fill="auto"/>
            <w:vAlign w:val="center"/>
          </w:tcPr>
          <w:p w:rsidR="00B569D0" w:rsidRPr="00741839" w:rsidRDefault="00B569D0" w:rsidP="00017E9C">
            <w:pPr>
              <w:jc w:val="center"/>
              <w:rPr>
                <w:b/>
                <w:sz w:val="22"/>
                <w:lang w:val="en-US"/>
              </w:rPr>
            </w:pPr>
          </w:p>
        </w:tc>
        <w:tc>
          <w:tcPr>
            <w:tcW w:w="708" w:type="dxa"/>
            <w:shd w:val="clear" w:color="auto" w:fill="auto"/>
            <w:vAlign w:val="center"/>
          </w:tcPr>
          <w:p w:rsidR="00B569D0" w:rsidRPr="00741839" w:rsidRDefault="00B569D0" w:rsidP="00017E9C">
            <w:pPr>
              <w:jc w:val="center"/>
              <w:rPr>
                <w:b/>
                <w:sz w:val="22"/>
                <w:lang w:val="en-US"/>
              </w:rPr>
            </w:pPr>
          </w:p>
        </w:tc>
        <w:tc>
          <w:tcPr>
            <w:tcW w:w="993" w:type="dxa"/>
            <w:shd w:val="clear" w:color="auto" w:fill="auto"/>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76" w:type="dxa"/>
            <w:vAlign w:val="center"/>
          </w:tcPr>
          <w:p w:rsidR="00B569D0" w:rsidRPr="00741839" w:rsidRDefault="00B569D0" w:rsidP="00017E9C">
            <w:pPr>
              <w:jc w:val="center"/>
              <w:rPr>
                <w:b/>
                <w:sz w:val="22"/>
                <w:lang w:val="en-US"/>
              </w:rPr>
            </w:pPr>
          </w:p>
        </w:tc>
        <w:tc>
          <w:tcPr>
            <w:tcW w:w="922" w:type="dxa"/>
            <w:shd w:val="clear" w:color="auto" w:fill="auto"/>
            <w:vAlign w:val="center"/>
          </w:tcPr>
          <w:p w:rsidR="00B569D0" w:rsidRPr="00741839" w:rsidRDefault="00B569D0" w:rsidP="00017E9C">
            <w:pPr>
              <w:spacing w:line="180" w:lineRule="exact"/>
              <w:jc w:val="center"/>
              <w:rPr>
                <w:b/>
                <w:sz w:val="22"/>
                <w:lang w:val="en-US"/>
              </w:rPr>
            </w:pPr>
          </w:p>
        </w:tc>
        <w:tc>
          <w:tcPr>
            <w:tcW w:w="1135" w:type="dxa"/>
            <w:vAlign w:val="center"/>
          </w:tcPr>
          <w:p w:rsidR="00B569D0" w:rsidRPr="00741839" w:rsidRDefault="00B569D0" w:rsidP="00017E9C">
            <w:pPr>
              <w:jc w:val="center"/>
              <w:rPr>
                <w:b/>
                <w:sz w:val="22"/>
                <w:lang w:val="en-US"/>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278"/>
              <w:rPr>
                <w:sz w:val="18"/>
              </w:rPr>
            </w:pPr>
            <w:r w:rsidRPr="00741839">
              <w:rPr>
                <w:sz w:val="18"/>
              </w:rPr>
              <w:t xml:space="preserve">    из них</w:t>
            </w:r>
          </w:p>
          <w:p w:rsidR="00B569D0" w:rsidRPr="00741839" w:rsidRDefault="00B569D0" w:rsidP="001171BB">
            <w:pPr>
              <w:spacing w:line="200" w:lineRule="exact"/>
              <w:ind w:left="278"/>
              <w:rPr>
                <w:sz w:val="18"/>
              </w:rPr>
            </w:pPr>
            <w:r w:rsidRPr="00741839">
              <w:rPr>
                <w:sz w:val="18"/>
              </w:rPr>
              <w:t xml:space="preserve">    ревматические поражения клапанов</w:t>
            </w:r>
          </w:p>
        </w:tc>
        <w:tc>
          <w:tcPr>
            <w:tcW w:w="992" w:type="dxa"/>
            <w:vAlign w:val="center"/>
          </w:tcPr>
          <w:p w:rsidR="00B569D0" w:rsidRPr="00741839" w:rsidRDefault="00B569D0" w:rsidP="001171BB">
            <w:pPr>
              <w:spacing w:line="200" w:lineRule="exact"/>
              <w:jc w:val="center"/>
              <w:rPr>
                <w:sz w:val="18"/>
              </w:rPr>
            </w:pPr>
            <w:r w:rsidRPr="00741839">
              <w:rPr>
                <w:sz w:val="18"/>
              </w:rPr>
              <w:t>10.2.1</w:t>
            </w:r>
          </w:p>
        </w:tc>
        <w:tc>
          <w:tcPr>
            <w:tcW w:w="1276" w:type="dxa"/>
            <w:vAlign w:val="center"/>
          </w:tcPr>
          <w:p w:rsidR="00B569D0" w:rsidRPr="00741839" w:rsidRDefault="00B569D0" w:rsidP="001171BB">
            <w:pPr>
              <w:spacing w:line="200" w:lineRule="exact"/>
              <w:jc w:val="center"/>
              <w:rPr>
                <w:sz w:val="18"/>
                <w:lang w:val="en-US"/>
              </w:rPr>
            </w:pPr>
            <w:r w:rsidRPr="00741839">
              <w:rPr>
                <w:sz w:val="18"/>
              </w:rPr>
              <w:t>I05-I08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болезни, характеризующиеся повышенным кровяным давлением</w:t>
            </w:r>
          </w:p>
        </w:tc>
        <w:tc>
          <w:tcPr>
            <w:tcW w:w="992" w:type="dxa"/>
            <w:vAlign w:val="center"/>
          </w:tcPr>
          <w:p w:rsidR="00B569D0" w:rsidRPr="00741839" w:rsidRDefault="00B569D0" w:rsidP="001171BB">
            <w:pPr>
              <w:spacing w:line="200" w:lineRule="exact"/>
              <w:jc w:val="center"/>
              <w:rPr>
                <w:sz w:val="18"/>
              </w:rPr>
            </w:pPr>
            <w:r w:rsidRPr="00741839">
              <w:rPr>
                <w:sz w:val="18"/>
              </w:rPr>
              <w:t>10.3</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10-</w:t>
            </w:r>
            <w:r w:rsidRPr="00741839">
              <w:rPr>
                <w:sz w:val="18"/>
                <w:lang w:val="en-US"/>
              </w:rPr>
              <w:t>I</w:t>
            </w:r>
            <w:r w:rsidRPr="00741839">
              <w:rPr>
                <w:sz w:val="18"/>
              </w:rPr>
              <w:t>13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эссенциальная гипертензия</w:t>
            </w:r>
          </w:p>
        </w:tc>
        <w:tc>
          <w:tcPr>
            <w:tcW w:w="992" w:type="dxa"/>
            <w:vAlign w:val="center"/>
          </w:tcPr>
          <w:p w:rsidR="00B569D0" w:rsidRPr="00741839" w:rsidRDefault="00B569D0" w:rsidP="001171BB">
            <w:pPr>
              <w:spacing w:line="200" w:lineRule="exact"/>
              <w:jc w:val="center"/>
              <w:rPr>
                <w:sz w:val="18"/>
              </w:rPr>
            </w:pPr>
            <w:r w:rsidRPr="00741839">
              <w:rPr>
                <w:sz w:val="18"/>
              </w:rPr>
              <w:t>10.3.1</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10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 xml:space="preserve">гипертензивная болезнь </w:t>
            </w:r>
            <w:r w:rsidR="00775E01" w:rsidRPr="00741839">
              <w:rPr>
                <w:sz w:val="18"/>
              </w:rPr>
              <w:t>сердца (гипертоническая болезнь</w:t>
            </w:r>
            <w:r w:rsidR="00775E01" w:rsidRPr="00741839">
              <w:rPr>
                <w:sz w:val="18"/>
              </w:rPr>
              <w:br/>
            </w:r>
            <w:r w:rsidRPr="00741839">
              <w:rPr>
                <w:sz w:val="18"/>
              </w:rPr>
              <w:t>с преимущественным поражением сердца)</w:t>
            </w:r>
          </w:p>
        </w:tc>
        <w:tc>
          <w:tcPr>
            <w:tcW w:w="992" w:type="dxa"/>
            <w:vAlign w:val="center"/>
          </w:tcPr>
          <w:p w:rsidR="00B569D0" w:rsidRPr="00741839" w:rsidRDefault="00B569D0" w:rsidP="001171BB">
            <w:pPr>
              <w:spacing w:line="200" w:lineRule="exact"/>
              <w:jc w:val="center"/>
              <w:rPr>
                <w:sz w:val="18"/>
              </w:rPr>
            </w:pPr>
            <w:r w:rsidRPr="00741839">
              <w:rPr>
                <w:sz w:val="18"/>
              </w:rPr>
              <w:t>10.3.2</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11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гипертензивная болезнь почки (гипертоническая б</w:t>
            </w:r>
            <w:r w:rsidR="00775E01" w:rsidRPr="00741839">
              <w:rPr>
                <w:sz w:val="18"/>
              </w:rPr>
              <w:t>олезнь</w:t>
            </w:r>
            <w:r w:rsidR="00775E01" w:rsidRPr="00741839">
              <w:rPr>
                <w:sz w:val="18"/>
              </w:rPr>
              <w:br/>
            </w:r>
            <w:r w:rsidRPr="00741839">
              <w:rPr>
                <w:sz w:val="18"/>
              </w:rPr>
              <w:t xml:space="preserve">с преимущественным поражением почек) </w:t>
            </w:r>
          </w:p>
        </w:tc>
        <w:tc>
          <w:tcPr>
            <w:tcW w:w="992" w:type="dxa"/>
            <w:vAlign w:val="center"/>
          </w:tcPr>
          <w:p w:rsidR="00B569D0" w:rsidRPr="00741839" w:rsidRDefault="00B569D0" w:rsidP="001171BB">
            <w:pPr>
              <w:spacing w:line="200" w:lineRule="exact"/>
              <w:jc w:val="center"/>
              <w:rPr>
                <w:sz w:val="18"/>
              </w:rPr>
            </w:pPr>
            <w:r w:rsidRPr="00741839">
              <w:rPr>
                <w:sz w:val="18"/>
              </w:rPr>
              <w:t>10.3.3</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12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6D123F">
            <w:pPr>
              <w:spacing w:line="200" w:lineRule="exact"/>
              <w:ind w:left="420"/>
              <w:rPr>
                <w:sz w:val="18"/>
              </w:rPr>
            </w:pPr>
            <w:r w:rsidRPr="00741839">
              <w:rPr>
                <w:sz w:val="18"/>
              </w:rPr>
              <w:t>гипертензивная болезнь сердца и</w:t>
            </w:r>
            <w:r w:rsidR="00775E01" w:rsidRPr="00741839">
              <w:rPr>
                <w:sz w:val="18"/>
              </w:rPr>
              <w:t xml:space="preserve"> почки (гипертоническая болезнь</w:t>
            </w:r>
            <w:r w:rsidR="00775E01" w:rsidRPr="00741839">
              <w:rPr>
                <w:sz w:val="18"/>
              </w:rPr>
              <w:br/>
            </w:r>
            <w:r w:rsidRPr="00741839">
              <w:rPr>
                <w:sz w:val="18"/>
              </w:rPr>
              <w:t>с преимущественным поражением сердца</w:t>
            </w:r>
            <w:r w:rsidR="006D123F" w:rsidRPr="00741839">
              <w:rPr>
                <w:sz w:val="18"/>
              </w:rPr>
              <w:br/>
            </w:r>
            <w:r w:rsidRPr="00741839">
              <w:rPr>
                <w:sz w:val="18"/>
              </w:rPr>
              <w:t>и почек)</w:t>
            </w:r>
          </w:p>
        </w:tc>
        <w:tc>
          <w:tcPr>
            <w:tcW w:w="992" w:type="dxa"/>
            <w:vAlign w:val="center"/>
          </w:tcPr>
          <w:p w:rsidR="00B569D0" w:rsidRPr="00741839" w:rsidRDefault="00B569D0" w:rsidP="001171BB">
            <w:pPr>
              <w:spacing w:line="200" w:lineRule="exact"/>
              <w:jc w:val="center"/>
              <w:rPr>
                <w:sz w:val="18"/>
              </w:rPr>
            </w:pPr>
            <w:r w:rsidRPr="00741839">
              <w:rPr>
                <w:sz w:val="18"/>
              </w:rPr>
              <w:t>10.3.4</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13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ишемические болезни сердца</w:t>
            </w:r>
          </w:p>
        </w:tc>
        <w:tc>
          <w:tcPr>
            <w:tcW w:w="992" w:type="dxa"/>
            <w:vAlign w:val="center"/>
          </w:tcPr>
          <w:p w:rsidR="00B569D0" w:rsidRPr="00741839" w:rsidRDefault="00B569D0" w:rsidP="001171BB">
            <w:pPr>
              <w:spacing w:line="200" w:lineRule="exact"/>
              <w:jc w:val="center"/>
              <w:rPr>
                <w:sz w:val="18"/>
              </w:rPr>
            </w:pPr>
            <w:r w:rsidRPr="00741839">
              <w:rPr>
                <w:sz w:val="18"/>
              </w:rPr>
              <w:t>10.4</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20-</w:t>
            </w:r>
            <w:r w:rsidRPr="00741839">
              <w:rPr>
                <w:sz w:val="18"/>
                <w:lang w:val="en-US"/>
              </w:rPr>
              <w:t>I</w:t>
            </w:r>
            <w:r w:rsidRPr="00741839">
              <w:rPr>
                <w:sz w:val="18"/>
              </w:rPr>
              <w:t>25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другие болезни сердца</w:t>
            </w:r>
          </w:p>
        </w:tc>
        <w:tc>
          <w:tcPr>
            <w:tcW w:w="992" w:type="dxa"/>
            <w:vAlign w:val="center"/>
          </w:tcPr>
          <w:p w:rsidR="00B569D0" w:rsidRPr="00741839" w:rsidRDefault="00B569D0" w:rsidP="001171BB">
            <w:pPr>
              <w:spacing w:line="200" w:lineRule="exact"/>
              <w:jc w:val="center"/>
              <w:rPr>
                <w:sz w:val="18"/>
              </w:rPr>
            </w:pPr>
            <w:r w:rsidRPr="00741839">
              <w:rPr>
                <w:sz w:val="18"/>
              </w:rPr>
              <w:t>10.5</w:t>
            </w:r>
          </w:p>
        </w:tc>
        <w:tc>
          <w:tcPr>
            <w:tcW w:w="1276" w:type="dxa"/>
            <w:vAlign w:val="center"/>
          </w:tcPr>
          <w:p w:rsidR="00B569D0" w:rsidRPr="00741839" w:rsidRDefault="00B569D0" w:rsidP="001171BB">
            <w:pPr>
              <w:spacing w:line="200" w:lineRule="exact"/>
              <w:jc w:val="center"/>
              <w:rPr>
                <w:sz w:val="18"/>
              </w:rPr>
            </w:pPr>
            <w:r w:rsidRPr="00741839">
              <w:rPr>
                <w:sz w:val="18"/>
              </w:rPr>
              <w:t>I30-I51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острый перикардит</w:t>
            </w:r>
          </w:p>
        </w:tc>
        <w:tc>
          <w:tcPr>
            <w:tcW w:w="992" w:type="dxa"/>
            <w:vAlign w:val="center"/>
          </w:tcPr>
          <w:p w:rsidR="00B569D0" w:rsidRPr="00741839" w:rsidRDefault="00B569D0" w:rsidP="001171BB">
            <w:pPr>
              <w:spacing w:line="200" w:lineRule="exact"/>
              <w:jc w:val="center"/>
              <w:rPr>
                <w:sz w:val="18"/>
              </w:rPr>
            </w:pPr>
            <w:r w:rsidRPr="00741839">
              <w:rPr>
                <w:sz w:val="18"/>
              </w:rPr>
              <w:t>10.5.1</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острый и подострый эндокардит</w:t>
            </w:r>
          </w:p>
        </w:tc>
        <w:tc>
          <w:tcPr>
            <w:tcW w:w="992" w:type="dxa"/>
            <w:vAlign w:val="center"/>
          </w:tcPr>
          <w:p w:rsidR="00B569D0" w:rsidRPr="00741839" w:rsidRDefault="00B569D0" w:rsidP="001171BB">
            <w:pPr>
              <w:spacing w:line="200" w:lineRule="exact"/>
              <w:jc w:val="center"/>
              <w:rPr>
                <w:sz w:val="18"/>
              </w:rPr>
            </w:pPr>
            <w:r w:rsidRPr="00741839">
              <w:rPr>
                <w:sz w:val="18"/>
              </w:rPr>
              <w:t>10.5.2</w:t>
            </w:r>
          </w:p>
        </w:tc>
        <w:tc>
          <w:tcPr>
            <w:tcW w:w="1276" w:type="dxa"/>
            <w:vAlign w:val="center"/>
          </w:tcPr>
          <w:p w:rsidR="00B569D0" w:rsidRPr="00741839" w:rsidRDefault="00B569D0" w:rsidP="001171BB">
            <w:pPr>
              <w:spacing w:line="200" w:lineRule="exact"/>
              <w:jc w:val="center"/>
              <w:rPr>
                <w:sz w:val="18"/>
              </w:rPr>
            </w:pPr>
            <w:r w:rsidRPr="00741839">
              <w:rPr>
                <w:sz w:val="18"/>
              </w:rPr>
              <w:t>I33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острый миокардит</w:t>
            </w:r>
          </w:p>
        </w:tc>
        <w:tc>
          <w:tcPr>
            <w:tcW w:w="992" w:type="dxa"/>
            <w:vAlign w:val="center"/>
          </w:tcPr>
          <w:p w:rsidR="00B569D0" w:rsidRPr="00741839" w:rsidRDefault="00B569D0" w:rsidP="001171BB">
            <w:pPr>
              <w:spacing w:line="200" w:lineRule="exact"/>
              <w:jc w:val="center"/>
              <w:rPr>
                <w:sz w:val="18"/>
              </w:rPr>
            </w:pPr>
            <w:r w:rsidRPr="00741839">
              <w:rPr>
                <w:sz w:val="18"/>
              </w:rPr>
              <w:t>10.5.3</w:t>
            </w:r>
          </w:p>
        </w:tc>
        <w:tc>
          <w:tcPr>
            <w:tcW w:w="1276" w:type="dxa"/>
            <w:vAlign w:val="center"/>
          </w:tcPr>
          <w:p w:rsidR="00B569D0" w:rsidRPr="00741839" w:rsidRDefault="00B569D0" w:rsidP="001171BB">
            <w:pPr>
              <w:spacing w:line="200" w:lineRule="exact"/>
              <w:jc w:val="center"/>
              <w:rPr>
                <w:sz w:val="18"/>
              </w:rPr>
            </w:pPr>
            <w:r w:rsidRPr="00741839">
              <w:rPr>
                <w:sz w:val="18"/>
              </w:rPr>
              <w:t>I40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кардиомиопатия</w:t>
            </w:r>
          </w:p>
        </w:tc>
        <w:tc>
          <w:tcPr>
            <w:tcW w:w="992" w:type="dxa"/>
            <w:vAlign w:val="center"/>
          </w:tcPr>
          <w:p w:rsidR="00B569D0" w:rsidRPr="00741839" w:rsidRDefault="00B569D0" w:rsidP="001171BB">
            <w:pPr>
              <w:spacing w:line="200" w:lineRule="exact"/>
              <w:jc w:val="center"/>
              <w:rPr>
                <w:sz w:val="18"/>
              </w:rPr>
            </w:pPr>
            <w:r w:rsidRPr="00741839">
              <w:rPr>
                <w:sz w:val="18"/>
              </w:rPr>
              <w:t>10.5.4</w:t>
            </w:r>
          </w:p>
        </w:tc>
        <w:tc>
          <w:tcPr>
            <w:tcW w:w="1276" w:type="dxa"/>
            <w:vAlign w:val="center"/>
          </w:tcPr>
          <w:p w:rsidR="00B569D0" w:rsidRPr="00741839" w:rsidRDefault="00B569D0" w:rsidP="001171BB">
            <w:pPr>
              <w:spacing w:line="200" w:lineRule="exact"/>
              <w:jc w:val="center"/>
              <w:rPr>
                <w:sz w:val="18"/>
              </w:rPr>
            </w:pPr>
            <w:r w:rsidRPr="00741839">
              <w:rPr>
                <w:sz w:val="18"/>
              </w:rPr>
              <w:t>I42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цереброваскулярные болезни</w:t>
            </w:r>
          </w:p>
        </w:tc>
        <w:tc>
          <w:tcPr>
            <w:tcW w:w="992" w:type="dxa"/>
            <w:vAlign w:val="center"/>
          </w:tcPr>
          <w:p w:rsidR="00B569D0" w:rsidRPr="00741839" w:rsidRDefault="00B569D0" w:rsidP="001171BB">
            <w:pPr>
              <w:spacing w:line="200" w:lineRule="exact"/>
              <w:jc w:val="center"/>
              <w:rPr>
                <w:sz w:val="18"/>
              </w:rPr>
            </w:pPr>
            <w:r w:rsidRPr="00741839">
              <w:rPr>
                <w:sz w:val="18"/>
              </w:rPr>
              <w:t>10.6</w:t>
            </w:r>
          </w:p>
        </w:tc>
        <w:tc>
          <w:tcPr>
            <w:tcW w:w="1276" w:type="dxa"/>
            <w:vAlign w:val="center"/>
          </w:tcPr>
          <w:p w:rsidR="00B569D0" w:rsidRPr="00741839" w:rsidRDefault="00B569D0" w:rsidP="001171BB">
            <w:pPr>
              <w:spacing w:line="200" w:lineRule="exact"/>
              <w:jc w:val="center"/>
              <w:rPr>
                <w:sz w:val="18"/>
              </w:rPr>
            </w:pPr>
            <w:r w:rsidRPr="00741839">
              <w:rPr>
                <w:sz w:val="18"/>
              </w:rPr>
              <w:t>I60-I69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субарахноидальное кровоизлияние</w:t>
            </w:r>
          </w:p>
        </w:tc>
        <w:tc>
          <w:tcPr>
            <w:tcW w:w="992" w:type="dxa"/>
            <w:vAlign w:val="center"/>
          </w:tcPr>
          <w:p w:rsidR="00B569D0" w:rsidRPr="00741839" w:rsidRDefault="00B569D0" w:rsidP="001171BB">
            <w:pPr>
              <w:spacing w:line="200" w:lineRule="exact"/>
              <w:jc w:val="center"/>
              <w:rPr>
                <w:sz w:val="18"/>
              </w:rPr>
            </w:pPr>
            <w:r w:rsidRPr="00741839">
              <w:rPr>
                <w:sz w:val="18"/>
              </w:rPr>
              <w:t>10.6.1</w:t>
            </w:r>
          </w:p>
        </w:tc>
        <w:tc>
          <w:tcPr>
            <w:tcW w:w="1276" w:type="dxa"/>
            <w:vAlign w:val="center"/>
          </w:tcPr>
          <w:p w:rsidR="00B569D0" w:rsidRPr="00741839" w:rsidRDefault="00B569D0" w:rsidP="001171BB">
            <w:pPr>
              <w:spacing w:line="200" w:lineRule="exact"/>
              <w:jc w:val="center"/>
              <w:rPr>
                <w:sz w:val="18"/>
              </w:rPr>
            </w:pPr>
            <w:r w:rsidRPr="00741839">
              <w:rPr>
                <w:sz w:val="18"/>
              </w:rPr>
              <w:t>I60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lastRenderedPageBreak/>
              <w:t xml:space="preserve">внутримозговое и другое внутричерепное кровоизлияние  </w:t>
            </w:r>
          </w:p>
        </w:tc>
        <w:tc>
          <w:tcPr>
            <w:tcW w:w="992" w:type="dxa"/>
            <w:vAlign w:val="center"/>
          </w:tcPr>
          <w:p w:rsidR="00B569D0" w:rsidRPr="00741839" w:rsidRDefault="00B569D0" w:rsidP="001171BB">
            <w:pPr>
              <w:spacing w:line="200" w:lineRule="exact"/>
              <w:jc w:val="center"/>
              <w:rPr>
                <w:sz w:val="18"/>
                <w:lang w:val="en-US"/>
              </w:rPr>
            </w:pPr>
            <w:r w:rsidRPr="00741839">
              <w:rPr>
                <w:sz w:val="18"/>
                <w:lang w:val="en-US"/>
              </w:rPr>
              <w:t>10.</w:t>
            </w:r>
            <w:r w:rsidRPr="00741839">
              <w:rPr>
                <w:sz w:val="18"/>
              </w:rPr>
              <w:t>6</w:t>
            </w:r>
            <w:r w:rsidRPr="00741839">
              <w:rPr>
                <w:sz w:val="18"/>
                <w:lang w:val="en-US"/>
              </w:rPr>
              <w:t>.2</w:t>
            </w:r>
          </w:p>
        </w:tc>
        <w:tc>
          <w:tcPr>
            <w:tcW w:w="1276" w:type="dxa"/>
            <w:vAlign w:val="center"/>
          </w:tcPr>
          <w:p w:rsidR="00B569D0" w:rsidRPr="00741839" w:rsidRDefault="00B569D0" w:rsidP="001171BB">
            <w:pPr>
              <w:spacing w:line="200" w:lineRule="exact"/>
              <w:jc w:val="center"/>
              <w:rPr>
                <w:sz w:val="18"/>
                <w:lang w:val="en-US"/>
              </w:rPr>
            </w:pPr>
            <w:r w:rsidRPr="00741839">
              <w:rPr>
                <w:sz w:val="18"/>
                <w:lang w:val="en-US"/>
              </w:rPr>
              <w:t>I61, I62</w:t>
            </w:r>
          </w:p>
        </w:tc>
        <w:tc>
          <w:tcPr>
            <w:tcW w:w="850" w:type="dxa"/>
            <w:shd w:val="clear" w:color="auto" w:fill="auto"/>
            <w:vAlign w:val="center"/>
          </w:tcPr>
          <w:p w:rsidR="00B569D0" w:rsidRPr="00741839" w:rsidRDefault="00B569D0" w:rsidP="00017E9C">
            <w:pPr>
              <w:jc w:val="center"/>
              <w:rPr>
                <w:b/>
                <w:sz w:val="22"/>
                <w:lang w:val="en-US"/>
              </w:rPr>
            </w:pPr>
          </w:p>
        </w:tc>
        <w:tc>
          <w:tcPr>
            <w:tcW w:w="851" w:type="dxa"/>
            <w:shd w:val="clear" w:color="auto" w:fill="auto"/>
            <w:vAlign w:val="center"/>
          </w:tcPr>
          <w:p w:rsidR="00B569D0" w:rsidRPr="00741839" w:rsidRDefault="00B569D0" w:rsidP="00017E9C">
            <w:pPr>
              <w:jc w:val="center"/>
              <w:rPr>
                <w:b/>
                <w:sz w:val="22"/>
                <w:lang w:val="en-US"/>
              </w:rPr>
            </w:pPr>
          </w:p>
        </w:tc>
        <w:tc>
          <w:tcPr>
            <w:tcW w:w="708" w:type="dxa"/>
            <w:shd w:val="clear" w:color="auto" w:fill="auto"/>
            <w:vAlign w:val="center"/>
          </w:tcPr>
          <w:p w:rsidR="00B569D0" w:rsidRPr="00741839" w:rsidRDefault="00B569D0" w:rsidP="00017E9C">
            <w:pPr>
              <w:jc w:val="center"/>
              <w:rPr>
                <w:b/>
                <w:sz w:val="22"/>
                <w:lang w:val="en-US"/>
              </w:rPr>
            </w:pPr>
          </w:p>
        </w:tc>
        <w:tc>
          <w:tcPr>
            <w:tcW w:w="993" w:type="dxa"/>
            <w:shd w:val="clear" w:color="auto" w:fill="auto"/>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92" w:type="dxa"/>
            <w:vAlign w:val="center"/>
          </w:tcPr>
          <w:p w:rsidR="00B569D0" w:rsidRPr="00741839" w:rsidRDefault="00B569D0" w:rsidP="00017E9C">
            <w:pPr>
              <w:jc w:val="center"/>
              <w:rPr>
                <w:b/>
                <w:sz w:val="22"/>
                <w:lang w:val="en-US"/>
              </w:rPr>
            </w:pPr>
          </w:p>
        </w:tc>
        <w:tc>
          <w:tcPr>
            <w:tcW w:w="976" w:type="dxa"/>
            <w:vAlign w:val="center"/>
          </w:tcPr>
          <w:p w:rsidR="00B569D0" w:rsidRPr="00741839" w:rsidRDefault="00B569D0" w:rsidP="00017E9C">
            <w:pPr>
              <w:jc w:val="center"/>
              <w:rPr>
                <w:b/>
                <w:sz w:val="22"/>
                <w:lang w:val="en-US"/>
              </w:rPr>
            </w:pPr>
          </w:p>
        </w:tc>
        <w:tc>
          <w:tcPr>
            <w:tcW w:w="922" w:type="dxa"/>
            <w:shd w:val="clear" w:color="auto" w:fill="auto"/>
            <w:vAlign w:val="center"/>
          </w:tcPr>
          <w:p w:rsidR="00B569D0" w:rsidRPr="00741839" w:rsidRDefault="00B569D0" w:rsidP="00017E9C">
            <w:pPr>
              <w:spacing w:line="180" w:lineRule="exact"/>
              <w:jc w:val="center"/>
              <w:rPr>
                <w:b/>
                <w:sz w:val="22"/>
                <w:lang w:val="en-US"/>
              </w:rPr>
            </w:pPr>
          </w:p>
        </w:tc>
        <w:tc>
          <w:tcPr>
            <w:tcW w:w="1135" w:type="dxa"/>
            <w:vAlign w:val="center"/>
          </w:tcPr>
          <w:p w:rsidR="00B569D0" w:rsidRPr="00741839" w:rsidRDefault="00B569D0" w:rsidP="00017E9C">
            <w:pPr>
              <w:jc w:val="center"/>
              <w:rPr>
                <w:b/>
                <w:sz w:val="22"/>
                <w:lang w:val="en-US"/>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lang w:val="en-US"/>
              </w:rPr>
            </w:pPr>
            <w:r w:rsidRPr="00741839">
              <w:rPr>
                <w:sz w:val="18"/>
              </w:rPr>
              <w:t>инфаркт</w:t>
            </w:r>
            <w:r w:rsidRPr="00741839">
              <w:rPr>
                <w:sz w:val="18"/>
                <w:lang w:val="en-US"/>
              </w:rPr>
              <w:t xml:space="preserve"> </w:t>
            </w:r>
            <w:r w:rsidRPr="00741839">
              <w:rPr>
                <w:sz w:val="18"/>
              </w:rPr>
              <w:t>мозга</w:t>
            </w:r>
          </w:p>
        </w:tc>
        <w:tc>
          <w:tcPr>
            <w:tcW w:w="992" w:type="dxa"/>
            <w:vAlign w:val="center"/>
          </w:tcPr>
          <w:p w:rsidR="00B569D0" w:rsidRPr="00741839" w:rsidRDefault="00B569D0" w:rsidP="001171BB">
            <w:pPr>
              <w:spacing w:line="200" w:lineRule="exact"/>
              <w:jc w:val="center"/>
              <w:rPr>
                <w:sz w:val="18"/>
              </w:rPr>
            </w:pPr>
            <w:r w:rsidRPr="00741839">
              <w:rPr>
                <w:sz w:val="18"/>
              </w:rPr>
              <w:t>10.6.3</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63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 xml:space="preserve">инсульт, не уточненный </w:t>
            </w:r>
            <w:r w:rsidR="00B569D0" w:rsidRPr="00741839">
              <w:rPr>
                <w:sz w:val="18"/>
              </w:rPr>
              <w:t>как кровоизлияние или инфаркт</w:t>
            </w:r>
          </w:p>
        </w:tc>
        <w:tc>
          <w:tcPr>
            <w:tcW w:w="992" w:type="dxa"/>
            <w:vAlign w:val="center"/>
          </w:tcPr>
          <w:p w:rsidR="00B569D0" w:rsidRPr="00741839" w:rsidRDefault="00B569D0" w:rsidP="001171BB">
            <w:pPr>
              <w:spacing w:line="200" w:lineRule="exact"/>
              <w:jc w:val="center"/>
              <w:rPr>
                <w:sz w:val="18"/>
              </w:rPr>
            </w:pPr>
            <w:r w:rsidRPr="00741839">
              <w:rPr>
                <w:sz w:val="18"/>
              </w:rPr>
              <w:t>10.6.4</w:t>
            </w:r>
          </w:p>
        </w:tc>
        <w:tc>
          <w:tcPr>
            <w:tcW w:w="1276" w:type="dxa"/>
            <w:vAlign w:val="center"/>
          </w:tcPr>
          <w:p w:rsidR="00B569D0" w:rsidRPr="00741839" w:rsidRDefault="00B569D0" w:rsidP="001171BB">
            <w:pPr>
              <w:spacing w:line="200" w:lineRule="exact"/>
              <w:jc w:val="center"/>
              <w:rPr>
                <w:sz w:val="18"/>
              </w:rPr>
            </w:pPr>
            <w:r w:rsidRPr="00741839">
              <w:rPr>
                <w:sz w:val="18"/>
              </w:rPr>
              <w:t>I64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6D123F">
            <w:pPr>
              <w:spacing w:line="200" w:lineRule="exact"/>
              <w:ind w:left="420"/>
              <w:rPr>
                <w:sz w:val="18"/>
              </w:rPr>
            </w:pPr>
            <w:r w:rsidRPr="00741839">
              <w:rPr>
                <w:sz w:val="18"/>
              </w:rPr>
              <w:t>закупорка и стеноз прецеребральных, церебральных артерий, не приводящие</w:t>
            </w:r>
            <w:r w:rsidR="006D123F" w:rsidRPr="00741839">
              <w:rPr>
                <w:sz w:val="18"/>
              </w:rPr>
              <w:br/>
            </w:r>
            <w:r w:rsidRPr="00741839">
              <w:rPr>
                <w:sz w:val="18"/>
              </w:rPr>
              <w:t xml:space="preserve">к инфаркту мозга </w:t>
            </w:r>
          </w:p>
        </w:tc>
        <w:tc>
          <w:tcPr>
            <w:tcW w:w="992" w:type="dxa"/>
            <w:vAlign w:val="center"/>
          </w:tcPr>
          <w:p w:rsidR="00B569D0" w:rsidRPr="00741839" w:rsidRDefault="00B569D0" w:rsidP="001171BB">
            <w:pPr>
              <w:spacing w:line="200" w:lineRule="exact"/>
              <w:jc w:val="center"/>
              <w:rPr>
                <w:sz w:val="18"/>
              </w:rPr>
            </w:pPr>
            <w:r w:rsidRPr="00741839">
              <w:rPr>
                <w:sz w:val="18"/>
              </w:rPr>
              <w:t>10.6.5</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 xml:space="preserve">65- </w:t>
            </w:r>
            <w:r w:rsidRPr="00741839">
              <w:rPr>
                <w:sz w:val="18"/>
                <w:lang w:val="en-US"/>
              </w:rPr>
              <w:t>I</w:t>
            </w:r>
            <w:r w:rsidRPr="00741839">
              <w:rPr>
                <w:sz w:val="18"/>
              </w:rPr>
              <w:t>66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другие цереброваскулярные болезни</w:t>
            </w:r>
          </w:p>
        </w:tc>
        <w:tc>
          <w:tcPr>
            <w:tcW w:w="992" w:type="dxa"/>
            <w:vAlign w:val="center"/>
          </w:tcPr>
          <w:p w:rsidR="00B569D0" w:rsidRPr="00741839" w:rsidRDefault="00B569D0" w:rsidP="001171BB">
            <w:pPr>
              <w:spacing w:line="200" w:lineRule="exact"/>
              <w:jc w:val="center"/>
              <w:rPr>
                <w:sz w:val="18"/>
              </w:rPr>
            </w:pPr>
            <w:r w:rsidRPr="00741839">
              <w:rPr>
                <w:sz w:val="18"/>
              </w:rPr>
              <w:t>10.6.6</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67</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последствия цереброваскулярных болезней</w:t>
            </w:r>
          </w:p>
        </w:tc>
        <w:tc>
          <w:tcPr>
            <w:tcW w:w="992" w:type="dxa"/>
            <w:vAlign w:val="center"/>
          </w:tcPr>
          <w:p w:rsidR="00B569D0" w:rsidRPr="00741839" w:rsidRDefault="00B569D0" w:rsidP="001171BB">
            <w:pPr>
              <w:spacing w:line="200" w:lineRule="exact"/>
              <w:jc w:val="center"/>
              <w:rPr>
                <w:sz w:val="18"/>
              </w:rPr>
            </w:pPr>
            <w:r w:rsidRPr="00741839">
              <w:rPr>
                <w:sz w:val="18"/>
              </w:rPr>
              <w:t>10.6.7</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69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pStyle w:val="2"/>
              <w:spacing w:before="0"/>
              <w:rPr>
                <w:b w:val="0"/>
                <w:sz w:val="20"/>
                <w:lang w:val="en-US" w:eastAsia="ru-RU"/>
              </w:rPr>
            </w:pPr>
          </w:p>
        </w:tc>
        <w:tc>
          <w:tcPr>
            <w:tcW w:w="922" w:type="dxa"/>
            <w:shd w:val="clear" w:color="auto" w:fill="auto"/>
            <w:vAlign w:val="center"/>
          </w:tcPr>
          <w:p w:rsidR="00B569D0" w:rsidRPr="00741839" w:rsidRDefault="00B569D0" w:rsidP="00017E9C">
            <w:pPr>
              <w:spacing w:line="180" w:lineRule="exact"/>
              <w:jc w:val="center"/>
              <w:rPr>
                <w:b/>
                <w:sz w:val="20"/>
              </w:rPr>
            </w:pPr>
          </w:p>
        </w:tc>
        <w:tc>
          <w:tcPr>
            <w:tcW w:w="1135" w:type="dxa"/>
            <w:vAlign w:val="center"/>
          </w:tcPr>
          <w:p w:rsidR="00B569D0" w:rsidRPr="00F428EE" w:rsidRDefault="00B569D0" w:rsidP="00017E9C">
            <w:pPr>
              <w:pStyle w:val="2"/>
              <w:spacing w:before="0"/>
              <w:rPr>
                <w:b w:val="0"/>
                <w:sz w:val="20"/>
                <w:lang w:val="ru-RU" w:eastAsia="ru-RU"/>
              </w:rPr>
            </w:pPr>
            <w:r w:rsidRPr="00F428EE">
              <w:rPr>
                <w:b w:val="0"/>
                <w:sz w:val="20"/>
                <w:lang w:val="ru-RU" w:eastAsia="ru-RU"/>
              </w:rPr>
              <w:t>Х</w:t>
            </w:r>
          </w:p>
        </w:tc>
      </w:tr>
      <w:tr w:rsidR="00B569D0" w:rsidRPr="00741839" w:rsidTr="00017E9C">
        <w:trPr>
          <w:cantSplit/>
          <w:trHeight w:val="20"/>
          <w:jc w:val="center"/>
        </w:trPr>
        <w:tc>
          <w:tcPr>
            <w:tcW w:w="4055" w:type="dxa"/>
            <w:vAlign w:val="center"/>
          </w:tcPr>
          <w:p w:rsidR="00B569D0" w:rsidRPr="00741839" w:rsidRDefault="00B569D0" w:rsidP="006D123F">
            <w:pPr>
              <w:spacing w:line="200" w:lineRule="exact"/>
              <w:ind w:left="278"/>
              <w:rPr>
                <w:sz w:val="18"/>
              </w:rPr>
            </w:pPr>
            <w:r w:rsidRPr="00741839">
              <w:rPr>
                <w:sz w:val="18"/>
              </w:rPr>
              <w:t>болезни вен, лимфатических сосудов</w:t>
            </w:r>
            <w:r w:rsidR="006D123F" w:rsidRPr="00741839">
              <w:rPr>
                <w:sz w:val="18"/>
              </w:rPr>
              <w:br/>
            </w:r>
            <w:r w:rsidRPr="00741839">
              <w:rPr>
                <w:sz w:val="18"/>
              </w:rPr>
              <w:t>и лимфатических узлов</w:t>
            </w:r>
          </w:p>
        </w:tc>
        <w:tc>
          <w:tcPr>
            <w:tcW w:w="992" w:type="dxa"/>
            <w:vAlign w:val="center"/>
          </w:tcPr>
          <w:p w:rsidR="00B569D0" w:rsidRPr="00741839" w:rsidRDefault="00B569D0" w:rsidP="001171BB">
            <w:pPr>
              <w:spacing w:line="200" w:lineRule="exact"/>
              <w:jc w:val="center"/>
              <w:rPr>
                <w:sz w:val="18"/>
              </w:rPr>
            </w:pPr>
            <w:r w:rsidRPr="00741839">
              <w:rPr>
                <w:sz w:val="18"/>
              </w:rPr>
              <w:t>10.8</w:t>
            </w:r>
          </w:p>
        </w:tc>
        <w:tc>
          <w:tcPr>
            <w:tcW w:w="1276" w:type="dxa"/>
            <w:vAlign w:val="center"/>
          </w:tcPr>
          <w:p w:rsidR="00B569D0" w:rsidRPr="00741839" w:rsidRDefault="00017E9C" w:rsidP="00017E9C">
            <w:pPr>
              <w:spacing w:line="200" w:lineRule="exact"/>
              <w:jc w:val="center"/>
              <w:rPr>
                <w:sz w:val="18"/>
              </w:rPr>
            </w:pPr>
            <w:r w:rsidRPr="00741839">
              <w:rPr>
                <w:sz w:val="18"/>
              </w:rPr>
              <w:t xml:space="preserve"> </w:t>
            </w:r>
            <w:r w:rsidR="00B569D0" w:rsidRPr="00741839">
              <w:rPr>
                <w:sz w:val="18"/>
              </w:rPr>
              <w:t>I80-I83,</w:t>
            </w:r>
            <w:r w:rsidRPr="00741839">
              <w:rPr>
                <w:sz w:val="18"/>
              </w:rPr>
              <w:br/>
            </w:r>
            <w:r w:rsidR="00B569D0" w:rsidRPr="00741839">
              <w:rPr>
                <w:sz w:val="18"/>
                <w:lang w:val="en-US"/>
              </w:rPr>
              <w:t>I</w:t>
            </w:r>
            <w:r w:rsidR="00B569D0" w:rsidRPr="00741839">
              <w:rPr>
                <w:sz w:val="18"/>
              </w:rPr>
              <w:t>85-</w:t>
            </w:r>
            <w:r w:rsidR="00B569D0" w:rsidRPr="00741839">
              <w:rPr>
                <w:sz w:val="18"/>
                <w:lang w:val="en-US"/>
              </w:rPr>
              <w:t>I</w:t>
            </w:r>
            <w:r w:rsidR="00B569D0" w:rsidRPr="00741839">
              <w:rPr>
                <w:sz w:val="18"/>
              </w:rPr>
              <w:t>89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из них:</w:t>
            </w:r>
          </w:p>
          <w:p w:rsidR="00B569D0" w:rsidRPr="00741839" w:rsidRDefault="00B569D0" w:rsidP="001171BB">
            <w:pPr>
              <w:spacing w:line="200" w:lineRule="exact"/>
              <w:ind w:left="420"/>
              <w:rPr>
                <w:sz w:val="18"/>
              </w:rPr>
            </w:pPr>
            <w:r w:rsidRPr="00741839">
              <w:rPr>
                <w:sz w:val="18"/>
              </w:rPr>
              <w:t>флебит и тромбофлебит</w:t>
            </w:r>
          </w:p>
        </w:tc>
        <w:tc>
          <w:tcPr>
            <w:tcW w:w="992" w:type="dxa"/>
            <w:vAlign w:val="center"/>
          </w:tcPr>
          <w:p w:rsidR="00B569D0" w:rsidRPr="00741839" w:rsidRDefault="00B569D0" w:rsidP="001171BB">
            <w:pPr>
              <w:spacing w:line="200" w:lineRule="exact"/>
              <w:jc w:val="center"/>
              <w:rPr>
                <w:sz w:val="18"/>
              </w:rPr>
            </w:pPr>
            <w:r w:rsidRPr="00741839">
              <w:rPr>
                <w:sz w:val="18"/>
              </w:rPr>
              <w:t>10.8.1</w:t>
            </w:r>
          </w:p>
        </w:tc>
        <w:tc>
          <w:tcPr>
            <w:tcW w:w="1276" w:type="dxa"/>
            <w:vAlign w:val="center"/>
          </w:tcPr>
          <w:p w:rsidR="00B569D0" w:rsidRPr="00741839" w:rsidRDefault="00B569D0" w:rsidP="001171BB">
            <w:pPr>
              <w:spacing w:line="200" w:lineRule="exact"/>
              <w:jc w:val="center"/>
              <w:rPr>
                <w:sz w:val="18"/>
              </w:rPr>
            </w:pPr>
            <w:r w:rsidRPr="00741839">
              <w:rPr>
                <w:sz w:val="18"/>
              </w:rPr>
              <w:t>I80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тромбоз портальной вены</w:t>
            </w:r>
          </w:p>
        </w:tc>
        <w:tc>
          <w:tcPr>
            <w:tcW w:w="992" w:type="dxa"/>
            <w:vAlign w:val="center"/>
          </w:tcPr>
          <w:p w:rsidR="00B569D0" w:rsidRPr="00741839" w:rsidRDefault="00B569D0" w:rsidP="001171BB">
            <w:pPr>
              <w:spacing w:line="200" w:lineRule="exact"/>
              <w:jc w:val="center"/>
              <w:rPr>
                <w:sz w:val="18"/>
              </w:rPr>
            </w:pPr>
            <w:r w:rsidRPr="00741839">
              <w:rPr>
                <w:sz w:val="18"/>
              </w:rPr>
              <w:t>10.8.2</w:t>
            </w:r>
          </w:p>
        </w:tc>
        <w:tc>
          <w:tcPr>
            <w:tcW w:w="1276" w:type="dxa"/>
            <w:vAlign w:val="center"/>
          </w:tcPr>
          <w:p w:rsidR="00B569D0" w:rsidRPr="00741839" w:rsidRDefault="00B569D0" w:rsidP="001171BB">
            <w:pPr>
              <w:spacing w:line="200" w:lineRule="exact"/>
              <w:jc w:val="center"/>
              <w:rPr>
                <w:sz w:val="18"/>
              </w:rPr>
            </w:pPr>
            <w:r w:rsidRPr="00741839">
              <w:rPr>
                <w:sz w:val="18"/>
              </w:rPr>
              <w:t>I81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420"/>
              <w:rPr>
                <w:sz w:val="18"/>
              </w:rPr>
            </w:pPr>
            <w:r w:rsidRPr="00741839">
              <w:rPr>
                <w:sz w:val="18"/>
              </w:rPr>
              <w:t xml:space="preserve">варикозное расширение вен нижних </w:t>
            </w:r>
          </w:p>
          <w:p w:rsidR="00B569D0" w:rsidRPr="00741839" w:rsidRDefault="00B569D0" w:rsidP="001171BB">
            <w:pPr>
              <w:spacing w:line="200" w:lineRule="exact"/>
              <w:ind w:left="420"/>
              <w:rPr>
                <w:sz w:val="18"/>
              </w:rPr>
            </w:pPr>
            <w:r w:rsidRPr="00741839">
              <w:rPr>
                <w:sz w:val="18"/>
              </w:rPr>
              <w:t>конечностей</w:t>
            </w:r>
          </w:p>
        </w:tc>
        <w:tc>
          <w:tcPr>
            <w:tcW w:w="992" w:type="dxa"/>
            <w:vAlign w:val="center"/>
          </w:tcPr>
          <w:p w:rsidR="00B569D0" w:rsidRPr="00741839" w:rsidRDefault="00B569D0" w:rsidP="001171BB">
            <w:pPr>
              <w:spacing w:line="200" w:lineRule="exact"/>
              <w:jc w:val="center"/>
              <w:rPr>
                <w:sz w:val="18"/>
                <w:highlight w:val="yellow"/>
              </w:rPr>
            </w:pPr>
            <w:r w:rsidRPr="00741839">
              <w:rPr>
                <w:sz w:val="18"/>
              </w:rPr>
              <w:t>10.8.3</w:t>
            </w:r>
          </w:p>
        </w:tc>
        <w:tc>
          <w:tcPr>
            <w:tcW w:w="1276" w:type="dxa"/>
            <w:vAlign w:val="center"/>
          </w:tcPr>
          <w:p w:rsidR="00B569D0" w:rsidRPr="00741839" w:rsidRDefault="00B569D0" w:rsidP="001171BB">
            <w:pPr>
              <w:spacing w:line="200" w:lineRule="exact"/>
              <w:jc w:val="center"/>
              <w:rPr>
                <w:sz w:val="18"/>
              </w:rPr>
            </w:pPr>
            <w:r w:rsidRPr="00741839">
              <w:rPr>
                <w:sz w:val="18"/>
                <w:lang w:val="en-US"/>
              </w:rPr>
              <w:t>I</w:t>
            </w:r>
            <w:r w:rsidRPr="00741839">
              <w:rPr>
                <w:sz w:val="18"/>
              </w:rPr>
              <w:t>83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органов дыхания</w:t>
            </w:r>
          </w:p>
        </w:tc>
        <w:tc>
          <w:tcPr>
            <w:tcW w:w="992" w:type="dxa"/>
            <w:vAlign w:val="center"/>
          </w:tcPr>
          <w:p w:rsidR="00B569D0" w:rsidRPr="00741839" w:rsidRDefault="00B569D0" w:rsidP="001171BB">
            <w:pPr>
              <w:spacing w:line="200" w:lineRule="exact"/>
              <w:jc w:val="center"/>
              <w:rPr>
                <w:b/>
                <w:sz w:val="18"/>
              </w:rPr>
            </w:pPr>
            <w:r w:rsidRPr="00741839">
              <w:rPr>
                <w:b/>
                <w:sz w:val="18"/>
              </w:rPr>
              <w:t>11.0</w:t>
            </w:r>
          </w:p>
        </w:tc>
        <w:tc>
          <w:tcPr>
            <w:tcW w:w="1276" w:type="dxa"/>
            <w:vAlign w:val="center"/>
          </w:tcPr>
          <w:p w:rsidR="00B569D0" w:rsidRPr="00741839" w:rsidRDefault="00B569D0" w:rsidP="001171BB">
            <w:pPr>
              <w:spacing w:line="200" w:lineRule="exact"/>
              <w:jc w:val="center"/>
              <w:rPr>
                <w:b/>
                <w:sz w:val="18"/>
              </w:rPr>
            </w:pPr>
            <w:r w:rsidRPr="00741839">
              <w:rPr>
                <w:b/>
                <w:sz w:val="18"/>
                <w:lang w:val="en-US"/>
              </w:rPr>
              <w:t>J</w:t>
            </w:r>
            <w:r w:rsidRPr="00741839">
              <w:rPr>
                <w:b/>
                <w:sz w:val="18"/>
              </w:rPr>
              <w:t>00-</w:t>
            </w:r>
            <w:r w:rsidRPr="00741839">
              <w:rPr>
                <w:b/>
                <w:sz w:val="18"/>
                <w:lang w:val="en-US"/>
              </w:rPr>
              <w:t>J</w:t>
            </w:r>
            <w:r w:rsidRPr="00741839">
              <w:rPr>
                <w:b/>
                <w:sz w:val="18"/>
              </w:rPr>
              <w:t>98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rPr>
                <w:sz w:val="18"/>
              </w:rPr>
            </w:pPr>
            <w:r w:rsidRPr="00741839">
              <w:rPr>
                <w:sz w:val="18"/>
              </w:rPr>
              <w:t xml:space="preserve">      из них:</w:t>
            </w:r>
          </w:p>
          <w:p w:rsidR="00B569D0" w:rsidRPr="00741839" w:rsidRDefault="00B569D0" w:rsidP="001171BB">
            <w:pPr>
              <w:spacing w:line="200" w:lineRule="exact"/>
              <w:rPr>
                <w:sz w:val="18"/>
              </w:rPr>
            </w:pPr>
            <w:r w:rsidRPr="00741839">
              <w:rPr>
                <w:sz w:val="18"/>
              </w:rPr>
              <w:t xml:space="preserve">      острые респираторные инфекции </w:t>
            </w:r>
          </w:p>
          <w:p w:rsidR="00B569D0" w:rsidRPr="00741839" w:rsidRDefault="00B569D0" w:rsidP="001171BB">
            <w:pPr>
              <w:spacing w:line="200" w:lineRule="exact"/>
              <w:rPr>
                <w:sz w:val="18"/>
              </w:rPr>
            </w:pPr>
            <w:r w:rsidRPr="00741839">
              <w:rPr>
                <w:sz w:val="18"/>
              </w:rPr>
              <w:t xml:space="preserve">      верхних дыхательных путей</w:t>
            </w:r>
          </w:p>
        </w:tc>
        <w:tc>
          <w:tcPr>
            <w:tcW w:w="992" w:type="dxa"/>
            <w:vAlign w:val="center"/>
          </w:tcPr>
          <w:p w:rsidR="00B569D0" w:rsidRPr="00741839" w:rsidRDefault="00B569D0" w:rsidP="001171BB">
            <w:pPr>
              <w:spacing w:line="200" w:lineRule="exact"/>
              <w:jc w:val="center"/>
              <w:rPr>
                <w:sz w:val="18"/>
              </w:rPr>
            </w:pPr>
            <w:r w:rsidRPr="00741839">
              <w:rPr>
                <w:sz w:val="18"/>
              </w:rPr>
              <w:t>11.1</w:t>
            </w:r>
          </w:p>
        </w:tc>
        <w:tc>
          <w:tcPr>
            <w:tcW w:w="1276" w:type="dxa"/>
            <w:vAlign w:val="center"/>
          </w:tcPr>
          <w:p w:rsidR="00B569D0" w:rsidRPr="00741839" w:rsidRDefault="00B569D0" w:rsidP="001171BB">
            <w:pPr>
              <w:spacing w:line="200" w:lineRule="exact"/>
              <w:jc w:val="center"/>
              <w:rPr>
                <w:sz w:val="18"/>
              </w:rPr>
            </w:pPr>
            <w:r w:rsidRPr="00741839">
              <w:rPr>
                <w:sz w:val="18"/>
                <w:lang w:val="en-US"/>
              </w:rPr>
              <w:t>J</w:t>
            </w:r>
            <w:r w:rsidRPr="00741839">
              <w:rPr>
                <w:sz w:val="18"/>
              </w:rPr>
              <w:t>00-</w:t>
            </w:r>
            <w:r w:rsidRPr="00741839">
              <w:rPr>
                <w:sz w:val="18"/>
                <w:lang w:val="en-US"/>
              </w:rPr>
              <w:t>J</w:t>
            </w:r>
            <w:r w:rsidRPr="00741839">
              <w:rPr>
                <w:sz w:val="18"/>
              </w:rPr>
              <w:t>06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561"/>
              <w:rPr>
                <w:sz w:val="18"/>
              </w:rPr>
            </w:pPr>
            <w:r w:rsidRPr="00741839">
              <w:rPr>
                <w:sz w:val="18"/>
              </w:rPr>
              <w:t>из них:</w:t>
            </w:r>
          </w:p>
          <w:p w:rsidR="00B569D0" w:rsidRPr="00741839" w:rsidRDefault="00B569D0" w:rsidP="001171BB">
            <w:pPr>
              <w:spacing w:line="200" w:lineRule="exact"/>
              <w:ind w:left="561"/>
              <w:rPr>
                <w:sz w:val="18"/>
              </w:rPr>
            </w:pPr>
            <w:r w:rsidRPr="00741839">
              <w:rPr>
                <w:sz w:val="18"/>
              </w:rPr>
              <w:t>острый ларингит и трахеит</w:t>
            </w:r>
          </w:p>
        </w:tc>
        <w:tc>
          <w:tcPr>
            <w:tcW w:w="992" w:type="dxa"/>
            <w:vAlign w:val="center"/>
          </w:tcPr>
          <w:p w:rsidR="00B569D0" w:rsidRPr="00741839" w:rsidRDefault="00B569D0" w:rsidP="001171BB">
            <w:pPr>
              <w:spacing w:line="200" w:lineRule="exact"/>
              <w:jc w:val="center"/>
              <w:rPr>
                <w:sz w:val="18"/>
              </w:rPr>
            </w:pPr>
            <w:r w:rsidRPr="00741839">
              <w:rPr>
                <w:sz w:val="18"/>
              </w:rPr>
              <w:t>11.1.1</w:t>
            </w:r>
          </w:p>
        </w:tc>
        <w:tc>
          <w:tcPr>
            <w:tcW w:w="1276" w:type="dxa"/>
            <w:vAlign w:val="center"/>
          </w:tcPr>
          <w:p w:rsidR="00B569D0" w:rsidRPr="00741839" w:rsidRDefault="00B569D0" w:rsidP="001171BB">
            <w:pPr>
              <w:spacing w:line="200" w:lineRule="exact"/>
              <w:jc w:val="center"/>
              <w:rPr>
                <w:sz w:val="18"/>
              </w:rPr>
            </w:pPr>
            <w:r w:rsidRPr="00741839">
              <w:rPr>
                <w:sz w:val="18"/>
              </w:rPr>
              <w:t>J04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561"/>
              <w:rPr>
                <w:sz w:val="18"/>
              </w:rPr>
            </w:pPr>
            <w:r w:rsidRPr="00741839">
              <w:rPr>
                <w:sz w:val="18"/>
              </w:rPr>
              <w:t>острый обструктивный</w:t>
            </w:r>
          </w:p>
          <w:p w:rsidR="00B569D0" w:rsidRPr="00741839" w:rsidRDefault="002B7CB5" w:rsidP="001171BB">
            <w:pPr>
              <w:spacing w:line="200" w:lineRule="exact"/>
              <w:ind w:left="561"/>
              <w:rPr>
                <w:sz w:val="18"/>
              </w:rPr>
            </w:pPr>
            <w:r w:rsidRPr="00741839">
              <w:rPr>
                <w:sz w:val="18"/>
              </w:rPr>
              <w:t>ларингит (круп)</w:t>
            </w:r>
            <w:r w:rsidR="00B569D0" w:rsidRPr="00741839">
              <w:rPr>
                <w:sz w:val="18"/>
              </w:rPr>
              <w:t xml:space="preserve"> и эпиглоттит</w:t>
            </w:r>
          </w:p>
        </w:tc>
        <w:tc>
          <w:tcPr>
            <w:tcW w:w="992" w:type="dxa"/>
            <w:vAlign w:val="center"/>
          </w:tcPr>
          <w:p w:rsidR="00B569D0" w:rsidRPr="00741839" w:rsidRDefault="00B569D0" w:rsidP="001171BB">
            <w:pPr>
              <w:spacing w:line="200" w:lineRule="exact"/>
              <w:jc w:val="center"/>
              <w:rPr>
                <w:sz w:val="18"/>
              </w:rPr>
            </w:pPr>
            <w:r w:rsidRPr="00741839">
              <w:rPr>
                <w:sz w:val="18"/>
              </w:rPr>
              <w:t>11.1.2</w:t>
            </w:r>
          </w:p>
        </w:tc>
        <w:tc>
          <w:tcPr>
            <w:tcW w:w="1276" w:type="dxa"/>
            <w:vAlign w:val="center"/>
          </w:tcPr>
          <w:p w:rsidR="00B569D0" w:rsidRPr="00741839" w:rsidRDefault="00B569D0" w:rsidP="001171BB">
            <w:pPr>
              <w:spacing w:line="200" w:lineRule="exact"/>
              <w:jc w:val="center"/>
              <w:rPr>
                <w:sz w:val="18"/>
              </w:rPr>
            </w:pPr>
            <w:r w:rsidRPr="00741839">
              <w:rPr>
                <w:sz w:val="18"/>
              </w:rPr>
              <w:t>J05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грипп</w:t>
            </w:r>
          </w:p>
        </w:tc>
        <w:tc>
          <w:tcPr>
            <w:tcW w:w="992" w:type="dxa"/>
            <w:vAlign w:val="center"/>
          </w:tcPr>
          <w:p w:rsidR="00B569D0" w:rsidRPr="00741839" w:rsidRDefault="00B569D0" w:rsidP="001171BB">
            <w:pPr>
              <w:spacing w:line="200" w:lineRule="exact"/>
              <w:jc w:val="center"/>
              <w:rPr>
                <w:sz w:val="18"/>
              </w:rPr>
            </w:pPr>
            <w:r w:rsidRPr="00741839">
              <w:rPr>
                <w:sz w:val="18"/>
              </w:rPr>
              <w:t>11.2</w:t>
            </w:r>
          </w:p>
        </w:tc>
        <w:tc>
          <w:tcPr>
            <w:tcW w:w="1276" w:type="dxa"/>
            <w:vAlign w:val="center"/>
          </w:tcPr>
          <w:p w:rsidR="00B569D0" w:rsidRPr="00741839" w:rsidRDefault="00B569D0" w:rsidP="001171BB">
            <w:pPr>
              <w:spacing w:line="200" w:lineRule="exact"/>
              <w:jc w:val="center"/>
              <w:rPr>
                <w:sz w:val="18"/>
              </w:rPr>
            </w:pPr>
            <w:r w:rsidRPr="00741839">
              <w:rPr>
                <w:sz w:val="18"/>
                <w:lang w:val="en-US"/>
              </w:rPr>
              <w:t>J</w:t>
            </w:r>
            <w:r w:rsidRPr="00741839">
              <w:rPr>
                <w:sz w:val="18"/>
              </w:rPr>
              <w:t>09-</w:t>
            </w:r>
            <w:r w:rsidRPr="00741839">
              <w:rPr>
                <w:sz w:val="18"/>
                <w:lang w:val="en-US"/>
              </w:rPr>
              <w:t>J</w:t>
            </w:r>
            <w:r w:rsidRPr="00741839">
              <w:rPr>
                <w:sz w:val="18"/>
              </w:rPr>
              <w:t>11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пневмонии</w:t>
            </w:r>
          </w:p>
        </w:tc>
        <w:tc>
          <w:tcPr>
            <w:tcW w:w="992" w:type="dxa"/>
            <w:vAlign w:val="center"/>
          </w:tcPr>
          <w:p w:rsidR="00B569D0" w:rsidRPr="00741839" w:rsidRDefault="00B569D0" w:rsidP="001171BB">
            <w:pPr>
              <w:spacing w:line="200" w:lineRule="exact"/>
              <w:jc w:val="center"/>
              <w:rPr>
                <w:sz w:val="18"/>
              </w:rPr>
            </w:pPr>
            <w:r w:rsidRPr="00741839">
              <w:rPr>
                <w:sz w:val="18"/>
              </w:rPr>
              <w:t>11.3</w:t>
            </w:r>
          </w:p>
        </w:tc>
        <w:tc>
          <w:tcPr>
            <w:tcW w:w="1276" w:type="dxa"/>
            <w:vAlign w:val="center"/>
          </w:tcPr>
          <w:p w:rsidR="00B569D0" w:rsidRPr="00741839" w:rsidRDefault="00B569D0" w:rsidP="001171BB">
            <w:pPr>
              <w:spacing w:line="200" w:lineRule="exact"/>
              <w:jc w:val="center"/>
              <w:rPr>
                <w:sz w:val="18"/>
                <w:lang w:val="en-US"/>
              </w:rPr>
            </w:pPr>
            <w:r w:rsidRPr="00741839">
              <w:rPr>
                <w:sz w:val="18"/>
              </w:rPr>
              <w:t xml:space="preserve">J12-J16, </w:t>
            </w:r>
            <w:r w:rsidRPr="00741839">
              <w:rPr>
                <w:sz w:val="18"/>
                <w:lang w:val="en-US"/>
              </w:rPr>
              <w:t>J18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F17F35" w:rsidRPr="00741839" w:rsidTr="00017E9C">
        <w:trPr>
          <w:cantSplit/>
          <w:trHeight w:val="20"/>
          <w:jc w:val="center"/>
        </w:trPr>
        <w:tc>
          <w:tcPr>
            <w:tcW w:w="4055" w:type="dxa"/>
            <w:vAlign w:val="center"/>
          </w:tcPr>
          <w:p w:rsidR="00F17F35" w:rsidRPr="00741839" w:rsidRDefault="00F17F35" w:rsidP="00F17F35">
            <w:pPr>
              <w:spacing w:line="200" w:lineRule="exact"/>
              <w:ind w:left="284"/>
              <w:rPr>
                <w:szCs w:val="24"/>
                <w:highlight w:val="yellow"/>
              </w:rPr>
            </w:pPr>
            <w:r w:rsidRPr="00741839">
              <w:rPr>
                <w:sz w:val="18"/>
              </w:rPr>
              <w:t>из них бронхопневмония, вызванная S.Pneumoniae</w:t>
            </w:r>
          </w:p>
        </w:tc>
        <w:tc>
          <w:tcPr>
            <w:tcW w:w="992" w:type="dxa"/>
            <w:vAlign w:val="center"/>
          </w:tcPr>
          <w:p w:rsidR="00F17F35" w:rsidRPr="00741839" w:rsidRDefault="00F17F35" w:rsidP="00F17F35">
            <w:pPr>
              <w:spacing w:line="200" w:lineRule="exact"/>
              <w:jc w:val="center"/>
              <w:rPr>
                <w:sz w:val="18"/>
              </w:rPr>
            </w:pPr>
            <w:r w:rsidRPr="00741839">
              <w:rPr>
                <w:sz w:val="18"/>
              </w:rPr>
              <w:t>11.3.1</w:t>
            </w:r>
          </w:p>
        </w:tc>
        <w:tc>
          <w:tcPr>
            <w:tcW w:w="1276" w:type="dxa"/>
            <w:vAlign w:val="center"/>
          </w:tcPr>
          <w:p w:rsidR="00F17F35" w:rsidRPr="00741839" w:rsidRDefault="00F17F35" w:rsidP="00F17F35">
            <w:pPr>
              <w:spacing w:line="200" w:lineRule="exact"/>
              <w:jc w:val="center"/>
              <w:rPr>
                <w:sz w:val="18"/>
              </w:rPr>
            </w:pPr>
            <w:r w:rsidRPr="00741839">
              <w:rPr>
                <w:sz w:val="18"/>
              </w:rPr>
              <w:t>J13</w:t>
            </w:r>
          </w:p>
        </w:tc>
        <w:tc>
          <w:tcPr>
            <w:tcW w:w="850" w:type="dxa"/>
            <w:shd w:val="clear" w:color="auto" w:fill="auto"/>
            <w:vAlign w:val="center"/>
          </w:tcPr>
          <w:p w:rsidR="00F17F35" w:rsidRPr="00741839" w:rsidRDefault="00F17F35" w:rsidP="00017E9C">
            <w:pPr>
              <w:jc w:val="center"/>
              <w:rPr>
                <w:b/>
                <w:sz w:val="22"/>
              </w:rPr>
            </w:pPr>
          </w:p>
        </w:tc>
        <w:tc>
          <w:tcPr>
            <w:tcW w:w="851" w:type="dxa"/>
            <w:shd w:val="clear" w:color="auto" w:fill="auto"/>
            <w:vAlign w:val="center"/>
          </w:tcPr>
          <w:p w:rsidR="00F17F35" w:rsidRPr="00741839" w:rsidRDefault="00F17F35" w:rsidP="00017E9C">
            <w:pPr>
              <w:jc w:val="center"/>
              <w:rPr>
                <w:b/>
                <w:sz w:val="22"/>
              </w:rPr>
            </w:pPr>
          </w:p>
        </w:tc>
        <w:tc>
          <w:tcPr>
            <w:tcW w:w="708" w:type="dxa"/>
            <w:shd w:val="clear" w:color="auto" w:fill="auto"/>
            <w:vAlign w:val="center"/>
          </w:tcPr>
          <w:p w:rsidR="00F17F35" w:rsidRPr="00741839" w:rsidRDefault="00F17F35" w:rsidP="00017E9C">
            <w:pPr>
              <w:jc w:val="center"/>
              <w:rPr>
                <w:b/>
                <w:sz w:val="22"/>
              </w:rPr>
            </w:pPr>
          </w:p>
        </w:tc>
        <w:tc>
          <w:tcPr>
            <w:tcW w:w="993" w:type="dxa"/>
            <w:shd w:val="clear" w:color="auto" w:fill="auto"/>
            <w:vAlign w:val="center"/>
          </w:tcPr>
          <w:p w:rsidR="00F17F35" w:rsidRPr="00741839" w:rsidRDefault="00F17F35" w:rsidP="00017E9C">
            <w:pPr>
              <w:jc w:val="center"/>
              <w:rPr>
                <w:b/>
                <w:sz w:val="22"/>
              </w:rPr>
            </w:pPr>
          </w:p>
        </w:tc>
        <w:tc>
          <w:tcPr>
            <w:tcW w:w="992" w:type="dxa"/>
            <w:vAlign w:val="center"/>
          </w:tcPr>
          <w:p w:rsidR="00F17F35" w:rsidRPr="00741839" w:rsidRDefault="00F17F35" w:rsidP="00017E9C">
            <w:pPr>
              <w:jc w:val="center"/>
              <w:rPr>
                <w:b/>
                <w:sz w:val="22"/>
              </w:rPr>
            </w:pPr>
          </w:p>
        </w:tc>
        <w:tc>
          <w:tcPr>
            <w:tcW w:w="992" w:type="dxa"/>
            <w:vAlign w:val="center"/>
          </w:tcPr>
          <w:p w:rsidR="00F17F35" w:rsidRPr="00741839" w:rsidRDefault="00F17F35" w:rsidP="00017E9C">
            <w:pPr>
              <w:jc w:val="center"/>
              <w:rPr>
                <w:b/>
                <w:sz w:val="22"/>
              </w:rPr>
            </w:pPr>
          </w:p>
        </w:tc>
        <w:tc>
          <w:tcPr>
            <w:tcW w:w="976" w:type="dxa"/>
            <w:vAlign w:val="center"/>
          </w:tcPr>
          <w:p w:rsidR="00F17F35" w:rsidRPr="00741839" w:rsidRDefault="00F17F35" w:rsidP="00017E9C">
            <w:pPr>
              <w:jc w:val="center"/>
              <w:rPr>
                <w:b/>
                <w:sz w:val="22"/>
              </w:rPr>
            </w:pPr>
          </w:p>
        </w:tc>
        <w:tc>
          <w:tcPr>
            <w:tcW w:w="922" w:type="dxa"/>
            <w:shd w:val="clear" w:color="auto" w:fill="auto"/>
            <w:vAlign w:val="center"/>
          </w:tcPr>
          <w:p w:rsidR="00F17F35" w:rsidRPr="00741839" w:rsidRDefault="00F17F35" w:rsidP="00017E9C">
            <w:pPr>
              <w:spacing w:line="180" w:lineRule="exact"/>
              <w:jc w:val="center"/>
              <w:rPr>
                <w:b/>
                <w:sz w:val="22"/>
              </w:rPr>
            </w:pPr>
          </w:p>
        </w:tc>
        <w:tc>
          <w:tcPr>
            <w:tcW w:w="1135" w:type="dxa"/>
            <w:vAlign w:val="center"/>
          </w:tcPr>
          <w:p w:rsidR="00F17F35" w:rsidRPr="00741839" w:rsidRDefault="00F17F35"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острые респираторные</w:t>
            </w:r>
          </w:p>
          <w:p w:rsidR="00B569D0" w:rsidRPr="00741839" w:rsidRDefault="00B569D0" w:rsidP="001171BB">
            <w:pPr>
              <w:spacing w:line="200" w:lineRule="exact"/>
              <w:ind w:left="284"/>
              <w:rPr>
                <w:sz w:val="18"/>
              </w:rPr>
            </w:pPr>
            <w:r w:rsidRPr="00741839">
              <w:rPr>
                <w:sz w:val="18"/>
              </w:rPr>
              <w:t>инфекции нижних дыхательных путей</w:t>
            </w:r>
          </w:p>
        </w:tc>
        <w:tc>
          <w:tcPr>
            <w:tcW w:w="992" w:type="dxa"/>
            <w:vAlign w:val="center"/>
          </w:tcPr>
          <w:p w:rsidR="00B569D0" w:rsidRPr="00741839" w:rsidRDefault="00B569D0" w:rsidP="001171BB">
            <w:pPr>
              <w:spacing w:line="200" w:lineRule="exact"/>
              <w:jc w:val="center"/>
              <w:rPr>
                <w:sz w:val="18"/>
              </w:rPr>
            </w:pPr>
            <w:r w:rsidRPr="00741839">
              <w:rPr>
                <w:sz w:val="18"/>
              </w:rPr>
              <w:t>11.4</w:t>
            </w:r>
          </w:p>
        </w:tc>
        <w:tc>
          <w:tcPr>
            <w:tcW w:w="1276" w:type="dxa"/>
            <w:vAlign w:val="center"/>
          </w:tcPr>
          <w:p w:rsidR="00B569D0" w:rsidRPr="00741839" w:rsidRDefault="00B569D0" w:rsidP="001171BB">
            <w:pPr>
              <w:spacing w:line="200" w:lineRule="exact"/>
              <w:jc w:val="center"/>
              <w:rPr>
                <w:sz w:val="18"/>
              </w:rPr>
            </w:pPr>
            <w:r w:rsidRPr="00741839">
              <w:rPr>
                <w:sz w:val="18"/>
                <w:lang w:val="en-US"/>
              </w:rPr>
              <w:t>J</w:t>
            </w:r>
            <w:r w:rsidRPr="00741839">
              <w:rPr>
                <w:sz w:val="18"/>
              </w:rPr>
              <w:t>20-</w:t>
            </w:r>
            <w:r w:rsidRPr="00741839">
              <w:rPr>
                <w:sz w:val="18"/>
                <w:lang w:val="en-US"/>
              </w:rPr>
              <w:t>J</w:t>
            </w:r>
            <w:r w:rsidRPr="00741839">
              <w:rPr>
                <w:sz w:val="18"/>
              </w:rPr>
              <w:t>22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аллергический ринит (поллиноз)</w:t>
            </w:r>
          </w:p>
        </w:tc>
        <w:tc>
          <w:tcPr>
            <w:tcW w:w="992" w:type="dxa"/>
            <w:vAlign w:val="center"/>
          </w:tcPr>
          <w:p w:rsidR="00B569D0" w:rsidRPr="00741839" w:rsidRDefault="00B569D0" w:rsidP="001171BB">
            <w:pPr>
              <w:spacing w:line="200" w:lineRule="exact"/>
              <w:jc w:val="center"/>
              <w:rPr>
                <w:sz w:val="18"/>
              </w:rPr>
            </w:pPr>
            <w:r w:rsidRPr="00741839">
              <w:rPr>
                <w:sz w:val="18"/>
              </w:rPr>
              <w:t>11.5</w:t>
            </w:r>
          </w:p>
        </w:tc>
        <w:tc>
          <w:tcPr>
            <w:tcW w:w="1276" w:type="dxa"/>
            <w:vAlign w:val="center"/>
          </w:tcPr>
          <w:p w:rsidR="00B569D0" w:rsidRPr="00741839" w:rsidRDefault="00B569D0" w:rsidP="001171BB">
            <w:pPr>
              <w:spacing w:line="200" w:lineRule="exact"/>
              <w:jc w:val="center"/>
              <w:rPr>
                <w:sz w:val="18"/>
              </w:rPr>
            </w:pPr>
            <w:r w:rsidRPr="00741839">
              <w:rPr>
                <w:sz w:val="18"/>
              </w:rPr>
              <w:t>J30.1</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582A72" w:rsidP="00582A72">
            <w:pPr>
              <w:spacing w:line="200" w:lineRule="exact"/>
              <w:ind w:left="278"/>
              <w:rPr>
                <w:sz w:val="18"/>
              </w:rPr>
            </w:pPr>
            <w:r w:rsidRPr="00741839">
              <w:rPr>
                <w:sz w:val="18"/>
              </w:rPr>
              <w:t>хронические болезни миндалин</w:t>
            </w:r>
            <w:r w:rsidRPr="00741839">
              <w:rPr>
                <w:sz w:val="18"/>
              </w:rPr>
              <w:br/>
              <w:t xml:space="preserve">и </w:t>
            </w:r>
            <w:r w:rsidR="00B569D0" w:rsidRPr="00741839">
              <w:rPr>
                <w:sz w:val="18"/>
              </w:rPr>
              <w:t>аденоидов, перитонзиллярный абсцесс</w:t>
            </w:r>
          </w:p>
        </w:tc>
        <w:tc>
          <w:tcPr>
            <w:tcW w:w="992" w:type="dxa"/>
            <w:vAlign w:val="center"/>
          </w:tcPr>
          <w:p w:rsidR="00B569D0" w:rsidRPr="00741839" w:rsidRDefault="00B569D0" w:rsidP="001171BB">
            <w:pPr>
              <w:spacing w:line="200" w:lineRule="exact"/>
              <w:jc w:val="center"/>
              <w:rPr>
                <w:sz w:val="18"/>
              </w:rPr>
            </w:pPr>
            <w:r w:rsidRPr="00741839">
              <w:rPr>
                <w:sz w:val="18"/>
              </w:rPr>
              <w:t>11.6</w:t>
            </w:r>
          </w:p>
        </w:tc>
        <w:tc>
          <w:tcPr>
            <w:tcW w:w="1276" w:type="dxa"/>
            <w:vAlign w:val="center"/>
          </w:tcPr>
          <w:p w:rsidR="00B569D0" w:rsidRPr="00741839" w:rsidRDefault="00B569D0" w:rsidP="001171BB">
            <w:pPr>
              <w:spacing w:line="200" w:lineRule="exact"/>
              <w:jc w:val="center"/>
              <w:rPr>
                <w:sz w:val="18"/>
              </w:rPr>
            </w:pPr>
            <w:r w:rsidRPr="00741839">
              <w:rPr>
                <w:sz w:val="18"/>
              </w:rPr>
              <w:t>J35- J36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lastRenderedPageBreak/>
              <w:t xml:space="preserve">бронхит хронический и неуточненный, </w:t>
            </w:r>
          </w:p>
          <w:p w:rsidR="00B569D0" w:rsidRPr="00741839" w:rsidRDefault="00B569D0" w:rsidP="001171BB">
            <w:pPr>
              <w:spacing w:line="200" w:lineRule="exact"/>
              <w:ind w:left="278"/>
              <w:rPr>
                <w:sz w:val="18"/>
              </w:rPr>
            </w:pPr>
            <w:r w:rsidRPr="00741839">
              <w:rPr>
                <w:sz w:val="18"/>
              </w:rPr>
              <w:t xml:space="preserve">эмфизема </w:t>
            </w:r>
          </w:p>
        </w:tc>
        <w:tc>
          <w:tcPr>
            <w:tcW w:w="992" w:type="dxa"/>
            <w:vAlign w:val="center"/>
          </w:tcPr>
          <w:p w:rsidR="00B569D0" w:rsidRPr="00741839" w:rsidRDefault="00B569D0" w:rsidP="001171BB">
            <w:pPr>
              <w:spacing w:line="200" w:lineRule="exact"/>
              <w:jc w:val="center"/>
              <w:rPr>
                <w:sz w:val="18"/>
              </w:rPr>
            </w:pPr>
            <w:r w:rsidRPr="00741839">
              <w:rPr>
                <w:sz w:val="18"/>
              </w:rPr>
              <w:t>11.7</w:t>
            </w:r>
          </w:p>
        </w:tc>
        <w:tc>
          <w:tcPr>
            <w:tcW w:w="1276" w:type="dxa"/>
            <w:vAlign w:val="center"/>
          </w:tcPr>
          <w:p w:rsidR="00B569D0" w:rsidRPr="00741839" w:rsidRDefault="00B569D0" w:rsidP="001171BB">
            <w:pPr>
              <w:spacing w:line="200" w:lineRule="exact"/>
              <w:jc w:val="center"/>
              <w:rPr>
                <w:sz w:val="18"/>
              </w:rPr>
            </w:pPr>
            <w:r w:rsidRPr="00741839">
              <w:rPr>
                <w:sz w:val="18"/>
              </w:rPr>
              <w:t>J40-J43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другая хроническая обструктивная</w:t>
            </w:r>
          </w:p>
          <w:p w:rsidR="00B569D0" w:rsidRPr="00741839" w:rsidRDefault="00B569D0" w:rsidP="001171BB">
            <w:pPr>
              <w:spacing w:line="200" w:lineRule="exact"/>
              <w:ind w:left="278"/>
              <w:rPr>
                <w:sz w:val="18"/>
              </w:rPr>
            </w:pPr>
            <w:r w:rsidRPr="00741839">
              <w:rPr>
                <w:sz w:val="18"/>
              </w:rPr>
              <w:t xml:space="preserve">легочная болезнь </w:t>
            </w:r>
          </w:p>
        </w:tc>
        <w:tc>
          <w:tcPr>
            <w:tcW w:w="992" w:type="dxa"/>
            <w:vAlign w:val="center"/>
          </w:tcPr>
          <w:p w:rsidR="00B569D0" w:rsidRPr="00741839" w:rsidRDefault="00B569D0" w:rsidP="001171BB">
            <w:pPr>
              <w:spacing w:line="200" w:lineRule="exact"/>
              <w:jc w:val="center"/>
              <w:rPr>
                <w:sz w:val="18"/>
              </w:rPr>
            </w:pPr>
            <w:r w:rsidRPr="00741839">
              <w:rPr>
                <w:sz w:val="18"/>
              </w:rPr>
              <w:t>11.8</w:t>
            </w:r>
          </w:p>
        </w:tc>
        <w:tc>
          <w:tcPr>
            <w:tcW w:w="1276" w:type="dxa"/>
            <w:vAlign w:val="center"/>
          </w:tcPr>
          <w:p w:rsidR="00B569D0" w:rsidRPr="00741839" w:rsidRDefault="00B569D0" w:rsidP="001171BB">
            <w:pPr>
              <w:spacing w:line="200" w:lineRule="exact"/>
              <w:jc w:val="center"/>
              <w:rPr>
                <w:sz w:val="18"/>
              </w:rPr>
            </w:pPr>
            <w:r w:rsidRPr="00741839">
              <w:rPr>
                <w:sz w:val="18"/>
              </w:rPr>
              <w:t>J44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бронхоэктатическая болезнь</w:t>
            </w:r>
          </w:p>
        </w:tc>
        <w:tc>
          <w:tcPr>
            <w:tcW w:w="992" w:type="dxa"/>
            <w:vAlign w:val="center"/>
          </w:tcPr>
          <w:p w:rsidR="00B569D0" w:rsidRPr="00741839" w:rsidRDefault="00B569D0" w:rsidP="001171BB">
            <w:pPr>
              <w:spacing w:line="200" w:lineRule="exact"/>
              <w:jc w:val="center"/>
              <w:rPr>
                <w:sz w:val="18"/>
              </w:rPr>
            </w:pPr>
            <w:r w:rsidRPr="00741839">
              <w:rPr>
                <w:sz w:val="18"/>
              </w:rPr>
              <w:t>11.9</w:t>
            </w:r>
          </w:p>
        </w:tc>
        <w:tc>
          <w:tcPr>
            <w:tcW w:w="1276" w:type="dxa"/>
            <w:vAlign w:val="center"/>
          </w:tcPr>
          <w:p w:rsidR="00B569D0" w:rsidRPr="00741839" w:rsidRDefault="00B569D0" w:rsidP="001171BB">
            <w:pPr>
              <w:spacing w:line="200" w:lineRule="exact"/>
              <w:jc w:val="center"/>
              <w:rPr>
                <w:sz w:val="18"/>
              </w:rPr>
            </w:pPr>
            <w:r w:rsidRPr="00741839">
              <w:rPr>
                <w:sz w:val="18"/>
              </w:rPr>
              <w:t>J47</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астма; астматический статус</w:t>
            </w:r>
          </w:p>
        </w:tc>
        <w:tc>
          <w:tcPr>
            <w:tcW w:w="992" w:type="dxa"/>
            <w:vAlign w:val="center"/>
          </w:tcPr>
          <w:p w:rsidR="00B569D0" w:rsidRPr="00741839" w:rsidRDefault="00B569D0" w:rsidP="001171BB">
            <w:pPr>
              <w:spacing w:line="200" w:lineRule="exact"/>
              <w:jc w:val="center"/>
              <w:rPr>
                <w:sz w:val="18"/>
              </w:rPr>
            </w:pPr>
            <w:r w:rsidRPr="00741839">
              <w:rPr>
                <w:sz w:val="18"/>
              </w:rPr>
              <w:t>11.10</w:t>
            </w:r>
          </w:p>
        </w:tc>
        <w:tc>
          <w:tcPr>
            <w:tcW w:w="1276" w:type="dxa"/>
            <w:vAlign w:val="center"/>
          </w:tcPr>
          <w:p w:rsidR="00B569D0" w:rsidRPr="00741839" w:rsidRDefault="00B569D0" w:rsidP="001171BB">
            <w:pPr>
              <w:spacing w:line="200" w:lineRule="exact"/>
              <w:jc w:val="center"/>
              <w:rPr>
                <w:sz w:val="18"/>
              </w:rPr>
            </w:pPr>
            <w:r w:rsidRPr="00741839">
              <w:rPr>
                <w:sz w:val="18"/>
              </w:rPr>
              <w:t>J45, J46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 xml:space="preserve">другие интерстициальные легочные </w:t>
            </w:r>
          </w:p>
          <w:p w:rsidR="00B569D0" w:rsidRPr="00741839" w:rsidRDefault="00B569D0" w:rsidP="001171BB">
            <w:pPr>
              <w:spacing w:line="200" w:lineRule="exact"/>
              <w:ind w:left="278"/>
              <w:rPr>
                <w:sz w:val="18"/>
              </w:rPr>
            </w:pPr>
            <w:r w:rsidRPr="00741839">
              <w:rPr>
                <w:sz w:val="18"/>
              </w:rPr>
              <w:t xml:space="preserve">болезни, гнойные и некротические </w:t>
            </w:r>
          </w:p>
          <w:p w:rsidR="00B569D0" w:rsidRPr="00741839" w:rsidRDefault="00B569D0" w:rsidP="001171BB">
            <w:pPr>
              <w:spacing w:line="200" w:lineRule="exact"/>
              <w:ind w:left="278"/>
              <w:rPr>
                <w:sz w:val="18"/>
              </w:rPr>
            </w:pPr>
            <w:r w:rsidRPr="00741839">
              <w:rPr>
                <w:sz w:val="18"/>
              </w:rPr>
              <w:t>состояния нижних дыхательных путей, другие болезни плевры</w:t>
            </w:r>
          </w:p>
        </w:tc>
        <w:tc>
          <w:tcPr>
            <w:tcW w:w="992" w:type="dxa"/>
            <w:vAlign w:val="center"/>
          </w:tcPr>
          <w:p w:rsidR="00B569D0" w:rsidRPr="00741839" w:rsidRDefault="00B569D0" w:rsidP="001171BB">
            <w:pPr>
              <w:spacing w:line="200" w:lineRule="exact"/>
              <w:jc w:val="center"/>
              <w:rPr>
                <w:sz w:val="18"/>
              </w:rPr>
            </w:pPr>
            <w:r w:rsidRPr="00741839">
              <w:rPr>
                <w:sz w:val="18"/>
              </w:rPr>
              <w:t>11.11</w:t>
            </w:r>
          </w:p>
        </w:tc>
        <w:tc>
          <w:tcPr>
            <w:tcW w:w="1276" w:type="dxa"/>
            <w:vAlign w:val="center"/>
          </w:tcPr>
          <w:p w:rsidR="00B569D0" w:rsidRPr="00741839" w:rsidRDefault="00B569D0" w:rsidP="00017E9C">
            <w:pPr>
              <w:spacing w:line="180" w:lineRule="exact"/>
              <w:jc w:val="center"/>
              <w:rPr>
                <w:sz w:val="18"/>
              </w:rPr>
            </w:pPr>
            <w:r w:rsidRPr="00741839">
              <w:rPr>
                <w:sz w:val="18"/>
              </w:rPr>
              <w:t>J84-</w:t>
            </w:r>
            <w:r w:rsidRPr="00741839">
              <w:rPr>
                <w:sz w:val="18"/>
                <w:lang w:val="en-US"/>
              </w:rPr>
              <w:t>J</w:t>
            </w:r>
            <w:r w:rsidRPr="00741839">
              <w:rPr>
                <w:sz w:val="18"/>
              </w:rPr>
              <w:t>90,</w:t>
            </w:r>
            <w:r w:rsidR="00017E9C" w:rsidRPr="00741839">
              <w:rPr>
                <w:sz w:val="18"/>
              </w:rPr>
              <w:br/>
            </w:r>
            <w:r w:rsidRPr="00741839">
              <w:rPr>
                <w:sz w:val="18"/>
                <w:lang w:val="en-US"/>
              </w:rPr>
              <w:t>J</w:t>
            </w:r>
            <w:r w:rsidRPr="00741839">
              <w:rPr>
                <w:sz w:val="18"/>
              </w:rPr>
              <w:t>92-</w:t>
            </w:r>
            <w:r w:rsidRPr="00741839">
              <w:rPr>
                <w:sz w:val="18"/>
                <w:lang w:val="en-US"/>
              </w:rPr>
              <w:t>J</w:t>
            </w:r>
            <w:r w:rsidRPr="00741839">
              <w:rPr>
                <w:sz w:val="18"/>
              </w:rPr>
              <w:t xml:space="preserve">94 </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органов пищеварения</w:t>
            </w:r>
          </w:p>
        </w:tc>
        <w:tc>
          <w:tcPr>
            <w:tcW w:w="992" w:type="dxa"/>
            <w:vAlign w:val="center"/>
          </w:tcPr>
          <w:p w:rsidR="00B569D0" w:rsidRPr="00741839" w:rsidRDefault="00B569D0" w:rsidP="001171BB">
            <w:pPr>
              <w:spacing w:line="200" w:lineRule="exact"/>
              <w:jc w:val="center"/>
              <w:rPr>
                <w:b/>
                <w:sz w:val="18"/>
              </w:rPr>
            </w:pPr>
            <w:r w:rsidRPr="00741839">
              <w:rPr>
                <w:b/>
                <w:sz w:val="18"/>
              </w:rPr>
              <w:t>12.0</w:t>
            </w:r>
          </w:p>
        </w:tc>
        <w:tc>
          <w:tcPr>
            <w:tcW w:w="1276" w:type="dxa"/>
            <w:vAlign w:val="center"/>
          </w:tcPr>
          <w:p w:rsidR="00B569D0" w:rsidRPr="00F428EE" w:rsidRDefault="00B569D0" w:rsidP="001171BB">
            <w:pPr>
              <w:pStyle w:val="7"/>
              <w:spacing w:line="200" w:lineRule="exact"/>
              <w:jc w:val="center"/>
              <w:rPr>
                <w:sz w:val="18"/>
                <w:lang w:val="ru-RU" w:eastAsia="ru-RU"/>
              </w:rPr>
            </w:pPr>
            <w:r w:rsidRPr="00F428EE">
              <w:rPr>
                <w:sz w:val="18"/>
                <w:lang w:val="ru-RU" w:eastAsia="ru-RU"/>
              </w:rPr>
              <w:t>K00-K92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язва желудка и двенадцатиперстной кишки</w:t>
            </w:r>
          </w:p>
        </w:tc>
        <w:tc>
          <w:tcPr>
            <w:tcW w:w="992" w:type="dxa"/>
            <w:vAlign w:val="center"/>
          </w:tcPr>
          <w:p w:rsidR="00B569D0" w:rsidRPr="00741839" w:rsidRDefault="00B569D0" w:rsidP="001171BB">
            <w:pPr>
              <w:spacing w:line="200" w:lineRule="exact"/>
              <w:jc w:val="center"/>
              <w:rPr>
                <w:sz w:val="18"/>
              </w:rPr>
            </w:pPr>
            <w:r w:rsidRPr="00741839">
              <w:rPr>
                <w:sz w:val="18"/>
              </w:rPr>
              <w:t>12.1</w:t>
            </w:r>
          </w:p>
        </w:tc>
        <w:tc>
          <w:tcPr>
            <w:tcW w:w="1276" w:type="dxa"/>
            <w:vAlign w:val="center"/>
          </w:tcPr>
          <w:p w:rsidR="00B569D0" w:rsidRPr="00741839" w:rsidRDefault="00B569D0" w:rsidP="001171BB">
            <w:pPr>
              <w:spacing w:line="200" w:lineRule="exact"/>
              <w:jc w:val="center"/>
              <w:rPr>
                <w:sz w:val="18"/>
              </w:rPr>
            </w:pPr>
            <w:r w:rsidRPr="00741839">
              <w:rPr>
                <w:sz w:val="18"/>
              </w:rPr>
              <w:t>K25-K26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гастрит и дуоденит</w:t>
            </w:r>
          </w:p>
        </w:tc>
        <w:tc>
          <w:tcPr>
            <w:tcW w:w="992" w:type="dxa"/>
            <w:vAlign w:val="center"/>
          </w:tcPr>
          <w:p w:rsidR="00B569D0" w:rsidRPr="00741839" w:rsidRDefault="00B569D0" w:rsidP="001171BB">
            <w:pPr>
              <w:spacing w:line="200" w:lineRule="exact"/>
              <w:jc w:val="center"/>
              <w:rPr>
                <w:sz w:val="18"/>
              </w:rPr>
            </w:pPr>
            <w:r w:rsidRPr="00741839">
              <w:rPr>
                <w:sz w:val="18"/>
              </w:rPr>
              <w:t>12.2</w:t>
            </w:r>
          </w:p>
        </w:tc>
        <w:tc>
          <w:tcPr>
            <w:tcW w:w="1276" w:type="dxa"/>
            <w:vAlign w:val="center"/>
          </w:tcPr>
          <w:p w:rsidR="00B569D0" w:rsidRPr="00741839" w:rsidRDefault="00B569D0" w:rsidP="001171BB">
            <w:pPr>
              <w:spacing w:line="200" w:lineRule="exact"/>
              <w:jc w:val="center"/>
              <w:rPr>
                <w:sz w:val="18"/>
              </w:rPr>
            </w:pPr>
            <w:r w:rsidRPr="00741839">
              <w:rPr>
                <w:sz w:val="18"/>
              </w:rPr>
              <w:t>K29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 xml:space="preserve">грыжи </w:t>
            </w:r>
          </w:p>
        </w:tc>
        <w:tc>
          <w:tcPr>
            <w:tcW w:w="992" w:type="dxa"/>
            <w:vAlign w:val="center"/>
          </w:tcPr>
          <w:p w:rsidR="00B569D0" w:rsidRPr="00741839" w:rsidRDefault="00B569D0" w:rsidP="001171BB">
            <w:pPr>
              <w:spacing w:line="200" w:lineRule="exact"/>
              <w:jc w:val="center"/>
              <w:rPr>
                <w:sz w:val="18"/>
              </w:rPr>
            </w:pPr>
            <w:r w:rsidRPr="00741839">
              <w:rPr>
                <w:sz w:val="18"/>
              </w:rPr>
              <w:t>12.3</w:t>
            </w:r>
          </w:p>
        </w:tc>
        <w:tc>
          <w:tcPr>
            <w:tcW w:w="1276" w:type="dxa"/>
            <w:vAlign w:val="center"/>
          </w:tcPr>
          <w:p w:rsidR="00B569D0" w:rsidRPr="00741839" w:rsidRDefault="00B569D0" w:rsidP="001171BB">
            <w:pPr>
              <w:spacing w:line="200" w:lineRule="exact"/>
              <w:jc w:val="center"/>
              <w:rPr>
                <w:sz w:val="18"/>
              </w:rPr>
            </w:pPr>
            <w:r w:rsidRPr="00741839">
              <w:rPr>
                <w:sz w:val="18"/>
              </w:rPr>
              <w:t>К40-К46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неинфекционный энтерит и колит</w:t>
            </w:r>
          </w:p>
        </w:tc>
        <w:tc>
          <w:tcPr>
            <w:tcW w:w="992" w:type="dxa"/>
            <w:vAlign w:val="center"/>
          </w:tcPr>
          <w:p w:rsidR="00B569D0" w:rsidRPr="00741839" w:rsidRDefault="00B569D0" w:rsidP="001171BB">
            <w:pPr>
              <w:spacing w:line="200" w:lineRule="exact"/>
              <w:jc w:val="center"/>
              <w:rPr>
                <w:sz w:val="18"/>
              </w:rPr>
            </w:pPr>
            <w:r w:rsidRPr="00741839">
              <w:rPr>
                <w:sz w:val="18"/>
              </w:rPr>
              <w:t>12.4</w:t>
            </w:r>
          </w:p>
        </w:tc>
        <w:tc>
          <w:tcPr>
            <w:tcW w:w="1276" w:type="dxa"/>
            <w:vAlign w:val="center"/>
          </w:tcPr>
          <w:p w:rsidR="00B569D0" w:rsidRPr="00741839" w:rsidRDefault="00B569D0" w:rsidP="001171BB">
            <w:pPr>
              <w:spacing w:line="200" w:lineRule="exact"/>
              <w:jc w:val="center"/>
              <w:rPr>
                <w:sz w:val="18"/>
              </w:rPr>
            </w:pPr>
            <w:r w:rsidRPr="00741839">
              <w:rPr>
                <w:sz w:val="18"/>
              </w:rPr>
              <w:t>K50-K52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другие болезни кишечника</w:t>
            </w:r>
          </w:p>
        </w:tc>
        <w:tc>
          <w:tcPr>
            <w:tcW w:w="992" w:type="dxa"/>
            <w:vAlign w:val="center"/>
          </w:tcPr>
          <w:p w:rsidR="00B569D0" w:rsidRPr="00741839" w:rsidRDefault="00B569D0" w:rsidP="001171BB">
            <w:pPr>
              <w:spacing w:line="200" w:lineRule="exact"/>
              <w:jc w:val="center"/>
              <w:rPr>
                <w:sz w:val="18"/>
              </w:rPr>
            </w:pPr>
            <w:r w:rsidRPr="00741839">
              <w:rPr>
                <w:sz w:val="18"/>
              </w:rPr>
              <w:t>12.5</w:t>
            </w:r>
          </w:p>
        </w:tc>
        <w:tc>
          <w:tcPr>
            <w:tcW w:w="1276" w:type="dxa"/>
            <w:vAlign w:val="center"/>
          </w:tcPr>
          <w:p w:rsidR="00B569D0" w:rsidRPr="00741839" w:rsidRDefault="00B569D0" w:rsidP="001171BB">
            <w:pPr>
              <w:spacing w:line="200" w:lineRule="exact"/>
              <w:jc w:val="center"/>
              <w:rPr>
                <w:sz w:val="18"/>
              </w:rPr>
            </w:pPr>
            <w:r w:rsidRPr="00741839">
              <w:rPr>
                <w:sz w:val="18"/>
              </w:rPr>
              <w:t>К55-К63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 xml:space="preserve">    из </w:t>
            </w:r>
            <w:r w:rsidR="000A6AAA" w:rsidRPr="00741839">
              <w:rPr>
                <w:sz w:val="18"/>
              </w:rPr>
              <w:t>них</w:t>
            </w:r>
          </w:p>
          <w:p w:rsidR="00B569D0" w:rsidRPr="00741839" w:rsidRDefault="00B569D0" w:rsidP="001171BB">
            <w:pPr>
              <w:spacing w:line="200" w:lineRule="exact"/>
              <w:ind w:left="284" w:firstLine="173"/>
              <w:rPr>
                <w:sz w:val="18"/>
              </w:rPr>
            </w:pPr>
            <w:r w:rsidRPr="00741839">
              <w:rPr>
                <w:sz w:val="18"/>
              </w:rPr>
              <w:t xml:space="preserve">паралитический илеус и непроходимость </w:t>
            </w:r>
          </w:p>
          <w:p w:rsidR="00B569D0" w:rsidRPr="00741839" w:rsidRDefault="00B569D0" w:rsidP="001171BB">
            <w:pPr>
              <w:spacing w:line="200" w:lineRule="exact"/>
              <w:ind w:left="284" w:firstLine="173"/>
              <w:rPr>
                <w:sz w:val="18"/>
              </w:rPr>
            </w:pPr>
            <w:r w:rsidRPr="00741839">
              <w:rPr>
                <w:sz w:val="18"/>
              </w:rPr>
              <w:t xml:space="preserve">кишечника без грыжи </w:t>
            </w:r>
          </w:p>
        </w:tc>
        <w:tc>
          <w:tcPr>
            <w:tcW w:w="992" w:type="dxa"/>
            <w:vAlign w:val="center"/>
          </w:tcPr>
          <w:p w:rsidR="00B569D0" w:rsidRPr="00741839" w:rsidRDefault="00B569D0" w:rsidP="001171BB">
            <w:pPr>
              <w:spacing w:line="200" w:lineRule="exact"/>
              <w:jc w:val="center"/>
              <w:rPr>
                <w:sz w:val="18"/>
              </w:rPr>
            </w:pPr>
            <w:r w:rsidRPr="00741839">
              <w:rPr>
                <w:sz w:val="18"/>
              </w:rPr>
              <w:t>12.5.1</w:t>
            </w:r>
          </w:p>
        </w:tc>
        <w:tc>
          <w:tcPr>
            <w:tcW w:w="1276" w:type="dxa"/>
            <w:vAlign w:val="center"/>
          </w:tcPr>
          <w:p w:rsidR="00B569D0" w:rsidRPr="00741839" w:rsidRDefault="00B569D0" w:rsidP="001171BB">
            <w:pPr>
              <w:spacing w:line="200" w:lineRule="exact"/>
              <w:jc w:val="center"/>
              <w:rPr>
                <w:sz w:val="18"/>
              </w:rPr>
            </w:pPr>
            <w:r w:rsidRPr="00741839">
              <w:rPr>
                <w:sz w:val="18"/>
              </w:rPr>
              <w:t>К56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геморрой</w:t>
            </w:r>
          </w:p>
        </w:tc>
        <w:tc>
          <w:tcPr>
            <w:tcW w:w="992" w:type="dxa"/>
            <w:vAlign w:val="center"/>
          </w:tcPr>
          <w:p w:rsidR="00B569D0" w:rsidRPr="00741839" w:rsidRDefault="00B569D0" w:rsidP="001171BB">
            <w:pPr>
              <w:spacing w:line="200" w:lineRule="exact"/>
              <w:jc w:val="center"/>
              <w:rPr>
                <w:sz w:val="18"/>
              </w:rPr>
            </w:pPr>
            <w:r w:rsidRPr="00741839">
              <w:rPr>
                <w:sz w:val="18"/>
              </w:rPr>
              <w:t>12.6</w:t>
            </w:r>
          </w:p>
        </w:tc>
        <w:tc>
          <w:tcPr>
            <w:tcW w:w="1276" w:type="dxa"/>
            <w:vAlign w:val="center"/>
          </w:tcPr>
          <w:p w:rsidR="00B569D0" w:rsidRPr="00741839" w:rsidRDefault="00B569D0" w:rsidP="001171BB">
            <w:pPr>
              <w:spacing w:line="200" w:lineRule="exact"/>
              <w:jc w:val="center"/>
              <w:rPr>
                <w:sz w:val="18"/>
              </w:rPr>
            </w:pPr>
            <w:r w:rsidRPr="00741839">
              <w:rPr>
                <w:sz w:val="18"/>
              </w:rPr>
              <w:t>К64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болезни печени</w:t>
            </w:r>
          </w:p>
        </w:tc>
        <w:tc>
          <w:tcPr>
            <w:tcW w:w="992" w:type="dxa"/>
            <w:vAlign w:val="center"/>
          </w:tcPr>
          <w:p w:rsidR="00B569D0" w:rsidRPr="00741839" w:rsidRDefault="00B569D0" w:rsidP="001171BB">
            <w:pPr>
              <w:spacing w:line="200" w:lineRule="exact"/>
              <w:jc w:val="center"/>
              <w:rPr>
                <w:sz w:val="18"/>
              </w:rPr>
            </w:pPr>
            <w:r w:rsidRPr="00741839">
              <w:rPr>
                <w:sz w:val="18"/>
              </w:rPr>
              <w:t>12.7</w:t>
            </w:r>
          </w:p>
        </w:tc>
        <w:tc>
          <w:tcPr>
            <w:tcW w:w="1276" w:type="dxa"/>
            <w:vAlign w:val="center"/>
          </w:tcPr>
          <w:p w:rsidR="00B569D0" w:rsidRPr="00741839" w:rsidRDefault="00B569D0" w:rsidP="001171BB">
            <w:pPr>
              <w:spacing w:line="200" w:lineRule="exact"/>
              <w:jc w:val="center"/>
              <w:rPr>
                <w:sz w:val="18"/>
              </w:rPr>
            </w:pPr>
            <w:r w:rsidRPr="00741839">
              <w:rPr>
                <w:sz w:val="18"/>
              </w:rPr>
              <w:t>K70-K76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из них</w:t>
            </w:r>
            <w:r w:rsidR="00B569D0" w:rsidRPr="00741839">
              <w:rPr>
                <w:sz w:val="18"/>
              </w:rPr>
              <w:t xml:space="preserve"> </w:t>
            </w:r>
          </w:p>
          <w:p w:rsidR="00B569D0" w:rsidRPr="00741839" w:rsidRDefault="00B569D0" w:rsidP="001171BB">
            <w:pPr>
              <w:spacing w:line="200" w:lineRule="exact"/>
              <w:ind w:left="420"/>
              <w:rPr>
                <w:sz w:val="18"/>
              </w:rPr>
            </w:pPr>
            <w:r w:rsidRPr="00741839">
              <w:rPr>
                <w:sz w:val="18"/>
              </w:rPr>
              <w:t>фиброз и цирроз печени</w:t>
            </w:r>
          </w:p>
        </w:tc>
        <w:tc>
          <w:tcPr>
            <w:tcW w:w="992" w:type="dxa"/>
            <w:vAlign w:val="center"/>
          </w:tcPr>
          <w:p w:rsidR="00B569D0" w:rsidRPr="00741839" w:rsidRDefault="00B569D0" w:rsidP="001171BB">
            <w:pPr>
              <w:spacing w:line="200" w:lineRule="exact"/>
              <w:ind w:right="-108"/>
              <w:jc w:val="center"/>
              <w:rPr>
                <w:sz w:val="18"/>
              </w:rPr>
            </w:pPr>
            <w:r w:rsidRPr="00741839">
              <w:rPr>
                <w:sz w:val="18"/>
              </w:rPr>
              <w:t>12.7.1</w:t>
            </w:r>
          </w:p>
        </w:tc>
        <w:tc>
          <w:tcPr>
            <w:tcW w:w="1276" w:type="dxa"/>
            <w:vAlign w:val="center"/>
          </w:tcPr>
          <w:p w:rsidR="00B569D0" w:rsidRPr="00741839" w:rsidRDefault="00B569D0" w:rsidP="001171BB">
            <w:pPr>
              <w:spacing w:line="200" w:lineRule="exact"/>
              <w:jc w:val="center"/>
              <w:rPr>
                <w:sz w:val="18"/>
              </w:rPr>
            </w:pPr>
            <w:r w:rsidRPr="00741839">
              <w:rPr>
                <w:sz w:val="18"/>
              </w:rPr>
              <w:t>К74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84"/>
              <w:rPr>
                <w:sz w:val="18"/>
              </w:rPr>
            </w:pPr>
            <w:r w:rsidRPr="00741839">
              <w:rPr>
                <w:sz w:val="18"/>
              </w:rPr>
              <w:t>болезни желчного пузыря, желчевыводящих путей</w:t>
            </w:r>
          </w:p>
        </w:tc>
        <w:tc>
          <w:tcPr>
            <w:tcW w:w="992" w:type="dxa"/>
            <w:vAlign w:val="center"/>
          </w:tcPr>
          <w:p w:rsidR="00B569D0" w:rsidRPr="00741839" w:rsidRDefault="00B569D0" w:rsidP="001171BB">
            <w:pPr>
              <w:spacing w:line="200" w:lineRule="exact"/>
              <w:jc w:val="center"/>
              <w:rPr>
                <w:sz w:val="18"/>
              </w:rPr>
            </w:pPr>
            <w:r w:rsidRPr="00741839">
              <w:rPr>
                <w:sz w:val="18"/>
              </w:rPr>
              <w:t>12.8</w:t>
            </w:r>
          </w:p>
        </w:tc>
        <w:tc>
          <w:tcPr>
            <w:tcW w:w="1276" w:type="dxa"/>
            <w:vAlign w:val="center"/>
          </w:tcPr>
          <w:p w:rsidR="00B569D0" w:rsidRPr="00741839" w:rsidRDefault="00B569D0" w:rsidP="001171BB">
            <w:pPr>
              <w:spacing w:line="200" w:lineRule="exact"/>
              <w:jc w:val="center"/>
              <w:rPr>
                <w:sz w:val="18"/>
              </w:rPr>
            </w:pPr>
            <w:r w:rsidRPr="00741839">
              <w:rPr>
                <w:sz w:val="18"/>
              </w:rPr>
              <w:t>K80-83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болезни поджелудочной железы</w:t>
            </w:r>
          </w:p>
        </w:tc>
        <w:tc>
          <w:tcPr>
            <w:tcW w:w="992" w:type="dxa"/>
            <w:vAlign w:val="center"/>
          </w:tcPr>
          <w:p w:rsidR="00B569D0" w:rsidRPr="00741839" w:rsidRDefault="00B569D0" w:rsidP="001171BB">
            <w:pPr>
              <w:spacing w:line="200" w:lineRule="exact"/>
              <w:jc w:val="center"/>
              <w:rPr>
                <w:sz w:val="18"/>
              </w:rPr>
            </w:pPr>
            <w:r w:rsidRPr="00741839">
              <w:rPr>
                <w:sz w:val="18"/>
              </w:rPr>
              <w:t>12.9</w:t>
            </w:r>
          </w:p>
        </w:tc>
        <w:tc>
          <w:tcPr>
            <w:tcW w:w="1276" w:type="dxa"/>
            <w:vAlign w:val="center"/>
          </w:tcPr>
          <w:p w:rsidR="00B569D0" w:rsidRPr="00741839" w:rsidRDefault="00B569D0" w:rsidP="001171BB">
            <w:pPr>
              <w:spacing w:line="200" w:lineRule="exact"/>
              <w:jc w:val="center"/>
              <w:rPr>
                <w:sz w:val="18"/>
              </w:rPr>
            </w:pPr>
            <w:r w:rsidRPr="00741839">
              <w:rPr>
                <w:sz w:val="18"/>
              </w:rPr>
              <w:t>K85-K86</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284"/>
              <w:rPr>
                <w:sz w:val="18"/>
              </w:rPr>
            </w:pPr>
            <w:r w:rsidRPr="00741839">
              <w:rPr>
                <w:sz w:val="18"/>
              </w:rPr>
              <w:t xml:space="preserve">   из них</w:t>
            </w:r>
          </w:p>
          <w:p w:rsidR="00B569D0" w:rsidRPr="00741839" w:rsidRDefault="00B569D0" w:rsidP="001171BB">
            <w:pPr>
              <w:spacing w:line="200" w:lineRule="exact"/>
              <w:ind w:left="284"/>
              <w:rPr>
                <w:sz w:val="18"/>
              </w:rPr>
            </w:pPr>
            <w:r w:rsidRPr="00741839">
              <w:rPr>
                <w:sz w:val="18"/>
              </w:rPr>
              <w:t xml:space="preserve">   острый панкреатит</w:t>
            </w:r>
          </w:p>
        </w:tc>
        <w:tc>
          <w:tcPr>
            <w:tcW w:w="992" w:type="dxa"/>
            <w:vAlign w:val="center"/>
          </w:tcPr>
          <w:p w:rsidR="00B569D0" w:rsidRPr="00741839" w:rsidRDefault="00B569D0" w:rsidP="001171BB">
            <w:pPr>
              <w:spacing w:line="200" w:lineRule="exact"/>
              <w:jc w:val="center"/>
              <w:rPr>
                <w:sz w:val="18"/>
              </w:rPr>
            </w:pPr>
            <w:r w:rsidRPr="00741839">
              <w:rPr>
                <w:sz w:val="18"/>
              </w:rPr>
              <w:t>12.9.1</w:t>
            </w:r>
          </w:p>
        </w:tc>
        <w:tc>
          <w:tcPr>
            <w:tcW w:w="1276" w:type="dxa"/>
            <w:vAlign w:val="center"/>
          </w:tcPr>
          <w:p w:rsidR="00B569D0" w:rsidRPr="00741839" w:rsidRDefault="00B569D0" w:rsidP="001171BB">
            <w:pPr>
              <w:spacing w:line="200" w:lineRule="exact"/>
              <w:jc w:val="center"/>
              <w:rPr>
                <w:sz w:val="18"/>
              </w:rPr>
            </w:pPr>
            <w:r w:rsidRPr="00741839">
              <w:rPr>
                <w:sz w:val="18"/>
              </w:rPr>
              <w:t>К85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136"/>
              <w:rPr>
                <w:b/>
                <w:sz w:val="18"/>
              </w:rPr>
            </w:pPr>
            <w:r w:rsidRPr="00741839">
              <w:rPr>
                <w:b/>
                <w:sz w:val="18"/>
              </w:rPr>
              <w:t>болезни кожи и подкожной клетчатки</w:t>
            </w:r>
          </w:p>
        </w:tc>
        <w:tc>
          <w:tcPr>
            <w:tcW w:w="992" w:type="dxa"/>
            <w:vAlign w:val="center"/>
          </w:tcPr>
          <w:p w:rsidR="00B569D0" w:rsidRPr="00741839" w:rsidRDefault="00B569D0" w:rsidP="001171BB">
            <w:pPr>
              <w:spacing w:line="200" w:lineRule="exact"/>
              <w:jc w:val="center"/>
              <w:rPr>
                <w:b/>
                <w:sz w:val="18"/>
              </w:rPr>
            </w:pPr>
            <w:r w:rsidRPr="00741839">
              <w:rPr>
                <w:b/>
                <w:sz w:val="18"/>
              </w:rPr>
              <w:t>13.0</w:t>
            </w:r>
          </w:p>
        </w:tc>
        <w:tc>
          <w:tcPr>
            <w:tcW w:w="1276" w:type="dxa"/>
            <w:vAlign w:val="center"/>
          </w:tcPr>
          <w:p w:rsidR="00B569D0" w:rsidRPr="00741839" w:rsidRDefault="00B569D0" w:rsidP="001171BB">
            <w:pPr>
              <w:spacing w:line="200" w:lineRule="exact"/>
              <w:jc w:val="center"/>
              <w:rPr>
                <w:b/>
                <w:sz w:val="18"/>
              </w:rPr>
            </w:pPr>
            <w:r w:rsidRPr="00741839">
              <w:rPr>
                <w:b/>
                <w:sz w:val="18"/>
              </w:rPr>
              <w:t>L00-L98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атопический дерматит</w:t>
            </w:r>
          </w:p>
        </w:tc>
        <w:tc>
          <w:tcPr>
            <w:tcW w:w="992" w:type="dxa"/>
            <w:vAlign w:val="center"/>
          </w:tcPr>
          <w:p w:rsidR="00B569D0" w:rsidRPr="00741839" w:rsidRDefault="00B569D0" w:rsidP="001171BB">
            <w:pPr>
              <w:spacing w:line="200" w:lineRule="exact"/>
              <w:jc w:val="center"/>
              <w:rPr>
                <w:sz w:val="18"/>
              </w:rPr>
            </w:pPr>
            <w:r w:rsidRPr="00741839">
              <w:rPr>
                <w:sz w:val="18"/>
              </w:rPr>
              <w:t>13.1</w:t>
            </w:r>
          </w:p>
        </w:tc>
        <w:tc>
          <w:tcPr>
            <w:tcW w:w="1276" w:type="dxa"/>
            <w:vAlign w:val="center"/>
          </w:tcPr>
          <w:p w:rsidR="00B569D0" w:rsidRPr="00741839" w:rsidRDefault="00B569D0" w:rsidP="001171BB">
            <w:pPr>
              <w:spacing w:line="200" w:lineRule="exact"/>
              <w:jc w:val="center"/>
              <w:rPr>
                <w:sz w:val="18"/>
              </w:rPr>
            </w:pPr>
            <w:r w:rsidRPr="00741839">
              <w:rPr>
                <w:sz w:val="18"/>
              </w:rPr>
              <w:t>L20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контактный дерматит</w:t>
            </w:r>
          </w:p>
        </w:tc>
        <w:tc>
          <w:tcPr>
            <w:tcW w:w="992" w:type="dxa"/>
            <w:vAlign w:val="center"/>
          </w:tcPr>
          <w:p w:rsidR="00B569D0" w:rsidRPr="00741839" w:rsidRDefault="00B569D0" w:rsidP="001171BB">
            <w:pPr>
              <w:spacing w:line="200" w:lineRule="exact"/>
              <w:jc w:val="center"/>
              <w:rPr>
                <w:sz w:val="18"/>
              </w:rPr>
            </w:pPr>
            <w:r w:rsidRPr="00741839">
              <w:rPr>
                <w:sz w:val="18"/>
              </w:rPr>
              <w:t>13.2</w:t>
            </w:r>
          </w:p>
        </w:tc>
        <w:tc>
          <w:tcPr>
            <w:tcW w:w="1276" w:type="dxa"/>
            <w:vAlign w:val="center"/>
          </w:tcPr>
          <w:p w:rsidR="00B569D0" w:rsidRPr="00741839" w:rsidRDefault="00B569D0" w:rsidP="001171BB">
            <w:pPr>
              <w:spacing w:line="200" w:lineRule="exact"/>
              <w:jc w:val="center"/>
              <w:rPr>
                <w:sz w:val="18"/>
              </w:rPr>
            </w:pPr>
            <w:r w:rsidRPr="00741839">
              <w:rPr>
                <w:sz w:val="18"/>
              </w:rPr>
              <w:t>L23-L25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lastRenderedPageBreak/>
              <w:t>другие дерматиты (экзема)</w:t>
            </w:r>
          </w:p>
        </w:tc>
        <w:tc>
          <w:tcPr>
            <w:tcW w:w="992" w:type="dxa"/>
            <w:vAlign w:val="center"/>
          </w:tcPr>
          <w:p w:rsidR="00B569D0" w:rsidRPr="00741839" w:rsidRDefault="00B569D0" w:rsidP="001171BB">
            <w:pPr>
              <w:spacing w:line="200" w:lineRule="exact"/>
              <w:jc w:val="center"/>
              <w:rPr>
                <w:sz w:val="18"/>
              </w:rPr>
            </w:pPr>
            <w:r w:rsidRPr="00741839">
              <w:rPr>
                <w:sz w:val="18"/>
              </w:rPr>
              <w:t>13.3</w:t>
            </w:r>
          </w:p>
        </w:tc>
        <w:tc>
          <w:tcPr>
            <w:tcW w:w="1276" w:type="dxa"/>
            <w:vAlign w:val="center"/>
          </w:tcPr>
          <w:p w:rsidR="00B569D0" w:rsidRPr="00741839" w:rsidRDefault="00B569D0" w:rsidP="001171BB">
            <w:pPr>
              <w:spacing w:line="200" w:lineRule="exact"/>
              <w:jc w:val="center"/>
              <w:rPr>
                <w:sz w:val="18"/>
              </w:rPr>
            </w:pPr>
            <w:r w:rsidRPr="00741839">
              <w:rPr>
                <w:sz w:val="18"/>
                <w:lang w:val="en-US"/>
              </w:rPr>
              <w:t>L</w:t>
            </w:r>
            <w:r w:rsidRPr="00741839">
              <w:rPr>
                <w:sz w:val="18"/>
              </w:rPr>
              <w:t>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псориаз</w:t>
            </w:r>
          </w:p>
        </w:tc>
        <w:tc>
          <w:tcPr>
            <w:tcW w:w="992" w:type="dxa"/>
            <w:vAlign w:val="center"/>
          </w:tcPr>
          <w:p w:rsidR="00B569D0" w:rsidRPr="00741839" w:rsidRDefault="00B569D0" w:rsidP="001171BB">
            <w:pPr>
              <w:spacing w:line="200" w:lineRule="exact"/>
              <w:jc w:val="center"/>
              <w:rPr>
                <w:sz w:val="18"/>
              </w:rPr>
            </w:pPr>
            <w:r w:rsidRPr="00741839">
              <w:rPr>
                <w:sz w:val="18"/>
              </w:rPr>
              <w:t>13.4</w:t>
            </w:r>
          </w:p>
        </w:tc>
        <w:tc>
          <w:tcPr>
            <w:tcW w:w="1276" w:type="dxa"/>
            <w:vAlign w:val="center"/>
          </w:tcPr>
          <w:p w:rsidR="00B569D0" w:rsidRPr="00741839" w:rsidRDefault="00B569D0" w:rsidP="001171BB">
            <w:pPr>
              <w:spacing w:line="200" w:lineRule="exact"/>
              <w:jc w:val="center"/>
              <w:rPr>
                <w:sz w:val="18"/>
              </w:rPr>
            </w:pPr>
            <w:r w:rsidRPr="00741839">
              <w:rPr>
                <w:sz w:val="18"/>
                <w:lang w:val="en-US"/>
              </w:rPr>
              <w:t>L</w:t>
            </w:r>
            <w:r w:rsidRPr="00741839">
              <w:rPr>
                <w:sz w:val="18"/>
              </w:rPr>
              <w:t>40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420"/>
              <w:rPr>
                <w:sz w:val="18"/>
              </w:rPr>
            </w:pPr>
            <w:r w:rsidRPr="00741839">
              <w:rPr>
                <w:sz w:val="18"/>
              </w:rPr>
              <w:t>из него</w:t>
            </w:r>
            <w:r w:rsidR="00B569D0" w:rsidRPr="00741839">
              <w:rPr>
                <w:sz w:val="18"/>
              </w:rPr>
              <w:t xml:space="preserve"> псориаз артропатический</w:t>
            </w:r>
          </w:p>
        </w:tc>
        <w:tc>
          <w:tcPr>
            <w:tcW w:w="992" w:type="dxa"/>
            <w:vAlign w:val="center"/>
          </w:tcPr>
          <w:p w:rsidR="00B569D0" w:rsidRPr="00741839" w:rsidRDefault="00B569D0" w:rsidP="001171BB">
            <w:pPr>
              <w:spacing w:line="200" w:lineRule="exact"/>
              <w:jc w:val="center"/>
              <w:rPr>
                <w:sz w:val="18"/>
              </w:rPr>
            </w:pPr>
            <w:r w:rsidRPr="00741839">
              <w:rPr>
                <w:sz w:val="18"/>
              </w:rPr>
              <w:t>13.4.1</w:t>
            </w:r>
          </w:p>
        </w:tc>
        <w:tc>
          <w:tcPr>
            <w:tcW w:w="1276" w:type="dxa"/>
            <w:vAlign w:val="center"/>
          </w:tcPr>
          <w:p w:rsidR="00B569D0" w:rsidRPr="00741839" w:rsidRDefault="00B569D0" w:rsidP="001171BB">
            <w:pPr>
              <w:spacing w:line="200" w:lineRule="exact"/>
              <w:jc w:val="center"/>
              <w:rPr>
                <w:sz w:val="18"/>
              </w:rPr>
            </w:pPr>
            <w:r w:rsidRPr="00741839">
              <w:rPr>
                <w:sz w:val="18"/>
                <w:lang w:val="en-US"/>
              </w:rPr>
              <w:t>L</w:t>
            </w:r>
            <w:r w:rsidRPr="00741839">
              <w:rPr>
                <w:sz w:val="18"/>
              </w:rPr>
              <w:t>40.5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дискоидная красная волчанка</w:t>
            </w:r>
          </w:p>
        </w:tc>
        <w:tc>
          <w:tcPr>
            <w:tcW w:w="992" w:type="dxa"/>
            <w:vAlign w:val="center"/>
          </w:tcPr>
          <w:p w:rsidR="00B569D0" w:rsidRPr="00741839" w:rsidRDefault="00B569D0" w:rsidP="001171BB">
            <w:pPr>
              <w:spacing w:line="200" w:lineRule="exact"/>
              <w:jc w:val="center"/>
              <w:rPr>
                <w:sz w:val="18"/>
              </w:rPr>
            </w:pPr>
            <w:r w:rsidRPr="00741839">
              <w:rPr>
                <w:sz w:val="18"/>
              </w:rPr>
              <w:t>13.5</w:t>
            </w:r>
          </w:p>
        </w:tc>
        <w:tc>
          <w:tcPr>
            <w:tcW w:w="1276" w:type="dxa"/>
            <w:vAlign w:val="center"/>
          </w:tcPr>
          <w:p w:rsidR="00B569D0" w:rsidRPr="00741839" w:rsidRDefault="00B569D0" w:rsidP="001171BB">
            <w:pPr>
              <w:spacing w:line="200" w:lineRule="exact"/>
              <w:jc w:val="center"/>
              <w:rPr>
                <w:sz w:val="18"/>
              </w:rPr>
            </w:pPr>
            <w:r w:rsidRPr="00741839">
              <w:rPr>
                <w:sz w:val="18"/>
                <w:lang w:val="en-US"/>
              </w:rPr>
              <w:t>L</w:t>
            </w:r>
            <w:r w:rsidRPr="00741839">
              <w:rPr>
                <w:sz w:val="18"/>
              </w:rPr>
              <w:t>93.0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локализованная склеродермия</w:t>
            </w:r>
          </w:p>
        </w:tc>
        <w:tc>
          <w:tcPr>
            <w:tcW w:w="992" w:type="dxa"/>
            <w:vAlign w:val="center"/>
          </w:tcPr>
          <w:p w:rsidR="00B569D0" w:rsidRPr="00741839" w:rsidRDefault="00B569D0" w:rsidP="001171BB">
            <w:pPr>
              <w:spacing w:line="200" w:lineRule="exact"/>
              <w:jc w:val="center"/>
              <w:rPr>
                <w:sz w:val="18"/>
              </w:rPr>
            </w:pPr>
            <w:r w:rsidRPr="00741839">
              <w:rPr>
                <w:sz w:val="18"/>
              </w:rPr>
              <w:t>13.6</w:t>
            </w:r>
          </w:p>
        </w:tc>
        <w:tc>
          <w:tcPr>
            <w:tcW w:w="1276" w:type="dxa"/>
            <w:vAlign w:val="center"/>
          </w:tcPr>
          <w:p w:rsidR="00B569D0" w:rsidRPr="00741839" w:rsidRDefault="00B569D0" w:rsidP="001171BB">
            <w:pPr>
              <w:spacing w:line="200" w:lineRule="exact"/>
              <w:jc w:val="center"/>
              <w:rPr>
                <w:sz w:val="18"/>
              </w:rPr>
            </w:pPr>
            <w:r w:rsidRPr="00741839">
              <w:rPr>
                <w:sz w:val="18"/>
                <w:lang w:val="en-US"/>
              </w:rPr>
              <w:t>L</w:t>
            </w:r>
            <w:r w:rsidRPr="00741839">
              <w:rPr>
                <w:sz w:val="18"/>
              </w:rPr>
              <w:t>94.0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F10975">
            <w:pPr>
              <w:spacing w:line="200" w:lineRule="exact"/>
              <w:ind w:left="136"/>
              <w:rPr>
                <w:b/>
                <w:sz w:val="18"/>
              </w:rPr>
            </w:pPr>
            <w:r w:rsidRPr="00741839">
              <w:rPr>
                <w:b/>
                <w:sz w:val="18"/>
              </w:rPr>
              <w:t>болезни костно-мышечной системы</w:t>
            </w:r>
            <w:r w:rsidR="00F10975" w:rsidRPr="00741839">
              <w:rPr>
                <w:b/>
                <w:sz w:val="18"/>
              </w:rPr>
              <w:br/>
            </w:r>
            <w:r w:rsidRPr="00741839">
              <w:rPr>
                <w:b/>
                <w:sz w:val="18"/>
              </w:rPr>
              <w:t>и соединительной ткани</w:t>
            </w:r>
          </w:p>
        </w:tc>
        <w:tc>
          <w:tcPr>
            <w:tcW w:w="992" w:type="dxa"/>
            <w:vAlign w:val="center"/>
          </w:tcPr>
          <w:p w:rsidR="00B569D0" w:rsidRPr="00741839" w:rsidRDefault="00B569D0" w:rsidP="001171BB">
            <w:pPr>
              <w:spacing w:line="200" w:lineRule="exact"/>
              <w:jc w:val="center"/>
              <w:rPr>
                <w:b/>
                <w:sz w:val="18"/>
              </w:rPr>
            </w:pPr>
            <w:r w:rsidRPr="00741839">
              <w:rPr>
                <w:b/>
                <w:sz w:val="18"/>
              </w:rPr>
              <w:t>14.0</w:t>
            </w:r>
          </w:p>
        </w:tc>
        <w:tc>
          <w:tcPr>
            <w:tcW w:w="1276" w:type="dxa"/>
            <w:vAlign w:val="center"/>
          </w:tcPr>
          <w:p w:rsidR="00B569D0" w:rsidRPr="00741839" w:rsidRDefault="00B569D0" w:rsidP="001171BB">
            <w:pPr>
              <w:spacing w:line="200" w:lineRule="exact"/>
              <w:jc w:val="center"/>
              <w:rPr>
                <w:b/>
                <w:sz w:val="18"/>
              </w:rPr>
            </w:pPr>
            <w:r w:rsidRPr="00741839">
              <w:rPr>
                <w:b/>
                <w:sz w:val="18"/>
              </w:rPr>
              <w:t>M00-M99</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из них:</w:t>
            </w:r>
          </w:p>
          <w:p w:rsidR="00B569D0" w:rsidRPr="00741839" w:rsidRDefault="00B569D0" w:rsidP="001171BB">
            <w:pPr>
              <w:spacing w:line="200" w:lineRule="exact"/>
              <w:ind w:left="278"/>
              <w:rPr>
                <w:sz w:val="18"/>
              </w:rPr>
            </w:pPr>
            <w:r w:rsidRPr="00741839">
              <w:rPr>
                <w:sz w:val="18"/>
              </w:rPr>
              <w:t>артропатии</w:t>
            </w:r>
          </w:p>
        </w:tc>
        <w:tc>
          <w:tcPr>
            <w:tcW w:w="992" w:type="dxa"/>
            <w:vAlign w:val="center"/>
          </w:tcPr>
          <w:p w:rsidR="00B569D0" w:rsidRPr="00741839" w:rsidRDefault="00B569D0" w:rsidP="001171BB">
            <w:pPr>
              <w:spacing w:line="200" w:lineRule="exact"/>
              <w:jc w:val="center"/>
              <w:rPr>
                <w:sz w:val="18"/>
              </w:rPr>
            </w:pPr>
            <w:r w:rsidRPr="00741839">
              <w:rPr>
                <w:sz w:val="18"/>
              </w:rPr>
              <w:t>14.1</w:t>
            </w:r>
          </w:p>
        </w:tc>
        <w:tc>
          <w:tcPr>
            <w:tcW w:w="1276" w:type="dxa"/>
            <w:vAlign w:val="center"/>
          </w:tcPr>
          <w:p w:rsidR="00B569D0" w:rsidRPr="00741839" w:rsidRDefault="00B569D0" w:rsidP="001171BB">
            <w:pPr>
              <w:spacing w:line="200" w:lineRule="exact"/>
              <w:jc w:val="center"/>
              <w:rPr>
                <w:sz w:val="18"/>
              </w:rPr>
            </w:pPr>
            <w:r w:rsidRPr="00741839">
              <w:rPr>
                <w:sz w:val="18"/>
              </w:rPr>
              <w:t>М00-М25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92028E" w:rsidRPr="00741839" w:rsidTr="002258CD">
        <w:trPr>
          <w:cantSplit/>
          <w:trHeight w:val="361"/>
          <w:jc w:val="center"/>
        </w:trPr>
        <w:tc>
          <w:tcPr>
            <w:tcW w:w="4055" w:type="dxa"/>
            <w:vAlign w:val="center"/>
          </w:tcPr>
          <w:p w:rsidR="0092028E" w:rsidRPr="00741839" w:rsidRDefault="0092028E" w:rsidP="0092028E">
            <w:pPr>
              <w:spacing w:line="200" w:lineRule="exact"/>
              <w:ind w:left="278"/>
              <w:rPr>
                <w:sz w:val="18"/>
              </w:rPr>
            </w:pPr>
            <w:r w:rsidRPr="00741839">
              <w:rPr>
                <w:sz w:val="18"/>
              </w:rPr>
              <w:t xml:space="preserve">     из них</w:t>
            </w:r>
            <w:r w:rsidR="00252E72" w:rsidRPr="00741839">
              <w:rPr>
                <w:sz w:val="18"/>
              </w:rPr>
              <w:t>:</w:t>
            </w:r>
            <w:r w:rsidRPr="00741839">
              <w:rPr>
                <w:sz w:val="18"/>
              </w:rPr>
              <w:t xml:space="preserve"> </w:t>
            </w:r>
          </w:p>
          <w:p w:rsidR="0092028E" w:rsidRPr="00741839" w:rsidRDefault="00252E72" w:rsidP="0092028E">
            <w:pPr>
              <w:spacing w:line="200" w:lineRule="exact"/>
              <w:ind w:left="278"/>
              <w:rPr>
                <w:szCs w:val="24"/>
                <w:highlight w:val="yellow"/>
              </w:rPr>
            </w:pPr>
            <w:r w:rsidRPr="00741839">
              <w:rPr>
                <w:sz w:val="18"/>
              </w:rPr>
              <w:t xml:space="preserve">  </w:t>
            </w:r>
            <w:r w:rsidR="0092028E" w:rsidRPr="00741839">
              <w:rPr>
                <w:sz w:val="18"/>
              </w:rPr>
              <w:t xml:space="preserve"> пневмококковый артрит и полиартрит</w:t>
            </w:r>
          </w:p>
        </w:tc>
        <w:tc>
          <w:tcPr>
            <w:tcW w:w="992" w:type="dxa"/>
            <w:vAlign w:val="center"/>
          </w:tcPr>
          <w:p w:rsidR="0092028E" w:rsidRPr="00741839" w:rsidRDefault="0092028E" w:rsidP="0092028E">
            <w:pPr>
              <w:spacing w:line="200" w:lineRule="exact"/>
              <w:jc w:val="center"/>
              <w:rPr>
                <w:sz w:val="18"/>
              </w:rPr>
            </w:pPr>
            <w:r w:rsidRPr="00741839">
              <w:rPr>
                <w:sz w:val="18"/>
              </w:rPr>
              <w:t>14.1.1</w:t>
            </w:r>
          </w:p>
        </w:tc>
        <w:tc>
          <w:tcPr>
            <w:tcW w:w="1276" w:type="dxa"/>
            <w:vAlign w:val="center"/>
          </w:tcPr>
          <w:p w:rsidR="0092028E" w:rsidRPr="00741839" w:rsidRDefault="0092028E" w:rsidP="0092028E">
            <w:pPr>
              <w:spacing w:line="200" w:lineRule="exact"/>
              <w:jc w:val="center"/>
              <w:rPr>
                <w:sz w:val="18"/>
              </w:rPr>
            </w:pPr>
            <w:r w:rsidRPr="00741839">
              <w:rPr>
                <w:sz w:val="18"/>
              </w:rPr>
              <w:t>M00.1</w:t>
            </w:r>
          </w:p>
        </w:tc>
        <w:tc>
          <w:tcPr>
            <w:tcW w:w="850" w:type="dxa"/>
            <w:shd w:val="clear" w:color="auto" w:fill="auto"/>
            <w:vAlign w:val="center"/>
          </w:tcPr>
          <w:p w:rsidR="0092028E" w:rsidRPr="00741839" w:rsidRDefault="0092028E" w:rsidP="00017E9C">
            <w:pPr>
              <w:jc w:val="center"/>
              <w:rPr>
                <w:b/>
                <w:sz w:val="22"/>
              </w:rPr>
            </w:pPr>
          </w:p>
        </w:tc>
        <w:tc>
          <w:tcPr>
            <w:tcW w:w="851" w:type="dxa"/>
            <w:shd w:val="clear" w:color="auto" w:fill="auto"/>
            <w:vAlign w:val="center"/>
          </w:tcPr>
          <w:p w:rsidR="0092028E" w:rsidRPr="00741839" w:rsidRDefault="0092028E" w:rsidP="00017E9C">
            <w:pPr>
              <w:jc w:val="center"/>
              <w:rPr>
                <w:b/>
                <w:sz w:val="22"/>
              </w:rPr>
            </w:pPr>
          </w:p>
        </w:tc>
        <w:tc>
          <w:tcPr>
            <w:tcW w:w="708" w:type="dxa"/>
            <w:shd w:val="clear" w:color="auto" w:fill="auto"/>
            <w:vAlign w:val="center"/>
          </w:tcPr>
          <w:p w:rsidR="0092028E" w:rsidRPr="00741839" w:rsidRDefault="0092028E" w:rsidP="00017E9C">
            <w:pPr>
              <w:jc w:val="center"/>
              <w:rPr>
                <w:b/>
                <w:sz w:val="22"/>
              </w:rPr>
            </w:pPr>
          </w:p>
        </w:tc>
        <w:tc>
          <w:tcPr>
            <w:tcW w:w="993" w:type="dxa"/>
            <w:shd w:val="clear" w:color="auto" w:fill="auto"/>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76" w:type="dxa"/>
            <w:vAlign w:val="center"/>
          </w:tcPr>
          <w:p w:rsidR="0092028E" w:rsidRPr="00741839" w:rsidRDefault="0092028E" w:rsidP="00017E9C">
            <w:pPr>
              <w:jc w:val="center"/>
              <w:rPr>
                <w:b/>
                <w:sz w:val="22"/>
              </w:rPr>
            </w:pPr>
          </w:p>
        </w:tc>
        <w:tc>
          <w:tcPr>
            <w:tcW w:w="922" w:type="dxa"/>
            <w:shd w:val="clear" w:color="auto" w:fill="auto"/>
            <w:vAlign w:val="center"/>
          </w:tcPr>
          <w:p w:rsidR="0092028E" w:rsidRPr="00741839" w:rsidRDefault="0092028E" w:rsidP="00017E9C">
            <w:pPr>
              <w:spacing w:line="180" w:lineRule="exact"/>
              <w:jc w:val="center"/>
              <w:rPr>
                <w:b/>
                <w:sz w:val="22"/>
              </w:rPr>
            </w:pPr>
          </w:p>
        </w:tc>
        <w:tc>
          <w:tcPr>
            <w:tcW w:w="1135" w:type="dxa"/>
            <w:vAlign w:val="center"/>
          </w:tcPr>
          <w:p w:rsidR="0092028E" w:rsidRPr="00741839" w:rsidRDefault="0092028E" w:rsidP="00017E9C">
            <w:pPr>
              <w:jc w:val="center"/>
              <w:rPr>
                <w:b/>
                <w:sz w:val="22"/>
              </w:rPr>
            </w:pPr>
          </w:p>
        </w:tc>
      </w:tr>
      <w:tr w:rsidR="0092028E" w:rsidRPr="00741839" w:rsidTr="00017E9C">
        <w:trPr>
          <w:cantSplit/>
          <w:trHeight w:val="20"/>
          <w:jc w:val="center"/>
        </w:trPr>
        <w:tc>
          <w:tcPr>
            <w:tcW w:w="4055" w:type="dxa"/>
            <w:vAlign w:val="center"/>
          </w:tcPr>
          <w:p w:rsidR="0092028E" w:rsidRPr="00741839" w:rsidRDefault="0092028E" w:rsidP="001171BB">
            <w:pPr>
              <w:spacing w:line="200" w:lineRule="exact"/>
              <w:ind w:left="420"/>
              <w:rPr>
                <w:b/>
                <w:sz w:val="18"/>
              </w:rPr>
            </w:pPr>
            <w:r w:rsidRPr="00741839">
              <w:rPr>
                <w:sz w:val="18"/>
              </w:rPr>
              <w:t>реактивные артропатии</w:t>
            </w:r>
          </w:p>
        </w:tc>
        <w:tc>
          <w:tcPr>
            <w:tcW w:w="992" w:type="dxa"/>
            <w:vAlign w:val="center"/>
          </w:tcPr>
          <w:p w:rsidR="0092028E" w:rsidRPr="00741839" w:rsidRDefault="0092028E" w:rsidP="0092028E">
            <w:pPr>
              <w:spacing w:line="200" w:lineRule="exact"/>
              <w:jc w:val="center"/>
              <w:rPr>
                <w:sz w:val="18"/>
              </w:rPr>
            </w:pPr>
            <w:r w:rsidRPr="00741839">
              <w:rPr>
                <w:sz w:val="18"/>
              </w:rPr>
              <w:t>14.1.2</w:t>
            </w:r>
          </w:p>
        </w:tc>
        <w:tc>
          <w:tcPr>
            <w:tcW w:w="1276" w:type="dxa"/>
            <w:vAlign w:val="center"/>
          </w:tcPr>
          <w:p w:rsidR="0092028E" w:rsidRPr="00741839" w:rsidRDefault="0092028E" w:rsidP="0092028E">
            <w:pPr>
              <w:spacing w:line="200" w:lineRule="exact"/>
              <w:jc w:val="center"/>
              <w:rPr>
                <w:sz w:val="18"/>
              </w:rPr>
            </w:pPr>
            <w:r w:rsidRPr="00741839">
              <w:rPr>
                <w:sz w:val="18"/>
              </w:rPr>
              <w:t>M02</w:t>
            </w:r>
          </w:p>
        </w:tc>
        <w:tc>
          <w:tcPr>
            <w:tcW w:w="850" w:type="dxa"/>
            <w:shd w:val="clear" w:color="auto" w:fill="auto"/>
            <w:vAlign w:val="center"/>
          </w:tcPr>
          <w:p w:rsidR="0092028E" w:rsidRPr="00741839" w:rsidRDefault="0092028E" w:rsidP="00017E9C">
            <w:pPr>
              <w:jc w:val="center"/>
              <w:rPr>
                <w:b/>
                <w:sz w:val="22"/>
              </w:rPr>
            </w:pPr>
          </w:p>
        </w:tc>
        <w:tc>
          <w:tcPr>
            <w:tcW w:w="851" w:type="dxa"/>
            <w:shd w:val="clear" w:color="auto" w:fill="auto"/>
            <w:vAlign w:val="center"/>
          </w:tcPr>
          <w:p w:rsidR="0092028E" w:rsidRPr="00741839" w:rsidRDefault="0092028E" w:rsidP="00017E9C">
            <w:pPr>
              <w:jc w:val="center"/>
              <w:rPr>
                <w:b/>
                <w:sz w:val="22"/>
              </w:rPr>
            </w:pPr>
          </w:p>
        </w:tc>
        <w:tc>
          <w:tcPr>
            <w:tcW w:w="708" w:type="dxa"/>
            <w:shd w:val="clear" w:color="auto" w:fill="auto"/>
            <w:vAlign w:val="center"/>
          </w:tcPr>
          <w:p w:rsidR="0092028E" w:rsidRPr="00741839" w:rsidRDefault="0092028E" w:rsidP="00017E9C">
            <w:pPr>
              <w:jc w:val="center"/>
              <w:rPr>
                <w:b/>
                <w:sz w:val="22"/>
              </w:rPr>
            </w:pPr>
          </w:p>
        </w:tc>
        <w:tc>
          <w:tcPr>
            <w:tcW w:w="993" w:type="dxa"/>
            <w:shd w:val="clear" w:color="auto" w:fill="auto"/>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76" w:type="dxa"/>
            <w:vAlign w:val="center"/>
          </w:tcPr>
          <w:p w:rsidR="0092028E" w:rsidRPr="00741839" w:rsidRDefault="0092028E" w:rsidP="00017E9C">
            <w:pPr>
              <w:jc w:val="center"/>
              <w:rPr>
                <w:b/>
                <w:sz w:val="22"/>
              </w:rPr>
            </w:pPr>
          </w:p>
        </w:tc>
        <w:tc>
          <w:tcPr>
            <w:tcW w:w="922" w:type="dxa"/>
            <w:shd w:val="clear" w:color="auto" w:fill="auto"/>
            <w:vAlign w:val="center"/>
          </w:tcPr>
          <w:p w:rsidR="0092028E" w:rsidRPr="00741839" w:rsidRDefault="0092028E" w:rsidP="00017E9C">
            <w:pPr>
              <w:spacing w:line="180" w:lineRule="exact"/>
              <w:jc w:val="center"/>
              <w:rPr>
                <w:b/>
                <w:sz w:val="22"/>
              </w:rPr>
            </w:pPr>
          </w:p>
        </w:tc>
        <w:tc>
          <w:tcPr>
            <w:tcW w:w="1135" w:type="dxa"/>
            <w:vAlign w:val="center"/>
          </w:tcPr>
          <w:p w:rsidR="0092028E" w:rsidRPr="00741839" w:rsidRDefault="0092028E" w:rsidP="00017E9C">
            <w:pPr>
              <w:jc w:val="center"/>
              <w:rPr>
                <w:b/>
                <w:sz w:val="22"/>
              </w:rPr>
            </w:pPr>
          </w:p>
        </w:tc>
      </w:tr>
      <w:tr w:rsidR="0092028E" w:rsidRPr="00741839" w:rsidTr="00017E9C">
        <w:trPr>
          <w:cantSplit/>
          <w:trHeight w:val="20"/>
          <w:jc w:val="center"/>
        </w:trPr>
        <w:tc>
          <w:tcPr>
            <w:tcW w:w="4055" w:type="dxa"/>
            <w:vAlign w:val="center"/>
          </w:tcPr>
          <w:p w:rsidR="0092028E" w:rsidRPr="00741839" w:rsidRDefault="0092028E" w:rsidP="00F10975">
            <w:pPr>
              <w:spacing w:line="200" w:lineRule="exact"/>
              <w:ind w:left="420"/>
              <w:rPr>
                <w:sz w:val="18"/>
              </w:rPr>
            </w:pPr>
            <w:r w:rsidRPr="00741839">
              <w:rPr>
                <w:sz w:val="18"/>
              </w:rPr>
              <w:t>ревматоидный артрит (серопозитивный</w:t>
            </w:r>
            <w:r w:rsidRPr="00741839">
              <w:rPr>
                <w:sz w:val="18"/>
              </w:rPr>
              <w:br/>
              <w:t>и серонегативный)</w:t>
            </w:r>
          </w:p>
        </w:tc>
        <w:tc>
          <w:tcPr>
            <w:tcW w:w="992" w:type="dxa"/>
            <w:vAlign w:val="center"/>
          </w:tcPr>
          <w:p w:rsidR="0092028E" w:rsidRPr="00741839" w:rsidRDefault="0092028E" w:rsidP="0092028E">
            <w:pPr>
              <w:spacing w:line="200" w:lineRule="exact"/>
              <w:jc w:val="center"/>
              <w:rPr>
                <w:sz w:val="18"/>
              </w:rPr>
            </w:pPr>
            <w:r w:rsidRPr="00741839">
              <w:rPr>
                <w:sz w:val="18"/>
              </w:rPr>
              <w:t>14.1.3</w:t>
            </w:r>
          </w:p>
        </w:tc>
        <w:tc>
          <w:tcPr>
            <w:tcW w:w="1276" w:type="dxa"/>
            <w:vAlign w:val="center"/>
          </w:tcPr>
          <w:p w:rsidR="0092028E" w:rsidRPr="00741839" w:rsidRDefault="002E5806" w:rsidP="0092028E">
            <w:pPr>
              <w:spacing w:line="200" w:lineRule="exact"/>
              <w:jc w:val="center"/>
              <w:rPr>
                <w:sz w:val="18"/>
              </w:rPr>
            </w:pPr>
            <w:r w:rsidRPr="00741839">
              <w:rPr>
                <w:sz w:val="18"/>
              </w:rPr>
              <w:t>M05-M06</w:t>
            </w:r>
          </w:p>
        </w:tc>
        <w:tc>
          <w:tcPr>
            <w:tcW w:w="850" w:type="dxa"/>
            <w:shd w:val="clear" w:color="auto" w:fill="auto"/>
            <w:vAlign w:val="center"/>
          </w:tcPr>
          <w:p w:rsidR="0092028E" w:rsidRPr="00741839" w:rsidRDefault="0092028E" w:rsidP="00017E9C">
            <w:pPr>
              <w:jc w:val="center"/>
              <w:rPr>
                <w:b/>
                <w:sz w:val="22"/>
              </w:rPr>
            </w:pPr>
          </w:p>
        </w:tc>
        <w:tc>
          <w:tcPr>
            <w:tcW w:w="851" w:type="dxa"/>
            <w:shd w:val="clear" w:color="auto" w:fill="auto"/>
            <w:vAlign w:val="center"/>
          </w:tcPr>
          <w:p w:rsidR="0092028E" w:rsidRPr="00741839" w:rsidRDefault="0092028E" w:rsidP="00017E9C">
            <w:pPr>
              <w:jc w:val="center"/>
              <w:rPr>
                <w:b/>
                <w:sz w:val="22"/>
              </w:rPr>
            </w:pPr>
          </w:p>
        </w:tc>
        <w:tc>
          <w:tcPr>
            <w:tcW w:w="708" w:type="dxa"/>
            <w:shd w:val="clear" w:color="auto" w:fill="auto"/>
            <w:vAlign w:val="center"/>
          </w:tcPr>
          <w:p w:rsidR="0092028E" w:rsidRPr="00741839" w:rsidRDefault="0092028E" w:rsidP="00017E9C">
            <w:pPr>
              <w:jc w:val="center"/>
              <w:rPr>
                <w:b/>
                <w:sz w:val="22"/>
              </w:rPr>
            </w:pPr>
          </w:p>
        </w:tc>
        <w:tc>
          <w:tcPr>
            <w:tcW w:w="993" w:type="dxa"/>
            <w:shd w:val="clear" w:color="auto" w:fill="auto"/>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76" w:type="dxa"/>
            <w:vAlign w:val="center"/>
          </w:tcPr>
          <w:p w:rsidR="0092028E" w:rsidRPr="00741839" w:rsidRDefault="0092028E" w:rsidP="00017E9C">
            <w:pPr>
              <w:jc w:val="center"/>
              <w:rPr>
                <w:b/>
                <w:sz w:val="22"/>
              </w:rPr>
            </w:pPr>
          </w:p>
        </w:tc>
        <w:tc>
          <w:tcPr>
            <w:tcW w:w="922" w:type="dxa"/>
            <w:shd w:val="clear" w:color="auto" w:fill="auto"/>
            <w:vAlign w:val="center"/>
          </w:tcPr>
          <w:p w:rsidR="0092028E" w:rsidRPr="00741839" w:rsidRDefault="0092028E" w:rsidP="00017E9C">
            <w:pPr>
              <w:spacing w:line="180" w:lineRule="exact"/>
              <w:jc w:val="center"/>
              <w:rPr>
                <w:b/>
                <w:sz w:val="22"/>
              </w:rPr>
            </w:pPr>
          </w:p>
        </w:tc>
        <w:tc>
          <w:tcPr>
            <w:tcW w:w="1135" w:type="dxa"/>
            <w:vAlign w:val="center"/>
          </w:tcPr>
          <w:p w:rsidR="0092028E" w:rsidRPr="00741839" w:rsidRDefault="0092028E" w:rsidP="00017E9C">
            <w:pPr>
              <w:jc w:val="center"/>
              <w:rPr>
                <w:b/>
                <w:sz w:val="22"/>
              </w:rPr>
            </w:pPr>
          </w:p>
        </w:tc>
      </w:tr>
      <w:tr w:rsidR="0092028E" w:rsidRPr="00741839" w:rsidTr="00017E9C">
        <w:trPr>
          <w:cantSplit/>
          <w:trHeight w:val="20"/>
          <w:jc w:val="center"/>
        </w:trPr>
        <w:tc>
          <w:tcPr>
            <w:tcW w:w="4055" w:type="dxa"/>
            <w:vAlign w:val="center"/>
          </w:tcPr>
          <w:p w:rsidR="0092028E" w:rsidRPr="00741839" w:rsidRDefault="0092028E" w:rsidP="001171BB">
            <w:pPr>
              <w:spacing w:line="200" w:lineRule="exact"/>
              <w:ind w:left="420"/>
              <w:rPr>
                <w:sz w:val="18"/>
              </w:rPr>
            </w:pPr>
            <w:r w:rsidRPr="00741839">
              <w:rPr>
                <w:sz w:val="18"/>
              </w:rPr>
              <w:t xml:space="preserve">юношеский (ювенильный) артрит </w:t>
            </w:r>
          </w:p>
        </w:tc>
        <w:tc>
          <w:tcPr>
            <w:tcW w:w="992" w:type="dxa"/>
            <w:vAlign w:val="center"/>
          </w:tcPr>
          <w:p w:rsidR="0092028E" w:rsidRPr="00741839" w:rsidRDefault="0092028E" w:rsidP="0092028E">
            <w:pPr>
              <w:spacing w:line="200" w:lineRule="exact"/>
              <w:jc w:val="center"/>
              <w:rPr>
                <w:sz w:val="18"/>
              </w:rPr>
            </w:pPr>
            <w:r w:rsidRPr="00741839">
              <w:rPr>
                <w:sz w:val="18"/>
              </w:rPr>
              <w:t>14.1.4</w:t>
            </w:r>
          </w:p>
        </w:tc>
        <w:tc>
          <w:tcPr>
            <w:tcW w:w="1276" w:type="dxa"/>
            <w:vAlign w:val="center"/>
          </w:tcPr>
          <w:p w:rsidR="0092028E" w:rsidRPr="00741839" w:rsidRDefault="002E5806" w:rsidP="002E5806">
            <w:pPr>
              <w:spacing w:line="200" w:lineRule="exact"/>
              <w:jc w:val="center"/>
              <w:rPr>
                <w:sz w:val="18"/>
                <w:lang w:val="en-US"/>
              </w:rPr>
            </w:pPr>
            <w:r w:rsidRPr="00741839">
              <w:rPr>
                <w:sz w:val="18"/>
              </w:rPr>
              <w:t>M0</w:t>
            </w:r>
            <w:r w:rsidRPr="00741839">
              <w:rPr>
                <w:sz w:val="18"/>
                <w:lang w:val="en-US"/>
              </w:rPr>
              <w:t>8</w:t>
            </w:r>
          </w:p>
        </w:tc>
        <w:tc>
          <w:tcPr>
            <w:tcW w:w="850" w:type="dxa"/>
            <w:shd w:val="clear" w:color="auto" w:fill="auto"/>
            <w:vAlign w:val="center"/>
          </w:tcPr>
          <w:p w:rsidR="0092028E" w:rsidRPr="00741839" w:rsidRDefault="0092028E" w:rsidP="00017E9C">
            <w:pPr>
              <w:jc w:val="center"/>
              <w:rPr>
                <w:b/>
                <w:sz w:val="22"/>
              </w:rPr>
            </w:pPr>
          </w:p>
        </w:tc>
        <w:tc>
          <w:tcPr>
            <w:tcW w:w="851" w:type="dxa"/>
            <w:shd w:val="clear" w:color="auto" w:fill="auto"/>
            <w:vAlign w:val="center"/>
          </w:tcPr>
          <w:p w:rsidR="0092028E" w:rsidRPr="00741839" w:rsidRDefault="0092028E" w:rsidP="00017E9C">
            <w:pPr>
              <w:jc w:val="center"/>
              <w:rPr>
                <w:b/>
                <w:sz w:val="22"/>
              </w:rPr>
            </w:pPr>
          </w:p>
        </w:tc>
        <w:tc>
          <w:tcPr>
            <w:tcW w:w="708" w:type="dxa"/>
            <w:shd w:val="clear" w:color="auto" w:fill="auto"/>
            <w:vAlign w:val="center"/>
          </w:tcPr>
          <w:p w:rsidR="0092028E" w:rsidRPr="00741839" w:rsidRDefault="0092028E" w:rsidP="00017E9C">
            <w:pPr>
              <w:jc w:val="center"/>
              <w:rPr>
                <w:b/>
                <w:sz w:val="22"/>
              </w:rPr>
            </w:pPr>
          </w:p>
        </w:tc>
        <w:tc>
          <w:tcPr>
            <w:tcW w:w="993" w:type="dxa"/>
            <w:shd w:val="clear" w:color="auto" w:fill="auto"/>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76" w:type="dxa"/>
            <w:vAlign w:val="center"/>
          </w:tcPr>
          <w:p w:rsidR="0092028E" w:rsidRPr="00741839" w:rsidRDefault="0092028E" w:rsidP="00017E9C">
            <w:pPr>
              <w:jc w:val="center"/>
              <w:rPr>
                <w:b/>
                <w:sz w:val="22"/>
              </w:rPr>
            </w:pPr>
          </w:p>
        </w:tc>
        <w:tc>
          <w:tcPr>
            <w:tcW w:w="922" w:type="dxa"/>
            <w:shd w:val="clear" w:color="auto" w:fill="auto"/>
            <w:vAlign w:val="center"/>
          </w:tcPr>
          <w:p w:rsidR="0092028E" w:rsidRPr="00741839" w:rsidRDefault="0092028E" w:rsidP="00017E9C">
            <w:pPr>
              <w:spacing w:line="180" w:lineRule="exact"/>
              <w:jc w:val="center"/>
              <w:rPr>
                <w:b/>
                <w:sz w:val="22"/>
              </w:rPr>
            </w:pPr>
          </w:p>
        </w:tc>
        <w:tc>
          <w:tcPr>
            <w:tcW w:w="1135" w:type="dxa"/>
            <w:vAlign w:val="center"/>
          </w:tcPr>
          <w:p w:rsidR="0092028E" w:rsidRPr="00741839" w:rsidRDefault="0092028E" w:rsidP="00017E9C">
            <w:pPr>
              <w:jc w:val="center"/>
              <w:rPr>
                <w:b/>
                <w:sz w:val="22"/>
              </w:rPr>
            </w:pPr>
          </w:p>
        </w:tc>
      </w:tr>
      <w:tr w:rsidR="0092028E" w:rsidRPr="00741839" w:rsidTr="00017E9C">
        <w:trPr>
          <w:cantSplit/>
          <w:trHeight w:val="20"/>
          <w:jc w:val="center"/>
        </w:trPr>
        <w:tc>
          <w:tcPr>
            <w:tcW w:w="4055" w:type="dxa"/>
            <w:vAlign w:val="center"/>
          </w:tcPr>
          <w:p w:rsidR="0092028E" w:rsidRPr="00741839" w:rsidRDefault="0092028E" w:rsidP="001171BB">
            <w:pPr>
              <w:spacing w:line="200" w:lineRule="exact"/>
              <w:ind w:left="420"/>
              <w:rPr>
                <w:sz w:val="18"/>
              </w:rPr>
            </w:pPr>
            <w:r w:rsidRPr="00741839">
              <w:rPr>
                <w:sz w:val="18"/>
              </w:rPr>
              <w:t>артрозы</w:t>
            </w:r>
          </w:p>
        </w:tc>
        <w:tc>
          <w:tcPr>
            <w:tcW w:w="992" w:type="dxa"/>
            <w:vAlign w:val="center"/>
          </w:tcPr>
          <w:p w:rsidR="0092028E" w:rsidRPr="00741839" w:rsidRDefault="0092028E" w:rsidP="0092028E">
            <w:pPr>
              <w:spacing w:line="200" w:lineRule="exact"/>
              <w:jc w:val="center"/>
              <w:rPr>
                <w:sz w:val="18"/>
              </w:rPr>
            </w:pPr>
            <w:r w:rsidRPr="00741839">
              <w:rPr>
                <w:sz w:val="18"/>
              </w:rPr>
              <w:t>14.1.5</w:t>
            </w:r>
          </w:p>
        </w:tc>
        <w:tc>
          <w:tcPr>
            <w:tcW w:w="1276" w:type="dxa"/>
            <w:vAlign w:val="center"/>
          </w:tcPr>
          <w:p w:rsidR="0092028E" w:rsidRPr="00741839" w:rsidRDefault="0092028E" w:rsidP="0092028E">
            <w:pPr>
              <w:spacing w:line="200" w:lineRule="exact"/>
              <w:jc w:val="center"/>
              <w:rPr>
                <w:sz w:val="18"/>
              </w:rPr>
            </w:pPr>
            <w:r w:rsidRPr="00741839">
              <w:rPr>
                <w:sz w:val="18"/>
              </w:rPr>
              <w:t>М15-М19</w:t>
            </w:r>
          </w:p>
        </w:tc>
        <w:tc>
          <w:tcPr>
            <w:tcW w:w="850" w:type="dxa"/>
            <w:shd w:val="clear" w:color="auto" w:fill="auto"/>
            <w:vAlign w:val="center"/>
          </w:tcPr>
          <w:p w:rsidR="0092028E" w:rsidRPr="00741839" w:rsidRDefault="0092028E" w:rsidP="00017E9C">
            <w:pPr>
              <w:jc w:val="center"/>
              <w:rPr>
                <w:b/>
                <w:sz w:val="22"/>
              </w:rPr>
            </w:pPr>
          </w:p>
        </w:tc>
        <w:tc>
          <w:tcPr>
            <w:tcW w:w="851" w:type="dxa"/>
            <w:shd w:val="clear" w:color="auto" w:fill="auto"/>
            <w:vAlign w:val="center"/>
          </w:tcPr>
          <w:p w:rsidR="0092028E" w:rsidRPr="00741839" w:rsidRDefault="0092028E" w:rsidP="00017E9C">
            <w:pPr>
              <w:jc w:val="center"/>
              <w:rPr>
                <w:b/>
                <w:sz w:val="22"/>
              </w:rPr>
            </w:pPr>
          </w:p>
        </w:tc>
        <w:tc>
          <w:tcPr>
            <w:tcW w:w="708" w:type="dxa"/>
            <w:shd w:val="clear" w:color="auto" w:fill="auto"/>
            <w:vAlign w:val="center"/>
          </w:tcPr>
          <w:p w:rsidR="0092028E" w:rsidRPr="00741839" w:rsidRDefault="0092028E" w:rsidP="00017E9C">
            <w:pPr>
              <w:jc w:val="center"/>
              <w:rPr>
                <w:b/>
                <w:sz w:val="22"/>
              </w:rPr>
            </w:pPr>
          </w:p>
        </w:tc>
        <w:tc>
          <w:tcPr>
            <w:tcW w:w="993" w:type="dxa"/>
            <w:shd w:val="clear" w:color="auto" w:fill="auto"/>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92" w:type="dxa"/>
            <w:vAlign w:val="center"/>
          </w:tcPr>
          <w:p w:rsidR="0092028E" w:rsidRPr="00741839" w:rsidRDefault="0092028E" w:rsidP="00017E9C">
            <w:pPr>
              <w:jc w:val="center"/>
              <w:rPr>
                <w:b/>
                <w:sz w:val="22"/>
              </w:rPr>
            </w:pPr>
          </w:p>
        </w:tc>
        <w:tc>
          <w:tcPr>
            <w:tcW w:w="976" w:type="dxa"/>
            <w:vAlign w:val="center"/>
          </w:tcPr>
          <w:p w:rsidR="0092028E" w:rsidRPr="00741839" w:rsidRDefault="0092028E" w:rsidP="00017E9C">
            <w:pPr>
              <w:jc w:val="center"/>
              <w:rPr>
                <w:b/>
                <w:sz w:val="22"/>
              </w:rPr>
            </w:pPr>
          </w:p>
        </w:tc>
        <w:tc>
          <w:tcPr>
            <w:tcW w:w="922" w:type="dxa"/>
            <w:shd w:val="clear" w:color="auto" w:fill="auto"/>
            <w:vAlign w:val="center"/>
          </w:tcPr>
          <w:p w:rsidR="0092028E" w:rsidRPr="00741839" w:rsidRDefault="0092028E" w:rsidP="00017E9C">
            <w:pPr>
              <w:spacing w:line="180" w:lineRule="exact"/>
              <w:jc w:val="center"/>
              <w:rPr>
                <w:b/>
                <w:sz w:val="22"/>
              </w:rPr>
            </w:pPr>
          </w:p>
        </w:tc>
        <w:tc>
          <w:tcPr>
            <w:tcW w:w="1135" w:type="dxa"/>
            <w:vAlign w:val="center"/>
          </w:tcPr>
          <w:p w:rsidR="0092028E" w:rsidRPr="00741839" w:rsidRDefault="0092028E"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 xml:space="preserve">системные поражения соединительной </w:t>
            </w:r>
          </w:p>
          <w:p w:rsidR="00B569D0" w:rsidRPr="00741839" w:rsidRDefault="00B569D0" w:rsidP="001171BB">
            <w:pPr>
              <w:spacing w:line="200" w:lineRule="exact"/>
              <w:ind w:left="278"/>
              <w:rPr>
                <w:sz w:val="18"/>
              </w:rPr>
            </w:pPr>
            <w:r w:rsidRPr="00741839">
              <w:rPr>
                <w:sz w:val="18"/>
              </w:rPr>
              <w:t>ткани</w:t>
            </w:r>
          </w:p>
        </w:tc>
        <w:tc>
          <w:tcPr>
            <w:tcW w:w="992" w:type="dxa"/>
            <w:vAlign w:val="center"/>
          </w:tcPr>
          <w:p w:rsidR="00B569D0" w:rsidRPr="00741839" w:rsidRDefault="00B569D0" w:rsidP="001171BB">
            <w:pPr>
              <w:spacing w:line="200" w:lineRule="exact"/>
              <w:jc w:val="center"/>
              <w:rPr>
                <w:sz w:val="18"/>
              </w:rPr>
            </w:pPr>
            <w:r w:rsidRPr="00741839">
              <w:rPr>
                <w:sz w:val="18"/>
              </w:rPr>
              <w:t>14.2</w:t>
            </w:r>
          </w:p>
        </w:tc>
        <w:tc>
          <w:tcPr>
            <w:tcW w:w="1276" w:type="dxa"/>
            <w:vAlign w:val="center"/>
          </w:tcPr>
          <w:p w:rsidR="00B569D0" w:rsidRPr="00741839" w:rsidRDefault="00B569D0" w:rsidP="001171BB">
            <w:pPr>
              <w:spacing w:line="200" w:lineRule="exact"/>
              <w:jc w:val="center"/>
              <w:rPr>
                <w:sz w:val="18"/>
              </w:rPr>
            </w:pPr>
            <w:r w:rsidRPr="00741839">
              <w:rPr>
                <w:sz w:val="18"/>
              </w:rPr>
              <w:t>M30-M35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0A6AAA" w:rsidP="001171BB">
            <w:pPr>
              <w:spacing w:line="200" w:lineRule="exact"/>
              <w:ind w:left="278"/>
              <w:rPr>
                <w:sz w:val="18"/>
              </w:rPr>
            </w:pPr>
            <w:r w:rsidRPr="00741839">
              <w:rPr>
                <w:sz w:val="18"/>
              </w:rPr>
              <w:t xml:space="preserve">   из них</w:t>
            </w:r>
          </w:p>
          <w:p w:rsidR="00B569D0" w:rsidRPr="00741839" w:rsidRDefault="00B569D0" w:rsidP="001171BB">
            <w:pPr>
              <w:spacing w:line="200" w:lineRule="exact"/>
              <w:ind w:left="278"/>
              <w:rPr>
                <w:sz w:val="18"/>
              </w:rPr>
            </w:pPr>
            <w:r w:rsidRPr="00741839">
              <w:rPr>
                <w:sz w:val="18"/>
              </w:rPr>
              <w:t xml:space="preserve">   системная красная волчанка</w:t>
            </w:r>
          </w:p>
        </w:tc>
        <w:tc>
          <w:tcPr>
            <w:tcW w:w="992" w:type="dxa"/>
            <w:vAlign w:val="center"/>
          </w:tcPr>
          <w:p w:rsidR="00B569D0" w:rsidRPr="00741839" w:rsidRDefault="00B569D0" w:rsidP="001171BB">
            <w:pPr>
              <w:spacing w:line="200" w:lineRule="exact"/>
              <w:jc w:val="center"/>
              <w:rPr>
                <w:sz w:val="18"/>
              </w:rPr>
            </w:pPr>
            <w:r w:rsidRPr="00741839">
              <w:rPr>
                <w:sz w:val="18"/>
              </w:rPr>
              <w:t>14.2.1</w:t>
            </w:r>
          </w:p>
        </w:tc>
        <w:tc>
          <w:tcPr>
            <w:tcW w:w="1276" w:type="dxa"/>
            <w:vAlign w:val="center"/>
          </w:tcPr>
          <w:p w:rsidR="00B569D0" w:rsidRPr="00741839" w:rsidRDefault="00B569D0" w:rsidP="001171BB">
            <w:pPr>
              <w:spacing w:line="200" w:lineRule="exact"/>
              <w:jc w:val="center"/>
              <w:rPr>
                <w:sz w:val="18"/>
              </w:rPr>
            </w:pPr>
            <w:r w:rsidRPr="00741839">
              <w:rPr>
                <w:sz w:val="18"/>
              </w:rPr>
              <w:t>М32</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деформирующие дорсопатии</w:t>
            </w:r>
          </w:p>
        </w:tc>
        <w:tc>
          <w:tcPr>
            <w:tcW w:w="992" w:type="dxa"/>
            <w:vAlign w:val="center"/>
          </w:tcPr>
          <w:p w:rsidR="00B569D0" w:rsidRPr="00741839" w:rsidRDefault="00B569D0" w:rsidP="001171BB">
            <w:pPr>
              <w:spacing w:line="200" w:lineRule="exact"/>
              <w:jc w:val="center"/>
              <w:rPr>
                <w:sz w:val="18"/>
              </w:rPr>
            </w:pPr>
            <w:r w:rsidRPr="00741839">
              <w:rPr>
                <w:sz w:val="18"/>
              </w:rPr>
              <w:t>14.3</w:t>
            </w:r>
          </w:p>
        </w:tc>
        <w:tc>
          <w:tcPr>
            <w:tcW w:w="1276" w:type="dxa"/>
            <w:vAlign w:val="center"/>
          </w:tcPr>
          <w:p w:rsidR="00B569D0" w:rsidRPr="00741839" w:rsidRDefault="00B569D0" w:rsidP="001171BB">
            <w:pPr>
              <w:spacing w:line="200" w:lineRule="exact"/>
              <w:jc w:val="center"/>
              <w:rPr>
                <w:sz w:val="18"/>
              </w:rPr>
            </w:pPr>
            <w:r w:rsidRPr="00741839">
              <w:rPr>
                <w:sz w:val="18"/>
              </w:rPr>
              <w:t>M40-M43</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спондилопатии</w:t>
            </w:r>
          </w:p>
        </w:tc>
        <w:tc>
          <w:tcPr>
            <w:tcW w:w="992" w:type="dxa"/>
            <w:vAlign w:val="center"/>
          </w:tcPr>
          <w:p w:rsidR="00B569D0" w:rsidRPr="00741839" w:rsidRDefault="00B569D0" w:rsidP="001171BB">
            <w:pPr>
              <w:spacing w:line="200" w:lineRule="exact"/>
              <w:jc w:val="center"/>
              <w:rPr>
                <w:sz w:val="18"/>
              </w:rPr>
            </w:pPr>
            <w:r w:rsidRPr="00741839">
              <w:rPr>
                <w:sz w:val="18"/>
              </w:rPr>
              <w:t>14.4</w:t>
            </w:r>
          </w:p>
        </w:tc>
        <w:tc>
          <w:tcPr>
            <w:tcW w:w="1276" w:type="dxa"/>
            <w:vAlign w:val="center"/>
          </w:tcPr>
          <w:p w:rsidR="00B569D0" w:rsidRPr="00741839" w:rsidRDefault="00B569D0" w:rsidP="001171BB">
            <w:pPr>
              <w:spacing w:line="200" w:lineRule="exact"/>
              <w:jc w:val="center"/>
              <w:rPr>
                <w:sz w:val="18"/>
              </w:rPr>
            </w:pPr>
            <w:r w:rsidRPr="00741839">
              <w:rPr>
                <w:sz w:val="18"/>
              </w:rPr>
              <w:t>М45-М48</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 xml:space="preserve">    и</w:t>
            </w:r>
            <w:r w:rsidRPr="00741839">
              <w:rPr>
                <w:sz w:val="18"/>
                <w:lang w:val="en-US"/>
              </w:rPr>
              <w:t xml:space="preserve">з </w:t>
            </w:r>
            <w:r w:rsidR="000A6AAA" w:rsidRPr="00741839">
              <w:rPr>
                <w:sz w:val="18"/>
              </w:rPr>
              <w:t>них</w:t>
            </w:r>
            <w:r w:rsidRPr="00741839">
              <w:rPr>
                <w:sz w:val="18"/>
              </w:rPr>
              <w:t xml:space="preserve"> </w:t>
            </w:r>
          </w:p>
          <w:p w:rsidR="00B569D0" w:rsidRPr="00741839" w:rsidRDefault="00B569D0" w:rsidP="001171BB">
            <w:pPr>
              <w:spacing w:line="200" w:lineRule="exact"/>
              <w:ind w:left="278"/>
              <w:rPr>
                <w:sz w:val="18"/>
              </w:rPr>
            </w:pPr>
            <w:r w:rsidRPr="00741839">
              <w:rPr>
                <w:sz w:val="18"/>
              </w:rPr>
              <w:t xml:space="preserve">    анкилозирующий спондилит</w:t>
            </w:r>
          </w:p>
        </w:tc>
        <w:tc>
          <w:tcPr>
            <w:tcW w:w="992" w:type="dxa"/>
            <w:vAlign w:val="center"/>
          </w:tcPr>
          <w:p w:rsidR="00B569D0" w:rsidRPr="00741839" w:rsidRDefault="00B569D0" w:rsidP="001171BB">
            <w:pPr>
              <w:spacing w:line="200" w:lineRule="exact"/>
              <w:jc w:val="center"/>
              <w:rPr>
                <w:sz w:val="18"/>
              </w:rPr>
            </w:pPr>
            <w:r w:rsidRPr="00741839">
              <w:rPr>
                <w:sz w:val="18"/>
              </w:rPr>
              <w:t>14.4.1</w:t>
            </w:r>
          </w:p>
        </w:tc>
        <w:tc>
          <w:tcPr>
            <w:tcW w:w="1276" w:type="dxa"/>
            <w:vAlign w:val="center"/>
          </w:tcPr>
          <w:p w:rsidR="00B569D0" w:rsidRPr="00741839" w:rsidRDefault="00B569D0" w:rsidP="001171BB">
            <w:pPr>
              <w:spacing w:line="200" w:lineRule="exact"/>
              <w:jc w:val="center"/>
              <w:rPr>
                <w:sz w:val="18"/>
              </w:rPr>
            </w:pPr>
            <w:r w:rsidRPr="00741839">
              <w:rPr>
                <w:sz w:val="18"/>
              </w:rPr>
              <w:t>М45</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F10975">
            <w:pPr>
              <w:spacing w:line="200" w:lineRule="exact"/>
              <w:ind w:left="278"/>
              <w:rPr>
                <w:sz w:val="18"/>
              </w:rPr>
            </w:pPr>
            <w:r w:rsidRPr="00741839">
              <w:rPr>
                <w:sz w:val="18"/>
              </w:rPr>
              <w:t>поражение синовиальных оболочек</w:t>
            </w:r>
            <w:r w:rsidR="00F10975" w:rsidRPr="00741839">
              <w:rPr>
                <w:sz w:val="18"/>
              </w:rPr>
              <w:br/>
            </w:r>
            <w:r w:rsidRPr="00741839">
              <w:rPr>
                <w:sz w:val="18"/>
              </w:rPr>
              <w:t xml:space="preserve">и сухожилей </w:t>
            </w:r>
          </w:p>
        </w:tc>
        <w:tc>
          <w:tcPr>
            <w:tcW w:w="992" w:type="dxa"/>
            <w:vAlign w:val="center"/>
          </w:tcPr>
          <w:p w:rsidR="00B569D0" w:rsidRPr="00741839" w:rsidRDefault="00B569D0" w:rsidP="001171BB">
            <w:pPr>
              <w:spacing w:line="200" w:lineRule="exact"/>
              <w:jc w:val="center"/>
              <w:rPr>
                <w:sz w:val="18"/>
              </w:rPr>
            </w:pPr>
            <w:r w:rsidRPr="00741839">
              <w:rPr>
                <w:sz w:val="18"/>
              </w:rPr>
              <w:t>14.5</w:t>
            </w:r>
          </w:p>
        </w:tc>
        <w:tc>
          <w:tcPr>
            <w:tcW w:w="1276" w:type="dxa"/>
            <w:vAlign w:val="center"/>
          </w:tcPr>
          <w:p w:rsidR="00B569D0" w:rsidRPr="00741839" w:rsidRDefault="00B569D0" w:rsidP="001171BB">
            <w:pPr>
              <w:spacing w:line="200" w:lineRule="exact"/>
              <w:jc w:val="center"/>
              <w:rPr>
                <w:sz w:val="18"/>
              </w:rPr>
            </w:pPr>
            <w:r w:rsidRPr="00741839">
              <w:rPr>
                <w:sz w:val="18"/>
              </w:rPr>
              <w:t>М65-М67</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B569D0" w:rsidP="001171BB">
            <w:pPr>
              <w:spacing w:line="200" w:lineRule="exact"/>
              <w:ind w:left="278"/>
              <w:rPr>
                <w:sz w:val="18"/>
              </w:rPr>
            </w:pPr>
            <w:r w:rsidRPr="00741839">
              <w:rPr>
                <w:sz w:val="18"/>
              </w:rPr>
              <w:t>остеопатии и хондропатии</w:t>
            </w:r>
          </w:p>
        </w:tc>
        <w:tc>
          <w:tcPr>
            <w:tcW w:w="992" w:type="dxa"/>
            <w:vAlign w:val="center"/>
          </w:tcPr>
          <w:p w:rsidR="00B569D0" w:rsidRPr="00741839" w:rsidRDefault="00B569D0" w:rsidP="001171BB">
            <w:pPr>
              <w:spacing w:line="200" w:lineRule="exact"/>
              <w:jc w:val="center"/>
              <w:rPr>
                <w:sz w:val="18"/>
              </w:rPr>
            </w:pPr>
            <w:r w:rsidRPr="00741839">
              <w:rPr>
                <w:sz w:val="18"/>
              </w:rPr>
              <w:t>14.6</w:t>
            </w:r>
          </w:p>
        </w:tc>
        <w:tc>
          <w:tcPr>
            <w:tcW w:w="1276" w:type="dxa"/>
            <w:vAlign w:val="center"/>
          </w:tcPr>
          <w:p w:rsidR="00B569D0" w:rsidRPr="00741839" w:rsidRDefault="00B569D0" w:rsidP="001171BB">
            <w:pPr>
              <w:spacing w:line="200" w:lineRule="exact"/>
              <w:jc w:val="center"/>
              <w:rPr>
                <w:sz w:val="18"/>
              </w:rPr>
            </w:pPr>
            <w:r w:rsidRPr="00741839">
              <w:rPr>
                <w:sz w:val="18"/>
              </w:rPr>
              <w:t>M80-M94</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B569D0" w:rsidRPr="00741839" w:rsidTr="00017E9C">
        <w:trPr>
          <w:cantSplit/>
          <w:trHeight w:val="20"/>
          <w:jc w:val="center"/>
        </w:trPr>
        <w:tc>
          <w:tcPr>
            <w:tcW w:w="4055" w:type="dxa"/>
            <w:vAlign w:val="center"/>
          </w:tcPr>
          <w:p w:rsidR="00B569D0" w:rsidRPr="00741839" w:rsidRDefault="00913089" w:rsidP="001171BB">
            <w:pPr>
              <w:spacing w:line="200" w:lineRule="exact"/>
              <w:ind w:left="420"/>
              <w:rPr>
                <w:sz w:val="18"/>
              </w:rPr>
            </w:pPr>
            <w:r w:rsidRPr="00741839">
              <w:rPr>
                <w:sz w:val="18"/>
              </w:rPr>
              <w:t>из них</w:t>
            </w:r>
            <w:r w:rsidR="00B569D0" w:rsidRPr="00741839">
              <w:rPr>
                <w:sz w:val="18"/>
              </w:rPr>
              <w:t xml:space="preserve"> </w:t>
            </w:r>
          </w:p>
          <w:p w:rsidR="00B569D0" w:rsidRPr="00741839" w:rsidRDefault="000D79F1" w:rsidP="001171BB">
            <w:pPr>
              <w:spacing w:line="200" w:lineRule="exact"/>
              <w:ind w:left="420"/>
              <w:rPr>
                <w:strike/>
                <w:sz w:val="18"/>
              </w:rPr>
            </w:pPr>
            <w:r w:rsidRPr="00741839">
              <w:rPr>
                <w:sz w:val="18"/>
              </w:rPr>
              <w:t>остеопороз с патологическим переломом</w:t>
            </w:r>
          </w:p>
        </w:tc>
        <w:tc>
          <w:tcPr>
            <w:tcW w:w="992" w:type="dxa"/>
            <w:vAlign w:val="center"/>
          </w:tcPr>
          <w:p w:rsidR="00B569D0" w:rsidRPr="00741839" w:rsidRDefault="00B569D0" w:rsidP="001171BB">
            <w:pPr>
              <w:spacing w:line="200" w:lineRule="exact"/>
              <w:jc w:val="center"/>
              <w:rPr>
                <w:sz w:val="18"/>
              </w:rPr>
            </w:pPr>
            <w:r w:rsidRPr="00741839">
              <w:rPr>
                <w:sz w:val="18"/>
              </w:rPr>
              <w:t>14.6.1</w:t>
            </w:r>
          </w:p>
        </w:tc>
        <w:tc>
          <w:tcPr>
            <w:tcW w:w="1276" w:type="dxa"/>
            <w:vAlign w:val="center"/>
          </w:tcPr>
          <w:p w:rsidR="00B569D0" w:rsidRPr="00741839" w:rsidRDefault="00B569D0" w:rsidP="001171BB">
            <w:pPr>
              <w:spacing w:line="200" w:lineRule="exact"/>
              <w:jc w:val="center"/>
              <w:rPr>
                <w:sz w:val="18"/>
              </w:rPr>
            </w:pPr>
            <w:r w:rsidRPr="00741839">
              <w:rPr>
                <w:sz w:val="18"/>
              </w:rPr>
              <w:t>М80</w:t>
            </w:r>
          </w:p>
        </w:tc>
        <w:tc>
          <w:tcPr>
            <w:tcW w:w="850" w:type="dxa"/>
            <w:shd w:val="clear" w:color="auto" w:fill="auto"/>
            <w:vAlign w:val="center"/>
          </w:tcPr>
          <w:p w:rsidR="00B569D0" w:rsidRPr="00741839" w:rsidRDefault="00B569D0" w:rsidP="00017E9C">
            <w:pPr>
              <w:jc w:val="center"/>
              <w:rPr>
                <w:b/>
                <w:sz w:val="22"/>
              </w:rPr>
            </w:pPr>
          </w:p>
        </w:tc>
        <w:tc>
          <w:tcPr>
            <w:tcW w:w="851" w:type="dxa"/>
            <w:shd w:val="clear" w:color="auto" w:fill="auto"/>
            <w:vAlign w:val="center"/>
          </w:tcPr>
          <w:p w:rsidR="00B569D0" w:rsidRPr="00741839" w:rsidRDefault="00B569D0" w:rsidP="00017E9C">
            <w:pPr>
              <w:jc w:val="center"/>
              <w:rPr>
                <w:b/>
                <w:sz w:val="22"/>
              </w:rPr>
            </w:pPr>
          </w:p>
        </w:tc>
        <w:tc>
          <w:tcPr>
            <w:tcW w:w="708" w:type="dxa"/>
            <w:shd w:val="clear" w:color="auto" w:fill="auto"/>
            <w:vAlign w:val="center"/>
          </w:tcPr>
          <w:p w:rsidR="00B569D0" w:rsidRPr="00741839" w:rsidRDefault="00B569D0" w:rsidP="00017E9C">
            <w:pPr>
              <w:jc w:val="center"/>
              <w:rPr>
                <w:b/>
                <w:sz w:val="22"/>
              </w:rPr>
            </w:pPr>
          </w:p>
        </w:tc>
        <w:tc>
          <w:tcPr>
            <w:tcW w:w="993" w:type="dxa"/>
            <w:shd w:val="clear" w:color="auto" w:fill="auto"/>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92" w:type="dxa"/>
            <w:vAlign w:val="center"/>
          </w:tcPr>
          <w:p w:rsidR="00B569D0" w:rsidRPr="00741839" w:rsidRDefault="00B569D0" w:rsidP="00017E9C">
            <w:pPr>
              <w:jc w:val="center"/>
              <w:rPr>
                <w:b/>
                <w:sz w:val="22"/>
              </w:rPr>
            </w:pPr>
          </w:p>
        </w:tc>
        <w:tc>
          <w:tcPr>
            <w:tcW w:w="976" w:type="dxa"/>
            <w:vAlign w:val="center"/>
          </w:tcPr>
          <w:p w:rsidR="00B569D0" w:rsidRPr="00741839" w:rsidRDefault="00B569D0" w:rsidP="00017E9C">
            <w:pPr>
              <w:jc w:val="center"/>
              <w:rPr>
                <w:b/>
                <w:sz w:val="22"/>
              </w:rPr>
            </w:pPr>
          </w:p>
        </w:tc>
        <w:tc>
          <w:tcPr>
            <w:tcW w:w="922" w:type="dxa"/>
            <w:shd w:val="clear" w:color="auto" w:fill="auto"/>
            <w:vAlign w:val="center"/>
          </w:tcPr>
          <w:p w:rsidR="00B569D0" w:rsidRPr="00741839" w:rsidRDefault="00B569D0" w:rsidP="00017E9C">
            <w:pPr>
              <w:spacing w:line="180" w:lineRule="exact"/>
              <w:jc w:val="center"/>
              <w:rPr>
                <w:b/>
                <w:sz w:val="22"/>
              </w:rPr>
            </w:pPr>
          </w:p>
        </w:tc>
        <w:tc>
          <w:tcPr>
            <w:tcW w:w="1135" w:type="dxa"/>
            <w:vAlign w:val="center"/>
          </w:tcPr>
          <w:p w:rsidR="00B569D0" w:rsidRPr="00741839" w:rsidRDefault="00B569D0" w:rsidP="00017E9C">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420"/>
              <w:rPr>
                <w:sz w:val="18"/>
              </w:rPr>
            </w:pPr>
            <w:r w:rsidRPr="00741839">
              <w:rPr>
                <w:sz w:val="18"/>
              </w:rPr>
              <w:t>остеопороз без патологического перелома</w:t>
            </w:r>
          </w:p>
        </w:tc>
        <w:tc>
          <w:tcPr>
            <w:tcW w:w="992" w:type="dxa"/>
            <w:vAlign w:val="center"/>
          </w:tcPr>
          <w:p w:rsidR="000D79F1" w:rsidRPr="00741839" w:rsidRDefault="000D79F1" w:rsidP="000D79F1">
            <w:pPr>
              <w:spacing w:line="200" w:lineRule="exact"/>
              <w:jc w:val="center"/>
              <w:rPr>
                <w:sz w:val="18"/>
              </w:rPr>
            </w:pPr>
            <w:r w:rsidRPr="00741839">
              <w:rPr>
                <w:sz w:val="18"/>
              </w:rPr>
              <w:t>14.6.2</w:t>
            </w:r>
          </w:p>
        </w:tc>
        <w:tc>
          <w:tcPr>
            <w:tcW w:w="1276" w:type="dxa"/>
            <w:vAlign w:val="center"/>
          </w:tcPr>
          <w:p w:rsidR="000D79F1" w:rsidRPr="00741839" w:rsidRDefault="000D79F1" w:rsidP="000D79F1">
            <w:pPr>
              <w:spacing w:line="200" w:lineRule="exact"/>
              <w:jc w:val="center"/>
              <w:rPr>
                <w:sz w:val="18"/>
              </w:rPr>
            </w:pPr>
            <w:r w:rsidRPr="00741839">
              <w:rPr>
                <w:sz w:val="18"/>
              </w:rPr>
              <w:t>М81</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pageBreakBefore/>
              <w:spacing w:line="200" w:lineRule="exact"/>
              <w:ind w:left="136"/>
              <w:rPr>
                <w:b/>
                <w:sz w:val="18"/>
              </w:rPr>
            </w:pPr>
            <w:r w:rsidRPr="00741839">
              <w:rPr>
                <w:b/>
                <w:sz w:val="18"/>
              </w:rPr>
              <w:lastRenderedPageBreak/>
              <w:t>болезни мочеполовой системы</w:t>
            </w:r>
          </w:p>
        </w:tc>
        <w:tc>
          <w:tcPr>
            <w:tcW w:w="992" w:type="dxa"/>
            <w:vAlign w:val="center"/>
          </w:tcPr>
          <w:p w:rsidR="000D79F1" w:rsidRPr="00741839" w:rsidRDefault="000D79F1" w:rsidP="000D79F1">
            <w:pPr>
              <w:pageBreakBefore/>
              <w:spacing w:line="200" w:lineRule="exact"/>
              <w:jc w:val="center"/>
              <w:rPr>
                <w:b/>
                <w:sz w:val="18"/>
              </w:rPr>
            </w:pPr>
            <w:r w:rsidRPr="00741839">
              <w:rPr>
                <w:b/>
                <w:sz w:val="18"/>
              </w:rPr>
              <w:t>15.0</w:t>
            </w:r>
          </w:p>
        </w:tc>
        <w:tc>
          <w:tcPr>
            <w:tcW w:w="1276" w:type="dxa"/>
            <w:vAlign w:val="center"/>
          </w:tcPr>
          <w:p w:rsidR="000D79F1" w:rsidRPr="00741839" w:rsidRDefault="000D79F1" w:rsidP="000D79F1">
            <w:pPr>
              <w:pageBreakBefore/>
              <w:spacing w:line="200" w:lineRule="exact"/>
              <w:jc w:val="center"/>
              <w:rPr>
                <w:b/>
                <w:sz w:val="18"/>
              </w:rPr>
            </w:pPr>
            <w:r w:rsidRPr="00741839">
              <w:rPr>
                <w:b/>
                <w:sz w:val="18"/>
              </w:rPr>
              <w:t>N00-N99</w:t>
            </w:r>
          </w:p>
        </w:tc>
        <w:tc>
          <w:tcPr>
            <w:tcW w:w="850" w:type="dxa"/>
            <w:shd w:val="clear" w:color="auto" w:fill="auto"/>
            <w:vAlign w:val="center"/>
          </w:tcPr>
          <w:p w:rsidR="000D79F1" w:rsidRPr="00741839" w:rsidRDefault="000D79F1" w:rsidP="000D79F1">
            <w:pPr>
              <w:pageBreakBefore/>
              <w:jc w:val="center"/>
              <w:rPr>
                <w:b/>
                <w:sz w:val="22"/>
              </w:rPr>
            </w:pPr>
          </w:p>
        </w:tc>
        <w:tc>
          <w:tcPr>
            <w:tcW w:w="851" w:type="dxa"/>
            <w:shd w:val="clear" w:color="auto" w:fill="auto"/>
            <w:vAlign w:val="center"/>
          </w:tcPr>
          <w:p w:rsidR="000D79F1" w:rsidRPr="00741839" w:rsidRDefault="000D79F1" w:rsidP="000D79F1">
            <w:pPr>
              <w:pageBreakBefore/>
              <w:jc w:val="center"/>
              <w:rPr>
                <w:b/>
                <w:sz w:val="22"/>
              </w:rPr>
            </w:pPr>
          </w:p>
        </w:tc>
        <w:tc>
          <w:tcPr>
            <w:tcW w:w="708" w:type="dxa"/>
            <w:shd w:val="clear" w:color="auto" w:fill="auto"/>
            <w:vAlign w:val="center"/>
          </w:tcPr>
          <w:p w:rsidR="000D79F1" w:rsidRPr="00741839" w:rsidRDefault="000D79F1" w:rsidP="000D79F1">
            <w:pPr>
              <w:pageBreakBefore/>
              <w:jc w:val="center"/>
              <w:rPr>
                <w:b/>
                <w:sz w:val="22"/>
              </w:rPr>
            </w:pPr>
          </w:p>
        </w:tc>
        <w:tc>
          <w:tcPr>
            <w:tcW w:w="993" w:type="dxa"/>
            <w:shd w:val="clear" w:color="auto" w:fill="auto"/>
            <w:vAlign w:val="center"/>
          </w:tcPr>
          <w:p w:rsidR="000D79F1" w:rsidRPr="00741839" w:rsidRDefault="000D79F1" w:rsidP="000D79F1">
            <w:pPr>
              <w:pageBreakBefore/>
              <w:jc w:val="center"/>
              <w:rPr>
                <w:b/>
                <w:sz w:val="22"/>
              </w:rPr>
            </w:pPr>
          </w:p>
        </w:tc>
        <w:tc>
          <w:tcPr>
            <w:tcW w:w="992" w:type="dxa"/>
            <w:vAlign w:val="center"/>
          </w:tcPr>
          <w:p w:rsidR="000D79F1" w:rsidRPr="00741839" w:rsidRDefault="000D79F1" w:rsidP="000D79F1">
            <w:pPr>
              <w:pageBreakBefore/>
              <w:jc w:val="center"/>
              <w:rPr>
                <w:b/>
                <w:sz w:val="22"/>
              </w:rPr>
            </w:pPr>
          </w:p>
        </w:tc>
        <w:tc>
          <w:tcPr>
            <w:tcW w:w="992" w:type="dxa"/>
            <w:vAlign w:val="center"/>
          </w:tcPr>
          <w:p w:rsidR="000D79F1" w:rsidRPr="00741839" w:rsidRDefault="000D79F1" w:rsidP="000D79F1">
            <w:pPr>
              <w:pageBreakBefore/>
              <w:jc w:val="center"/>
              <w:rPr>
                <w:b/>
                <w:sz w:val="22"/>
              </w:rPr>
            </w:pPr>
          </w:p>
        </w:tc>
        <w:tc>
          <w:tcPr>
            <w:tcW w:w="976" w:type="dxa"/>
            <w:vAlign w:val="center"/>
          </w:tcPr>
          <w:p w:rsidR="000D79F1" w:rsidRPr="00741839" w:rsidRDefault="000D79F1" w:rsidP="000D79F1">
            <w:pPr>
              <w:pageBreakBefore/>
              <w:jc w:val="center"/>
              <w:rPr>
                <w:b/>
                <w:sz w:val="22"/>
              </w:rPr>
            </w:pPr>
          </w:p>
        </w:tc>
        <w:tc>
          <w:tcPr>
            <w:tcW w:w="922" w:type="dxa"/>
            <w:shd w:val="clear" w:color="auto" w:fill="auto"/>
            <w:vAlign w:val="center"/>
          </w:tcPr>
          <w:p w:rsidR="000D79F1" w:rsidRPr="00741839" w:rsidRDefault="000D79F1" w:rsidP="000D79F1">
            <w:pPr>
              <w:pageBreakBefore/>
              <w:spacing w:line="180" w:lineRule="exact"/>
              <w:jc w:val="center"/>
              <w:rPr>
                <w:b/>
                <w:sz w:val="22"/>
              </w:rPr>
            </w:pPr>
          </w:p>
        </w:tc>
        <w:tc>
          <w:tcPr>
            <w:tcW w:w="1135" w:type="dxa"/>
            <w:vAlign w:val="center"/>
          </w:tcPr>
          <w:p w:rsidR="000D79F1" w:rsidRPr="00741839" w:rsidRDefault="000D79F1" w:rsidP="000D79F1">
            <w:pPr>
              <w:pageBreakBefore/>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из них:</w:t>
            </w:r>
          </w:p>
          <w:p w:rsidR="000D79F1" w:rsidRPr="00741839" w:rsidRDefault="000D79F1" w:rsidP="000D79F1">
            <w:pPr>
              <w:spacing w:line="200" w:lineRule="exact"/>
              <w:ind w:left="278"/>
              <w:rPr>
                <w:sz w:val="18"/>
              </w:rPr>
            </w:pPr>
            <w:r w:rsidRPr="00741839">
              <w:rPr>
                <w:sz w:val="18"/>
              </w:rPr>
              <w:t>гломерулярные, тубулоинтерстициальные болезни почек, другие болезни почки</w:t>
            </w:r>
            <w:r w:rsidRPr="00741839">
              <w:rPr>
                <w:sz w:val="18"/>
              </w:rPr>
              <w:br/>
              <w:t>и мочеточника</w:t>
            </w:r>
          </w:p>
        </w:tc>
        <w:tc>
          <w:tcPr>
            <w:tcW w:w="992" w:type="dxa"/>
            <w:vAlign w:val="center"/>
          </w:tcPr>
          <w:p w:rsidR="000D79F1" w:rsidRPr="00741839" w:rsidRDefault="000D79F1" w:rsidP="000D79F1">
            <w:pPr>
              <w:spacing w:line="200" w:lineRule="exact"/>
              <w:jc w:val="center"/>
              <w:rPr>
                <w:sz w:val="18"/>
              </w:rPr>
            </w:pPr>
            <w:r w:rsidRPr="00741839">
              <w:rPr>
                <w:sz w:val="18"/>
              </w:rPr>
              <w:t>15.1</w:t>
            </w:r>
          </w:p>
        </w:tc>
        <w:tc>
          <w:tcPr>
            <w:tcW w:w="1276" w:type="dxa"/>
            <w:vAlign w:val="center"/>
          </w:tcPr>
          <w:p w:rsidR="000D79F1" w:rsidRPr="00741839" w:rsidRDefault="000D79F1" w:rsidP="000D79F1">
            <w:pPr>
              <w:spacing w:line="200" w:lineRule="exact"/>
              <w:jc w:val="center"/>
              <w:rPr>
                <w:sz w:val="18"/>
              </w:rPr>
            </w:pPr>
            <w:r w:rsidRPr="00741839">
              <w:rPr>
                <w:sz w:val="18"/>
                <w:lang w:val="en-US"/>
              </w:rPr>
              <w:t>N</w:t>
            </w:r>
            <w:r w:rsidRPr="00741839">
              <w:rPr>
                <w:sz w:val="18"/>
              </w:rPr>
              <w:t>00-</w:t>
            </w:r>
            <w:r w:rsidRPr="00741839">
              <w:rPr>
                <w:sz w:val="18"/>
                <w:lang w:val="en-US"/>
              </w:rPr>
              <w:t>N</w:t>
            </w:r>
            <w:r w:rsidRPr="00741839">
              <w:rPr>
                <w:sz w:val="18"/>
              </w:rPr>
              <w:t xml:space="preserve">07, </w:t>
            </w:r>
            <w:r w:rsidRPr="00741839">
              <w:rPr>
                <w:sz w:val="18"/>
                <w:lang w:val="en-US"/>
              </w:rPr>
              <w:t>N</w:t>
            </w:r>
            <w:r w:rsidRPr="00741839">
              <w:rPr>
                <w:sz w:val="18"/>
              </w:rPr>
              <w:t>09-</w:t>
            </w:r>
            <w:r w:rsidRPr="00741839">
              <w:rPr>
                <w:sz w:val="18"/>
                <w:lang w:val="en-US"/>
              </w:rPr>
              <w:t>N</w:t>
            </w:r>
            <w:r w:rsidRPr="00741839">
              <w:rPr>
                <w:sz w:val="18"/>
              </w:rPr>
              <w:t xml:space="preserve">15, </w:t>
            </w:r>
            <w:r w:rsidRPr="00741839">
              <w:rPr>
                <w:sz w:val="18"/>
                <w:lang w:val="en-US"/>
              </w:rPr>
              <w:t>N</w:t>
            </w:r>
            <w:r w:rsidRPr="00741839">
              <w:rPr>
                <w:sz w:val="18"/>
              </w:rPr>
              <w:t>25-</w:t>
            </w:r>
            <w:r w:rsidRPr="00741839">
              <w:rPr>
                <w:sz w:val="18"/>
                <w:lang w:val="en-US"/>
              </w:rPr>
              <w:t>N</w:t>
            </w:r>
            <w:r w:rsidRPr="00741839">
              <w:rPr>
                <w:sz w:val="18"/>
              </w:rPr>
              <w:t>28</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почечная недостаточность</w:t>
            </w:r>
          </w:p>
        </w:tc>
        <w:tc>
          <w:tcPr>
            <w:tcW w:w="992" w:type="dxa"/>
            <w:vAlign w:val="center"/>
          </w:tcPr>
          <w:p w:rsidR="000D79F1" w:rsidRPr="00741839" w:rsidRDefault="000D79F1" w:rsidP="000D79F1">
            <w:pPr>
              <w:spacing w:line="200" w:lineRule="exact"/>
              <w:jc w:val="center"/>
              <w:rPr>
                <w:sz w:val="18"/>
              </w:rPr>
            </w:pPr>
            <w:r w:rsidRPr="00741839">
              <w:rPr>
                <w:sz w:val="18"/>
              </w:rPr>
              <w:t>15.2</w:t>
            </w:r>
          </w:p>
        </w:tc>
        <w:tc>
          <w:tcPr>
            <w:tcW w:w="1276" w:type="dxa"/>
            <w:vAlign w:val="center"/>
          </w:tcPr>
          <w:p w:rsidR="000D79F1" w:rsidRPr="00741839" w:rsidRDefault="000D79F1" w:rsidP="000D79F1">
            <w:pPr>
              <w:spacing w:line="200" w:lineRule="exact"/>
              <w:jc w:val="center"/>
              <w:rPr>
                <w:sz w:val="18"/>
              </w:rPr>
            </w:pPr>
            <w:r w:rsidRPr="00741839">
              <w:rPr>
                <w:sz w:val="18"/>
                <w:lang w:val="en-US"/>
              </w:rPr>
              <w:t>N</w:t>
            </w:r>
            <w:r w:rsidRPr="00741839">
              <w:rPr>
                <w:sz w:val="18"/>
              </w:rPr>
              <w:t>17-</w:t>
            </w:r>
            <w:r w:rsidRPr="00741839">
              <w:rPr>
                <w:sz w:val="18"/>
                <w:lang w:val="en-US"/>
              </w:rPr>
              <w:t>N</w:t>
            </w:r>
            <w:r w:rsidRPr="00741839">
              <w:rPr>
                <w:sz w:val="18"/>
              </w:rPr>
              <w:t>19</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мочекаменная болезнь</w:t>
            </w:r>
          </w:p>
        </w:tc>
        <w:tc>
          <w:tcPr>
            <w:tcW w:w="992" w:type="dxa"/>
            <w:vAlign w:val="center"/>
          </w:tcPr>
          <w:p w:rsidR="000D79F1" w:rsidRPr="00741839" w:rsidRDefault="000D79F1" w:rsidP="000D79F1">
            <w:pPr>
              <w:spacing w:line="200" w:lineRule="exact"/>
              <w:jc w:val="center"/>
              <w:rPr>
                <w:sz w:val="18"/>
              </w:rPr>
            </w:pPr>
            <w:r w:rsidRPr="00741839">
              <w:rPr>
                <w:sz w:val="18"/>
              </w:rPr>
              <w:t>15.3</w:t>
            </w:r>
          </w:p>
        </w:tc>
        <w:tc>
          <w:tcPr>
            <w:tcW w:w="1276" w:type="dxa"/>
            <w:vAlign w:val="center"/>
          </w:tcPr>
          <w:p w:rsidR="000D79F1" w:rsidRPr="00741839" w:rsidRDefault="000D79F1" w:rsidP="000D79F1">
            <w:pPr>
              <w:spacing w:line="200" w:lineRule="exact"/>
              <w:jc w:val="center"/>
              <w:rPr>
                <w:sz w:val="18"/>
              </w:rPr>
            </w:pPr>
            <w:r w:rsidRPr="00741839">
              <w:rPr>
                <w:sz w:val="18"/>
              </w:rPr>
              <w:t>N20-N21, N23</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180" w:lineRule="exact"/>
              <w:ind w:left="278"/>
              <w:rPr>
                <w:sz w:val="18"/>
              </w:rPr>
            </w:pPr>
            <w:r w:rsidRPr="00741839">
              <w:rPr>
                <w:sz w:val="18"/>
              </w:rPr>
              <w:t>другие болезни мочевой системы</w:t>
            </w:r>
          </w:p>
        </w:tc>
        <w:tc>
          <w:tcPr>
            <w:tcW w:w="992" w:type="dxa"/>
            <w:vAlign w:val="center"/>
          </w:tcPr>
          <w:p w:rsidR="000D79F1" w:rsidRPr="00741839" w:rsidRDefault="000D79F1" w:rsidP="000D79F1">
            <w:pPr>
              <w:spacing w:line="180" w:lineRule="exact"/>
              <w:jc w:val="center"/>
              <w:rPr>
                <w:sz w:val="18"/>
                <w:lang w:val="en-US"/>
              </w:rPr>
            </w:pPr>
            <w:r w:rsidRPr="00741839">
              <w:rPr>
                <w:sz w:val="18"/>
                <w:lang w:val="en-US"/>
              </w:rPr>
              <w:t>15.4</w:t>
            </w:r>
          </w:p>
        </w:tc>
        <w:tc>
          <w:tcPr>
            <w:tcW w:w="1276" w:type="dxa"/>
            <w:vAlign w:val="center"/>
          </w:tcPr>
          <w:p w:rsidR="000D79F1" w:rsidRPr="00741839" w:rsidRDefault="000D79F1" w:rsidP="000D79F1">
            <w:pPr>
              <w:spacing w:line="180" w:lineRule="exact"/>
              <w:jc w:val="center"/>
              <w:rPr>
                <w:sz w:val="18"/>
                <w:lang w:val="en-US"/>
              </w:rPr>
            </w:pPr>
            <w:r w:rsidRPr="00741839">
              <w:rPr>
                <w:sz w:val="18"/>
                <w:lang w:val="en-US"/>
              </w:rPr>
              <w:t>N30-N32, N34-N36, N39</w:t>
            </w:r>
          </w:p>
        </w:tc>
        <w:tc>
          <w:tcPr>
            <w:tcW w:w="850" w:type="dxa"/>
            <w:shd w:val="clear" w:color="auto" w:fill="auto"/>
            <w:vAlign w:val="center"/>
          </w:tcPr>
          <w:p w:rsidR="000D79F1" w:rsidRPr="00741839" w:rsidRDefault="000D79F1" w:rsidP="000D79F1">
            <w:pPr>
              <w:spacing w:line="180" w:lineRule="exact"/>
              <w:jc w:val="center"/>
              <w:rPr>
                <w:b/>
                <w:sz w:val="22"/>
                <w:lang w:val="en-US"/>
              </w:rPr>
            </w:pPr>
          </w:p>
        </w:tc>
        <w:tc>
          <w:tcPr>
            <w:tcW w:w="851" w:type="dxa"/>
            <w:shd w:val="clear" w:color="auto" w:fill="auto"/>
            <w:vAlign w:val="center"/>
          </w:tcPr>
          <w:p w:rsidR="000D79F1" w:rsidRPr="00741839" w:rsidRDefault="000D79F1" w:rsidP="000D79F1">
            <w:pPr>
              <w:spacing w:line="180" w:lineRule="exact"/>
              <w:jc w:val="center"/>
              <w:rPr>
                <w:b/>
                <w:sz w:val="22"/>
                <w:lang w:val="en-US"/>
              </w:rPr>
            </w:pPr>
          </w:p>
        </w:tc>
        <w:tc>
          <w:tcPr>
            <w:tcW w:w="708" w:type="dxa"/>
            <w:shd w:val="clear" w:color="auto" w:fill="auto"/>
            <w:vAlign w:val="center"/>
          </w:tcPr>
          <w:p w:rsidR="000D79F1" w:rsidRPr="00741839" w:rsidRDefault="000D79F1" w:rsidP="000D79F1">
            <w:pPr>
              <w:spacing w:line="180" w:lineRule="exact"/>
              <w:jc w:val="center"/>
              <w:rPr>
                <w:b/>
                <w:sz w:val="22"/>
                <w:lang w:val="en-US"/>
              </w:rPr>
            </w:pPr>
          </w:p>
        </w:tc>
        <w:tc>
          <w:tcPr>
            <w:tcW w:w="993" w:type="dxa"/>
            <w:shd w:val="clear" w:color="auto" w:fill="auto"/>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76" w:type="dxa"/>
            <w:vAlign w:val="center"/>
          </w:tcPr>
          <w:p w:rsidR="000D79F1" w:rsidRPr="00741839" w:rsidRDefault="000D79F1" w:rsidP="000D79F1">
            <w:pPr>
              <w:spacing w:line="180" w:lineRule="exact"/>
              <w:jc w:val="center"/>
              <w:rPr>
                <w:b/>
                <w:sz w:val="22"/>
                <w:lang w:val="en-US"/>
              </w:rPr>
            </w:pPr>
          </w:p>
        </w:tc>
        <w:tc>
          <w:tcPr>
            <w:tcW w:w="922" w:type="dxa"/>
            <w:shd w:val="clear" w:color="auto" w:fill="auto"/>
            <w:vAlign w:val="center"/>
          </w:tcPr>
          <w:p w:rsidR="000D79F1" w:rsidRPr="00741839" w:rsidRDefault="000D79F1" w:rsidP="000D79F1">
            <w:pPr>
              <w:spacing w:line="180" w:lineRule="exact"/>
              <w:jc w:val="center"/>
              <w:rPr>
                <w:b/>
                <w:sz w:val="22"/>
                <w:lang w:val="en-US"/>
              </w:rPr>
            </w:pPr>
          </w:p>
        </w:tc>
        <w:tc>
          <w:tcPr>
            <w:tcW w:w="1135" w:type="dxa"/>
            <w:vAlign w:val="center"/>
          </w:tcPr>
          <w:p w:rsidR="000D79F1" w:rsidRPr="00741839" w:rsidRDefault="000D79F1" w:rsidP="000D79F1">
            <w:pPr>
              <w:spacing w:line="180" w:lineRule="exact"/>
              <w:jc w:val="center"/>
              <w:rPr>
                <w:b/>
                <w:sz w:val="22"/>
                <w:lang w:val="en-US"/>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болезни предстательной железы</w:t>
            </w:r>
          </w:p>
        </w:tc>
        <w:tc>
          <w:tcPr>
            <w:tcW w:w="992" w:type="dxa"/>
            <w:vAlign w:val="center"/>
          </w:tcPr>
          <w:p w:rsidR="000D79F1" w:rsidRPr="00741839" w:rsidRDefault="000D79F1" w:rsidP="000D79F1">
            <w:pPr>
              <w:spacing w:line="200" w:lineRule="exact"/>
              <w:jc w:val="center"/>
              <w:rPr>
                <w:sz w:val="18"/>
              </w:rPr>
            </w:pPr>
            <w:r w:rsidRPr="00741839">
              <w:rPr>
                <w:sz w:val="18"/>
              </w:rPr>
              <w:t>15.5</w:t>
            </w:r>
          </w:p>
        </w:tc>
        <w:tc>
          <w:tcPr>
            <w:tcW w:w="1276" w:type="dxa"/>
            <w:vAlign w:val="center"/>
          </w:tcPr>
          <w:p w:rsidR="000D79F1" w:rsidRPr="00741839" w:rsidRDefault="000D79F1" w:rsidP="000D79F1">
            <w:pPr>
              <w:spacing w:line="200" w:lineRule="exact"/>
              <w:jc w:val="center"/>
              <w:rPr>
                <w:sz w:val="18"/>
              </w:rPr>
            </w:pPr>
            <w:r w:rsidRPr="00741839">
              <w:rPr>
                <w:sz w:val="18"/>
              </w:rPr>
              <w:t>N40-N42</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доброкачественная дисплазия молочной железы</w:t>
            </w:r>
          </w:p>
        </w:tc>
        <w:tc>
          <w:tcPr>
            <w:tcW w:w="992" w:type="dxa"/>
            <w:vAlign w:val="center"/>
          </w:tcPr>
          <w:p w:rsidR="000D79F1" w:rsidRPr="00741839" w:rsidRDefault="000D79F1" w:rsidP="000D79F1">
            <w:pPr>
              <w:spacing w:line="200" w:lineRule="exact"/>
              <w:jc w:val="center"/>
              <w:rPr>
                <w:sz w:val="18"/>
                <w:lang w:val="en-US"/>
              </w:rPr>
            </w:pPr>
            <w:r w:rsidRPr="00741839">
              <w:rPr>
                <w:sz w:val="18"/>
              </w:rPr>
              <w:t>15.</w:t>
            </w:r>
            <w:r w:rsidRPr="00741839">
              <w:rPr>
                <w:sz w:val="18"/>
                <w:lang w:val="en-US"/>
              </w:rPr>
              <w:t>7</w:t>
            </w:r>
          </w:p>
        </w:tc>
        <w:tc>
          <w:tcPr>
            <w:tcW w:w="1276" w:type="dxa"/>
            <w:vAlign w:val="center"/>
          </w:tcPr>
          <w:p w:rsidR="000D79F1" w:rsidRPr="00741839" w:rsidRDefault="000D79F1" w:rsidP="000D79F1">
            <w:pPr>
              <w:spacing w:line="200" w:lineRule="exact"/>
              <w:jc w:val="center"/>
              <w:rPr>
                <w:sz w:val="18"/>
              </w:rPr>
            </w:pPr>
            <w:r w:rsidRPr="00741839">
              <w:rPr>
                <w:sz w:val="18"/>
                <w:lang w:val="en-US"/>
              </w:rPr>
              <w:t>N</w:t>
            </w:r>
            <w:r w:rsidRPr="00741839">
              <w:rPr>
                <w:sz w:val="18"/>
              </w:rPr>
              <w:t>60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воспалительные болезни женских тазовых органов</w:t>
            </w:r>
          </w:p>
        </w:tc>
        <w:tc>
          <w:tcPr>
            <w:tcW w:w="992" w:type="dxa"/>
            <w:vAlign w:val="center"/>
          </w:tcPr>
          <w:p w:rsidR="000D79F1" w:rsidRPr="00741839" w:rsidRDefault="000D79F1" w:rsidP="000D79F1">
            <w:pPr>
              <w:spacing w:line="200" w:lineRule="exact"/>
              <w:jc w:val="center"/>
              <w:rPr>
                <w:sz w:val="18"/>
                <w:lang w:val="en-US"/>
              </w:rPr>
            </w:pPr>
            <w:r w:rsidRPr="00741839">
              <w:rPr>
                <w:sz w:val="18"/>
              </w:rPr>
              <w:t>15.</w:t>
            </w:r>
            <w:r w:rsidRPr="00741839">
              <w:rPr>
                <w:sz w:val="18"/>
                <w:lang w:val="en-US"/>
              </w:rPr>
              <w:t>8</w:t>
            </w:r>
          </w:p>
        </w:tc>
        <w:tc>
          <w:tcPr>
            <w:tcW w:w="1276" w:type="dxa"/>
            <w:vAlign w:val="center"/>
          </w:tcPr>
          <w:p w:rsidR="000D79F1" w:rsidRPr="00741839" w:rsidRDefault="000D79F1" w:rsidP="000D79F1">
            <w:pPr>
              <w:spacing w:line="200" w:lineRule="exact"/>
              <w:jc w:val="center"/>
              <w:rPr>
                <w:sz w:val="18"/>
                <w:lang w:val="en-US"/>
              </w:rPr>
            </w:pPr>
            <w:r w:rsidRPr="00741839">
              <w:rPr>
                <w:sz w:val="18"/>
                <w:lang w:val="en-US"/>
              </w:rPr>
              <w:t xml:space="preserve"> </w:t>
            </w:r>
            <w:r w:rsidRPr="00741839">
              <w:rPr>
                <w:sz w:val="18"/>
              </w:rPr>
              <w:t xml:space="preserve">N70-N73, </w:t>
            </w:r>
            <w:r w:rsidRPr="00741839">
              <w:rPr>
                <w:sz w:val="18"/>
                <w:lang w:val="en-US"/>
              </w:rPr>
              <w:t>N75-N76</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420"/>
              <w:rPr>
                <w:sz w:val="18"/>
              </w:rPr>
            </w:pPr>
            <w:r w:rsidRPr="00741839">
              <w:rPr>
                <w:sz w:val="18"/>
              </w:rPr>
              <w:t xml:space="preserve"> из них сальпингит и оофорит</w:t>
            </w:r>
          </w:p>
        </w:tc>
        <w:tc>
          <w:tcPr>
            <w:tcW w:w="992" w:type="dxa"/>
            <w:vAlign w:val="center"/>
          </w:tcPr>
          <w:p w:rsidR="000D79F1" w:rsidRPr="00741839" w:rsidRDefault="000D79F1" w:rsidP="000D79F1">
            <w:pPr>
              <w:spacing w:line="200" w:lineRule="exact"/>
              <w:jc w:val="center"/>
              <w:rPr>
                <w:sz w:val="18"/>
              </w:rPr>
            </w:pPr>
            <w:r w:rsidRPr="00741839">
              <w:rPr>
                <w:sz w:val="18"/>
              </w:rPr>
              <w:t>15.</w:t>
            </w:r>
            <w:r w:rsidRPr="00741839">
              <w:rPr>
                <w:sz w:val="18"/>
                <w:lang w:val="en-US"/>
              </w:rPr>
              <w:t>8</w:t>
            </w:r>
            <w:r w:rsidRPr="00741839">
              <w:rPr>
                <w:sz w:val="18"/>
              </w:rPr>
              <w:t>.1</w:t>
            </w:r>
          </w:p>
        </w:tc>
        <w:tc>
          <w:tcPr>
            <w:tcW w:w="1276" w:type="dxa"/>
            <w:vAlign w:val="center"/>
          </w:tcPr>
          <w:p w:rsidR="000D79F1" w:rsidRPr="00741839" w:rsidRDefault="000D79F1" w:rsidP="000D79F1">
            <w:pPr>
              <w:spacing w:line="200" w:lineRule="exact"/>
              <w:jc w:val="center"/>
              <w:rPr>
                <w:sz w:val="18"/>
              </w:rPr>
            </w:pPr>
            <w:r w:rsidRPr="00741839">
              <w:rPr>
                <w:sz w:val="18"/>
              </w:rPr>
              <w:t>N70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эндометриоз</w:t>
            </w:r>
          </w:p>
        </w:tc>
        <w:tc>
          <w:tcPr>
            <w:tcW w:w="992" w:type="dxa"/>
            <w:vAlign w:val="center"/>
          </w:tcPr>
          <w:p w:rsidR="000D79F1" w:rsidRPr="00741839" w:rsidRDefault="000D79F1" w:rsidP="000D79F1">
            <w:pPr>
              <w:spacing w:line="200" w:lineRule="exact"/>
              <w:jc w:val="center"/>
              <w:rPr>
                <w:sz w:val="18"/>
                <w:lang w:val="en-US"/>
              </w:rPr>
            </w:pPr>
            <w:r w:rsidRPr="00741839">
              <w:rPr>
                <w:sz w:val="18"/>
              </w:rPr>
              <w:t>15.</w:t>
            </w:r>
            <w:r w:rsidRPr="00741839">
              <w:rPr>
                <w:sz w:val="18"/>
                <w:lang w:val="en-US"/>
              </w:rPr>
              <w:t>9</w:t>
            </w:r>
          </w:p>
        </w:tc>
        <w:tc>
          <w:tcPr>
            <w:tcW w:w="1276" w:type="dxa"/>
            <w:vAlign w:val="center"/>
          </w:tcPr>
          <w:p w:rsidR="000D79F1" w:rsidRPr="00741839" w:rsidRDefault="000D79F1" w:rsidP="000D79F1">
            <w:pPr>
              <w:spacing w:line="200" w:lineRule="exact"/>
              <w:jc w:val="center"/>
              <w:rPr>
                <w:sz w:val="18"/>
              </w:rPr>
            </w:pPr>
            <w:r w:rsidRPr="00741839">
              <w:rPr>
                <w:sz w:val="18"/>
                <w:lang w:val="en-US"/>
              </w:rPr>
              <w:t>N</w:t>
            </w:r>
            <w:r w:rsidRPr="00741839">
              <w:rPr>
                <w:sz w:val="18"/>
              </w:rPr>
              <w:t>80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 xml:space="preserve">эрозия и эктропион шейки матки </w:t>
            </w:r>
          </w:p>
        </w:tc>
        <w:tc>
          <w:tcPr>
            <w:tcW w:w="992" w:type="dxa"/>
            <w:vAlign w:val="center"/>
          </w:tcPr>
          <w:p w:rsidR="000D79F1" w:rsidRPr="00741839" w:rsidRDefault="000D79F1" w:rsidP="000D79F1">
            <w:pPr>
              <w:spacing w:line="200" w:lineRule="exact"/>
              <w:jc w:val="center"/>
              <w:rPr>
                <w:sz w:val="18"/>
                <w:lang w:val="en-US"/>
              </w:rPr>
            </w:pPr>
            <w:r w:rsidRPr="00741839">
              <w:rPr>
                <w:sz w:val="18"/>
              </w:rPr>
              <w:t>15.</w:t>
            </w:r>
            <w:r w:rsidRPr="00741839">
              <w:rPr>
                <w:sz w:val="18"/>
                <w:lang w:val="en-US"/>
              </w:rPr>
              <w:t>10</w:t>
            </w:r>
          </w:p>
        </w:tc>
        <w:tc>
          <w:tcPr>
            <w:tcW w:w="1276" w:type="dxa"/>
            <w:vAlign w:val="center"/>
          </w:tcPr>
          <w:p w:rsidR="000D79F1" w:rsidRPr="00741839" w:rsidRDefault="000D79F1" w:rsidP="000D79F1">
            <w:pPr>
              <w:spacing w:line="200" w:lineRule="exact"/>
              <w:jc w:val="center"/>
              <w:rPr>
                <w:sz w:val="18"/>
              </w:rPr>
            </w:pPr>
            <w:r w:rsidRPr="00741839">
              <w:rPr>
                <w:sz w:val="18"/>
              </w:rPr>
              <w:t>N86</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расстройства менструаций</w:t>
            </w:r>
          </w:p>
        </w:tc>
        <w:tc>
          <w:tcPr>
            <w:tcW w:w="992" w:type="dxa"/>
            <w:vAlign w:val="center"/>
          </w:tcPr>
          <w:p w:rsidR="000D79F1" w:rsidRPr="00741839" w:rsidRDefault="000D79F1" w:rsidP="000D79F1">
            <w:pPr>
              <w:spacing w:line="200" w:lineRule="exact"/>
              <w:jc w:val="center"/>
              <w:rPr>
                <w:sz w:val="18"/>
                <w:lang w:val="en-US"/>
              </w:rPr>
            </w:pPr>
            <w:r w:rsidRPr="00741839">
              <w:rPr>
                <w:sz w:val="18"/>
              </w:rPr>
              <w:t>15.1</w:t>
            </w:r>
            <w:r w:rsidRPr="00741839">
              <w:rPr>
                <w:sz w:val="18"/>
                <w:lang w:val="en-US"/>
              </w:rPr>
              <w:t>1</w:t>
            </w:r>
          </w:p>
        </w:tc>
        <w:tc>
          <w:tcPr>
            <w:tcW w:w="1276" w:type="dxa"/>
            <w:vAlign w:val="center"/>
          </w:tcPr>
          <w:p w:rsidR="000D79F1" w:rsidRPr="00741839" w:rsidRDefault="000D79F1" w:rsidP="000D79F1">
            <w:pPr>
              <w:spacing w:line="200" w:lineRule="exact"/>
              <w:jc w:val="center"/>
              <w:rPr>
                <w:sz w:val="18"/>
              </w:rPr>
            </w:pPr>
            <w:r w:rsidRPr="00741839">
              <w:rPr>
                <w:sz w:val="18"/>
                <w:lang w:val="en-US"/>
              </w:rPr>
              <w:t>N</w:t>
            </w:r>
            <w:r w:rsidRPr="00741839">
              <w:rPr>
                <w:sz w:val="18"/>
              </w:rPr>
              <w:t>91-</w:t>
            </w:r>
            <w:r w:rsidRPr="00741839">
              <w:rPr>
                <w:sz w:val="18"/>
                <w:lang w:val="en-US"/>
              </w:rPr>
              <w:t>N</w:t>
            </w:r>
            <w:r w:rsidRPr="00741839">
              <w:rPr>
                <w:sz w:val="18"/>
              </w:rPr>
              <w:t>94</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136"/>
              <w:rPr>
                <w:b/>
                <w:sz w:val="18"/>
              </w:rPr>
            </w:pPr>
            <w:r w:rsidRPr="00741839">
              <w:rPr>
                <w:b/>
                <w:sz w:val="18"/>
              </w:rPr>
              <w:t>беременность, роды и послеродовой период</w:t>
            </w:r>
          </w:p>
        </w:tc>
        <w:tc>
          <w:tcPr>
            <w:tcW w:w="992" w:type="dxa"/>
            <w:vAlign w:val="center"/>
          </w:tcPr>
          <w:p w:rsidR="000D79F1" w:rsidRPr="00741839" w:rsidRDefault="000D79F1" w:rsidP="000D79F1">
            <w:pPr>
              <w:spacing w:line="180" w:lineRule="exact"/>
              <w:jc w:val="center"/>
              <w:rPr>
                <w:b/>
                <w:sz w:val="18"/>
              </w:rPr>
            </w:pPr>
            <w:r w:rsidRPr="00741839">
              <w:rPr>
                <w:b/>
                <w:sz w:val="18"/>
              </w:rPr>
              <w:t>16.0</w:t>
            </w:r>
          </w:p>
        </w:tc>
        <w:tc>
          <w:tcPr>
            <w:tcW w:w="1276" w:type="dxa"/>
            <w:vAlign w:val="center"/>
          </w:tcPr>
          <w:p w:rsidR="000D79F1" w:rsidRPr="00741839" w:rsidRDefault="000D79F1" w:rsidP="000D79F1">
            <w:pPr>
              <w:spacing w:line="200" w:lineRule="exact"/>
              <w:ind w:left="136"/>
              <w:jc w:val="center"/>
              <w:rPr>
                <w:b/>
                <w:sz w:val="18"/>
              </w:rPr>
            </w:pPr>
            <w:r w:rsidRPr="00741839">
              <w:rPr>
                <w:b/>
                <w:sz w:val="18"/>
              </w:rPr>
              <w:t>O00-O99</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136"/>
              <w:rPr>
                <w:b/>
                <w:sz w:val="18"/>
              </w:rPr>
            </w:pPr>
            <w:r w:rsidRPr="00741839">
              <w:rPr>
                <w:b/>
                <w:sz w:val="18"/>
              </w:rPr>
              <w:t>отдельные состояния, возникающие</w:t>
            </w:r>
            <w:r w:rsidRPr="00741839">
              <w:rPr>
                <w:b/>
                <w:sz w:val="18"/>
              </w:rPr>
              <w:br/>
              <w:t>в перинатальном периоде</w:t>
            </w:r>
          </w:p>
        </w:tc>
        <w:tc>
          <w:tcPr>
            <w:tcW w:w="992" w:type="dxa"/>
            <w:vAlign w:val="center"/>
          </w:tcPr>
          <w:p w:rsidR="000D79F1" w:rsidRPr="00741839" w:rsidRDefault="000D79F1" w:rsidP="000D79F1">
            <w:pPr>
              <w:spacing w:line="180" w:lineRule="exact"/>
              <w:jc w:val="center"/>
              <w:rPr>
                <w:b/>
                <w:sz w:val="18"/>
              </w:rPr>
            </w:pPr>
            <w:r w:rsidRPr="00741839">
              <w:rPr>
                <w:b/>
                <w:sz w:val="18"/>
              </w:rPr>
              <w:t>17.0</w:t>
            </w:r>
          </w:p>
        </w:tc>
        <w:tc>
          <w:tcPr>
            <w:tcW w:w="1276" w:type="dxa"/>
            <w:vAlign w:val="center"/>
          </w:tcPr>
          <w:p w:rsidR="000D79F1" w:rsidRPr="00741839" w:rsidRDefault="000D79F1" w:rsidP="000D79F1">
            <w:pPr>
              <w:spacing w:line="200" w:lineRule="exact"/>
              <w:ind w:left="136"/>
              <w:jc w:val="center"/>
              <w:rPr>
                <w:b/>
                <w:sz w:val="18"/>
              </w:rPr>
            </w:pPr>
            <w:r w:rsidRPr="00741839">
              <w:rPr>
                <w:b/>
                <w:sz w:val="18"/>
              </w:rPr>
              <w:t>P05-P96</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136"/>
              <w:rPr>
                <w:b/>
                <w:sz w:val="18"/>
              </w:rPr>
            </w:pPr>
            <w:r w:rsidRPr="00741839">
              <w:rPr>
                <w:b/>
                <w:sz w:val="18"/>
              </w:rPr>
              <w:t>врожденные аномалии (пороки развития), деформации и хромосомные нарушения</w:t>
            </w:r>
          </w:p>
        </w:tc>
        <w:tc>
          <w:tcPr>
            <w:tcW w:w="992" w:type="dxa"/>
            <w:vAlign w:val="center"/>
          </w:tcPr>
          <w:p w:rsidR="000D79F1" w:rsidRPr="00741839" w:rsidRDefault="000D79F1" w:rsidP="000D79F1">
            <w:pPr>
              <w:spacing w:line="180" w:lineRule="exact"/>
              <w:jc w:val="center"/>
              <w:rPr>
                <w:b/>
                <w:sz w:val="18"/>
              </w:rPr>
            </w:pPr>
            <w:r w:rsidRPr="00741839">
              <w:rPr>
                <w:b/>
                <w:sz w:val="18"/>
              </w:rPr>
              <w:t>18.0</w:t>
            </w:r>
          </w:p>
        </w:tc>
        <w:tc>
          <w:tcPr>
            <w:tcW w:w="1276" w:type="dxa"/>
            <w:vAlign w:val="center"/>
          </w:tcPr>
          <w:p w:rsidR="000D79F1" w:rsidRPr="00741839" w:rsidRDefault="000D79F1" w:rsidP="000D79F1">
            <w:pPr>
              <w:spacing w:line="200" w:lineRule="exact"/>
              <w:ind w:left="136"/>
              <w:jc w:val="center"/>
              <w:rPr>
                <w:b/>
                <w:sz w:val="18"/>
              </w:rPr>
            </w:pPr>
            <w:r w:rsidRPr="00741839">
              <w:rPr>
                <w:b/>
                <w:sz w:val="18"/>
              </w:rPr>
              <w:t>Q00-Q99</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180" w:lineRule="exact"/>
              <w:ind w:left="397"/>
              <w:rPr>
                <w:sz w:val="18"/>
              </w:rPr>
            </w:pPr>
            <w:r w:rsidRPr="00741839">
              <w:rPr>
                <w:sz w:val="18"/>
              </w:rPr>
              <w:t>из них:</w:t>
            </w:r>
          </w:p>
          <w:p w:rsidR="000D79F1" w:rsidRPr="00741839" w:rsidRDefault="000D79F1" w:rsidP="000D79F1">
            <w:pPr>
              <w:spacing w:line="180" w:lineRule="exact"/>
              <w:ind w:left="278"/>
              <w:rPr>
                <w:sz w:val="18"/>
              </w:rPr>
            </w:pPr>
            <w:r w:rsidRPr="00741839">
              <w:rPr>
                <w:sz w:val="18"/>
              </w:rPr>
              <w:t xml:space="preserve">врожденные аномалии развития нервной системы  </w:t>
            </w:r>
          </w:p>
        </w:tc>
        <w:tc>
          <w:tcPr>
            <w:tcW w:w="992" w:type="dxa"/>
            <w:vAlign w:val="center"/>
          </w:tcPr>
          <w:p w:rsidR="000D79F1" w:rsidRPr="00741839" w:rsidRDefault="000D79F1" w:rsidP="000D79F1">
            <w:pPr>
              <w:spacing w:line="180" w:lineRule="exact"/>
              <w:jc w:val="center"/>
              <w:rPr>
                <w:sz w:val="18"/>
              </w:rPr>
            </w:pPr>
            <w:r w:rsidRPr="00741839">
              <w:rPr>
                <w:sz w:val="18"/>
              </w:rPr>
              <w:t>18.1</w:t>
            </w:r>
          </w:p>
        </w:tc>
        <w:tc>
          <w:tcPr>
            <w:tcW w:w="1276" w:type="dxa"/>
            <w:vAlign w:val="center"/>
          </w:tcPr>
          <w:p w:rsidR="000D79F1" w:rsidRPr="00741839" w:rsidRDefault="000D79F1" w:rsidP="000D79F1">
            <w:pPr>
              <w:spacing w:line="180" w:lineRule="exact"/>
              <w:jc w:val="center"/>
              <w:rPr>
                <w:sz w:val="18"/>
              </w:rPr>
            </w:pPr>
            <w:r w:rsidRPr="00741839">
              <w:rPr>
                <w:sz w:val="18"/>
              </w:rPr>
              <w:t>Q00-Q07</w:t>
            </w:r>
          </w:p>
        </w:tc>
        <w:tc>
          <w:tcPr>
            <w:tcW w:w="850" w:type="dxa"/>
            <w:shd w:val="clear" w:color="auto" w:fill="auto"/>
            <w:vAlign w:val="center"/>
          </w:tcPr>
          <w:p w:rsidR="000D79F1" w:rsidRPr="00741839" w:rsidRDefault="000D79F1" w:rsidP="000D79F1">
            <w:pPr>
              <w:spacing w:line="180" w:lineRule="exact"/>
              <w:jc w:val="center"/>
              <w:rPr>
                <w:b/>
                <w:sz w:val="22"/>
              </w:rPr>
            </w:pPr>
          </w:p>
        </w:tc>
        <w:tc>
          <w:tcPr>
            <w:tcW w:w="851" w:type="dxa"/>
            <w:shd w:val="clear" w:color="auto" w:fill="auto"/>
            <w:vAlign w:val="center"/>
          </w:tcPr>
          <w:p w:rsidR="000D79F1" w:rsidRPr="00741839" w:rsidRDefault="000D79F1" w:rsidP="000D79F1">
            <w:pPr>
              <w:spacing w:line="180" w:lineRule="exact"/>
              <w:jc w:val="center"/>
              <w:rPr>
                <w:b/>
                <w:sz w:val="22"/>
              </w:rPr>
            </w:pPr>
          </w:p>
        </w:tc>
        <w:tc>
          <w:tcPr>
            <w:tcW w:w="708" w:type="dxa"/>
            <w:shd w:val="clear" w:color="auto" w:fill="auto"/>
            <w:vAlign w:val="center"/>
          </w:tcPr>
          <w:p w:rsidR="000D79F1" w:rsidRPr="00741839" w:rsidRDefault="000D79F1" w:rsidP="000D79F1">
            <w:pPr>
              <w:spacing w:line="180" w:lineRule="exact"/>
              <w:jc w:val="center"/>
              <w:rPr>
                <w:b/>
                <w:sz w:val="22"/>
              </w:rPr>
            </w:pPr>
          </w:p>
        </w:tc>
        <w:tc>
          <w:tcPr>
            <w:tcW w:w="993" w:type="dxa"/>
            <w:shd w:val="clear" w:color="auto" w:fill="auto"/>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76" w:type="dxa"/>
            <w:vAlign w:val="center"/>
          </w:tcPr>
          <w:p w:rsidR="000D79F1" w:rsidRPr="00741839" w:rsidRDefault="000D79F1" w:rsidP="000D79F1">
            <w:pPr>
              <w:spacing w:line="180" w:lineRule="exact"/>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spacing w:line="180" w:lineRule="exact"/>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врожденные аномалии глаза</w:t>
            </w:r>
          </w:p>
        </w:tc>
        <w:tc>
          <w:tcPr>
            <w:tcW w:w="992" w:type="dxa"/>
            <w:vAlign w:val="center"/>
          </w:tcPr>
          <w:p w:rsidR="000D79F1" w:rsidRPr="00741839" w:rsidRDefault="000D79F1" w:rsidP="000D79F1">
            <w:pPr>
              <w:spacing w:line="200" w:lineRule="exact"/>
              <w:jc w:val="center"/>
              <w:rPr>
                <w:sz w:val="18"/>
              </w:rPr>
            </w:pPr>
            <w:r w:rsidRPr="00741839">
              <w:rPr>
                <w:sz w:val="18"/>
              </w:rPr>
              <w:t>18.2</w:t>
            </w:r>
          </w:p>
        </w:tc>
        <w:tc>
          <w:tcPr>
            <w:tcW w:w="1276" w:type="dxa"/>
            <w:vAlign w:val="center"/>
          </w:tcPr>
          <w:p w:rsidR="000D79F1" w:rsidRPr="00741839" w:rsidRDefault="000D79F1" w:rsidP="000D79F1">
            <w:pPr>
              <w:spacing w:line="200" w:lineRule="exact"/>
              <w:jc w:val="center"/>
              <w:rPr>
                <w:sz w:val="18"/>
              </w:rPr>
            </w:pPr>
            <w:r w:rsidRPr="00741839">
              <w:rPr>
                <w:sz w:val="18"/>
                <w:lang w:val="en-US"/>
              </w:rPr>
              <w:t>Q</w:t>
            </w:r>
            <w:r w:rsidRPr="00741839">
              <w:rPr>
                <w:sz w:val="18"/>
              </w:rPr>
              <w:t>10-</w:t>
            </w:r>
            <w:r w:rsidRPr="00741839">
              <w:rPr>
                <w:sz w:val="18"/>
                <w:lang w:val="en-US"/>
              </w:rPr>
              <w:t>Q</w:t>
            </w:r>
            <w:r w:rsidRPr="00741839">
              <w:rPr>
                <w:sz w:val="18"/>
              </w:rPr>
              <w:t>15</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врожденные аномалии системы кровообращения</w:t>
            </w:r>
          </w:p>
        </w:tc>
        <w:tc>
          <w:tcPr>
            <w:tcW w:w="992" w:type="dxa"/>
            <w:vAlign w:val="center"/>
          </w:tcPr>
          <w:p w:rsidR="000D79F1" w:rsidRPr="00741839" w:rsidRDefault="000D79F1" w:rsidP="000D79F1">
            <w:pPr>
              <w:spacing w:line="200" w:lineRule="exact"/>
              <w:jc w:val="center"/>
              <w:rPr>
                <w:sz w:val="18"/>
              </w:rPr>
            </w:pPr>
            <w:r w:rsidRPr="00741839">
              <w:rPr>
                <w:sz w:val="18"/>
              </w:rPr>
              <w:t>18.3</w:t>
            </w:r>
          </w:p>
        </w:tc>
        <w:tc>
          <w:tcPr>
            <w:tcW w:w="1276" w:type="dxa"/>
            <w:vAlign w:val="center"/>
          </w:tcPr>
          <w:p w:rsidR="000D79F1" w:rsidRPr="00741839" w:rsidRDefault="000D79F1" w:rsidP="000D79F1">
            <w:pPr>
              <w:spacing w:line="200" w:lineRule="exact"/>
              <w:jc w:val="center"/>
              <w:rPr>
                <w:sz w:val="18"/>
              </w:rPr>
            </w:pPr>
            <w:r w:rsidRPr="00741839">
              <w:rPr>
                <w:sz w:val="18"/>
              </w:rPr>
              <w:t>Q20-Q28</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врожденные аномалии женских половых органов</w:t>
            </w:r>
          </w:p>
        </w:tc>
        <w:tc>
          <w:tcPr>
            <w:tcW w:w="992" w:type="dxa"/>
            <w:vAlign w:val="center"/>
          </w:tcPr>
          <w:p w:rsidR="000D79F1" w:rsidRPr="00741839" w:rsidRDefault="000D79F1" w:rsidP="000D79F1">
            <w:pPr>
              <w:spacing w:line="200" w:lineRule="exact"/>
              <w:jc w:val="center"/>
              <w:rPr>
                <w:sz w:val="18"/>
              </w:rPr>
            </w:pPr>
            <w:r w:rsidRPr="00741839">
              <w:rPr>
                <w:sz w:val="18"/>
              </w:rPr>
              <w:t>18.4</w:t>
            </w:r>
          </w:p>
        </w:tc>
        <w:tc>
          <w:tcPr>
            <w:tcW w:w="1276" w:type="dxa"/>
            <w:vAlign w:val="center"/>
          </w:tcPr>
          <w:p w:rsidR="000D79F1" w:rsidRPr="00741839" w:rsidRDefault="000D79F1" w:rsidP="000D79F1">
            <w:pPr>
              <w:spacing w:line="200" w:lineRule="exact"/>
              <w:jc w:val="center"/>
              <w:rPr>
                <w:sz w:val="18"/>
              </w:rPr>
            </w:pPr>
            <w:r w:rsidRPr="00741839">
              <w:rPr>
                <w:sz w:val="18"/>
              </w:rPr>
              <w:t>Q50-Q52</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неопределенность пола</w:t>
            </w:r>
            <w:r w:rsidRPr="00741839">
              <w:rPr>
                <w:sz w:val="18"/>
              </w:rPr>
              <w:br/>
              <w:t>и псевдогермафродитизм</w:t>
            </w:r>
          </w:p>
        </w:tc>
        <w:tc>
          <w:tcPr>
            <w:tcW w:w="992" w:type="dxa"/>
            <w:vAlign w:val="center"/>
          </w:tcPr>
          <w:p w:rsidR="000D79F1" w:rsidRPr="00741839" w:rsidRDefault="000D79F1" w:rsidP="000D79F1">
            <w:pPr>
              <w:spacing w:line="200" w:lineRule="exact"/>
              <w:jc w:val="center"/>
              <w:rPr>
                <w:sz w:val="18"/>
              </w:rPr>
            </w:pPr>
            <w:r w:rsidRPr="00741839">
              <w:rPr>
                <w:sz w:val="18"/>
              </w:rPr>
              <w:t>18.5</w:t>
            </w:r>
          </w:p>
        </w:tc>
        <w:tc>
          <w:tcPr>
            <w:tcW w:w="1276" w:type="dxa"/>
            <w:vAlign w:val="center"/>
          </w:tcPr>
          <w:p w:rsidR="000D79F1" w:rsidRPr="00741839" w:rsidRDefault="000D79F1" w:rsidP="000D79F1">
            <w:pPr>
              <w:spacing w:line="200" w:lineRule="exact"/>
              <w:jc w:val="center"/>
              <w:rPr>
                <w:sz w:val="18"/>
              </w:rPr>
            </w:pPr>
            <w:r w:rsidRPr="00741839">
              <w:rPr>
                <w:sz w:val="18"/>
              </w:rPr>
              <w:t>Q56</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lastRenderedPageBreak/>
              <w:t>врожденные деформации бедра</w:t>
            </w:r>
          </w:p>
        </w:tc>
        <w:tc>
          <w:tcPr>
            <w:tcW w:w="992" w:type="dxa"/>
            <w:vAlign w:val="center"/>
          </w:tcPr>
          <w:p w:rsidR="000D79F1" w:rsidRPr="00741839" w:rsidRDefault="000D79F1" w:rsidP="000D79F1">
            <w:pPr>
              <w:spacing w:line="200" w:lineRule="exact"/>
              <w:jc w:val="center"/>
              <w:rPr>
                <w:sz w:val="18"/>
              </w:rPr>
            </w:pPr>
            <w:r w:rsidRPr="00741839">
              <w:rPr>
                <w:sz w:val="18"/>
              </w:rPr>
              <w:t>18.6</w:t>
            </w:r>
          </w:p>
        </w:tc>
        <w:tc>
          <w:tcPr>
            <w:tcW w:w="1276" w:type="dxa"/>
            <w:vAlign w:val="center"/>
          </w:tcPr>
          <w:p w:rsidR="000D79F1" w:rsidRPr="00741839" w:rsidRDefault="000D79F1" w:rsidP="000D79F1">
            <w:pPr>
              <w:spacing w:line="200" w:lineRule="exact"/>
              <w:jc w:val="center"/>
              <w:rPr>
                <w:sz w:val="18"/>
              </w:rPr>
            </w:pPr>
            <w:r w:rsidRPr="00741839">
              <w:rPr>
                <w:sz w:val="18"/>
              </w:rPr>
              <w:t>Q65</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врожденный ихтиоз</w:t>
            </w:r>
          </w:p>
        </w:tc>
        <w:tc>
          <w:tcPr>
            <w:tcW w:w="992" w:type="dxa"/>
            <w:vAlign w:val="center"/>
          </w:tcPr>
          <w:p w:rsidR="000D79F1" w:rsidRPr="00741839" w:rsidRDefault="000D79F1" w:rsidP="000D79F1">
            <w:pPr>
              <w:spacing w:line="200" w:lineRule="exact"/>
              <w:jc w:val="center"/>
              <w:rPr>
                <w:sz w:val="18"/>
              </w:rPr>
            </w:pPr>
            <w:r w:rsidRPr="00741839">
              <w:rPr>
                <w:sz w:val="18"/>
              </w:rPr>
              <w:t>18.7</w:t>
            </w:r>
          </w:p>
        </w:tc>
        <w:tc>
          <w:tcPr>
            <w:tcW w:w="1276" w:type="dxa"/>
            <w:vAlign w:val="center"/>
          </w:tcPr>
          <w:p w:rsidR="000D79F1" w:rsidRPr="00741839" w:rsidRDefault="000D79F1" w:rsidP="000D79F1">
            <w:pPr>
              <w:spacing w:line="200" w:lineRule="exact"/>
              <w:jc w:val="center"/>
              <w:rPr>
                <w:sz w:val="18"/>
              </w:rPr>
            </w:pPr>
            <w:r w:rsidRPr="00741839">
              <w:rPr>
                <w:sz w:val="18"/>
                <w:lang w:val="en-US"/>
              </w:rPr>
              <w:t>Q</w:t>
            </w:r>
            <w:r w:rsidRPr="00741839">
              <w:rPr>
                <w:sz w:val="18"/>
              </w:rPr>
              <w:t>80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нейрофиброматоз</w:t>
            </w:r>
          </w:p>
        </w:tc>
        <w:tc>
          <w:tcPr>
            <w:tcW w:w="992" w:type="dxa"/>
            <w:vAlign w:val="center"/>
          </w:tcPr>
          <w:p w:rsidR="000D79F1" w:rsidRPr="00741839" w:rsidRDefault="000D79F1" w:rsidP="000D79F1">
            <w:pPr>
              <w:spacing w:line="200" w:lineRule="exact"/>
              <w:jc w:val="center"/>
              <w:rPr>
                <w:sz w:val="18"/>
              </w:rPr>
            </w:pPr>
            <w:r w:rsidRPr="00741839">
              <w:rPr>
                <w:sz w:val="18"/>
              </w:rPr>
              <w:t>18.8</w:t>
            </w:r>
          </w:p>
        </w:tc>
        <w:tc>
          <w:tcPr>
            <w:tcW w:w="1276" w:type="dxa"/>
            <w:vAlign w:val="center"/>
          </w:tcPr>
          <w:p w:rsidR="000D79F1" w:rsidRPr="00741839" w:rsidRDefault="000D79F1" w:rsidP="000D79F1">
            <w:pPr>
              <w:spacing w:line="200" w:lineRule="exact"/>
              <w:jc w:val="center"/>
              <w:rPr>
                <w:sz w:val="18"/>
              </w:rPr>
            </w:pPr>
            <w:r w:rsidRPr="00741839">
              <w:rPr>
                <w:sz w:val="18"/>
              </w:rPr>
              <w:t>Q85.0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200" w:lineRule="exact"/>
              <w:ind w:left="278"/>
              <w:rPr>
                <w:sz w:val="18"/>
              </w:rPr>
            </w:pPr>
            <w:r w:rsidRPr="00741839">
              <w:rPr>
                <w:sz w:val="18"/>
              </w:rPr>
              <w:t>синдром Дауна</w:t>
            </w:r>
          </w:p>
        </w:tc>
        <w:tc>
          <w:tcPr>
            <w:tcW w:w="992" w:type="dxa"/>
            <w:vAlign w:val="center"/>
          </w:tcPr>
          <w:p w:rsidR="000D79F1" w:rsidRPr="00741839" w:rsidRDefault="000D79F1" w:rsidP="000D79F1">
            <w:pPr>
              <w:spacing w:line="200" w:lineRule="exact"/>
              <w:jc w:val="center"/>
              <w:rPr>
                <w:sz w:val="18"/>
              </w:rPr>
            </w:pPr>
            <w:r w:rsidRPr="00741839">
              <w:rPr>
                <w:sz w:val="18"/>
              </w:rPr>
              <w:t>18.9</w:t>
            </w:r>
          </w:p>
        </w:tc>
        <w:tc>
          <w:tcPr>
            <w:tcW w:w="1276" w:type="dxa"/>
            <w:vAlign w:val="center"/>
          </w:tcPr>
          <w:p w:rsidR="000D79F1" w:rsidRPr="00741839" w:rsidRDefault="000D79F1" w:rsidP="000D79F1">
            <w:pPr>
              <w:spacing w:line="200" w:lineRule="exact"/>
              <w:jc w:val="center"/>
              <w:rPr>
                <w:sz w:val="18"/>
              </w:rPr>
            </w:pPr>
            <w:r w:rsidRPr="00741839">
              <w:rPr>
                <w:sz w:val="18"/>
              </w:rPr>
              <w:t>Q90</w:t>
            </w:r>
          </w:p>
        </w:tc>
        <w:tc>
          <w:tcPr>
            <w:tcW w:w="850" w:type="dxa"/>
            <w:shd w:val="clear" w:color="auto" w:fill="auto"/>
            <w:vAlign w:val="center"/>
          </w:tcPr>
          <w:p w:rsidR="000D79F1" w:rsidRPr="00741839" w:rsidRDefault="000D79F1" w:rsidP="000D79F1">
            <w:pPr>
              <w:jc w:val="center"/>
              <w:rPr>
                <w:b/>
                <w:sz w:val="22"/>
              </w:rPr>
            </w:pPr>
          </w:p>
        </w:tc>
        <w:tc>
          <w:tcPr>
            <w:tcW w:w="851" w:type="dxa"/>
            <w:shd w:val="clear" w:color="auto" w:fill="auto"/>
            <w:vAlign w:val="center"/>
          </w:tcPr>
          <w:p w:rsidR="000D79F1" w:rsidRPr="00741839" w:rsidRDefault="000D79F1" w:rsidP="000D79F1">
            <w:pPr>
              <w:jc w:val="center"/>
              <w:rPr>
                <w:b/>
                <w:sz w:val="22"/>
              </w:rPr>
            </w:pPr>
          </w:p>
        </w:tc>
        <w:tc>
          <w:tcPr>
            <w:tcW w:w="708" w:type="dxa"/>
            <w:shd w:val="clear" w:color="auto" w:fill="auto"/>
            <w:vAlign w:val="center"/>
          </w:tcPr>
          <w:p w:rsidR="000D79F1" w:rsidRPr="00741839" w:rsidRDefault="000D79F1" w:rsidP="000D79F1">
            <w:pPr>
              <w:jc w:val="center"/>
              <w:rPr>
                <w:b/>
                <w:sz w:val="22"/>
              </w:rPr>
            </w:pPr>
          </w:p>
        </w:tc>
        <w:tc>
          <w:tcPr>
            <w:tcW w:w="993" w:type="dxa"/>
            <w:shd w:val="clear" w:color="auto" w:fill="auto"/>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92" w:type="dxa"/>
            <w:vAlign w:val="center"/>
          </w:tcPr>
          <w:p w:rsidR="000D79F1" w:rsidRPr="00741839" w:rsidRDefault="000D79F1" w:rsidP="000D79F1">
            <w:pPr>
              <w:jc w:val="center"/>
              <w:rPr>
                <w:b/>
                <w:sz w:val="22"/>
              </w:rPr>
            </w:pPr>
          </w:p>
        </w:tc>
        <w:tc>
          <w:tcPr>
            <w:tcW w:w="976" w:type="dxa"/>
            <w:vAlign w:val="center"/>
          </w:tcPr>
          <w:p w:rsidR="000D79F1" w:rsidRPr="00741839" w:rsidRDefault="000D79F1" w:rsidP="000D79F1">
            <w:pPr>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jc w:val="center"/>
              <w:rPr>
                <w:b/>
                <w:sz w:val="22"/>
              </w:rPr>
            </w:pPr>
          </w:p>
        </w:tc>
      </w:tr>
      <w:tr w:rsidR="000D79F1" w:rsidRPr="00741839" w:rsidTr="00017E9C">
        <w:trPr>
          <w:cantSplit/>
          <w:trHeight w:val="20"/>
          <w:jc w:val="center"/>
        </w:trPr>
        <w:tc>
          <w:tcPr>
            <w:tcW w:w="4055" w:type="dxa"/>
            <w:vAlign w:val="center"/>
          </w:tcPr>
          <w:p w:rsidR="000D79F1" w:rsidRPr="00741839" w:rsidRDefault="000D79F1" w:rsidP="000D79F1">
            <w:pPr>
              <w:spacing w:line="180" w:lineRule="exact"/>
              <w:ind w:left="136"/>
              <w:rPr>
                <w:b/>
                <w:sz w:val="18"/>
              </w:rPr>
            </w:pPr>
            <w:r w:rsidRPr="00741839">
              <w:rPr>
                <w:b/>
                <w:sz w:val="18"/>
              </w:rPr>
              <w:t>симптомы, признаки и отклонения</w:t>
            </w:r>
            <w:r w:rsidRPr="00741839">
              <w:rPr>
                <w:b/>
                <w:sz w:val="18"/>
              </w:rPr>
              <w:br/>
              <w:t>от нормы, выявленные при клинических</w:t>
            </w:r>
            <w:r w:rsidRPr="00741839">
              <w:rPr>
                <w:b/>
                <w:sz w:val="18"/>
              </w:rPr>
              <w:br/>
              <w:t>и лабораторных исследованиях,</w:t>
            </w:r>
            <w:r w:rsidRPr="00741839">
              <w:rPr>
                <w:b/>
                <w:sz w:val="18"/>
              </w:rPr>
              <w:br/>
              <w:t>не классифицированные в других рубриках</w:t>
            </w:r>
          </w:p>
        </w:tc>
        <w:tc>
          <w:tcPr>
            <w:tcW w:w="992" w:type="dxa"/>
            <w:vAlign w:val="center"/>
          </w:tcPr>
          <w:p w:rsidR="000D79F1" w:rsidRPr="00741839" w:rsidRDefault="000D79F1" w:rsidP="000D79F1">
            <w:pPr>
              <w:spacing w:line="180" w:lineRule="exact"/>
              <w:jc w:val="center"/>
              <w:rPr>
                <w:b/>
                <w:sz w:val="18"/>
              </w:rPr>
            </w:pPr>
            <w:r w:rsidRPr="00741839">
              <w:rPr>
                <w:b/>
                <w:sz w:val="18"/>
              </w:rPr>
              <w:t>19.0</w:t>
            </w:r>
          </w:p>
        </w:tc>
        <w:tc>
          <w:tcPr>
            <w:tcW w:w="1276" w:type="dxa"/>
            <w:vAlign w:val="center"/>
          </w:tcPr>
          <w:p w:rsidR="000D79F1" w:rsidRPr="00741839" w:rsidRDefault="000D79F1" w:rsidP="000D79F1">
            <w:pPr>
              <w:spacing w:line="180" w:lineRule="exact"/>
              <w:jc w:val="center"/>
              <w:rPr>
                <w:b/>
                <w:sz w:val="18"/>
              </w:rPr>
            </w:pPr>
            <w:r w:rsidRPr="00741839">
              <w:rPr>
                <w:b/>
                <w:sz w:val="18"/>
              </w:rPr>
              <w:t>R00-R99</w:t>
            </w:r>
          </w:p>
        </w:tc>
        <w:tc>
          <w:tcPr>
            <w:tcW w:w="850" w:type="dxa"/>
            <w:shd w:val="clear" w:color="auto" w:fill="auto"/>
            <w:vAlign w:val="center"/>
          </w:tcPr>
          <w:p w:rsidR="000D79F1" w:rsidRPr="00741839" w:rsidRDefault="000D79F1" w:rsidP="000D79F1">
            <w:pPr>
              <w:spacing w:line="180" w:lineRule="exact"/>
              <w:jc w:val="center"/>
              <w:rPr>
                <w:b/>
                <w:sz w:val="22"/>
              </w:rPr>
            </w:pPr>
          </w:p>
        </w:tc>
        <w:tc>
          <w:tcPr>
            <w:tcW w:w="851" w:type="dxa"/>
            <w:shd w:val="clear" w:color="auto" w:fill="auto"/>
            <w:vAlign w:val="center"/>
          </w:tcPr>
          <w:p w:rsidR="000D79F1" w:rsidRPr="00741839" w:rsidRDefault="000D79F1" w:rsidP="000D79F1">
            <w:pPr>
              <w:spacing w:line="180" w:lineRule="exact"/>
              <w:jc w:val="center"/>
              <w:rPr>
                <w:b/>
                <w:sz w:val="22"/>
              </w:rPr>
            </w:pPr>
          </w:p>
        </w:tc>
        <w:tc>
          <w:tcPr>
            <w:tcW w:w="708" w:type="dxa"/>
            <w:shd w:val="clear" w:color="auto" w:fill="auto"/>
            <w:vAlign w:val="center"/>
          </w:tcPr>
          <w:p w:rsidR="000D79F1" w:rsidRPr="00741839" w:rsidRDefault="000D79F1" w:rsidP="000D79F1">
            <w:pPr>
              <w:spacing w:line="180" w:lineRule="exact"/>
              <w:jc w:val="center"/>
              <w:rPr>
                <w:b/>
                <w:sz w:val="22"/>
              </w:rPr>
            </w:pPr>
          </w:p>
        </w:tc>
        <w:tc>
          <w:tcPr>
            <w:tcW w:w="993" w:type="dxa"/>
            <w:shd w:val="clear" w:color="auto" w:fill="auto"/>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76" w:type="dxa"/>
            <w:vAlign w:val="center"/>
          </w:tcPr>
          <w:p w:rsidR="000D79F1" w:rsidRPr="00741839" w:rsidRDefault="000D79F1" w:rsidP="000D79F1">
            <w:pPr>
              <w:spacing w:line="180" w:lineRule="exact"/>
              <w:jc w:val="center"/>
              <w:rPr>
                <w:sz w:val="22"/>
              </w:rPr>
            </w:pPr>
          </w:p>
        </w:tc>
        <w:tc>
          <w:tcPr>
            <w:tcW w:w="922" w:type="dxa"/>
            <w:shd w:val="clear" w:color="auto" w:fill="auto"/>
            <w:vAlign w:val="center"/>
          </w:tcPr>
          <w:p w:rsidR="000D79F1" w:rsidRPr="00741839" w:rsidRDefault="000D79F1" w:rsidP="000D79F1">
            <w:pPr>
              <w:spacing w:line="180" w:lineRule="exact"/>
              <w:jc w:val="center"/>
              <w:rPr>
                <w:sz w:val="22"/>
              </w:rPr>
            </w:pPr>
          </w:p>
        </w:tc>
        <w:tc>
          <w:tcPr>
            <w:tcW w:w="1135" w:type="dxa"/>
            <w:vAlign w:val="center"/>
          </w:tcPr>
          <w:p w:rsidR="000D79F1" w:rsidRPr="00741839" w:rsidRDefault="000D79F1" w:rsidP="000D79F1">
            <w:pPr>
              <w:spacing w:line="180" w:lineRule="exact"/>
              <w:jc w:val="center"/>
              <w:rPr>
                <w:sz w:val="22"/>
              </w:rPr>
            </w:pPr>
            <w:r w:rsidRPr="00741839">
              <w:rPr>
                <w:sz w:val="22"/>
              </w:rPr>
              <w:t>Х</w:t>
            </w:r>
          </w:p>
        </w:tc>
      </w:tr>
      <w:tr w:rsidR="000D79F1" w:rsidRPr="00741839" w:rsidTr="00017E9C">
        <w:trPr>
          <w:cantSplit/>
          <w:trHeight w:val="20"/>
          <w:jc w:val="center"/>
        </w:trPr>
        <w:tc>
          <w:tcPr>
            <w:tcW w:w="4055" w:type="dxa"/>
            <w:vAlign w:val="center"/>
          </w:tcPr>
          <w:p w:rsidR="000D79F1" w:rsidRPr="00741839" w:rsidRDefault="000D79F1" w:rsidP="000D79F1">
            <w:pPr>
              <w:spacing w:line="180" w:lineRule="exact"/>
              <w:ind w:left="136"/>
              <w:rPr>
                <w:b/>
                <w:sz w:val="18"/>
              </w:rPr>
            </w:pPr>
            <w:r w:rsidRPr="00741839">
              <w:rPr>
                <w:b/>
                <w:sz w:val="18"/>
              </w:rPr>
              <w:t>травмы, отравления и некоторые другие последствия воздействия внешних причин</w:t>
            </w:r>
          </w:p>
        </w:tc>
        <w:tc>
          <w:tcPr>
            <w:tcW w:w="992" w:type="dxa"/>
            <w:vAlign w:val="center"/>
          </w:tcPr>
          <w:p w:rsidR="000D79F1" w:rsidRPr="00741839" w:rsidRDefault="000D79F1" w:rsidP="000D79F1">
            <w:pPr>
              <w:spacing w:line="180" w:lineRule="exact"/>
              <w:jc w:val="center"/>
              <w:rPr>
                <w:b/>
                <w:sz w:val="18"/>
              </w:rPr>
            </w:pPr>
            <w:r w:rsidRPr="00741839">
              <w:rPr>
                <w:b/>
                <w:sz w:val="18"/>
              </w:rPr>
              <w:t>20.0</w:t>
            </w:r>
          </w:p>
        </w:tc>
        <w:tc>
          <w:tcPr>
            <w:tcW w:w="1276" w:type="dxa"/>
            <w:vAlign w:val="center"/>
          </w:tcPr>
          <w:p w:rsidR="000D79F1" w:rsidRPr="00741839" w:rsidRDefault="000D79F1" w:rsidP="000D79F1">
            <w:pPr>
              <w:spacing w:line="180" w:lineRule="exact"/>
              <w:jc w:val="center"/>
              <w:rPr>
                <w:b/>
                <w:sz w:val="18"/>
              </w:rPr>
            </w:pPr>
            <w:r w:rsidRPr="00741839">
              <w:rPr>
                <w:b/>
                <w:sz w:val="18"/>
              </w:rPr>
              <w:t>S00-T98</w:t>
            </w:r>
          </w:p>
        </w:tc>
        <w:tc>
          <w:tcPr>
            <w:tcW w:w="850" w:type="dxa"/>
            <w:shd w:val="clear" w:color="auto" w:fill="auto"/>
            <w:vAlign w:val="center"/>
          </w:tcPr>
          <w:p w:rsidR="000D79F1" w:rsidRPr="00741839" w:rsidRDefault="000D79F1" w:rsidP="000D79F1">
            <w:pPr>
              <w:spacing w:line="180" w:lineRule="exact"/>
              <w:jc w:val="center"/>
              <w:rPr>
                <w:b/>
                <w:sz w:val="22"/>
              </w:rPr>
            </w:pPr>
          </w:p>
        </w:tc>
        <w:tc>
          <w:tcPr>
            <w:tcW w:w="851" w:type="dxa"/>
            <w:shd w:val="clear" w:color="auto" w:fill="auto"/>
            <w:vAlign w:val="center"/>
          </w:tcPr>
          <w:p w:rsidR="000D79F1" w:rsidRPr="00741839" w:rsidRDefault="000D79F1" w:rsidP="000D79F1">
            <w:pPr>
              <w:spacing w:line="180" w:lineRule="exact"/>
              <w:jc w:val="center"/>
              <w:rPr>
                <w:b/>
                <w:sz w:val="22"/>
              </w:rPr>
            </w:pPr>
          </w:p>
        </w:tc>
        <w:tc>
          <w:tcPr>
            <w:tcW w:w="708" w:type="dxa"/>
            <w:shd w:val="clear" w:color="auto" w:fill="auto"/>
            <w:vAlign w:val="center"/>
          </w:tcPr>
          <w:p w:rsidR="000D79F1" w:rsidRPr="00741839" w:rsidRDefault="000D79F1" w:rsidP="000D79F1">
            <w:pPr>
              <w:spacing w:line="180" w:lineRule="exact"/>
              <w:jc w:val="center"/>
              <w:rPr>
                <w:b/>
                <w:sz w:val="22"/>
              </w:rPr>
            </w:pPr>
          </w:p>
        </w:tc>
        <w:tc>
          <w:tcPr>
            <w:tcW w:w="993" w:type="dxa"/>
            <w:shd w:val="clear" w:color="auto" w:fill="auto"/>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92" w:type="dxa"/>
            <w:vAlign w:val="center"/>
          </w:tcPr>
          <w:p w:rsidR="000D79F1" w:rsidRPr="00741839" w:rsidRDefault="000D79F1" w:rsidP="000D79F1">
            <w:pPr>
              <w:spacing w:line="180" w:lineRule="exact"/>
              <w:jc w:val="center"/>
              <w:rPr>
                <w:b/>
                <w:sz w:val="22"/>
              </w:rPr>
            </w:pPr>
          </w:p>
        </w:tc>
        <w:tc>
          <w:tcPr>
            <w:tcW w:w="976" w:type="dxa"/>
            <w:vAlign w:val="center"/>
          </w:tcPr>
          <w:p w:rsidR="000D79F1" w:rsidRPr="00741839" w:rsidRDefault="000D79F1" w:rsidP="000D79F1">
            <w:pPr>
              <w:spacing w:line="180" w:lineRule="exact"/>
              <w:jc w:val="center"/>
              <w:rPr>
                <w:b/>
                <w:sz w:val="22"/>
              </w:rPr>
            </w:pPr>
          </w:p>
        </w:tc>
        <w:tc>
          <w:tcPr>
            <w:tcW w:w="922" w:type="dxa"/>
            <w:shd w:val="clear" w:color="auto" w:fill="auto"/>
            <w:vAlign w:val="center"/>
          </w:tcPr>
          <w:p w:rsidR="000D79F1" w:rsidRPr="00741839" w:rsidRDefault="000D79F1" w:rsidP="000D79F1">
            <w:pPr>
              <w:spacing w:line="180" w:lineRule="exact"/>
              <w:jc w:val="center"/>
              <w:rPr>
                <w:b/>
                <w:sz w:val="22"/>
              </w:rPr>
            </w:pPr>
          </w:p>
        </w:tc>
        <w:tc>
          <w:tcPr>
            <w:tcW w:w="1135" w:type="dxa"/>
            <w:vAlign w:val="center"/>
          </w:tcPr>
          <w:p w:rsidR="000D79F1" w:rsidRPr="00741839" w:rsidRDefault="000D79F1" w:rsidP="000D79F1">
            <w:pPr>
              <w:spacing w:line="180" w:lineRule="exact"/>
              <w:jc w:val="center"/>
              <w:rPr>
                <w:b/>
                <w:sz w:val="22"/>
              </w:rPr>
            </w:pPr>
          </w:p>
        </w:tc>
      </w:tr>
      <w:tr w:rsidR="000D79F1" w:rsidRPr="005F642D" w:rsidTr="00017E9C">
        <w:trPr>
          <w:cantSplit/>
          <w:trHeight w:val="20"/>
          <w:jc w:val="center"/>
        </w:trPr>
        <w:tc>
          <w:tcPr>
            <w:tcW w:w="4055" w:type="dxa"/>
            <w:vAlign w:val="center"/>
          </w:tcPr>
          <w:p w:rsidR="000D79F1" w:rsidRPr="00741839" w:rsidRDefault="000D79F1" w:rsidP="000D79F1">
            <w:pPr>
              <w:spacing w:line="180" w:lineRule="exact"/>
              <w:ind w:left="136"/>
              <w:rPr>
                <w:sz w:val="18"/>
              </w:rPr>
            </w:pPr>
            <w:r w:rsidRPr="00741839">
              <w:rPr>
                <w:sz w:val="18"/>
              </w:rPr>
              <w:t xml:space="preserve">  из них</w:t>
            </w:r>
          </w:p>
          <w:p w:rsidR="000D79F1" w:rsidRPr="00741839" w:rsidRDefault="000D79F1" w:rsidP="000D79F1">
            <w:pPr>
              <w:spacing w:line="180" w:lineRule="exact"/>
              <w:ind w:left="136"/>
              <w:rPr>
                <w:sz w:val="18"/>
              </w:rPr>
            </w:pPr>
            <w:r w:rsidRPr="00741839">
              <w:rPr>
                <w:sz w:val="18"/>
              </w:rPr>
              <w:t>открытые укушенные раны</w:t>
            </w:r>
          </w:p>
          <w:p w:rsidR="000D79F1" w:rsidRPr="00741839" w:rsidRDefault="000D79F1" w:rsidP="000D79F1">
            <w:pPr>
              <w:spacing w:line="180" w:lineRule="exact"/>
              <w:ind w:left="136"/>
              <w:rPr>
                <w:sz w:val="18"/>
              </w:rPr>
            </w:pPr>
            <w:r w:rsidRPr="00741839">
              <w:rPr>
                <w:sz w:val="18"/>
              </w:rPr>
              <w:t xml:space="preserve">(только с кодом внешней причины </w:t>
            </w:r>
            <w:r w:rsidRPr="00741839">
              <w:rPr>
                <w:sz w:val="18"/>
                <w:lang w:val="en-US"/>
              </w:rPr>
              <w:t>W</w:t>
            </w:r>
            <w:r w:rsidRPr="00741839">
              <w:rPr>
                <w:sz w:val="18"/>
              </w:rPr>
              <w:t>54)</w:t>
            </w:r>
          </w:p>
          <w:p w:rsidR="000D79F1" w:rsidRPr="00741839" w:rsidRDefault="000D79F1" w:rsidP="000D79F1">
            <w:pPr>
              <w:spacing w:line="180" w:lineRule="exact"/>
              <w:ind w:left="136"/>
              <w:rPr>
                <w:b/>
                <w:sz w:val="18"/>
              </w:rPr>
            </w:pPr>
          </w:p>
        </w:tc>
        <w:tc>
          <w:tcPr>
            <w:tcW w:w="992" w:type="dxa"/>
            <w:vAlign w:val="center"/>
          </w:tcPr>
          <w:p w:rsidR="000D79F1" w:rsidRPr="00741839" w:rsidRDefault="000D79F1" w:rsidP="000D79F1">
            <w:pPr>
              <w:spacing w:line="180" w:lineRule="exact"/>
              <w:jc w:val="center"/>
              <w:rPr>
                <w:sz w:val="18"/>
              </w:rPr>
            </w:pPr>
            <w:r w:rsidRPr="00741839">
              <w:rPr>
                <w:sz w:val="18"/>
              </w:rPr>
              <w:t>20.1</w:t>
            </w:r>
          </w:p>
        </w:tc>
        <w:tc>
          <w:tcPr>
            <w:tcW w:w="1276" w:type="dxa"/>
            <w:vAlign w:val="center"/>
          </w:tcPr>
          <w:p w:rsidR="000D79F1" w:rsidRPr="00741839" w:rsidRDefault="000D79F1" w:rsidP="000D79F1">
            <w:pPr>
              <w:spacing w:line="180" w:lineRule="exact"/>
              <w:jc w:val="center"/>
              <w:rPr>
                <w:sz w:val="18"/>
                <w:lang w:val="en-US"/>
              </w:rPr>
            </w:pPr>
            <w:r w:rsidRPr="00741839">
              <w:rPr>
                <w:sz w:val="18"/>
                <w:lang w:val="en-US"/>
              </w:rPr>
              <w:t xml:space="preserve">S01, S11, S21, S31, S41, S51, S61, S71, S81, S91 </w:t>
            </w:r>
          </w:p>
        </w:tc>
        <w:tc>
          <w:tcPr>
            <w:tcW w:w="850" w:type="dxa"/>
            <w:shd w:val="clear" w:color="auto" w:fill="auto"/>
            <w:vAlign w:val="center"/>
          </w:tcPr>
          <w:p w:rsidR="000D79F1" w:rsidRPr="00741839" w:rsidRDefault="000D79F1" w:rsidP="000D79F1">
            <w:pPr>
              <w:spacing w:line="180" w:lineRule="exact"/>
              <w:jc w:val="center"/>
              <w:rPr>
                <w:b/>
                <w:sz w:val="22"/>
                <w:lang w:val="en-US"/>
              </w:rPr>
            </w:pPr>
          </w:p>
        </w:tc>
        <w:tc>
          <w:tcPr>
            <w:tcW w:w="851" w:type="dxa"/>
            <w:shd w:val="clear" w:color="auto" w:fill="auto"/>
            <w:vAlign w:val="center"/>
          </w:tcPr>
          <w:p w:rsidR="000D79F1" w:rsidRPr="00741839" w:rsidRDefault="000D79F1" w:rsidP="000D79F1">
            <w:pPr>
              <w:spacing w:line="180" w:lineRule="exact"/>
              <w:jc w:val="center"/>
              <w:rPr>
                <w:b/>
                <w:sz w:val="22"/>
                <w:lang w:val="en-US"/>
              </w:rPr>
            </w:pPr>
          </w:p>
        </w:tc>
        <w:tc>
          <w:tcPr>
            <w:tcW w:w="708" w:type="dxa"/>
            <w:shd w:val="clear" w:color="auto" w:fill="auto"/>
            <w:vAlign w:val="center"/>
          </w:tcPr>
          <w:p w:rsidR="000D79F1" w:rsidRPr="00741839" w:rsidRDefault="000D79F1" w:rsidP="000D79F1">
            <w:pPr>
              <w:spacing w:line="180" w:lineRule="exact"/>
              <w:jc w:val="center"/>
              <w:rPr>
                <w:b/>
                <w:sz w:val="22"/>
                <w:lang w:val="en-US"/>
              </w:rPr>
            </w:pPr>
          </w:p>
        </w:tc>
        <w:tc>
          <w:tcPr>
            <w:tcW w:w="993" w:type="dxa"/>
            <w:shd w:val="clear" w:color="auto" w:fill="auto"/>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76" w:type="dxa"/>
            <w:vAlign w:val="center"/>
          </w:tcPr>
          <w:p w:rsidR="000D79F1" w:rsidRPr="00741839" w:rsidRDefault="000D79F1" w:rsidP="000D79F1">
            <w:pPr>
              <w:spacing w:line="180" w:lineRule="exact"/>
              <w:jc w:val="center"/>
              <w:rPr>
                <w:b/>
                <w:sz w:val="22"/>
                <w:lang w:val="en-US"/>
              </w:rPr>
            </w:pPr>
          </w:p>
        </w:tc>
        <w:tc>
          <w:tcPr>
            <w:tcW w:w="922" w:type="dxa"/>
            <w:shd w:val="clear" w:color="auto" w:fill="auto"/>
            <w:vAlign w:val="center"/>
          </w:tcPr>
          <w:p w:rsidR="000D79F1" w:rsidRPr="00741839" w:rsidRDefault="000D79F1" w:rsidP="000D79F1">
            <w:pPr>
              <w:spacing w:line="180" w:lineRule="exact"/>
              <w:jc w:val="center"/>
              <w:rPr>
                <w:b/>
                <w:sz w:val="22"/>
                <w:lang w:val="en-US"/>
              </w:rPr>
            </w:pPr>
          </w:p>
        </w:tc>
        <w:tc>
          <w:tcPr>
            <w:tcW w:w="1135" w:type="dxa"/>
            <w:vAlign w:val="center"/>
          </w:tcPr>
          <w:p w:rsidR="000D79F1" w:rsidRPr="00741839" w:rsidRDefault="000D79F1" w:rsidP="000D79F1">
            <w:pPr>
              <w:spacing w:line="180" w:lineRule="exact"/>
              <w:jc w:val="center"/>
              <w:rPr>
                <w:b/>
                <w:sz w:val="22"/>
                <w:lang w:val="en-US"/>
              </w:rPr>
            </w:pPr>
          </w:p>
        </w:tc>
      </w:tr>
      <w:tr w:rsidR="000D79F1" w:rsidRPr="00741839" w:rsidTr="00017E9C">
        <w:trPr>
          <w:cantSplit/>
          <w:trHeight w:val="20"/>
          <w:jc w:val="center"/>
        </w:trPr>
        <w:tc>
          <w:tcPr>
            <w:tcW w:w="4055" w:type="dxa"/>
            <w:vAlign w:val="center"/>
          </w:tcPr>
          <w:p w:rsidR="000D79F1" w:rsidRPr="00741839" w:rsidRDefault="000D79F1" w:rsidP="000D79F1">
            <w:pPr>
              <w:spacing w:line="180" w:lineRule="exact"/>
              <w:ind w:left="136"/>
              <w:rPr>
                <w:b/>
                <w:sz w:val="18"/>
                <w:lang w:val="en-US"/>
              </w:rPr>
            </w:pPr>
            <w:r w:rsidRPr="00741839">
              <w:rPr>
                <w:b/>
                <w:sz w:val="18"/>
                <w:lang w:val="en-US"/>
              </w:rPr>
              <w:t>COVID-19</w:t>
            </w:r>
          </w:p>
        </w:tc>
        <w:tc>
          <w:tcPr>
            <w:tcW w:w="992" w:type="dxa"/>
            <w:vAlign w:val="center"/>
          </w:tcPr>
          <w:p w:rsidR="000D79F1" w:rsidRPr="00741839" w:rsidRDefault="000D79F1" w:rsidP="000D79F1">
            <w:pPr>
              <w:spacing w:line="180" w:lineRule="exact"/>
              <w:jc w:val="center"/>
              <w:rPr>
                <w:b/>
                <w:sz w:val="18"/>
                <w:lang w:val="en-US"/>
              </w:rPr>
            </w:pPr>
            <w:r w:rsidRPr="00741839">
              <w:rPr>
                <w:b/>
                <w:sz w:val="18"/>
                <w:lang w:val="en-US"/>
              </w:rPr>
              <w:t>21</w:t>
            </w:r>
          </w:p>
        </w:tc>
        <w:tc>
          <w:tcPr>
            <w:tcW w:w="1276" w:type="dxa"/>
            <w:vAlign w:val="center"/>
          </w:tcPr>
          <w:p w:rsidR="000D79F1" w:rsidRPr="00741839" w:rsidRDefault="000D79F1" w:rsidP="000D79F1">
            <w:pPr>
              <w:spacing w:line="180" w:lineRule="exact"/>
              <w:jc w:val="center"/>
              <w:rPr>
                <w:b/>
                <w:sz w:val="18"/>
                <w:lang w:val="en-US"/>
              </w:rPr>
            </w:pPr>
            <w:r w:rsidRPr="00741839">
              <w:rPr>
                <w:b/>
                <w:sz w:val="18"/>
                <w:lang w:val="en-US"/>
              </w:rPr>
              <w:t>U07.1, U07.2</w:t>
            </w:r>
          </w:p>
        </w:tc>
        <w:tc>
          <w:tcPr>
            <w:tcW w:w="850" w:type="dxa"/>
            <w:shd w:val="clear" w:color="auto" w:fill="auto"/>
            <w:vAlign w:val="center"/>
          </w:tcPr>
          <w:p w:rsidR="000D79F1" w:rsidRPr="00741839" w:rsidRDefault="000D79F1" w:rsidP="000D79F1">
            <w:pPr>
              <w:spacing w:line="180" w:lineRule="exact"/>
              <w:jc w:val="center"/>
              <w:rPr>
                <w:b/>
                <w:sz w:val="22"/>
                <w:lang w:val="en-US"/>
              </w:rPr>
            </w:pPr>
          </w:p>
        </w:tc>
        <w:tc>
          <w:tcPr>
            <w:tcW w:w="851" w:type="dxa"/>
            <w:shd w:val="clear" w:color="auto" w:fill="auto"/>
            <w:vAlign w:val="center"/>
          </w:tcPr>
          <w:p w:rsidR="000D79F1" w:rsidRPr="00741839" w:rsidRDefault="000D79F1" w:rsidP="000D79F1">
            <w:pPr>
              <w:spacing w:line="180" w:lineRule="exact"/>
              <w:jc w:val="center"/>
              <w:rPr>
                <w:b/>
                <w:sz w:val="22"/>
                <w:lang w:val="en-US"/>
              </w:rPr>
            </w:pPr>
          </w:p>
        </w:tc>
        <w:tc>
          <w:tcPr>
            <w:tcW w:w="708" w:type="dxa"/>
            <w:shd w:val="clear" w:color="auto" w:fill="auto"/>
            <w:vAlign w:val="center"/>
          </w:tcPr>
          <w:p w:rsidR="000D79F1" w:rsidRPr="00741839" w:rsidRDefault="000D79F1" w:rsidP="000D79F1">
            <w:pPr>
              <w:spacing w:line="180" w:lineRule="exact"/>
              <w:jc w:val="center"/>
              <w:rPr>
                <w:b/>
                <w:sz w:val="22"/>
                <w:lang w:val="en-US"/>
              </w:rPr>
            </w:pPr>
          </w:p>
        </w:tc>
        <w:tc>
          <w:tcPr>
            <w:tcW w:w="993" w:type="dxa"/>
            <w:shd w:val="clear" w:color="auto" w:fill="auto"/>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92" w:type="dxa"/>
            <w:vAlign w:val="center"/>
          </w:tcPr>
          <w:p w:rsidR="000D79F1" w:rsidRPr="00741839" w:rsidRDefault="000D79F1" w:rsidP="000D79F1">
            <w:pPr>
              <w:spacing w:line="180" w:lineRule="exact"/>
              <w:jc w:val="center"/>
              <w:rPr>
                <w:b/>
                <w:sz w:val="22"/>
                <w:lang w:val="en-US"/>
              </w:rPr>
            </w:pPr>
          </w:p>
        </w:tc>
        <w:tc>
          <w:tcPr>
            <w:tcW w:w="976" w:type="dxa"/>
            <w:vAlign w:val="center"/>
          </w:tcPr>
          <w:p w:rsidR="000D79F1" w:rsidRPr="00741839" w:rsidRDefault="000D79F1" w:rsidP="000D79F1">
            <w:pPr>
              <w:spacing w:line="180" w:lineRule="exact"/>
              <w:jc w:val="center"/>
              <w:rPr>
                <w:b/>
                <w:sz w:val="22"/>
                <w:lang w:val="en-US"/>
              </w:rPr>
            </w:pPr>
          </w:p>
        </w:tc>
        <w:tc>
          <w:tcPr>
            <w:tcW w:w="922" w:type="dxa"/>
            <w:shd w:val="clear" w:color="auto" w:fill="auto"/>
            <w:vAlign w:val="center"/>
          </w:tcPr>
          <w:p w:rsidR="000D79F1" w:rsidRPr="00741839" w:rsidRDefault="000D79F1" w:rsidP="000D79F1">
            <w:pPr>
              <w:spacing w:line="180" w:lineRule="exact"/>
              <w:jc w:val="center"/>
              <w:rPr>
                <w:b/>
                <w:sz w:val="22"/>
                <w:lang w:val="en-US"/>
              </w:rPr>
            </w:pPr>
          </w:p>
        </w:tc>
        <w:tc>
          <w:tcPr>
            <w:tcW w:w="1135" w:type="dxa"/>
            <w:vAlign w:val="center"/>
          </w:tcPr>
          <w:p w:rsidR="000D79F1" w:rsidRPr="00741839" w:rsidRDefault="000D79F1" w:rsidP="000D79F1">
            <w:pPr>
              <w:spacing w:line="180" w:lineRule="exact"/>
              <w:jc w:val="center"/>
              <w:rPr>
                <w:b/>
                <w:sz w:val="22"/>
                <w:lang w:val="en-US"/>
              </w:rPr>
            </w:pPr>
          </w:p>
        </w:tc>
      </w:tr>
    </w:tbl>
    <w:p w:rsidR="00443E06" w:rsidRPr="00741839" w:rsidRDefault="00443E06" w:rsidP="00443E06">
      <w:pPr>
        <w:rPr>
          <w:sz w:val="18"/>
          <w:lang w:val="en-US"/>
        </w:rPr>
      </w:pPr>
    </w:p>
    <w:p w:rsidR="00443E06" w:rsidRPr="00741839" w:rsidRDefault="00443E06" w:rsidP="00082621">
      <w:pPr>
        <w:spacing w:after="60"/>
        <w:rPr>
          <w:sz w:val="20"/>
        </w:rPr>
      </w:pPr>
      <w:r w:rsidRPr="00741839">
        <w:rPr>
          <w:b/>
          <w:szCs w:val="24"/>
          <w:shd w:val="clear" w:color="auto" w:fill="FFFFFF"/>
        </w:rPr>
        <w:t xml:space="preserve">(1001) </w:t>
      </w:r>
      <w:r w:rsidRPr="00741839">
        <w:rPr>
          <w:b/>
          <w:sz w:val="18"/>
          <w:shd w:val="clear" w:color="auto" w:fill="FFFFFF"/>
        </w:rPr>
        <w:t xml:space="preserve">                                                                                                                                               </w:t>
      </w:r>
      <w:r w:rsidR="00082621" w:rsidRPr="00741839">
        <w:rPr>
          <w:b/>
          <w:sz w:val="18"/>
          <w:shd w:val="clear" w:color="auto" w:fill="FFFFFF"/>
          <w:lang w:val="en-US"/>
        </w:rPr>
        <w:t xml:space="preserve">                                                              </w:t>
      </w:r>
      <w:r w:rsidRPr="00741839">
        <w:rPr>
          <w:b/>
          <w:sz w:val="18"/>
          <w:shd w:val="clear" w:color="auto" w:fill="FFFFFF"/>
        </w:rPr>
        <w:t xml:space="preserve">  </w:t>
      </w:r>
      <w:r w:rsidRPr="00741839">
        <w:rPr>
          <w:sz w:val="20"/>
        </w:rPr>
        <w:t>Код по ОКЕИ: человек – 792</w:t>
      </w:r>
    </w:p>
    <w:tbl>
      <w:tblPr>
        <w:tblW w:w="14205" w:type="dxa"/>
        <w:tblLayout w:type="fixed"/>
        <w:tblLook w:val="0000" w:firstRow="0" w:lastRow="0" w:firstColumn="0" w:lastColumn="0" w:noHBand="0" w:noVBand="0"/>
      </w:tblPr>
      <w:tblGrid>
        <w:gridCol w:w="7015"/>
        <w:gridCol w:w="7190"/>
      </w:tblGrid>
      <w:tr w:rsidR="00A554EB" w:rsidRPr="00741839" w:rsidTr="00360EB4">
        <w:tc>
          <w:tcPr>
            <w:tcW w:w="7015" w:type="dxa"/>
            <w:vAlign w:val="bottom"/>
          </w:tcPr>
          <w:p w:rsidR="00A554EB" w:rsidRPr="00741839" w:rsidRDefault="00A554EB" w:rsidP="00AE05F8">
            <w:pPr>
              <w:spacing w:line="260" w:lineRule="exact"/>
              <w:rPr>
                <w:sz w:val="20"/>
              </w:rPr>
            </w:pPr>
            <w:r w:rsidRPr="00741839">
              <w:rPr>
                <w:sz w:val="20"/>
                <w:shd w:val="clear" w:color="auto" w:fill="FFFFFF"/>
              </w:rPr>
              <w:t>Число физических лиц зарегистрированных пациентов – всего 1____________</w:t>
            </w:r>
          </w:p>
        </w:tc>
        <w:tc>
          <w:tcPr>
            <w:tcW w:w="7190" w:type="dxa"/>
            <w:vAlign w:val="bottom"/>
          </w:tcPr>
          <w:p w:rsidR="00A554EB" w:rsidRPr="00741839" w:rsidRDefault="00A554EB" w:rsidP="00FA178F">
            <w:pPr>
              <w:spacing w:line="240" w:lineRule="exact"/>
              <w:rPr>
                <w:sz w:val="20"/>
              </w:rPr>
            </w:pPr>
            <w:r w:rsidRPr="00741839">
              <w:rPr>
                <w:sz w:val="20"/>
                <w:shd w:val="clear" w:color="auto" w:fill="FFFFFF"/>
              </w:rPr>
              <w:t xml:space="preserve">, из них с диагнозом, </w:t>
            </w:r>
            <w:r w:rsidR="00D31445" w:rsidRPr="00741839">
              <w:rPr>
                <w:sz w:val="20"/>
                <w:shd w:val="clear" w:color="auto" w:fill="FFFFFF"/>
              </w:rPr>
              <w:t xml:space="preserve">установленным впервые в жизни 2 _______,  </w:t>
            </w:r>
          </w:p>
        </w:tc>
      </w:tr>
      <w:tr w:rsidR="00AE05F8" w:rsidRPr="00741839" w:rsidTr="00360EB4">
        <w:trPr>
          <w:trHeight w:val="391"/>
        </w:trPr>
        <w:tc>
          <w:tcPr>
            <w:tcW w:w="14205" w:type="dxa"/>
            <w:gridSpan w:val="2"/>
            <w:vAlign w:val="bottom"/>
          </w:tcPr>
          <w:p w:rsidR="00AE05F8" w:rsidRPr="00741839" w:rsidRDefault="00AE05F8" w:rsidP="001228B4">
            <w:pPr>
              <w:spacing w:line="260" w:lineRule="exact"/>
              <w:rPr>
                <w:sz w:val="20"/>
              </w:rPr>
            </w:pPr>
            <w:r w:rsidRPr="00741839">
              <w:rPr>
                <w:sz w:val="20"/>
                <w:shd w:val="clear" w:color="auto" w:fill="FFFFFF"/>
              </w:rPr>
              <w:t>состоит под диспансерным наблюдением на конец отчетного года</w:t>
            </w:r>
            <w:r w:rsidR="00D31445" w:rsidRPr="00741839">
              <w:rPr>
                <w:sz w:val="20"/>
                <w:shd w:val="clear" w:color="auto" w:fill="FFFFFF"/>
              </w:rPr>
              <w:t xml:space="preserve"> (из гр. </w:t>
            </w:r>
            <w:r w:rsidR="00985632" w:rsidRPr="00741839">
              <w:rPr>
                <w:sz w:val="20"/>
                <w:shd w:val="clear" w:color="auto" w:fill="FFFFFF"/>
              </w:rPr>
              <w:t>1</w:t>
            </w:r>
            <w:r w:rsidR="001228B4" w:rsidRPr="00741839">
              <w:rPr>
                <w:sz w:val="20"/>
                <w:shd w:val="clear" w:color="auto" w:fill="FFFFFF"/>
              </w:rPr>
              <w:t>5</w:t>
            </w:r>
            <w:r w:rsidR="00D31445" w:rsidRPr="00741839">
              <w:rPr>
                <w:sz w:val="20"/>
                <w:shd w:val="clear" w:color="auto" w:fill="FFFFFF"/>
              </w:rPr>
              <w:t>, стр. 1.0)</w:t>
            </w:r>
            <w:r w:rsidR="00D31445" w:rsidRPr="00741839">
              <w:rPr>
                <w:sz w:val="20"/>
              </w:rPr>
              <w:t xml:space="preserve"> 3_________.</w:t>
            </w:r>
          </w:p>
          <w:p w:rsidR="00360EB4" w:rsidRPr="00741839" w:rsidRDefault="00360EB4" w:rsidP="001228B4">
            <w:pPr>
              <w:spacing w:line="260" w:lineRule="exact"/>
              <w:rPr>
                <w:sz w:val="20"/>
              </w:rPr>
            </w:pPr>
          </w:p>
        </w:tc>
      </w:tr>
    </w:tbl>
    <w:p w:rsidR="00FA178F" w:rsidRPr="00741839" w:rsidRDefault="002439F1" w:rsidP="00443E06">
      <w:pPr>
        <w:rPr>
          <w:sz w:val="20"/>
        </w:rPr>
      </w:pPr>
      <w:r w:rsidRPr="00741839">
        <w:rPr>
          <w:b/>
          <w:szCs w:val="24"/>
        </w:rPr>
        <w:t xml:space="preserve">(1002)                                                                                                                                                               </w:t>
      </w:r>
      <w:r w:rsidRPr="00741839">
        <w:rPr>
          <w:sz w:val="20"/>
        </w:rPr>
        <w:t>Код по ОКЕИ: человек – 792</w:t>
      </w:r>
    </w:p>
    <w:tbl>
      <w:tblPr>
        <w:tblW w:w="0" w:type="auto"/>
        <w:tblLook w:val="01E0" w:firstRow="1" w:lastRow="1" w:firstColumn="1" w:lastColumn="1" w:noHBand="0" w:noVBand="0"/>
      </w:tblPr>
      <w:tblGrid>
        <w:gridCol w:w="9039"/>
        <w:gridCol w:w="6094"/>
      </w:tblGrid>
      <w:tr w:rsidR="002439F1" w:rsidRPr="00741839" w:rsidTr="007B5FB5">
        <w:trPr>
          <w:trHeight w:val="373"/>
        </w:trPr>
        <w:tc>
          <w:tcPr>
            <w:tcW w:w="9039" w:type="dxa"/>
            <w:shd w:val="clear" w:color="auto" w:fill="auto"/>
          </w:tcPr>
          <w:p w:rsidR="002439F1" w:rsidRPr="00741839" w:rsidRDefault="002439F1" w:rsidP="00443E06">
            <w:pPr>
              <w:rPr>
                <w:sz w:val="20"/>
                <w:shd w:val="clear" w:color="auto" w:fill="FFFFFF"/>
              </w:rPr>
            </w:pPr>
            <w:r w:rsidRPr="00741839">
              <w:rPr>
                <w:sz w:val="20"/>
                <w:shd w:val="clear" w:color="auto" w:fill="FFFFFF"/>
              </w:rPr>
              <w:t>Состоит под диспансерным наблюдением на конец отчетного года (из стр. 1.0 гр. 15)</w:t>
            </w:r>
            <w:r w:rsidR="0044627F" w:rsidRPr="00741839">
              <w:rPr>
                <w:sz w:val="20"/>
                <w:shd w:val="clear" w:color="auto" w:fill="FFFFFF"/>
              </w:rPr>
              <w:t xml:space="preserve"> детей в возрасте:</w:t>
            </w:r>
          </w:p>
        </w:tc>
        <w:tc>
          <w:tcPr>
            <w:tcW w:w="6094" w:type="dxa"/>
            <w:shd w:val="clear" w:color="auto" w:fill="auto"/>
          </w:tcPr>
          <w:p w:rsidR="002439F1" w:rsidRPr="00741839" w:rsidRDefault="00F10975" w:rsidP="00443E06">
            <w:pPr>
              <w:rPr>
                <w:sz w:val="20"/>
                <w:shd w:val="clear" w:color="auto" w:fill="FFFFFF"/>
              </w:rPr>
            </w:pPr>
            <w:r w:rsidRPr="00741839">
              <w:rPr>
                <w:sz w:val="20"/>
                <w:shd w:val="clear" w:color="auto" w:fill="FFFFFF"/>
              </w:rPr>
              <w:t>0</w:t>
            </w:r>
            <w:r w:rsidRPr="00741839">
              <w:rPr>
                <w:sz w:val="20"/>
                <w:shd w:val="clear" w:color="auto" w:fill="FFFFFF"/>
              </w:rPr>
              <w:sym w:font="Symbol" w:char="F02D"/>
            </w:r>
            <w:r w:rsidR="002439F1" w:rsidRPr="00741839">
              <w:rPr>
                <w:sz w:val="20"/>
                <w:shd w:val="clear" w:color="auto" w:fill="FFFFFF"/>
              </w:rPr>
              <w:t xml:space="preserve">4 года </w:t>
            </w:r>
            <w:r w:rsidR="00595CF9" w:rsidRPr="00741839">
              <w:rPr>
                <w:sz w:val="20"/>
                <w:shd w:val="clear" w:color="auto" w:fill="FFFFFF"/>
              </w:rPr>
              <w:t xml:space="preserve">  1 </w:t>
            </w:r>
            <w:r w:rsidR="002439F1" w:rsidRPr="00741839">
              <w:rPr>
                <w:sz w:val="20"/>
                <w:shd w:val="clear" w:color="auto" w:fill="FFFFFF"/>
              </w:rPr>
              <w:t>__________</w:t>
            </w:r>
            <w:r w:rsidR="00595CF9" w:rsidRPr="00741839">
              <w:rPr>
                <w:sz w:val="20"/>
                <w:shd w:val="clear" w:color="auto" w:fill="FFFFFF"/>
              </w:rPr>
              <w:t>, 5</w:t>
            </w:r>
            <w:r w:rsidR="00EC2F76" w:rsidRPr="00741839">
              <w:rPr>
                <w:sz w:val="20"/>
                <w:shd w:val="clear" w:color="auto" w:fill="FFFFFF"/>
              </w:rPr>
              <w:t>–</w:t>
            </w:r>
            <w:r w:rsidR="00595CF9" w:rsidRPr="00741839">
              <w:rPr>
                <w:sz w:val="20"/>
                <w:shd w:val="clear" w:color="auto" w:fill="FFFFFF"/>
              </w:rPr>
              <w:t>9 лет</w:t>
            </w:r>
            <w:r w:rsidR="000B1A0E" w:rsidRPr="00741839">
              <w:rPr>
                <w:sz w:val="20"/>
                <w:shd w:val="clear" w:color="auto" w:fill="FFFFFF"/>
              </w:rPr>
              <w:t xml:space="preserve"> </w:t>
            </w:r>
            <w:r w:rsidR="0044627F" w:rsidRPr="00741839">
              <w:rPr>
                <w:sz w:val="20"/>
                <w:shd w:val="clear" w:color="auto" w:fill="FFFFFF"/>
              </w:rPr>
              <w:t xml:space="preserve">  </w:t>
            </w:r>
            <w:r w:rsidR="000B1A0E" w:rsidRPr="00741839">
              <w:rPr>
                <w:sz w:val="20"/>
                <w:shd w:val="clear" w:color="auto" w:fill="FFFFFF"/>
              </w:rPr>
              <w:t xml:space="preserve"> 2 </w:t>
            </w:r>
            <w:r w:rsidR="00595CF9" w:rsidRPr="00741839">
              <w:rPr>
                <w:sz w:val="20"/>
                <w:shd w:val="clear" w:color="auto" w:fill="FFFFFF"/>
              </w:rPr>
              <w:t>_________</w:t>
            </w:r>
            <w:r w:rsidR="004B12FD" w:rsidRPr="00741839">
              <w:rPr>
                <w:sz w:val="20"/>
                <w:shd w:val="clear" w:color="auto" w:fill="FFFFFF"/>
              </w:rPr>
              <w:t>.</w:t>
            </w:r>
          </w:p>
          <w:p w:rsidR="00181A98" w:rsidRPr="00741839" w:rsidRDefault="00181A98" w:rsidP="00181A98">
            <w:pPr>
              <w:ind w:left="-8188"/>
              <w:jc w:val="both"/>
              <w:rPr>
                <w:sz w:val="20"/>
                <w:shd w:val="clear" w:color="auto" w:fill="FFFFFF"/>
              </w:rPr>
            </w:pPr>
          </w:p>
        </w:tc>
      </w:tr>
    </w:tbl>
    <w:p w:rsidR="008D0E8B" w:rsidRPr="00741839" w:rsidRDefault="00181A98" w:rsidP="007960FE">
      <w:pPr>
        <w:rPr>
          <w:b/>
          <w:szCs w:val="24"/>
        </w:rPr>
      </w:pPr>
      <w:r w:rsidRPr="00741839">
        <w:rPr>
          <w:b/>
          <w:szCs w:val="24"/>
        </w:rPr>
        <w:t xml:space="preserve">(1003) </w:t>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r>
      <w:r w:rsidR="007960FE" w:rsidRPr="00741839">
        <w:rPr>
          <w:b/>
          <w:szCs w:val="24"/>
        </w:rPr>
        <w:tab/>
        <w:t xml:space="preserve">    </w:t>
      </w:r>
      <w:r w:rsidRPr="00741839">
        <w:rPr>
          <w:b/>
          <w:szCs w:val="24"/>
        </w:rPr>
        <w:t xml:space="preserve"> </w:t>
      </w:r>
      <w:r w:rsidR="00AB12E1" w:rsidRPr="00741839">
        <w:rPr>
          <w:sz w:val="20"/>
        </w:rPr>
        <w:t>Код по ОКЕИ: человек – 792</w:t>
      </w:r>
    </w:p>
    <w:p w:rsidR="00AB12E1" w:rsidRPr="00741839" w:rsidRDefault="00AB12E1" w:rsidP="007960FE">
      <w:pPr>
        <w:rPr>
          <w:sz w:val="20"/>
        </w:rPr>
      </w:pPr>
      <w:r w:rsidRPr="00741839">
        <w:rPr>
          <w:sz w:val="20"/>
        </w:rPr>
        <w:t xml:space="preserve">Из числа пациентов, состоящих на конец </w:t>
      </w:r>
      <w:r w:rsidR="00822D0F" w:rsidRPr="00741839">
        <w:rPr>
          <w:sz w:val="20"/>
        </w:rPr>
        <w:t xml:space="preserve">отчетного </w:t>
      </w:r>
      <w:r w:rsidRPr="00741839">
        <w:rPr>
          <w:sz w:val="20"/>
        </w:rPr>
        <w:t>года под диспансерным наблюдением (гр. 15): состоит под диспансерным наблюдением лиц</w:t>
      </w:r>
    </w:p>
    <w:p w:rsidR="00AB12E1" w:rsidRPr="00741839" w:rsidRDefault="00AB12E1" w:rsidP="007960FE">
      <w:pPr>
        <w:rPr>
          <w:sz w:val="20"/>
        </w:rPr>
      </w:pPr>
      <w:r w:rsidRPr="00741839">
        <w:rPr>
          <w:sz w:val="20"/>
        </w:rPr>
        <w:t xml:space="preserve">с хроническим вирусным гепатитом (В18) и циррозом печени (К74.6) одновременно 1 ________ </w:t>
      </w:r>
      <w:r w:rsidR="00433D8F" w:rsidRPr="00741839">
        <w:rPr>
          <w:sz w:val="20"/>
        </w:rPr>
        <w:t>,</w:t>
      </w:r>
      <w:r w:rsidRPr="00741839">
        <w:rPr>
          <w:sz w:val="20"/>
        </w:rPr>
        <w:t xml:space="preserve"> с хроническим вирусным гепатитом (В18) </w:t>
      </w:r>
    </w:p>
    <w:p w:rsidR="00AB12E1" w:rsidRPr="00741839" w:rsidRDefault="00AB12E1" w:rsidP="007960FE">
      <w:pPr>
        <w:rPr>
          <w:sz w:val="20"/>
        </w:rPr>
      </w:pPr>
      <w:r w:rsidRPr="00741839">
        <w:rPr>
          <w:sz w:val="20"/>
        </w:rPr>
        <w:t>и гепатоцеллюлярным раком (С22.0) одновременно 2 ________ .</w:t>
      </w:r>
    </w:p>
    <w:p w:rsidR="0078294F" w:rsidRPr="00741839" w:rsidRDefault="005E4528" w:rsidP="00046A19">
      <w:pPr>
        <w:spacing w:before="120"/>
        <w:rPr>
          <w:b/>
          <w:szCs w:val="24"/>
        </w:rPr>
      </w:pPr>
      <w:r w:rsidRPr="00741839">
        <w:rPr>
          <w:b/>
          <w:szCs w:val="24"/>
        </w:rPr>
        <w:t>(1004)</w:t>
      </w:r>
      <w:r w:rsidR="007D3292" w:rsidRPr="00741839">
        <w:rPr>
          <w:b/>
          <w:szCs w:val="24"/>
        </w:rPr>
        <w:t xml:space="preserve">                                                                                                                                                       </w:t>
      </w:r>
      <w:r w:rsidR="00FB1C90" w:rsidRPr="00741839">
        <w:rPr>
          <w:b/>
          <w:szCs w:val="24"/>
        </w:rPr>
        <w:t xml:space="preserve">        </w:t>
      </w:r>
      <w:r w:rsidR="007D3292" w:rsidRPr="00741839">
        <w:rPr>
          <w:b/>
          <w:szCs w:val="24"/>
        </w:rPr>
        <w:t xml:space="preserve"> </w:t>
      </w:r>
      <w:r w:rsidR="007D3292" w:rsidRPr="00741839">
        <w:rPr>
          <w:sz w:val="20"/>
        </w:rPr>
        <w:t>Код по ОКЕИ: человек – 792</w:t>
      </w:r>
    </w:p>
    <w:p w:rsidR="00CB6498" w:rsidRPr="00741839" w:rsidRDefault="00CB6498" w:rsidP="00CB6498">
      <w:pPr>
        <w:rPr>
          <w:sz w:val="20"/>
        </w:rPr>
      </w:pPr>
      <w:r w:rsidRPr="00741839">
        <w:rPr>
          <w:sz w:val="20"/>
        </w:rPr>
        <w:t>Число лиц с болезнями системы кровообращения, состоявших под диспансерным наблюдением (стр. 10.0 гр. 8) 1 ________, из них снято 2 _______, из них умерло (из графы 2)</w:t>
      </w:r>
      <w:r w:rsidR="00825FDA" w:rsidRPr="00741839">
        <w:rPr>
          <w:sz w:val="20"/>
        </w:rPr>
        <w:br/>
      </w:r>
      <w:r w:rsidRPr="00741839">
        <w:rPr>
          <w:sz w:val="20"/>
        </w:rPr>
        <w:t xml:space="preserve"> 3 _______, из них умерло от болезней системы кровообращения (из графы 3) 4__________.</w:t>
      </w:r>
    </w:p>
    <w:p w:rsidR="001B0AAA" w:rsidRPr="00741839" w:rsidRDefault="001B0AAA" w:rsidP="00CB6498">
      <w:pPr>
        <w:rPr>
          <w:strike/>
          <w:szCs w:val="24"/>
        </w:rPr>
      </w:pPr>
    </w:p>
    <w:p w:rsidR="00360EB4" w:rsidRPr="00741839" w:rsidRDefault="00360EB4" w:rsidP="00443E06">
      <w:pPr>
        <w:rPr>
          <w:szCs w:val="24"/>
        </w:rPr>
      </w:pPr>
    </w:p>
    <w:p w:rsidR="00495245" w:rsidRDefault="00495245" w:rsidP="00443E06">
      <w:pPr>
        <w:jc w:val="center"/>
        <w:rPr>
          <w:b/>
        </w:rPr>
      </w:pPr>
      <w:r>
        <w:rPr>
          <w:b/>
        </w:rPr>
        <w:lastRenderedPageBreak/>
        <w:t xml:space="preserve">                                                                                     </w:t>
      </w:r>
    </w:p>
    <w:p w:rsidR="00443E06" w:rsidRPr="00741839" w:rsidRDefault="00495245" w:rsidP="00443E06">
      <w:pPr>
        <w:jc w:val="center"/>
        <w:rPr>
          <w:b/>
        </w:rPr>
      </w:pPr>
      <w:r>
        <w:rPr>
          <w:b/>
        </w:rPr>
        <w:t xml:space="preserve"> </w:t>
      </w:r>
      <w:r w:rsidR="00443E06" w:rsidRPr="00741839">
        <w:rPr>
          <w:b/>
        </w:rPr>
        <w:t>Дети (до 14 лет включительно)</w:t>
      </w:r>
      <w:r w:rsidR="005C2915" w:rsidRPr="00741839">
        <w:rPr>
          <w:b/>
        </w:rPr>
        <w:t>.</w:t>
      </w:r>
    </w:p>
    <w:p w:rsidR="00DE589C" w:rsidRPr="00741839" w:rsidRDefault="00DE589C" w:rsidP="00DE589C">
      <w:pPr>
        <w:jc w:val="center"/>
        <w:rPr>
          <w:b/>
        </w:rPr>
      </w:pPr>
      <w:r w:rsidRPr="00741839">
        <w:rPr>
          <w:b/>
        </w:rPr>
        <w:t xml:space="preserve">Факторы, влияющие на состояние здоровья населения и обращения в медицинские организации </w:t>
      </w:r>
    </w:p>
    <w:p w:rsidR="00443E06" w:rsidRPr="00741839" w:rsidRDefault="00DE589C" w:rsidP="00DE589C">
      <w:pPr>
        <w:jc w:val="center"/>
        <w:rPr>
          <w:b/>
        </w:rPr>
      </w:pPr>
      <w:r w:rsidRPr="00741839">
        <w:rPr>
          <w:b/>
        </w:rPr>
        <w:t>(с профилактической и иными целями)</w:t>
      </w:r>
      <w:r w:rsidR="005168A5">
        <w:rPr>
          <w:b/>
        </w:rPr>
        <w:t>, единица</w:t>
      </w:r>
    </w:p>
    <w:p w:rsidR="008D0E8B" w:rsidRPr="00741839" w:rsidRDefault="008D0E8B" w:rsidP="00DE589C">
      <w:pPr>
        <w:jc w:val="center"/>
        <w:rPr>
          <w:b/>
        </w:rPr>
      </w:pPr>
    </w:p>
    <w:p w:rsidR="00443E06" w:rsidRPr="00741839" w:rsidRDefault="00D31445" w:rsidP="0072517F">
      <w:r w:rsidRPr="00741839">
        <w:rPr>
          <w:b/>
        </w:rPr>
        <w:t xml:space="preserve">       </w:t>
      </w:r>
      <w:r w:rsidR="004B0032" w:rsidRPr="00741839">
        <w:rPr>
          <w:b/>
        </w:rPr>
        <w:t xml:space="preserve">                   </w:t>
      </w:r>
      <w:r w:rsidR="002F6476" w:rsidRPr="00741839">
        <w:rPr>
          <w:b/>
        </w:rPr>
        <w:t xml:space="preserve"> </w:t>
      </w:r>
      <w:r w:rsidRPr="00741839">
        <w:rPr>
          <w:b/>
        </w:rPr>
        <w:t xml:space="preserve"> </w:t>
      </w:r>
      <w:r w:rsidR="00443E06" w:rsidRPr="00741839">
        <w:rPr>
          <w:b/>
        </w:rPr>
        <w:t>(1100)</w:t>
      </w:r>
      <w:r w:rsidR="00443E06" w:rsidRPr="00741839">
        <w:tab/>
      </w:r>
      <w:r w:rsidR="00443E06" w:rsidRPr="00741839">
        <w:tab/>
      </w:r>
      <w:r w:rsidR="00443E06" w:rsidRPr="00741839">
        <w:tab/>
      </w:r>
      <w:r w:rsidR="00443E06" w:rsidRPr="00741839">
        <w:tab/>
      </w:r>
      <w:r w:rsidR="00443E06" w:rsidRPr="00741839">
        <w:tab/>
      </w:r>
      <w:r w:rsidR="00443E06" w:rsidRPr="00741839">
        <w:tab/>
      </w:r>
      <w:r w:rsidR="00443E06" w:rsidRPr="00741839">
        <w:tab/>
      </w:r>
      <w:r w:rsidR="00443E06" w:rsidRPr="00741839">
        <w:tab/>
      </w:r>
    </w:p>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0B1A0E" w:rsidRPr="00741839" w:rsidTr="000B1A0E">
        <w:trPr>
          <w:cantSplit/>
          <w:jc w:val="center"/>
        </w:trPr>
        <w:tc>
          <w:tcPr>
            <w:tcW w:w="7075" w:type="dxa"/>
            <w:vMerge w:val="restart"/>
            <w:vAlign w:val="center"/>
          </w:tcPr>
          <w:p w:rsidR="000B1A0E" w:rsidRPr="00741839" w:rsidRDefault="000B1A0E" w:rsidP="001171BB">
            <w:pPr>
              <w:jc w:val="center"/>
              <w:rPr>
                <w:sz w:val="18"/>
              </w:rPr>
            </w:pPr>
            <w:r w:rsidRPr="00741839">
              <w:rPr>
                <w:sz w:val="18"/>
              </w:rPr>
              <w:t xml:space="preserve">Наименование </w:t>
            </w:r>
          </w:p>
        </w:tc>
        <w:tc>
          <w:tcPr>
            <w:tcW w:w="1308" w:type="dxa"/>
            <w:vMerge w:val="restart"/>
            <w:vAlign w:val="center"/>
          </w:tcPr>
          <w:p w:rsidR="000B1A0E" w:rsidRPr="00741839" w:rsidRDefault="000B1A0E" w:rsidP="001171BB">
            <w:pPr>
              <w:ind w:left="-57" w:right="-57"/>
              <w:jc w:val="center"/>
              <w:rPr>
                <w:sz w:val="18"/>
              </w:rPr>
            </w:pPr>
            <w:r w:rsidRPr="00741839">
              <w:rPr>
                <w:sz w:val="18"/>
              </w:rPr>
              <w:t>№ строки</w:t>
            </w:r>
          </w:p>
        </w:tc>
        <w:tc>
          <w:tcPr>
            <w:tcW w:w="1559" w:type="dxa"/>
            <w:vMerge w:val="restart"/>
            <w:vAlign w:val="center"/>
          </w:tcPr>
          <w:p w:rsidR="000B1A0E" w:rsidRPr="00741839" w:rsidRDefault="000B1A0E" w:rsidP="001171BB">
            <w:pPr>
              <w:jc w:val="center"/>
              <w:rPr>
                <w:sz w:val="18"/>
              </w:rPr>
            </w:pPr>
            <w:r w:rsidRPr="00741839">
              <w:rPr>
                <w:sz w:val="18"/>
              </w:rPr>
              <w:t xml:space="preserve">Код МКБ-10 </w:t>
            </w:r>
          </w:p>
        </w:tc>
        <w:tc>
          <w:tcPr>
            <w:tcW w:w="2552" w:type="dxa"/>
            <w:gridSpan w:val="2"/>
            <w:vAlign w:val="center"/>
          </w:tcPr>
          <w:p w:rsidR="000B1A0E" w:rsidRPr="00741839" w:rsidRDefault="000B1A0E" w:rsidP="001171BB">
            <w:pPr>
              <w:jc w:val="center"/>
              <w:rPr>
                <w:sz w:val="18"/>
              </w:rPr>
            </w:pPr>
            <w:r w:rsidRPr="00741839">
              <w:rPr>
                <w:sz w:val="18"/>
              </w:rPr>
              <w:t>Обращения</w:t>
            </w:r>
          </w:p>
        </w:tc>
      </w:tr>
      <w:tr w:rsidR="000B1A0E" w:rsidRPr="00741839" w:rsidTr="000B1A0E">
        <w:trPr>
          <w:cantSplit/>
          <w:jc w:val="center"/>
        </w:trPr>
        <w:tc>
          <w:tcPr>
            <w:tcW w:w="7075" w:type="dxa"/>
            <w:vMerge/>
            <w:vAlign w:val="center"/>
          </w:tcPr>
          <w:p w:rsidR="000B1A0E" w:rsidRPr="00741839" w:rsidRDefault="000B1A0E" w:rsidP="001171BB">
            <w:pPr>
              <w:jc w:val="center"/>
              <w:rPr>
                <w:sz w:val="18"/>
              </w:rPr>
            </w:pPr>
          </w:p>
        </w:tc>
        <w:tc>
          <w:tcPr>
            <w:tcW w:w="1308" w:type="dxa"/>
            <w:vMerge/>
            <w:vAlign w:val="center"/>
          </w:tcPr>
          <w:p w:rsidR="000B1A0E" w:rsidRPr="00741839" w:rsidRDefault="000B1A0E" w:rsidP="001171BB">
            <w:pPr>
              <w:jc w:val="center"/>
              <w:rPr>
                <w:sz w:val="18"/>
              </w:rPr>
            </w:pPr>
          </w:p>
        </w:tc>
        <w:tc>
          <w:tcPr>
            <w:tcW w:w="1559" w:type="dxa"/>
            <w:vMerge/>
            <w:vAlign w:val="center"/>
          </w:tcPr>
          <w:p w:rsidR="000B1A0E" w:rsidRPr="00741839" w:rsidRDefault="000B1A0E" w:rsidP="001171BB">
            <w:pPr>
              <w:jc w:val="center"/>
              <w:rPr>
                <w:sz w:val="18"/>
              </w:rPr>
            </w:pPr>
          </w:p>
        </w:tc>
        <w:tc>
          <w:tcPr>
            <w:tcW w:w="1276" w:type="dxa"/>
            <w:vAlign w:val="center"/>
          </w:tcPr>
          <w:p w:rsidR="000B1A0E" w:rsidRPr="00741839" w:rsidRDefault="000B1A0E" w:rsidP="00D91D8A">
            <w:pPr>
              <w:jc w:val="center"/>
              <w:rPr>
                <w:sz w:val="18"/>
              </w:rPr>
            </w:pPr>
            <w:r w:rsidRPr="00741839">
              <w:rPr>
                <w:sz w:val="18"/>
              </w:rPr>
              <w:t>всего</w:t>
            </w:r>
          </w:p>
        </w:tc>
        <w:tc>
          <w:tcPr>
            <w:tcW w:w="1276" w:type="dxa"/>
            <w:vAlign w:val="center"/>
          </w:tcPr>
          <w:p w:rsidR="000B1A0E" w:rsidRPr="00741839" w:rsidRDefault="000B1A0E" w:rsidP="00D91D8A">
            <w:pPr>
              <w:jc w:val="center"/>
              <w:rPr>
                <w:sz w:val="18"/>
                <w:highlight w:val="yellow"/>
              </w:rPr>
            </w:pPr>
            <w:r w:rsidRPr="00741839">
              <w:rPr>
                <w:sz w:val="18"/>
              </w:rPr>
              <w:t>из них: повторные</w:t>
            </w:r>
          </w:p>
        </w:tc>
      </w:tr>
      <w:tr w:rsidR="000B1A0E" w:rsidRPr="00741839" w:rsidTr="000B1A0E">
        <w:trPr>
          <w:cantSplit/>
          <w:jc w:val="center"/>
        </w:trPr>
        <w:tc>
          <w:tcPr>
            <w:tcW w:w="7075" w:type="dxa"/>
            <w:vAlign w:val="center"/>
          </w:tcPr>
          <w:p w:rsidR="000B1A0E" w:rsidRPr="00741839" w:rsidRDefault="000B1A0E" w:rsidP="001171BB">
            <w:pPr>
              <w:jc w:val="center"/>
              <w:rPr>
                <w:sz w:val="18"/>
              </w:rPr>
            </w:pPr>
            <w:r w:rsidRPr="00741839">
              <w:rPr>
                <w:sz w:val="18"/>
              </w:rPr>
              <w:t>1</w:t>
            </w:r>
          </w:p>
        </w:tc>
        <w:tc>
          <w:tcPr>
            <w:tcW w:w="1308" w:type="dxa"/>
            <w:vAlign w:val="center"/>
          </w:tcPr>
          <w:p w:rsidR="000B1A0E" w:rsidRPr="00741839" w:rsidRDefault="000B1A0E" w:rsidP="001171BB">
            <w:pPr>
              <w:jc w:val="center"/>
              <w:rPr>
                <w:sz w:val="18"/>
              </w:rPr>
            </w:pPr>
            <w:r w:rsidRPr="00741839">
              <w:rPr>
                <w:sz w:val="18"/>
              </w:rPr>
              <w:t>2</w:t>
            </w:r>
          </w:p>
        </w:tc>
        <w:tc>
          <w:tcPr>
            <w:tcW w:w="1559" w:type="dxa"/>
            <w:vAlign w:val="center"/>
          </w:tcPr>
          <w:p w:rsidR="000B1A0E" w:rsidRPr="00741839" w:rsidRDefault="000B1A0E" w:rsidP="001171BB">
            <w:pPr>
              <w:jc w:val="center"/>
              <w:rPr>
                <w:sz w:val="18"/>
              </w:rPr>
            </w:pPr>
            <w:r w:rsidRPr="00741839">
              <w:rPr>
                <w:sz w:val="18"/>
              </w:rPr>
              <w:t>3</w:t>
            </w:r>
          </w:p>
        </w:tc>
        <w:tc>
          <w:tcPr>
            <w:tcW w:w="1276" w:type="dxa"/>
            <w:vAlign w:val="center"/>
          </w:tcPr>
          <w:p w:rsidR="000B1A0E" w:rsidRPr="00741839" w:rsidRDefault="000B1A0E" w:rsidP="001171BB">
            <w:pPr>
              <w:jc w:val="center"/>
              <w:rPr>
                <w:sz w:val="18"/>
              </w:rPr>
            </w:pPr>
            <w:r w:rsidRPr="00741839">
              <w:rPr>
                <w:sz w:val="18"/>
              </w:rPr>
              <w:t>4</w:t>
            </w:r>
          </w:p>
        </w:tc>
        <w:tc>
          <w:tcPr>
            <w:tcW w:w="1276" w:type="dxa"/>
          </w:tcPr>
          <w:p w:rsidR="000B1A0E" w:rsidRPr="00741839" w:rsidRDefault="000B1A0E" w:rsidP="001171BB">
            <w:pPr>
              <w:jc w:val="center"/>
              <w:rPr>
                <w:sz w:val="18"/>
              </w:rPr>
            </w:pPr>
            <w:r w:rsidRPr="00741839">
              <w:rPr>
                <w:sz w:val="18"/>
              </w:rPr>
              <w:t>5</w:t>
            </w:r>
          </w:p>
        </w:tc>
      </w:tr>
      <w:tr w:rsidR="000B1A0E" w:rsidRPr="00741839" w:rsidTr="00017E9C">
        <w:trPr>
          <w:cantSplit/>
          <w:trHeight w:val="20"/>
          <w:jc w:val="center"/>
        </w:trPr>
        <w:tc>
          <w:tcPr>
            <w:tcW w:w="7075" w:type="dxa"/>
            <w:vAlign w:val="center"/>
          </w:tcPr>
          <w:p w:rsidR="000B1A0E" w:rsidRPr="00741839" w:rsidRDefault="000B1A0E" w:rsidP="0002295D">
            <w:pPr>
              <w:rPr>
                <w:b/>
                <w:sz w:val="18"/>
              </w:rPr>
            </w:pPr>
            <w:r w:rsidRPr="00741839">
              <w:rPr>
                <w:b/>
                <w:sz w:val="18"/>
              </w:rPr>
              <w:t>Всего</w:t>
            </w:r>
          </w:p>
        </w:tc>
        <w:tc>
          <w:tcPr>
            <w:tcW w:w="1308" w:type="dxa"/>
            <w:vAlign w:val="center"/>
          </w:tcPr>
          <w:p w:rsidR="000B1A0E" w:rsidRPr="00741839" w:rsidRDefault="000B1A0E" w:rsidP="0002295D">
            <w:pPr>
              <w:jc w:val="center"/>
              <w:rPr>
                <w:sz w:val="18"/>
              </w:rPr>
            </w:pPr>
            <w:r w:rsidRPr="00741839">
              <w:rPr>
                <w:sz w:val="18"/>
              </w:rPr>
              <w:t>1.0</w:t>
            </w:r>
          </w:p>
        </w:tc>
        <w:tc>
          <w:tcPr>
            <w:tcW w:w="1559" w:type="dxa"/>
            <w:vAlign w:val="center"/>
          </w:tcPr>
          <w:p w:rsidR="000B1A0E" w:rsidRPr="00741839" w:rsidRDefault="000B1A0E" w:rsidP="0002295D">
            <w:pPr>
              <w:jc w:val="center"/>
              <w:rPr>
                <w:sz w:val="18"/>
              </w:rPr>
            </w:pPr>
            <w:r w:rsidRPr="00741839">
              <w:rPr>
                <w:sz w:val="18"/>
              </w:rPr>
              <w:t>Z00-Z99</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02295D">
            <w:pPr>
              <w:rPr>
                <w:sz w:val="18"/>
              </w:rPr>
            </w:pPr>
            <w:r w:rsidRPr="00741839">
              <w:rPr>
                <w:sz w:val="18"/>
              </w:rPr>
              <w:t>из них:</w:t>
            </w:r>
          </w:p>
          <w:p w:rsidR="000B1A0E" w:rsidRPr="00F428EE" w:rsidRDefault="000B1A0E" w:rsidP="0002295D">
            <w:pPr>
              <w:pStyle w:val="a3"/>
              <w:rPr>
                <w:sz w:val="18"/>
                <w:lang w:val="ru-RU" w:eastAsia="ru-RU"/>
              </w:rPr>
            </w:pPr>
            <w:r w:rsidRPr="00F428EE">
              <w:rPr>
                <w:sz w:val="18"/>
                <w:lang w:val="ru-RU" w:eastAsia="ru-RU"/>
              </w:rPr>
              <w:t xml:space="preserve">обращения в медицинские организации для медицинского осмотра и обследования </w:t>
            </w:r>
          </w:p>
        </w:tc>
        <w:tc>
          <w:tcPr>
            <w:tcW w:w="1308" w:type="dxa"/>
            <w:vAlign w:val="center"/>
          </w:tcPr>
          <w:p w:rsidR="000B1A0E" w:rsidRPr="00741839" w:rsidRDefault="000B1A0E" w:rsidP="0002295D">
            <w:pPr>
              <w:jc w:val="center"/>
              <w:rPr>
                <w:sz w:val="18"/>
              </w:rPr>
            </w:pPr>
            <w:r w:rsidRPr="00741839">
              <w:rPr>
                <w:sz w:val="18"/>
              </w:rPr>
              <w:t>1.1</w:t>
            </w:r>
          </w:p>
        </w:tc>
        <w:tc>
          <w:tcPr>
            <w:tcW w:w="1559" w:type="dxa"/>
            <w:vAlign w:val="center"/>
          </w:tcPr>
          <w:p w:rsidR="000B1A0E" w:rsidRPr="00741839" w:rsidRDefault="000B1A0E" w:rsidP="0002295D">
            <w:pPr>
              <w:jc w:val="center"/>
              <w:rPr>
                <w:sz w:val="18"/>
              </w:rPr>
            </w:pPr>
            <w:r w:rsidRPr="00741839">
              <w:rPr>
                <w:sz w:val="18"/>
              </w:rPr>
              <w:t>Z00-Z13</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74752A">
            <w:pPr>
              <w:rPr>
                <w:sz w:val="18"/>
              </w:rPr>
            </w:pPr>
            <w:r w:rsidRPr="00741839">
              <w:rPr>
                <w:sz w:val="18"/>
              </w:rPr>
              <w:t xml:space="preserve">     из них: обращения в связи с получением медицинских документов</w:t>
            </w:r>
          </w:p>
        </w:tc>
        <w:tc>
          <w:tcPr>
            <w:tcW w:w="1308" w:type="dxa"/>
            <w:vAlign w:val="center"/>
          </w:tcPr>
          <w:p w:rsidR="000B1A0E" w:rsidRPr="00741839" w:rsidRDefault="000B1A0E" w:rsidP="0002295D">
            <w:pPr>
              <w:jc w:val="center"/>
              <w:rPr>
                <w:sz w:val="18"/>
              </w:rPr>
            </w:pPr>
            <w:r w:rsidRPr="00741839">
              <w:rPr>
                <w:sz w:val="18"/>
              </w:rPr>
              <w:t>1.1.1</w:t>
            </w:r>
          </w:p>
        </w:tc>
        <w:tc>
          <w:tcPr>
            <w:tcW w:w="1559" w:type="dxa"/>
            <w:vAlign w:val="center"/>
          </w:tcPr>
          <w:p w:rsidR="000B1A0E" w:rsidRPr="00741839" w:rsidRDefault="000B1A0E" w:rsidP="0002295D">
            <w:pPr>
              <w:jc w:val="center"/>
              <w:rPr>
                <w:sz w:val="18"/>
              </w:rPr>
            </w:pPr>
            <w:r w:rsidRPr="00741839">
              <w:rPr>
                <w:sz w:val="18"/>
                <w:lang w:val="en-US"/>
              </w:rPr>
              <w:t>Z</w:t>
            </w:r>
            <w:r w:rsidRPr="00741839">
              <w:rPr>
                <w:sz w:val="18"/>
              </w:rPr>
              <w:t>02.7</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22D12" w:rsidRPr="00741839" w:rsidTr="00017E9C">
        <w:trPr>
          <w:cantSplit/>
          <w:trHeight w:val="20"/>
          <w:jc w:val="center"/>
        </w:trPr>
        <w:tc>
          <w:tcPr>
            <w:tcW w:w="7075" w:type="dxa"/>
            <w:vAlign w:val="center"/>
          </w:tcPr>
          <w:p w:rsidR="00022D12" w:rsidRPr="00741839" w:rsidRDefault="00022D12" w:rsidP="0002295D">
            <w:pPr>
              <w:rPr>
                <w:sz w:val="18"/>
              </w:rPr>
            </w:pPr>
            <w:r w:rsidRPr="00741839">
              <w:rPr>
                <w:sz w:val="18"/>
              </w:rPr>
              <w:t xml:space="preserve">                наблюдение при подозрении на </w:t>
            </w:r>
            <w:r w:rsidRPr="00741839">
              <w:rPr>
                <w:sz w:val="18"/>
                <w:lang w:val="en-US"/>
              </w:rPr>
              <w:t>COVID</w:t>
            </w:r>
            <w:r w:rsidRPr="00741839">
              <w:rPr>
                <w:sz w:val="18"/>
              </w:rPr>
              <w:t>-19</w:t>
            </w:r>
          </w:p>
        </w:tc>
        <w:tc>
          <w:tcPr>
            <w:tcW w:w="1308" w:type="dxa"/>
            <w:vAlign w:val="center"/>
          </w:tcPr>
          <w:p w:rsidR="00022D12" w:rsidRPr="00741839" w:rsidRDefault="00022D12" w:rsidP="0002295D">
            <w:pPr>
              <w:jc w:val="center"/>
              <w:rPr>
                <w:sz w:val="18"/>
              </w:rPr>
            </w:pPr>
            <w:r w:rsidRPr="00741839">
              <w:rPr>
                <w:sz w:val="18"/>
              </w:rPr>
              <w:t>1.1.2</w:t>
            </w:r>
          </w:p>
        </w:tc>
        <w:tc>
          <w:tcPr>
            <w:tcW w:w="1559" w:type="dxa"/>
            <w:vAlign w:val="center"/>
          </w:tcPr>
          <w:p w:rsidR="00022D12" w:rsidRPr="00741839" w:rsidRDefault="00022D12" w:rsidP="00022D12">
            <w:pPr>
              <w:jc w:val="center"/>
              <w:rPr>
                <w:sz w:val="18"/>
              </w:rPr>
            </w:pPr>
            <w:r w:rsidRPr="00741839">
              <w:rPr>
                <w:sz w:val="18"/>
                <w:lang w:val="en-US"/>
              </w:rPr>
              <w:t>Z</w:t>
            </w:r>
            <w:r w:rsidRPr="00741839">
              <w:rPr>
                <w:sz w:val="18"/>
              </w:rPr>
              <w:t>03.8</w:t>
            </w:r>
          </w:p>
        </w:tc>
        <w:tc>
          <w:tcPr>
            <w:tcW w:w="1276" w:type="dxa"/>
            <w:vAlign w:val="center"/>
          </w:tcPr>
          <w:p w:rsidR="00022D12" w:rsidRPr="00741839" w:rsidRDefault="00022D12" w:rsidP="00017E9C">
            <w:pPr>
              <w:jc w:val="center"/>
              <w:rPr>
                <w:b/>
                <w:sz w:val="22"/>
              </w:rPr>
            </w:pPr>
          </w:p>
        </w:tc>
        <w:tc>
          <w:tcPr>
            <w:tcW w:w="1276" w:type="dxa"/>
            <w:vAlign w:val="center"/>
          </w:tcPr>
          <w:p w:rsidR="00022D12" w:rsidRPr="00741839" w:rsidRDefault="00022D12" w:rsidP="00017E9C">
            <w:pPr>
              <w:jc w:val="center"/>
              <w:rPr>
                <w:b/>
                <w:sz w:val="22"/>
              </w:rPr>
            </w:pPr>
          </w:p>
        </w:tc>
      </w:tr>
      <w:tr w:rsidR="00265B4A" w:rsidRPr="00741839" w:rsidTr="00017E9C">
        <w:trPr>
          <w:cantSplit/>
          <w:trHeight w:val="20"/>
          <w:jc w:val="center"/>
        </w:trPr>
        <w:tc>
          <w:tcPr>
            <w:tcW w:w="7075" w:type="dxa"/>
            <w:vAlign w:val="center"/>
          </w:tcPr>
          <w:p w:rsidR="00265B4A" w:rsidRPr="00741839" w:rsidRDefault="00265B4A" w:rsidP="0002295D">
            <w:pPr>
              <w:rPr>
                <w:sz w:val="18"/>
              </w:rPr>
            </w:pPr>
            <w:r w:rsidRPr="00741839">
              <w:rPr>
                <w:sz w:val="18"/>
              </w:rPr>
              <w:t xml:space="preserve">                скрининговое обследование с целью выявления </w:t>
            </w:r>
            <w:r w:rsidRPr="00741839">
              <w:rPr>
                <w:sz w:val="18"/>
                <w:lang w:val="en-US"/>
              </w:rPr>
              <w:t>COVID</w:t>
            </w:r>
            <w:r w:rsidRPr="00741839">
              <w:rPr>
                <w:sz w:val="18"/>
              </w:rPr>
              <w:t>-19</w:t>
            </w:r>
          </w:p>
        </w:tc>
        <w:tc>
          <w:tcPr>
            <w:tcW w:w="1308" w:type="dxa"/>
            <w:vAlign w:val="center"/>
          </w:tcPr>
          <w:p w:rsidR="00265B4A" w:rsidRPr="00741839" w:rsidRDefault="00265B4A" w:rsidP="0002295D">
            <w:pPr>
              <w:jc w:val="center"/>
              <w:rPr>
                <w:sz w:val="18"/>
              </w:rPr>
            </w:pPr>
            <w:r w:rsidRPr="00741839">
              <w:rPr>
                <w:sz w:val="18"/>
              </w:rPr>
              <w:t>1.1.3</w:t>
            </w:r>
          </w:p>
        </w:tc>
        <w:tc>
          <w:tcPr>
            <w:tcW w:w="1559" w:type="dxa"/>
            <w:vAlign w:val="center"/>
          </w:tcPr>
          <w:p w:rsidR="00265B4A" w:rsidRPr="00741839" w:rsidRDefault="00265B4A" w:rsidP="00265B4A">
            <w:pPr>
              <w:jc w:val="center"/>
              <w:rPr>
                <w:sz w:val="18"/>
              </w:rPr>
            </w:pPr>
            <w:r w:rsidRPr="00741839">
              <w:rPr>
                <w:sz w:val="18"/>
                <w:lang w:val="en-US"/>
              </w:rPr>
              <w:t>Z</w:t>
            </w:r>
            <w:r w:rsidRPr="00741839">
              <w:rPr>
                <w:sz w:val="18"/>
              </w:rPr>
              <w:t>11.5</w:t>
            </w:r>
          </w:p>
        </w:tc>
        <w:tc>
          <w:tcPr>
            <w:tcW w:w="1276" w:type="dxa"/>
            <w:vAlign w:val="center"/>
          </w:tcPr>
          <w:p w:rsidR="00265B4A" w:rsidRPr="00741839" w:rsidRDefault="00265B4A" w:rsidP="00017E9C">
            <w:pPr>
              <w:jc w:val="center"/>
              <w:rPr>
                <w:b/>
                <w:sz w:val="22"/>
              </w:rPr>
            </w:pPr>
          </w:p>
        </w:tc>
        <w:tc>
          <w:tcPr>
            <w:tcW w:w="1276" w:type="dxa"/>
            <w:vAlign w:val="center"/>
          </w:tcPr>
          <w:p w:rsidR="00265B4A" w:rsidRPr="00741839" w:rsidRDefault="00265B4A"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02295D">
            <w:pPr>
              <w:rPr>
                <w:sz w:val="18"/>
              </w:rPr>
            </w:pPr>
            <w:r w:rsidRPr="00741839">
              <w:rPr>
                <w:sz w:val="18"/>
              </w:rPr>
              <w:t>потенциальная опасность для здоровья, связанная с инфекционными болезнями</w:t>
            </w:r>
          </w:p>
        </w:tc>
        <w:tc>
          <w:tcPr>
            <w:tcW w:w="1308" w:type="dxa"/>
            <w:vAlign w:val="center"/>
          </w:tcPr>
          <w:p w:rsidR="000B1A0E" w:rsidRPr="00741839" w:rsidRDefault="000B1A0E" w:rsidP="0002295D">
            <w:pPr>
              <w:jc w:val="center"/>
              <w:rPr>
                <w:sz w:val="18"/>
              </w:rPr>
            </w:pPr>
            <w:r w:rsidRPr="00741839">
              <w:rPr>
                <w:sz w:val="18"/>
              </w:rPr>
              <w:t>1.2</w:t>
            </w:r>
          </w:p>
        </w:tc>
        <w:tc>
          <w:tcPr>
            <w:tcW w:w="1559" w:type="dxa"/>
            <w:vAlign w:val="center"/>
          </w:tcPr>
          <w:p w:rsidR="000B1A0E" w:rsidRPr="00741839" w:rsidRDefault="000B1A0E" w:rsidP="0002295D">
            <w:pPr>
              <w:jc w:val="center"/>
              <w:rPr>
                <w:sz w:val="18"/>
              </w:rPr>
            </w:pPr>
            <w:r w:rsidRPr="00741839">
              <w:rPr>
                <w:sz w:val="18"/>
              </w:rPr>
              <w:t>Z20-Z29</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22D12" w:rsidRPr="00741839" w:rsidTr="00017E9C">
        <w:trPr>
          <w:cantSplit/>
          <w:trHeight w:val="20"/>
          <w:jc w:val="center"/>
        </w:trPr>
        <w:tc>
          <w:tcPr>
            <w:tcW w:w="7075" w:type="dxa"/>
            <w:vAlign w:val="center"/>
          </w:tcPr>
          <w:p w:rsidR="00022D12" w:rsidRPr="00741839" w:rsidRDefault="00022D12" w:rsidP="0002295D">
            <w:pPr>
              <w:rPr>
                <w:sz w:val="18"/>
              </w:rPr>
            </w:pPr>
            <w:r w:rsidRPr="00741839">
              <w:rPr>
                <w:sz w:val="18"/>
              </w:rPr>
              <w:t xml:space="preserve">    из них:</w:t>
            </w:r>
            <w:r w:rsidR="0044627F" w:rsidRPr="00741839">
              <w:rPr>
                <w:sz w:val="18"/>
              </w:rPr>
              <w:t xml:space="preserve"> </w:t>
            </w:r>
            <w:r w:rsidRPr="00741839">
              <w:rPr>
                <w:sz w:val="18"/>
              </w:rPr>
              <w:t>контакт</w:t>
            </w:r>
            <w:r w:rsidR="0044627F" w:rsidRPr="00741839">
              <w:rPr>
                <w:sz w:val="18"/>
              </w:rPr>
              <w:t xml:space="preserve"> </w:t>
            </w:r>
            <w:r w:rsidRPr="00741839">
              <w:rPr>
                <w:sz w:val="18"/>
              </w:rPr>
              <w:t xml:space="preserve">с больным </w:t>
            </w:r>
            <w:r w:rsidRPr="00741839">
              <w:rPr>
                <w:sz w:val="18"/>
                <w:lang w:val="en-US"/>
              </w:rPr>
              <w:t>COVID</w:t>
            </w:r>
            <w:r w:rsidRPr="00741839">
              <w:rPr>
                <w:sz w:val="18"/>
              </w:rPr>
              <w:t>-19</w:t>
            </w:r>
          </w:p>
        </w:tc>
        <w:tc>
          <w:tcPr>
            <w:tcW w:w="1308" w:type="dxa"/>
            <w:vAlign w:val="center"/>
          </w:tcPr>
          <w:p w:rsidR="00022D12" w:rsidRPr="00741839" w:rsidRDefault="00022D12" w:rsidP="0002295D">
            <w:pPr>
              <w:jc w:val="center"/>
              <w:rPr>
                <w:sz w:val="18"/>
              </w:rPr>
            </w:pPr>
            <w:r w:rsidRPr="00741839">
              <w:rPr>
                <w:sz w:val="18"/>
              </w:rPr>
              <w:t>1.2.1</w:t>
            </w:r>
          </w:p>
        </w:tc>
        <w:tc>
          <w:tcPr>
            <w:tcW w:w="1559" w:type="dxa"/>
            <w:vAlign w:val="center"/>
          </w:tcPr>
          <w:p w:rsidR="00022D12" w:rsidRPr="00741839" w:rsidRDefault="00022D12" w:rsidP="0002295D">
            <w:pPr>
              <w:jc w:val="center"/>
              <w:rPr>
                <w:sz w:val="18"/>
              </w:rPr>
            </w:pPr>
            <w:r w:rsidRPr="00741839">
              <w:rPr>
                <w:sz w:val="18"/>
                <w:lang w:val="en-US"/>
              </w:rPr>
              <w:t>Z</w:t>
            </w:r>
            <w:r w:rsidRPr="00741839">
              <w:rPr>
                <w:sz w:val="18"/>
              </w:rPr>
              <w:t>20.8</w:t>
            </w:r>
          </w:p>
        </w:tc>
        <w:tc>
          <w:tcPr>
            <w:tcW w:w="1276" w:type="dxa"/>
            <w:vAlign w:val="center"/>
          </w:tcPr>
          <w:p w:rsidR="00022D12" w:rsidRPr="00741839" w:rsidRDefault="00022D12" w:rsidP="00017E9C">
            <w:pPr>
              <w:jc w:val="center"/>
              <w:rPr>
                <w:b/>
                <w:sz w:val="22"/>
              </w:rPr>
            </w:pPr>
          </w:p>
        </w:tc>
        <w:tc>
          <w:tcPr>
            <w:tcW w:w="1276" w:type="dxa"/>
            <w:vAlign w:val="center"/>
          </w:tcPr>
          <w:p w:rsidR="00022D12" w:rsidRPr="00741839" w:rsidRDefault="00022D12"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02295D">
            <w:pPr>
              <w:rPr>
                <w:sz w:val="18"/>
              </w:rPr>
            </w:pPr>
            <w:r w:rsidRPr="00741839">
              <w:rPr>
                <w:sz w:val="18"/>
              </w:rPr>
              <w:t xml:space="preserve">    </w:t>
            </w:r>
            <w:r w:rsidR="00265B4A" w:rsidRPr="00741839">
              <w:rPr>
                <w:sz w:val="18"/>
              </w:rPr>
              <w:t xml:space="preserve">              </w:t>
            </w:r>
            <w:r w:rsidRPr="00741839">
              <w:rPr>
                <w:sz w:val="18"/>
              </w:rPr>
              <w:t xml:space="preserve">носительство возбудителя инфекционной </w:t>
            </w:r>
          </w:p>
          <w:p w:rsidR="000B1A0E" w:rsidRPr="00741839" w:rsidRDefault="000B1A0E" w:rsidP="0002295D">
            <w:pPr>
              <w:rPr>
                <w:sz w:val="18"/>
              </w:rPr>
            </w:pPr>
            <w:r w:rsidRPr="00741839">
              <w:rPr>
                <w:sz w:val="18"/>
              </w:rPr>
              <w:t xml:space="preserve">                 </w:t>
            </w:r>
            <w:r w:rsidR="00265B4A" w:rsidRPr="00741839">
              <w:rPr>
                <w:sz w:val="18"/>
              </w:rPr>
              <w:t xml:space="preserve"> </w:t>
            </w:r>
            <w:r w:rsidRPr="00741839">
              <w:rPr>
                <w:sz w:val="18"/>
              </w:rPr>
              <w:t>болезни</w:t>
            </w:r>
          </w:p>
        </w:tc>
        <w:tc>
          <w:tcPr>
            <w:tcW w:w="1308" w:type="dxa"/>
            <w:vAlign w:val="center"/>
          </w:tcPr>
          <w:p w:rsidR="000B1A0E" w:rsidRPr="00741839" w:rsidRDefault="000B1A0E" w:rsidP="00265B4A">
            <w:pPr>
              <w:jc w:val="center"/>
              <w:rPr>
                <w:sz w:val="18"/>
              </w:rPr>
            </w:pPr>
            <w:r w:rsidRPr="00741839">
              <w:rPr>
                <w:sz w:val="18"/>
              </w:rPr>
              <w:t>1.2.</w:t>
            </w:r>
            <w:r w:rsidR="00265B4A" w:rsidRPr="00741839">
              <w:rPr>
                <w:sz w:val="18"/>
              </w:rPr>
              <w:t>2</w:t>
            </w:r>
          </w:p>
        </w:tc>
        <w:tc>
          <w:tcPr>
            <w:tcW w:w="1559" w:type="dxa"/>
            <w:vAlign w:val="center"/>
          </w:tcPr>
          <w:p w:rsidR="000B1A0E" w:rsidRPr="00741839" w:rsidRDefault="000B1A0E" w:rsidP="0002295D">
            <w:pPr>
              <w:jc w:val="center"/>
              <w:rPr>
                <w:sz w:val="18"/>
              </w:rPr>
            </w:pPr>
            <w:r w:rsidRPr="00741839">
              <w:rPr>
                <w:sz w:val="18"/>
                <w:lang w:val="en-US"/>
              </w:rPr>
              <w:t>Z</w:t>
            </w:r>
            <w:r w:rsidRPr="00741839">
              <w:rPr>
                <w:sz w:val="18"/>
              </w:rPr>
              <w:t>22</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265B4A" w:rsidRPr="00741839" w:rsidTr="00017E9C">
        <w:trPr>
          <w:cantSplit/>
          <w:trHeight w:val="20"/>
          <w:jc w:val="center"/>
        </w:trPr>
        <w:tc>
          <w:tcPr>
            <w:tcW w:w="7075" w:type="dxa"/>
            <w:vAlign w:val="center"/>
          </w:tcPr>
          <w:p w:rsidR="00265B4A" w:rsidRPr="00741839" w:rsidRDefault="00525E5C" w:rsidP="0002295D">
            <w:pPr>
              <w:rPr>
                <w:sz w:val="18"/>
              </w:rPr>
            </w:pPr>
            <w:r w:rsidRPr="00741839">
              <w:rPr>
                <w:sz w:val="18"/>
              </w:rPr>
              <w:t xml:space="preserve">                 </w:t>
            </w:r>
            <w:r w:rsidR="00495245">
              <w:rPr>
                <w:sz w:val="18"/>
              </w:rPr>
              <w:t xml:space="preserve"> </w:t>
            </w:r>
            <w:r w:rsidRPr="00741839">
              <w:rPr>
                <w:sz w:val="18"/>
              </w:rPr>
              <w:t>из них</w:t>
            </w:r>
            <w:r w:rsidR="00265B4A" w:rsidRPr="00741839">
              <w:rPr>
                <w:sz w:val="18"/>
              </w:rPr>
              <w:t xml:space="preserve"> носительство возбудителя </w:t>
            </w:r>
            <w:r w:rsidR="00265B4A" w:rsidRPr="00741839">
              <w:rPr>
                <w:sz w:val="18"/>
                <w:lang w:val="en-US"/>
              </w:rPr>
              <w:t>COVID</w:t>
            </w:r>
            <w:r w:rsidR="00265B4A" w:rsidRPr="00741839">
              <w:rPr>
                <w:sz w:val="18"/>
              </w:rPr>
              <w:t>-19</w:t>
            </w:r>
          </w:p>
        </w:tc>
        <w:tc>
          <w:tcPr>
            <w:tcW w:w="1308" w:type="dxa"/>
            <w:vAlign w:val="center"/>
          </w:tcPr>
          <w:p w:rsidR="00265B4A" w:rsidRPr="00741839" w:rsidRDefault="00265B4A" w:rsidP="0002295D">
            <w:pPr>
              <w:jc w:val="center"/>
              <w:rPr>
                <w:sz w:val="18"/>
              </w:rPr>
            </w:pPr>
            <w:r w:rsidRPr="00741839">
              <w:rPr>
                <w:sz w:val="18"/>
              </w:rPr>
              <w:t>1.2.3</w:t>
            </w:r>
          </w:p>
        </w:tc>
        <w:tc>
          <w:tcPr>
            <w:tcW w:w="1559" w:type="dxa"/>
            <w:vAlign w:val="center"/>
          </w:tcPr>
          <w:p w:rsidR="00265B4A" w:rsidRPr="00741839" w:rsidRDefault="00265B4A" w:rsidP="0002295D">
            <w:pPr>
              <w:jc w:val="center"/>
              <w:rPr>
                <w:sz w:val="18"/>
              </w:rPr>
            </w:pPr>
            <w:r w:rsidRPr="00741839">
              <w:rPr>
                <w:sz w:val="18"/>
                <w:lang w:val="en-US"/>
              </w:rPr>
              <w:t>Z</w:t>
            </w:r>
            <w:r w:rsidRPr="00741839">
              <w:rPr>
                <w:sz w:val="18"/>
              </w:rPr>
              <w:t>22.8</w:t>
            </w:r>
          </w:p>
        </w:tc>
        <w:tc>
          <w:tcPr>
            <w:tcW w:w="1276" w:type="dxa"/>
            <w:vAlign w:val="center"/>
          </w:tcPr>
          <w:p w:rsidR="00265B4A" w:rsidRPr="00741839" w:rsidRDefault="00265B4A" w:rsidP="00017E9C">
            <w:pPr>
              <w:jc w:val="center"/>
              <w:rPr>
                <w:b/>
                <w:sz w:val="22"/>
              </w:rPr>
            </w:pPr>
          </w:p>
        </w:tc>
        <w:tc>
          <w:tcPr>
            <w:tcW w:w="1276" w:type="dxa"/>
            <w:vAlign w:val="center"/>
          </w:tcPr>
          <w:p w:rsidR="00265B4A" w:rsidRPr="00741839" w:rsidRDefault="00265B4A" w:rsidP="00017E9C">
            <w:pPr>
              <w:jc w:val="center"/>
              <w:rPr>
                <w:b/>
                <w:sz w:val="22"/>
              </w:rPr>
            </w:pPr>
          </w:p>
        </w:tc>
      </w:tr>
      <w:tr w:rsidR="000B1A0E" w:rsidRPr="00741839" w:rsidTr="00017E9C">
        <w:trPr>
          <w:cantSplit/>
          <w:trHeight w:val="20"/>
          <w:jc w:val="center"/>
        </w:trPr>
        <w:tc>
          <w:tcPr>
            <w:tcW w:w="7075" w:type="dxa"/>
            <w:vAlign w:val="center"/>
          </w:tcPr>
          <w:p w:rsidR="000B1A0E" w:rsidRPr="00F428EE" w:rsidRDefault="000B1A0E" w:rsidP="00F10975">
            <w:pPr>
              <w:pStyle w:val="a3"/>
              <w:rPr>
                <w:sz w:val="18"/>
                <w:lang w:val="ru-RU" w:eastAsia="ru-RU"/>
              </w:rPr>
            </w:pPr>
            <w:r w:rsidRPr="00F428EE">
              <w:rPr>
                <w:sz w:val="18"/>
                <w:lang w:val="ru-RU" w:eastAsia="ru-RU"/>
              </w:rPr>
              <w:t>обращения в медицинские организации в связи с обстоятельствами, относящимися</w:t>
            </w:r>
            <w:r w:rsidR="00F10975" w:rsidRPr="00F428EE">
              <w:rPr>
                <w:sz w:val="18"/>
                <w:lang w:val="ru-RU" w:eastAsia="ru-RU"/>
              </w:rPr>
              <w:br/>
            </w:r>
            <w:r w:rsidRPr="00F428EE">
              <w:rPr>
                <w:sz w:val="18"/>
                <w:lang w:val="ru-RU" w:eastAsia="ru-RU"/>
              </w:rPr>
              <w:t>к репродуктивной функции</w:t>
            </w:r>
          </w:p>
        </w:tc>
        <w:tc>
          <w:tcPr>
            <w:tcW w:w="1308" w:type="dxa"/>
            <w:vAlign w:val="center"/>
          </w:tcPr>
          <w:p w:rsidR="000B1A0E" w:rsidRPr="00741839" w:rsidRDefault="000B1A0E" w:rsidP="0002295D">
            <w:pPr>
              <w:jc w:val="center"/>
              <w:rPr>
                <w:sz w:val="18"/>
              </w:rPr>
            </w:pPr>
            <w:r w:rsidRPr="00741839">
              <w:rPr>
                <w:sz w:val="18"/>
              </w:rPr>
              <w:t>1.3</w:t>
            </w:r>
          </w:p>
        </w:tc>
        <w:tc>
          <w:tcPr>
            <w:tcW w:w="1559" w:type="dxa"/>
            <w:vAlign w:val="center"/>
          </w:tcPr>
          <w:p w:rsidR="000B1A0E" w:rsidRPr="00741839" w:rsidRDefault="000B1A0E" w:rsidP="0002295D">
            <w:pPr>
              <w:jc w:val="center"/>
              <w:rPr>
                <w:sz w:val="18"/>
              </w:rPr>
            </w:pPr>
            <w:r w:rsidRPr="00741839">
              <w:rPr>
                <w:sz w:val="18"/>
              </w:rPr>
              <w:t>Z30-Z39</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02295D">
            <w:pPr>
              <w:rPr>
                <w:sz w:val="18"/>
              </w:rPr>
            </w:pPr>
            <w:r w:rsidRPr="00741839">
              <w:rPr>
                <w:sz w:val="18"/>
              </w:rPr>
              <w:t>обращения в медицинские организации в связи с необходимостью проведения специфических процедур и получения медицинской помощи</w:t>
            </w:r>
          </w:p>
        </w:tc>
        <w:tc>
          <w:tcPr>
            <w:tcW w:w="1308" w:type="dxa"/>
            <w:vAlign w:val="center"/>
          </w:tcPr>
          <w:p w:rsidR="000B1A0E" w:rsidRPr="00741839" w:rsidRDefault="000B1A0E" w:rsidP="0002295D">
            <w:pPr>
              <w:jc w:val="center"/>
              <w:rPr>
                <w:sz w:val="18"/>
              </w:rPr>
            </w:pPr>
            <w:r w:rsidRPr="00741839">
              <w:rPr>
                <w:sz w:val="18"/>
              </w:rPr>
              <w:t>1.4</w:t>
            </w:r>
          </w:p>
        </w:tc>
        <w:tc>
          <w:tcPr>
            <w:tcW w:w="1559" w:type="dxa"/>
            <w:vAlign w:val="center"/>
          </w:tcPr>
          <w:p w:rsidR="000B1A0E" w:rsidRPr="00741839" w:rsidRDefault="000B1A0E" w:rsidP="0002295D">
            <w:pPr>
              <w:jc w:val="center"/>
              <w:rPr>
                <w:sz w:val="18"/>
              </w:rPr>
            </w:pPr>
            <w:r w:rsidRPr="00741839">
              <w:rPr>
                <w:sz w:val="18"/>
              </w:rPr>
              <w:t>Z40-Z54</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0B1A0E" w:rsidRPr="00741839" w:rsidTr="00017E9C">
        <w:trPr>
          <w:cantSplit/>
          <w:trHeight w:val="20"/>
          <w:jc w:val="center"/>
        </w:trPr>
        <w:tc>
          <w:tcPr>
            <w:tcW w:w="7075" w:type="dxa"/>
            <w:vAlign w:val="center"/>
          </w:tcPr>
          <w:p w:rsidR="000B1A0E" w:rsidRPr="00741839" w:rsidRDefault="000B1A0E" w:rsidP="0002295D">
            <w:pPr>
              <w:rPr>
                <w:sz w:val="18"/>
              </w:rPr>
            </w:pPr>
            <w:r w:rsidRPr="00741839">
              <w:rPr>
                <w:sz w:val="18"/>
              </w:rPr>
              <w:t xml:space="preserve">          из них:</w:t>
            </w:r>
          </w:p>
          <w:p w:rsidR="000B1A0E" w:rsidRPr="00741839" w:rsidRDefault="000B1A0E" w:rsidP="00B57456">
            <w:pPr>
              <w:rPr>
                <w:sz w:val="18"/>
              </w:rPr>
            </w:pPr>
            <w:r w:rsidRPr="00741839">
              <w:rPr>
                <w:sz w:val="18"/>
              </w:rPr>
              <w:t xml:space="preserve">      помощь, включающая использование</w:t>
            </w:r>
            <w:r w:rsidR="00B57456" w:rsidRPr="00741839">
              <w:rPr>
                <w:sz w:val="18"/>
              </w:rPr>
              <w:t xml:space="preserve"> </w:t>
            </w:r>
            <w:r w:rsidRPr="00741839">
              <w:rPr>
                <w:sz w:val="18"/>
              </w:rPr>
              <w:t>реабилитационных процедур</w:t>
            </w:r>
          </w:p>
        </w:tc>
        <w:tc>
          <w:tcPr>
            <w:tcW w:w="1308" w:type="dxa"/>
            <w:vAlign w:val="center"/>
          </w:tcPr>
          <w:p w:rsidR="000B1A0E" w:rsidRPr="00741839" w:rsidRDefault="000B1A0E" w:rsidP="0002295D">
            <w:pPr>
              <w:jc w:val="center"/>
              <w:rPr>
                <w:sz w:val="18"/>
              </w:rPr>
            </w:pPr>
            <w:r w:rsidRPr="00741839">
              <w:rPr>
                <w:sz w:val="18"/>
              </w:rPr>
              <w:t>1.4.1</w:t>
            </w:r>
          </w:p>
        </w:tc>
        <w:tc>
          <w:tcPr>
            <w:tcW w:w="1559" w:type="dxa"/>
            <w:vAlign w:val="center"/>
          </w:tcPr>
          <w:p w:rsidR="000B1A0E" w:rsidRPr="00741839" w:rsidRDefault="000B1A0E" w:rsidP="0002295D">
            <w:pPr>
              <w:jc w:val="center"/>
              <w:rPr>
                <w:sz w:val="18"/>
                <w:lang w:val="en-US"/>
              </w:rPr>
            </w:pPr>
            <w:r w:rsidRPr="00741839">
              <w:rPr>
                <w:sz w:val="18"/>
                <w:lang w:val="en-US"/>
              </w:rPr>
              <w:t>Z50</w:t>
            </w:r>
          </w:p>
        </w:tc>
        <w:tc>
          <w:tcPr>
            <w:tcW w:w="1276" w:type="dxa"/>
            <w:vAlign w:val="center"/>
          </w:tcPr>
          <w:p w:rsidR="000B1A0E" w:rsidRPr="00741839" w:rsidRDefault="000B1A0E" w:rsidP="00017E9C">
            <w:pPr>
              <w:jc w:val="center"/>
              <w:rPr>
                <w:b/>
                <w:sz w:val="22"/>
              </w:rPr>
            </w:pPr>
          </w:p>
        </w:tc>
        <w:tc>
          <w:tcPr>
            <w:tcW w:w="1276" w:type="dxa"/>
            <w:vAlign w:val="center"/>
          </w:tcPr>
          <w:p w:rsidR="000B1A0E" w:rsidRPr="00741839" w:rsidRDefault="000B1A0E"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из них:</w:t>
            </w:r>
          </w:p>
          <w:p w:rsidR="00970BD8" w:rsidRPr="00741839" w:rsidRDefault="00970BD8" w:rsidP="0014772C">
            <w:pPr>
              <w:ind w:left="1416"/>
              <w:rPr>
                <w:sz w:val="18"/>
              </w:rPr>
            </w:pPr>
            <w:r w:rsidRPr="00741839">
              <w:rPr>
                <w:sz w:val="18"/>
              </w:rPr>
              <w:t xml:space="preserve">реабилитация лиц, страдающих алкоголизмом </w:t>
            </w:r>
          </w:p>
        </w:tc>
        <w:tc>
          <w:tcPr>
            <w:tcW w:w="1308" w:type="dxa"/>
            <w:vAlign w:val="center"/>
          </w:tcPr>
          <w:p w:rsidR="00970BD8" w:rsidRPr="00741839" w:rsidRDefault="00970BD8" w:rsidP="0014772C">
            <w:pPr>
              <w:jc w:val="center"/>
              <w:rPr>
                <w:sz w:val="18"/>
              </w:rPr>
            </w:pPr>
            <w:r w:rsidRPr="00741839">
              <w:rPr>
                <w:sz w:val="18"/>
              </w:rPr>
              <w:t>1.4.1.1</w:t>
            </w:r>
          </w:p>
        </w:tc>
        <w:tc>
          <w:tcPr>
            <w:tcW w:w="1559" w:type="dxa"/>
            <w:vAlign w:val="center"/>
          </w:tcPr>
          <w:p w:rsidR="00970BD8" w:rsidRPr="00741839" w:rsidRDefault="00970BD8" w:rsidP="0014772C">
            <w:pPr>
              <w:jc w:val="center"/>
              <w:rPr>
                <w:sz w:val="18"/>
              </w:rPr>
            </w:pPr>
            <w:r w:rsidRPr="00741839">
              <w:rPr>
                <w:sz w:val="18"/>
                <w:lang w:val="en-US"/>
              </w:rPr>
              <w:t>Z</w:t>
            </w:r>
            <w:r w:rsidRPr="00741839">
              <w:rPr>
                <w:sz w:val="18"/>
              </w:rPr>
              <w:t>50.2</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реабилитация лиц, страдающих наркоманиями</w:t>
            </w:r>
          </w:p>
        </w:tc>
        <w:tc>
          <w:tcPr>
            <w:tcW w:w="1308" w:type="dxa"/>
            <w:vAlign w:val="center"/>
          </w:tcPr>
          <w:p w:rsidR="00970BD8" w:rsidRPr="00741839" w:rsidRDefault="00970BD8" w:rsidP="0014772C">
            <w:pPr>
              <w:jc w:val="center"/>
              <w:rPr>
                <w:sz w:val="18"/>
              </w:rPr>
            </w:pPr>
            <w:r w:rsidRPr="00741839">
              <w:rPr>
                <w:sz w:val="18"/>
              </w:rPr>
              <w:t>1.4.1.2</w:t>
            </w:r>
          </w:p>
        </w:tc>
        <w:tc>
          <w:tcPr>
            <w:tcW w:w="1559" w:type="dxa"/>
            <w:vAlign w:val="center"/>
          </w:tcPr>
          <w:p w:rsidR="00970BD8" w:rsidRPr="00741839" w:rsidRDefault="00970BD8" w:rsidP="0014772C">
            <w:pPr>
              <w:jc w:val="center"/>
              <w:rPr>
                <w:sz w:val="18"/>
              </w:rPr>
            </w:pPr>
            <w:r w:rsidRPr="00741839">
              <w:rPr>
                <w:sz w:val="18"/>
                <w:lang w:val="en-US"/>
              </w:rPr>
              <w:t>Z</w:t>
            </w:r>
            <w:r w:rsidRPr="00741839">
              <w:rPr>
                <w:sz w:val="18"/>
              </w:rPr>
              <w:t>50.3</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лечение, включающее другие виды реабилитационных процедур, реабилитация при курении</w:t>
            </w:r>
          </w:p>
        </w:tc>
        <w:tc>
          <w:tcPr>
            <w:tcW w:w="1308" w:type="dxa"/>
            <w:vAlign w:val="center"/>
          </w:tcPr>
          <w:p w:rsidR="00970BD8" w:rsidRPr="00741839" w:rsidRDefault="00970BD8" w:rsidP="0014772C">
            <w:pPr>
              <w:jc w:val="center"/>
              <w:rPr>
                <w:sz w:val="18"/>
              </w:rPr>
            </w:pPr>
            <w:r w:rsidRPr="00741839">
              <w:rPr>
                <w:sz w:val="18"/>
              </w:rPr>
              <w:t>1.4.1.3</w:t>
            </w:r>
          </w:p>
        </w:tc>
        <w:tc>
          <w:tcPr>
            <w:tcW w:w="1559" w:type="dxa"/>
            <w:vAlign w:val="center"/>
          </w:tcPr>
          <w:p w:rsidR="00970BD8" w:rsidRPr="00741839" w:rsidRDefault="00970BD8" w:rsidP="0014772C">
            <w:pPr>
              <w:jc w:val="center"/>
              <w:rPr>
                <w:sz w:val="18"/>
                <w:lang w:val="en-US"/>
              </w:rPr>
            </w:pPr>
            <w:r w:rsidRPr="00741839">
              <w:rPr>
                <w:sz w:val="18"/>
                <w:lang w:val="en-US"/>
              </w:rPr>
              <w:t>Z50.8</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02295D">
            <w:pPr>
              <w:rPr>
                <w:sz w:val="18"/>
              </w:rPr>
            </w:pPr>
            <w:r w:rsidRPr="00741839">
              <w:rPr>
                <w:sz w:val="18"/>
              </w:rPr>
              <w:t xml:space="preserve">      паллиативная помощь</w:t>
            </w:r>
          </w:p>
        </w:tc>
        <w:tc>
          <w:tcPr>
            <w:tcW w:w="1308" w:type="dxa"/>
            <w:vAlign w:val="center"/>
          </w:tcPr>
          <w:p w:rsidR="00970BD8" w:rsidRPr="00741839" w:rsidRDefault="00970BD8" w:rsidP="0002295D">
            <w:pPr>
              <w:jc w:val="center"/>
              <w:rPr>
                <w:sz w:val="18"/>
              </w:rPr>
            </w:pPr>
            <w:r w:rsidRPr="00741839">
              <w:rPr>
                <w:sz w:val="18"/>
              </w:rPr>
              <w:t>1.4.2</w:t>
            </w:r>
          </w:p>
        </w:tc>
        <w:tc>
          <w:tcPr>
            <w:tcW w:w="1559" w:type="dxa"/>
            <w:vAlign w:val="center"/>
          </w:tcPr>
          <w:p w:rsidR="00970BD8" w:rsidRPr="00741839" w:rsidRDefault="00970BD8" w:rsidP="0002295D">
            <w:pPr>
              <w:jc w:val="center"/>
              <w:rPr>
                <w:sz w:val="18"/>
              </w:rPr>
            </w:pPr>
            <w:r w:rsidRPr="00741839">
              <w:rPr>
                <w:sz w:val="18"/>
                <w:lang w:val="en-US"/>
              </w:rPr>
              <w:t>Z51</w:t>
            </w:r>
            <w:r w:rsidRPr="00741839">
              <w:rPr>
                <w:sz w:val="18"/>
              </w:rPr>
              <w:t>.5</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F10975">
            <w:pPr>
              <w:rPr>
                <w:sz w:val="18"/>
              </w:rPr>
            </w:pPr>
            <w:r w:rsidRPr="00741839">
              <w:rPr>
                <w:sz w:val="18"/>
              </w:rPr>
              <w:t>потенциальная опасность для здоровья, связанная с социально-экономическими</w:t>
            </w:r>
            <w:r w:rsidRPr="00741839">
              <w:rPr>
                <w:sz w:val="18"/>
              </w:rPr>
              <w:br/>
              <w:t>и психосоциальными обстоятельствами</w:t>
            </w:r>
          </w:p>
        </w:tc>
        <w:tc>
          <w:tcPr>
            <w:tcW w:w="1308" w:type="dxa"/>
            <w:vAlign w:val="center"/>
          </w:tcPr>
          <w:p w:rsidR="00970BD8" w:rsidRPr="00741839" w:rsidRDefault="00970BD8" w:rsidP="0002295D">
            <w:pPr>
              <w:jc w:val="center"/>
              <w:rPr>
                <w:sz w:val="18"/>
              </w:rPr>
            </w:pPr>
            <w:r w:rsidRPr="00741839">
              <w:rPr>
                <w:sz w:val="18"/>
              </w:rPr>
              <w:t>1.5</w:t>
            </w:r>
          </w:p>
        </w:tc>
        <w:tc>
          <w:tcPr>
            <w:tcW w:w="1559" w:type="dxa"/>
            <w:vAlign w:val="center"/>
          </w:tcPr>
          <w:p w:rsidR="00970BD8" w:rsidRPr="00741839" w:rsidRDefault="00970BD8" w:rsidP="0002295D">
            <w:pPr>
              <w:jc w:val="center"/>
              <w:rPr>
                <w:sz w:val="18"/>
              </w:rPr>
            </w:pPr>
            <w:r w:rsidRPr="00741839">
              <w:rPr>
                <w:sz w:val="18"/>
              </w:rPr>
              <w:t>Z55-Z65</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02295D">
            <w:pPr>
              <w:rPr>
                <w:sz w:val="18"/>
              </w:rPr>
            </w:pPr>
            <w:r w:rsidRPr="00741839">
              <w:rPr>
                <w:sz w:val="18"/>
              </w:rPr>
              <w:t xml:space="preserve">обращения в медицинские организации в связи с другими обстоятельствами </w:t>
            </w:r>
          </w:p>
        </w:tc>
        <w:tc>
          <w:tcPr>
            <w:tcW w:w="1308" w:type="dxa"/>
            <w:vAlign w:val="center"/>
          </w:tcPr>
          <w:p w:rsidR="00970BD8" w:rsidRPr="00741839" w:rsidRDefault="00970BD8" w:rsidP="0002295D">
            <w:pPr>
              <w:jc w:val="center"/>
              <w:rPr>
                <w:sz w:val="18"/>
              </w:rPr>
            </w:pPr>
            <w:r w:rsidRPr="00741839">
              <w:rPr>
                <w:sz w:val="18"/>
              </w:rPr>
              <w:t>1.6</w:t>
            </w:r>
          </w:p>
        </w:tc>
        <w:tc>
          <w:tcPr>
            <w:tcW w:w="1559" w:type="dxa"/>
            <w:vAlign w:val="center"/>
          </w:tcPr>
          <w:p w:rsidR="00970BD8" w:rsidRPr="00741839" w:rsidRDefault="00970BD8" w:rsidP="0002295D">
            <w:pPr>
              <w:jc w:val="center"/>
              <w:rPr>
                <w:sz w:val="18"/>
              </w:rPr>
            </w:pPr>
            <w:r w:rsidRPr="00741839">
              <w:rPr>
                <w:sz w:val="18"/>
              </w:rPr>
              <w:t>Z70-Z76</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708"/>
              <w:rPr>
                <w:sz w:val="18"/>
              </w:rPr>
            </w:pPr>
            <w:r w:rsidRPr="00741839">
              <w:rPr>
                <w:sz w:val="18"/>
              </w:rPr>
              <w:t>из  них:</w:t>
            </w:r>
          </w:p>
          <w:p w:rsidR="00970BD8" w:rsidRPr="00741839" w:rsidRDefault="00970BD8" w:rsidP="0014772C">
            <w:pPr>
              <w:ind w:left="708"/>
              <w:rPr>
                <w:sz w:val="18"/>
              </w:rPr>
            </w:pPr>
            <w:r w:rsidRPr="00741839">
              <w:rPr>
                <w:sz w:val="18"/>
              </w:rPr>
              <w:t>обращения в учреждения здравоохранения для получения других консультаций и медицинских советов, не классифицированные в других рубриках</w:t>
            </w:r>
          </w:p>
        </w:tc>
        <w:tc>
          <w:tcPr>
            <w:tcW w:w="1308" w:type="dxa"/>
            <w:vAlign w:val="center"/>
          </w:tcPr>
          <w:p w:rsidR="00970BD8" w:rsidRPr="00741839" w:rsidRDefault="00970BD8" w:rsidP="0014772C">
            <w:pPr>
              <w:jc w:val="center"/>
              <w:rPr>
                <w:sz w:val="18"/>
              </w:rPr>
            </w:pPr>
            <w:r w:rsidRPr="00741839">
              <w:rPr>
                <w:sz w:val="18"/>
              </w:rPr>
              <w:t>1.6.1</w:t>
            </w:r>
          </w:p>
        </w:tc>
        <w:tc>
          <w:tcPr>
            <w:tcW w:w="1559" w:type="dxa"/>
            <w:vAlign w:val="center"/>
          </w:tcPr>
          <w:p w:rsidR="00970BD8" w:rsidRPr="00741839" w:rsidRDefault="00970BD8" w:rsidP="0014772C">
            <w:pPr>
              <w:jc w:val="center"/>
              <w:rPr>
                <w:sz w:val="18"/>
                <w:lang w:val="en-US"/>
              </w:rPr>
            </w:pPr>
            <w:r w:rsidRPr="00741839">
              <w:rPr>
                <w:sz w:val="18"/>
                <w:lang w:val="en-US"/>
              </w:rPr>
              <w:t>Z71</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консультирование и наблюдение по поводу алкоголизма</w:t>
            </w:r>
          </w:p>
        </w:tc>
        <w:tc>
          <w:tcPr>
            <w:tcW w:w="1308" w:type="dxa"/>
            <w:vAlign w:val="center"/>
          </w:tcPr>
          <w:p w:rsidR="00970BD8" w:rsidRPr="00741839" w:rsidRDefault="00970BD8" w:rsidP="0014772C">
            <w:pPr>
              <w:jc w:val="center"/>
              <w:rPr>
                <w:sz w:val="18"/>
              </w:rPr>
            </w:pPr>
            <w:r w:rsidRPr="00741839">
              <w:rPr>
                <w:sz w:val="18"/>
              </w:rPr>
              <w:t>1.6.1.1</w:t>
            </w:r>
          </w:p>
        </w:tc>
        <w:tc>
          <w:tcPr>
            <w:tcW w:w="1559" w:type="dxa"/>
            <w:vAlign w:val="center"/>
          </w:tcPr>
          <w:p w:rsidR="00970BD8" w:rsidRPr="00741839" w:rsidRDefault="00970BD8" w:rsidP="0014772C">
            <w:pPr>
              <w:jc w:val="center"/>
              <w:rPr>
                <w:sz w:val="18"/>
              </w:rPr>
            </w:pPr>
            <w:r w:rsidRPr="00741839">
              <w:rPr>
                <w:sz w:val="18"/>
                <w:lang w:val="en-US"/>
              </w:rPr>
              <w:t>Z71</w:t>
            </w:r>
            <w:r w:rsidRPr="00741839">
              <w:rPr>
                <w:sz w:val="18"/>
              </w:rPr>
              <w:t>.4</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консультирование и наблюдение по поводу наркомании</w:t>
            </w:r>
          </w:p>
        </w:tc>
        <w:tc>
          <w:tcPr>
            <w:tcW w:w="1308" w:type="dxa"/>
            <w:vAlign w:val="center"/>
          </w:tcPr>
          <w:p w:rsidR="00970BD8" w:rsidRPr="00741839" w:rsidRDefault="00970BD8" w:rsidP="0014772C">
            <w:pPr>
              <w:jc w:val="center"/>
              <w:rPr>
                <w:sz w:val="18"/>
              </w:rPr>
            </w:pPr>
            <w:r w:rsidRPr="00741839">
              <w:rPr>
                <w:sz w:val="18"/>
              </w:rPr>
              <w:t>1.6.1.2</w:t>
            </w:r>
          </w:p>
        </w:tc>
        <w:tc>
          <w:tcPr>
            <w:tcW w:w="1559" w:type="dxa"/>
            <w:vAlign w:val="center"/>
          </w:tcPr>
          <w:p w:rsidR="00970BD8" w:rsidRPr="00741839" w:rsidRDefault="00970BD8" w:rsidP="0014772C">
            <w:pPr>
              <w:jc w:val="center"/>
              <w:rPr>
                <w:sz w:val="18"/>
              </w:rPr>
            </w:pPr>
            <w:r w:rsidRPr="00741839">
              <w:rPr>
                <w:sz w:val="18"/>
                <w:lang w:val="en-US"/>
              </w:rPr>
              <w:t>Z71</w:t>
            </w:r>
            <w:r w:rsidRPr="00741839">
              <w:rPr>
                <w:sz w:val="18"/>
              </w:rPr>
              <w:t>.5</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консультирование и наблюдение по поводу курения</w:t>
            </w:r>
          </w:p>
          <w:p w:rsidR="007D4A6E" w:rsidRPr="00741839" w:rsidRDefault="007D4A6E" w:rsidP="0014772C">
            <w:pPr>
              <w:ind w:left="1416"/>
              <w:rPr>
                <w:sz w:val="18"/>
              </w:rPr>
            </w:pPr>
          </w:p>
          <w:p w:rsidR="007D4A6E" w:rsidRPr="00741839" w:rsidRDefault="007D4A6E" w:rsidP="0014772C">
            <w:pPr>
              <w:ind w:left="1416"/>
              <w:rPr>
                <w:sz w:val="18"/>
              </w:rPr>
            </w:pPr>
          </w:p>
        </w:tc>
        <w:tc>
          <w:tcPr>
            <w:tcW w:w="1308" w:type="dxa"/>
            <w:vAlign w:val="center"/>
          </w:tcPr>
          <w:p w:rsidR="00970BD8" w:rsidRPr="00741839" w:rsidRDefault="00970BD8" w:rsidP="0014772C">
            <w:pPr>
              <w:jc w:val="center"/>
              <w:rPr>
                <w:sz w:val="18"/>
              </w:rPr>
            </w:pPr>
            <w:r w:rsidRPr="00741839">
              <w:rPr>
                <w:sz w:val="18"/>
              </w:rPr>
              <w:t>1.6.1.3</w:t>
            </w:r>
          </w:p>
        </w:tc>
        <w:tc>
          <w:tcPr>
            <w:tcW w:w="1559" w:type="dxa"/>
            <w:vAlign w:val="center"/>
          </w:tcPr>
          <w:p w:rsidR="00970BD8" w:rsidRPr="00741839" w:rsidRDefault="00970BD8" w:rsidP="0014772C">
            <w:pPr>
              <w:jc w:val="center"/>
              <w:rPr>
                <w:sz w:val="18"/>
              </w:rPr>
            </w:pPr>
            <w:r w:rsidRPr="00741839">
              <w:rPr>
                <w:sz w:val="18"/>
                <w:lang w:val="en-US"/>
              </w:rPr>
              <w:t>Z71</w:t>
            </w:r>
            <w:r w:rsidRPr="00741839">
              <w:rPr>
                <w:sz w:val="18"/>
              </w:rPr>
              <w:t>.6</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bl>
    <w:p w:rsidR="00495245" w:rsidRDefault="00495245"/>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7D4A6E" w:rsidRPr="00741839" w:rsidTr="0014772C">
        <w:trPr>
          <w:cantSplit/>
          <w:jc w:val="center"/>
        </w:trPr>
        <w:tc>
          <w:tcPr>
            <w:tcW w:w="7075" w:type="dxa"/>
            <w:vMerge w:val="restart"/>
            <w:vAlign w:val="center"/>
          </w:tcPr>
          <w:p w:rsidR="007D4A6E" w:rsidRPr="00741839" w:rsidRDefault="007D4A6E" w:rsidP="0014772C">
            <w:pPr>
              <w:jc w:val="center"/>
              <w:rPr>
                <w:sz w:val="18"/>
              </w:rPr>
            </w:pPr>
            <w:r w:rsidRPr="00741839">
              <w:rPr>
                <w:sz w:val="18"/>
              </w:rPr>
              <w:t xml:space="preserve">Наименование </w:t>
            </w:r>
          </w:p>
        </w:tc>
        <w:tc>
          <w:tcPr>
            <w:tcW w:w="1308" w:type="dxa"/>
            <w:vMerge w:val="restart"/>
            <w:vAlign w:val="center"/>
          </w:tcPr>
          <w:p w:rsidR="007D4A6E" w:rsidRPr="00741839" w:rsidRDefault="007D4A6E" w:rsidP="0014772C">
            <w:pPr>
              <w:ind w:left="-57" w:right="-57"/>
              <w:jc w:val="center"/>
              <w:rPr>
                <w:sz w:val="18"/>
              </w:rPr>
            </w:pPr>
            <w:r w:rsidRPr="00741839">
              <w:rPr>
                <w:sz w:val="18"/>
              </w:rPr>
              <w:t>№ строки</w:t>
            </w:r>
          </w:p>
        </w:tc>
        <w:tc>
          <w:tcPr>
            <w:tcW w:w="1559" w:type="dxa"/>
            <w:vMerge w:val="restart"/>
            <w:vAlign w:val="center"/>
          </w:tcPr>
          <w:p w:rsidR="007D4A6E" w:rsidRPr="00741839" w:rsidRDefault="007D4A6E" w:rsidP="0014772C">
            <w:pPr>
              <w:jc w:val="center"/>
              <w:rPr>
                <w:sz w:val="18"/>
              </w:rPr>
            </w:pPr>
            <w:r w:rsidRPr="00741839">
              <w:rPr>
                <w:sz w:val="18"/>
              </w:rPr>
              <w:t xml:space="preserve">Код МКБ-10 </w:t>
            </w:r>
          </w:p>
        </w:tc>
        <w:tc>
          <w:tcPr>
            <w:tcW w:w="2552" w:type="dxa"/>
            <w:gridSpan w:val="2"/>
            <w:vAlign w:val="center"/>
          </w:tcPr>
          <w:p w:rsidR="007D4A6E" w:rsidRPr="00741839" w:rsidRDefault="007D4A6E" w:rsidP="0014772C">
            <w:pPr>
              <w:jc w:val="center"/>
              <w:rPr>
                <w:sz w:val="18"/>
              </w:rPr>
            </w:pPr>
            <w:r w:rsidRPr="00741839">
              <w:rPr>
                <w:sz w:val="18"/>
              </w:rPr>
              <w:t>Обращения</w:t>
            </w:r>
          </w:p>
        </w:tc>
      </w:tr>
      <w:tr w:rsidR="007D4A6E" w:rsidRPr="00741839" w:rsidTr="0014772C">
        <w:trPr>
          <w:cantSplit/>
          <w:jc w:val="center"/>
        </w:trPr>
        <w:tc>
          <w:tcPr>
            <w:tcW w:w="7075" w:type="dxa"/>
            <w:vMerge/>
            <w:vAlign w:val="center"/>
          </w:tcPr>
          <w:p w:rsidR="007D4A6E" w:rsidRPr="00741839" w:rsidRDefault="007D4A6E" w:rsidP="0014772C">
            <w:pPr>
              <w:jc w:val="center"/>
              <w:rPr>
                <w:sz w:val="18"/>
              </w:rPr>
            </w:pPr>
          </w:p>
        </w:tc>
        <w:tc>
          <w:tcPr>
            <w:tcW w:w="1308" w:type="dxa"/>
            <w:vMerge/>
            <w:vAlign w:val="center"/>
          </w:tcPr>
          <w:p w:rsidR="007D4A6E" w:rsidRPr="00741839" w:rsidRDefault="007D4A6E" w:rsidP="0014772C">
            <w:pPr>
              <w:jc w:val="center"/>
              <w:rPr>
                <w:sz w:val="18"/>
              </w:rPr>
            </w:pPr>
          </w:p>
        </w:tc>
        <w:tc>
          <w:tcPr>
            <w:tcW w:w="1559" w:type="dxa"/>
            <w:vMerge/>
            <w:vAlign w:val="center"/>
          </w:tcPr>
          <w:p w:rsidR="007D4A6E" w:rsidRPr="00741839" w:rsidRDefault="007D4A6E" w:rsidP="0014772C">
            <w:pPr>
              <w:jc w:val="center"/>
              <w:rPr>
                <w:sz w:val="18"/>
              </w:rPr>
            </w:pPr>
          </w:p>
        </w:tc>
        <w:tc>
          <w:tcPr>
            <w:tcW w:w="1276" w:type="dxa"/>
            <w:vAlign w:val="center"/>
          </w:tcPr>
          <w:p w:rsidR="007D4A6E" w:rsidRPr="00741839" w:rsidRDefault="007D4A6E" w:rsidP="0014772C">
            <w:pPr>
              <w:jc w:val="center"/>
              <w:rPr>
                <w:sz w:val="18"/>
              </w:rPr>
            </w:pPr>
            <w:r w:rsidRPr="00741839">
              <w:rPr>
                <w:sz w:val="18"/>
              </w:rPr>
              <w:t>всего</w:t>
            </w:r>
          </w:p>
        </w:tc>
        <w:tc>
          <w:tcPr>
            <w:tcW w:w="1276" w:type="dxa"/>
            <w:vAlign w:val="center"/>
          </w:tcPr>
          <w:p w:rsidR="007D4A6E" w:rsidRPr="00741839" w:rsidRDefault="007D4A6E" w:rsidP="0014772C">
            <w:pPr>
              <w:jc w:val="center"/>
              <w:rPr>
                <w:sz w:val="18"/>
                <w:highlight w:val="yellow"/>
              </w:rPr>
            </w:pPr>
            <w:r w:rsidRPr="00741839">
              <w:rPr>
                <w:sz w:val="18"/>
              </w:rPr>
              <w:t>из них: повторные</w:t>
            </w:r>
          </w:p>
        </w:tc>
      </w:tr>
      <w:tr w:rsidR="007D4A6E" w:rsidRPr="00741839" w:rsidTr="0014772C">
        <w:trPr>
          <w:cantSplit/>
          <w:jc w:val="center"/>
        </w:trPr>
        <w:tc>
          <w:tcPr>
            <w:tcW w:w="7075" w:type="dxa"/>
            <w:vAlign w:val="center"/>
          </w:tcPr>
          <w:p w:rsidR="007D4A6E" w:rsidRPr="00741839" w:rsidRDefault="007D4A6E" w:rsidP="0014772C">
            <w:pPr>
              <w:jc w:val="center"/>
              <w:rPr>
                <w:sz w:val="18"/>
              </w:rPr>
            </w:pPr>
            <w:r w:rsidRPr="00741839">
              <w:rPr>
                <w:sz w:val="18"/>
              </w:rPr>
              <w:t>1</w:t>
            </w:r>
          </w:p>
        </w:tc>
        <w:tc>
          <w:tcPr>
            <w:tcW w:w="1308" w:type="dxa"/>
            <w:vAlign w:val="center"/>
          </w:tcPr>
          <w:p w:rsidR="007D4A6E" w:rsidRPr="00741839" w:rsidRDefault="007D4A6E" w:rsidP="0014772C">
            <w:pPr>
              <w:jc w:val="center"/>
              <w:rPr>
                <w:sz w:val="18"/>
              </w:rPr>
            </w:pPr>
            <w:r w:rsidRPr="00741839">
              <w:rPr>
                <w:sz w:val="18"/>
              </w:rPr>
              <w:t>2</w:t>
            </w:r>
          </w:p>
        </w:tc>
        <w:tc>
          <w:tcPr>
            <w:tcW w:w="1559" w:type="dxa"/>
            <w:vAlign w:val="center"/>
          </w:tcPr>
          <w:p w:rsidR="007D4A6E" w:rsidRPr="00741839" w:rsidRDefault="007D4A6E" w:rsidP="0014772C">
            <w:pPr>
              <w:jc w:val="center"/>
              <w:rPr>
                <w:sz w:val="18"/>
              </w:rPr>
            </w:pPr>
            <w:r w:rsidRPr="00741839">
              <w:rPr>
                <w:sz w:val="18"/>
              </w:rPr>
              <w:t>3</w:t>
            </w:r>
          </w:p>
        </w:tc>
        <w:tc>
          <w:tcPr>
            <w:tcW w:w="1276" w:type="dxa"/>
            <w:vAlign w:val="center"/>
          </w:tcPr>
          <w:p w:rsidR="007D4A6E" w:rsidRPr="00741839" w:rsidRDefault="007D4A6E" w:rsidP="0014772C">
            <w:pPr>
              <w:jc w:val="center"/>
              <w:rPr>
                <w:sz w:val="18"/>
              </w:rPr>
            </w:pPr>
            <w:r w:rsidRPr="00741839">
              <w:rPr>
                <w:sz w:val="18"/>
              </w:rPr>
              <w:t>4</w:t>
            </w:r>
          </w:p>
        </w:tc>
        <w:tc>
          <w:tcPr>
            <w:tcW w:w="1276" w:type="dxa"/>
          </w:tcPr>
          <w:p w:rsidR="007D4A6E" w:rsidRPr="00741839" w:rsidRDefault="007D4A6E" w:rsidP="0014772C">
            <w:pPr>
              <w:jc w:val="center"/>
              <w:rPr>
                <w:sz w:val="18"/>
              </w:rPr>
            </w:pPr>
            <w:r w:rsidRPr="00741839">
              <w:rPr>
                <w:sz w:val="18"/>
              </w:rPr>
              <w:t>5</w:t>
            </w:r>
          </w:p>
        </w:tc>
      </w:tr>
      <w:tr w:rsidR="00970BD8" w:rsidRPr="00741839" w:rsidTr="00017E9C">
        <w:trPr>
          <w:cantSplit/>
          <w:trHeight w:val="20"/>
          <w:jc w:val="center"/>
        </w:trPr>
        <w:tc>
          <w:tcPr>
            <w:tcW w:w="7075" w:type="dxa"/>
            <w:vAlign w:val="center"/>
          </w:tcPr>
          <w:p w:rsidR="00970BD8" w:rsidRPr="00741839" w:rsidRDefault="00970BD8" w:rsidP="0002295D">
            <w:pPr>
              <w:rPr>
                <w:sz w:val="18"/>
              </w:rPr>
            </w:pPr>
            <w:r w:rsidRPr="00741839">
              <w:rPr>
                <w:sz w:val="18"/>
              </w:rPr>
              <w:t xml:space="preserve">      из них проблемы, связанные с образом жизни</w:t>
            </w:r>
          </w:p>
        </w:tc>
        <w:tc>
          <w:tcPr>
            <w:tcW w:w="1308" w:type="dxa"/>
            <w:vAlign w:val="center"/>
          </w:tcPr>
          <w:p w:rsidR="00970BD8" w:rsidRPr="00741839" w:rsidRDefault="00970BD8" w:rsidP="00970BD8">
            <w:pPr>
              <w:jc w:val="center"/>
              <w:rPr>
                <w:sz w:val="18"/>
              </w:rPr>
            </w:pPr>
            <w:r w:rsidRPr="00741839">
              <w:rPr>
                <w:sz w:val="18"/>
              </w:rPr>
              <w:t>1.6.2</w:t>
            </w:r>
          </w:p>
        </w:tc>
        <w:tc>
          <w:tcPr>
            <w:tcW w:w="1559" w:type="dxa"/>
            <w:vAlign w:val="center"/>
          </w:tcPr>
          <w:p w:rsidR="00970BD8" w:rsidRPr="00741839" w:rsidRDefault="00970BD8" w:rsidP="0002295D">
            <w:pPr>
              <w:jc w:val="center"/>
              <w:rPr>
                <w:sz w:val="18"/>
              </w:rPr>
            </w:pPr>
            <w:r w:rsidRPr="00741839">
              <w:rPr>
                <w:sz w:val="18"/>
              </w:rPr>
              <w:t>Z72</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из них:</w:t>
            </w:r>
          </w:p>
          <w:p w:rsidR="00970BD8" w:rsidRPr="00741839" w:rsidRDefault="00970BD8" w:rsidP="0014772C">
            <w:pPr>
              <w:ind w:left="1416"/>
              <w:rPr>
                <w:sz w:val="18"/>
              </w:rPr>
            </w:pPr>
            <w:r w:rsidRPr="00741839">
              <w:rPr>
                <w:sz w:val="18"/>
              </w:rPr>
              <w:t xml:space="preserve">употребление табака </w:t>
            </w:r>
          </w:p>
        </w:tc>
        <w:tc>
          <w:tcPr>
            <w:tcW w:w="1308" w:type="dxa"/>
            <w:vAlign w:val="center"/>
          </w:tcPr>
          <w:p w:rsidR="00970BD8" w:rsidRPr="00741839" w:rsidRDefault="00970BD8" w:rsidP="0014772C">
            <w:pPr>
              <w:jc w:val="center"/>
              <w:rPr>
                <w:sz w:val="18"/>
              </w:rPr>
            </w:pPr>
            <w:r w:rsidRPr="00741839">
              <w:rPr>
                <w:sz w:val="18"/>
              </w:rPr>
              <w:t>1.6.2.1</w:t>
            </w:r>
          </w:p>
        </w:tc>
        <w:tc>
          <w:tcPr>
            <w:tcW w:w="1559" w:type="dxa"/>
            <w:vAlign w:val="center"/>
          </w:tcPr>
          <w:p w:rsidR="00970BD8" w:rsidRPr="00741839" w:rsidRDefault="00970BD8" w:rsidP="0014772C">
            <w:pPr>
              <w:jc w:val="center"/>
              <w:rPr>
                <w:sz w:val="18"/>
              </w:rPr>
            </w:pPr>
            <w:r w:rsidRPr="00741839">
              <w:rPr>
                <w:sz w:val="18"/>
              </w:rPr>
              <w:t>Z72.0</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употребление алкоголя</w:t>
            </w:r>
          </w:p>
        </w:tc>
        <w:tc>
          <w:tcPr>
            <w:tcW w:w="1308" w:type="dxa"/>
            <w:vAlign w:val="center"/>
          </w:tcPr>
          <w:p w:rsidR="00970BD8" w:rsidRPr="00741839" w:rsidRDefault="00970BD8" w:rsidP="0014772C">
            <w:pPr>
              <w:jc w:val="center"/>
              <w:rPr>
                <w:sz w:val="18"/>
              </w:rPr>
            </w:pPr>
            <w:r w:rsidRPr="00741839">
              <w:rPr>
                <w:sz w:val="18"/>
              </w:rPr>
              <w:t>1.6.2.2</w:t>
            </w:r>
          </w:p>
        </w:tc>
        <w:tc>
          <w:tcPr>
            <w:tcW w:w="1559" w:type="dxa"/>
            <w:vAlign w:val="center"/>
          </w:tcPr>
          <w:p w:rsidR="00970BD8" w:rsidRPr="00741839" w:rsidRDefault="00970BD8" w:rsidP="0014772C">
            <w:pPr>
              <w:jc w:val="center"/>
              <w:rPr>
                <w:sz w:val="18"/>
              </w:rPr>
            </w:pPr>
            <w:r w:rsidRPr="00741839">
              <w:rPr>
                <w:sz w:val="18"/>
              </w:rPr>
              <w:t>Z72.1</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использование наркотиков</w:t>
            </w:r>
          </w:p>
        </w:tc>
        <w:tc>
          <w:tcPr>
            <w:tcW w:w="1308" w:type="dxa"/>
            <w:vAlign w:val="center"/>
          </w:tcPr>
          <w:p w:rsidR="00970BD8" w:rsidRPr="00741839" w:rsidRDefault="00970BD8" w:rsidP="0014772C">
            <w:pPr>
              <w:jc w:val="center"/>
              <w:rPr>
                <w:sz w:val="18"/>
              </w:rPr>
            </w:pPr>
            <w:r w:rsidRPr="00741839">
              <w:rPr>
                <w:sz w:val="18"/>
              </w:rPr>
              <w:t>1.6.2.3</w:t>
            </w:r>
          </w:p>
        </w:tc>
        <w:tc>
          <w:tcPr>
            <w:tcW w:w="1559" w:type="dxa"/>
            <w:vAlign w:val="center"/>
          </w:tcPr>
          <w:p w:rsidR="00970BD8" w:rsidRPr="00741839" w:rsidRDefault="00970BD8" w:rsidP="0014772C">
            <w:pPr>
              <w:jc w:val="center"/>
              <w:rPr>
                <w:sz w:val="18"/>
              </w:rPr>
            </w:pPr>
            <w:r w:rsidRPr="00741839">
              <w:rPr>
                <w:sz w:val="18"/>
              </w:rPr>
              <w:t>Z72.2</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14772C">
            <w:pPr>
              <w:ind w:left="1416"/>
              <w:rPr>
                <w:sz w:val="18"/>
              </w:rPr>
            </w:pPr>
            <w:r w:rsidRPr="00741839">
              <w:rPr>
                <w:sz w:val="18"/>
              </w:rPr>
              <w:t>склонность к азартным играм и пари</w:t>
            </w:r>
          </w:p>
        </w:tc>
        <w:tc>
          <w:tcPr>
            <w:tcW w:w="1308" w:type="dxa"/>
            <w:vAlign w:val="center"/>
          </w:tcPr>
          <w:p w:rsidR="00970BD8" w:rsidRPr="00741839" w:rsidRDefault="00970BD8" w:rsidP="0014772C">
            <w:pPr>
              <w:jc w:val="center"/>
              <w:rPr>
                <w:sz w:val="18"/>
              </w:rPr>
            </w:pPr>
            <w:r w:rsidRPr="00741839">
              <w:rPr>
                <w:sz w:val="18"/>
              </w:rPr>
              <w:t>1.6.2.4</w:t>
            </w:r>
          </w:p>
        </w:tc>
        <w:tc>
          <w:tcPr>
            <w:tcW w:w="1559" w:type="dxa"/>
            <w:vAlign w:val="center"/>
          </w:tcPr>
          <w:p w:rsidR="00970BD8" w:rsidRPr="00741839" w:rsidRDefault="00970BD8" w:rsidP="0014772C">
            <w:pPr>
              <w:jc w:val="center"/>
              <w:rPr>
                <w:sz w:val="18"/>
              </w:rPr>
            </w:pPr>
            <w:r w:rsidRPr="00741839">
              <w:rPr>
                <w:sz w:val="18"/>
              </w:rPr>
              <w:t>Z72.6</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F10975">
            <w:pPr>
              <w:rPr>
                <w:sz w:val="18"/>
              </w:rPr>
            </w:pPr>
            <w:r w:rsidRPr="00741839">
              <w:rPr>
                <w:sz w:val="18"/>
              </w:rPr>
              <w:t>потенциальная опасность для здоровья, связанная с личным или семейным анамнезом</w:t>
            </w:r>
            <w:r w:rsidRPr="00741839">
              <w:rPr>
                <w:sz w:val="18"/>
              </w:rPr>
              <w:br/>
              <w:t>и определенными обстоятельствами, влияющими на здоровье</w:t>
            </w:r>
          </w:p>
        </w:tc>
        <w:tc>
          <w:tcPr>
            <w:tcW w:w="1308" w:type="dxa"/>
            <w:vAlign w:val="center"/>
          </w:tcPr>
          <w:p w:rsidR="00970BD8" w:rsidRPr="00741839" w:rsidRDefault="00970BD8" w:rsidP="0002295D">
            <w:pPr>
              <w:jc w:val="center"/>
              <w:rPr>
                <w:sz w:val="18"/>
              </w:rPr>
            </w:pPr>
            <w:r w:rsidRPr="00741839">
              <w:rPr>
                <w:sz w:val="18"/>
              </w:rPr>
              <w:t>1.7</w:t>
            </w:r>
          </w:p>
        </w:tc>
        <w:tc>
          <w:tcPr>
            <w:tcW w:w="1559" w:type="dxa"/>
            <w:vAlign w:val="center"/>
          </w:tcPr>
          <w:p w:rsidR="00970BD8" w:rsidRPr="00741839" w:rsidRDefault="00970BD8" w:rsidP="0002295D">
            <w:pPr>
              <w:jc w:val="center"/>
              <w:rPr>
                <w:sz w:val="18"/>
              </w:rPr>
            </w:pPr>
            <w:r w:rsidRPr="00741839">
              <w:rPr>
                <w:sz w:val="18"/>
              </w:rPr>
              <w:t>Z80-Z99</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02295D">
            <w:pPr>
              <w:rPr>
                <w:sz w:val="18"/>
              </w:rPr>
            </w:pPr>
            <w:r w:rsidRPr="00741839">
              <w:rPr>
                <w:sz w:val="18"/>
              </w:rPr>
              <w:t xml:space="preserve">    из них: заболевания в семейном анамнезе</w:t>
            </w:r>
          </w:p>
        </w:tc>
        <w:tc>
          <w:tcPr>
            <w:tcW w:w="1308" w:type="dxa"/>
            <w:vAlign w:val="center"/>
          </w:tcPr>
          <w:p w:rsidR="00970BD8" w:rsidRPr="00741839" w:rsidRDefault="00970BD8" w:rsidP="0002295D">
            <w:pPr>
              <w:jc w:val="center"/>
              <w:rPr>
                <w:sz w:val="18"/>
              </w:rPr>
            </w:pPr>
            <w:r w:rsidRPr="00741839">
              <w:rPr>
                <w:sz w:val="18"/>
              </w:rPr>
              <w:t>1.7.1</w:t>
            </w:r>
          </w:p>
        </w:tc>
        <w:tc>
          <w:tcPr>
            <w:tcW w:w="1559" w:type="dxa"/>
            <w:vAlign w:val="center"/>
          </w:tcPr>
          <w:p w:rsidR="00970BD8" w:rsidRPr="00741839" w:rsidRDefault="00970BD8" w:rsidP="0002295D">
            <w:pPr>
              <w:jc w:val="center"/>
              <w:rPr>
                <w:sz w:val="18"/>
              </w:rPr>
            </w:pPr>
            <w:r w:rsidRPr="00741839">
              <w:rPr>
                <w:sz w:val="18"/>
                <w:lang w:val="en-US"/>
              </w:rPr>
              <w:t>Z</w:t>
            </w:r>
            <w:r w:rsidRPr="00741839">
              <w:rPr>
                <w:sz w:val="18"/>
              </w:rPr>
              <w:t>80-</w:t>
            </w:r>
            <w:r w:rsidRPr="00741839">
              <w:rPr>
                <w:sz w:val="18"/>
                <w:lang w:val="en-US"/>
              </w:rPr>
              <w:t>Z</w:t>
            </w:r>
            <w:r w:rsidRPr="00741839">
              <w:rPr>
                <w:sz w:val="18"/>
              </w:rPr>
              <w:t>84</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r w:rsidR="00970BD8" w:rsidRPr="00741839" w:rsidTr="00017E9C">
        <w:trPr>
          <w:cantSplit/>
          <w:trHeight w:val="20"/>
          <w:jc w:val="center"/>
        </w:trPr>
        <w:tc>
          <w:tcPr>
            <w:tcW w:w="7075" w:type="dxa"/>
            <w:vAlign w:val="center"/>
          </w:tcPr>
          <w:p w:rsidR="00970BD8" w:rsidRPr="00741839" w:rsidRDefault="00970BD8" w:rsidP="0002295D">
            <w:pPr>
              <w:rPr>
                <w:sz w:val="18"/>
              </w:rPr>
            </w:pPr>
            <w:r w:rsidRPr="00741839">
              <w:rPr>
                <w:sz w:val="18"/>
              </w:rPr>
              <w:t xml:space="preserve">                 наличие илеостомы, колостомы</w:t>
            </w:r>
          </w:p>
        </w:tc>
        <w:tc>
          <w:tcPr>
            <w:tcW w:w="1308" w:type="dxa"/>
            <w:vAlign w:val="center"/>
          </w:tcPr>
          <w:p w:rsidR="00970BD8" w:rsidRPr="00741839" w:rsidRDefault="00970BD8" w:rsidP="0002295D">
            <w:pPr>
              <w:jc w:val="center"/>
              <w:rPr>
                <w:sz w:val="18"/>
              </w:rPr>
            </w:pPr>
            <w:r w:rsidRPr="00741839">
              <w:rPr>
                <w:sz w:val="18"/>
              </w:rPr>
              <w:t>1.7.2</w:t>
            </w:r>
          </w:p>
        </w:tc>
        <w:tc>
          <w:tcPr>
            <w:tcW w:w="1559" w:type="dxa"/>
            <w:vAlign w:val="center"/>
          </w:tcPr>
          <w:p w:rsidR="00970BD8" w:rsidRPr="00741839" w:rsidRDefault="00970BD8" w:rsidP="0002295D">
            <w:pPr>
              <w:jc w:val="center"/>
              <w:rPr>
                <w:sz w:val="18"/>
              </w:rPr>
            </w:pPr>
            <w:r w:rsidRPr="00741839">
              <w:rPr>
                <w:sz w:val="18"/>
                <w:lang w:val="en-US"/>
              </w:rPr>
              <w:t>Z</w:t>
            </w:r>
            <w:r w:rsidRPr="00741839">
              <w:rPr>
                <w:sz w:val="18"/>
              </w:rPr>
              <w:t xml:space="preserve">93.2, </w:t>
            </w:r>
            <w:r w:rsidRPr="00741839">
              <w:rPr>
                <w:sz w:val="18"/>
                <w:lang w:val="en-US"/>
              </w:rPr>
              <w:t>Z</w:t>
            </w:r>
            <w:r w:rsidRPr="00741839">
              <w:rPr>
                <w:sz w:val="18"/>
              </w:rPr>
              <w:t>93.3</w:t>
            </w:r>
          </w:p>
        </w:tc>
        <w:tc>
          <w:tcPr>
            <w:tcW w:w="1276" w:type="dxa"/>
            <w:vAlign w:val="center"/>
          </w:tcPr>
          <w:p w:rsidR="00970BD8" w:rsidRPr="00741839" w:rsidRDefault="00970BD8" w:rsidP="00017E9C">
            <w:pPr>
              <w:jc w:val="center"/>
              <w:rPr>
                <w:b/>
                <w:sz w:val="22"/>
              </w:rPr>
            </w:pPr>
          </w:p>
        </w:tc>
        <w:tc>
          <w:tcPr>
            <w:tcW w:w="1276" w:type="dxa"/>
            <w:vAlign w:val="center"/>
          </w:tcPr>
          <w:p w:rsidR="00970BD8" w:rsidRPr="00741839" w:rsidRDefault="00970BD8" w:rsidP="00017E9C">
            <w:pPr>
              <w:jc w:val="center"/>
              <w:rPr>
                <w:b/>
                <w:sz w:val="22"/>
              </w:rPr>
            </w:pPr>
          </w:p>
        </w:tc>
      </w:tr>
    </w:tbl>
    <w:p w:rsidR="006525BA" w:rsidRPr="00741839" w:rsidRDefault="006525BA" w:rsidP="008D0E8B">
      <w:pPr>
        <w:jc w:val="center"/>
        <w:rPr>
          <w:b/>
        </w:rPr>
      </w:pPr>
    </w:p>
    <w:p w:rsidR="001B0AAA" w:rsidRPr="00741839" w:rsidRDefault="001B0AAA" w:rsidP="008D0E8B">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7D4A6E" w:rsidRPr="00741839" w:rsidRDefault="007D4A6E" w:rsidP="00C81205">
      <w:pPr>
        <w:jc w:val="center"/>
        <w:rPr>
          <w:b/>
        </w:rPr>
      </w:pPr>
    </w:p>
    <w:p w:rsidR="00C81205" w:rsidRPr="00741839" w:rsidRDefault="00C81205" w:rsidP="00C81205">
      <w:pPr>
        <w:jc w:val="center"/>
        <w:rPr>
          <w:b/>
        </w:rPr>
      </w:pPr>
      <w:r w:rsidRPr="00741839">
        <w:rPr>
          <w:b/>
        </w:rPr>
        <w:t xml:space="preserve">2. Дети первых трех лет жизни          </w:t>
      </w:r>
    </w:p>
    <w:p w:rsidR="00C81205" w:rsidRPr="00741839" w:rsidRDefault="00C81205" w:rsidP="00C81205">
      <w:r w:rsidRPr="00741839">
        <w:rPr>
          <w:b/>
        </w:rPr>
        <w:t xml:space="preserve">      (1500</w:t>
      </w:r>
    </w:p>
    <w:tbl>
      <w:tblPr>
        <w:tblW w:w="154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8"/>
        <w:gridCol w:w="709"/>
        <w:gridCol w:w="992"/>
        <w:gridCol w:w="709"/>
        <w:gridCol w:w="850"/>
        <w:gridCol w:w="851"/>
        <w:gridCol w:w="799"/>
        <w:gridCol w:w="633"/>
        <w:gridCol w:w="605"/>
        <w:gridCol w:w="552"/>
        <w:gridCol w:w="552"/>
        <w:gridCol w:w="674"/>
        <w:gridCol w:w="674"/>
        <w:gridCol w:w="683"/>
        <w:gridCol w:w="612"/>
        <w:gridCol w:w="609"/>
        <w:gridCol w:w="755"/>
        <w:gridCol w:w="647"/>
        <w:gridCol w:w="702"/>
      </w:tblGrid>
      <w:tr w:rsidR="00C81205" w:rsidRPr="00741839" w:rsidTr="002B1EE1">
        <w:trPr>
          <w:trHeight w:val="20"/>
          <w:tblHeader/>
          <w:jc w:val="center"/>
        </w:trPr>
        <w:tc>
          <w:tcPr>
            <w:tcW w:w="2858" w:type="dxa"/>
            <w:vMerge w:val="restart"/>
            <w:vAlign w:val="center"/>
          </w:tcPr>
          <w:p w:rsidR="00C81205" w:rsidRPr="00741839" w:rsidRDefault="00C81205" w:rsidP="009E53AC">
            <w:pPr>
              <w:spacing w:line="200" w:lineRule="exact"/>
              <w:jc w:val="center"/>
              <w:rPr>
                <w:sz w:val="18"/>
              </w:rPr>
            </w:pPr>
            <w:r w:rsidRPr="00741839">
              <w:rPr>
                <w:sz w:val="18"/>
              </w:rPr>
              <w:t>Наименование классов</w:t>
            </w:r>
            <w:r w:rsidR="009E53AC" w:rsidRPr="00741839">
              <w:rPr>
                <w:sz w:val="18"/>
              </w:rPr>
              <w:br/>
            </w:r>
            <w:r w:rsidRPr="00741839">
              <w:rPr>
                <w:sz w:val="18"/>
              </w:rPr>
              <w:t>и отдельных болезней</w:t>
            </w:r>
          </w:p>
        </w:tc>
        <w:tc>
          <w:tcPr>
            <w:tcW w:w="709" w:type="dxa"/>
            <w:vMerge w:val="restart"/>
            <w:vAlign w:val="center"/>
          </w:tcPr>
          <w:p w:rsidR="00C81205" w:rsidRPr="00741839" w:rsidRDefault="00C81205" w:rsidP="002B1EE1">
            <w:pPr>
              <w:spacing w:line="200" w:lineRule="exact"/>
              <w:jc w:val="center"/>
              <w:rPr>
                <w:sz w:val="16"/>
                <w:szCs w:val="16"/>
              </w:rPr>
            </w:pPr>
            <w:r w:rsidRPr="00741839">
              <w:rPr>
                <w:sz w:val="16"/>
                <w:szCs w:val="16"/>
              </w:rPr>
              <w:t>№ строк</w:t>
            </w:r>
            <w:r w:rsidR="00B60596" w:rsidRPr="00741839">
              <w:rPr>
                <w:sz w:val="16"/>
                <w:szCs w:val="16"/>
              </w:rPr>
              <w:t>и</w:t>
            </w:r>
          </w:p>
        </w:tc>
        <w:tc>
          <w:tcPr>
            <w:tcW w:w="992" w:type="dxa"/>
            <w:vMerge w:val="restart"/>
            <w:vAlign w:val="center"/>
          </w:tcPr>
          <w:p w:rsidR="00C81205" w:rsidRPr="00741839" w:rsidRDefault="00C81205" w:rsidP="007A46F4">
            <w:pPr>
              <w:spacing w:line="200" w:lineRule="exact"/>
              <w:jc w:val="center"/>
              <w:rPr>
                <w:sz w:val="18"/>
              </w:rPr>
            </w:pPr>
            <w:r w:rsidRPr="00741839">
              <w:rPr>
                <w:sz w:val="18"/>
              </w:rPr>
              <w:t>Код по МКБ-10</w:t>
            </w:r>
            <w:r w:rsidR="007A46F4" w:rsidRPr="00741839">
              <w:rPr>
                <w:sz w:val="18"/>
              </w:rPr>
              <w:t xml:space="preserve"> </w:t>
            </w:r>
          </w:p>
        </w:tc>
        <w:tc>
          <w:tcPr>
            <w:tcW w:w="8194" w:type="dxa"/>
            <w:gridSpan w:val="12"/>
          </w:tcPr>
          <w:p w:rsidR="00C81205" w:rsidRPr="00741839" w:rsidRDefault="00C81205" w:rsidP="002B1EE1">
            <w:pPr>
              <w:jc w:val="center"/>
              <w:rPr>
                <w:sz w:val="18"/>
                <w:szCs w:val="18"/>
              </w:rPr>
            </w:pPr>
            <w:r w:rsidRPr="00741839">
              <w:rPr>
                <w:sz w:val="18"/>
              </w:rPr>
              <w:t>Зарегистрировано заболеваний</w:t>
            </w:r>
          </w:p>
        </w:tc>
        <w:tc>
          <w:tcPr>
            <w:tcW w:w="1364" w:type="dxa"/>
            <w:gridSpan w:val="2"/>
            <w:vMerge w:val="restart"/>
            <w:vAlign w:val="center"/>
          </w:tcPr>
          <w:p w:rsidR="00C81205" w:rsidRPr="00741839" w:rsidRDefault="00582A72" w:rsidP="002B1EE1">
            <w:pPr>
              <w:spacing w:line="180" w:lineRule="exact"/>
              <w:jc w:val="center"/>
              <w:rPr>
                <w:sz w:val="18"/>
                <w:szCs w:val="18"/>
              </w:rPr>
            </w:pPr>
            <w:r w:rsidRPr="00741839">
              <w:rPr>
                <w:sz w:val="18"/>
                <w:szCs w:val="18"/>
              </w:rPr>
              <w:t>Снято</w:t>
            </w:r>
            <w:r w:rsidRPr="00741839">
              <w:rPr>
                <w:sz w:val="18"/>
                <w:szCs w:val="18"/>
              </w:rPr>
              <w:br/>
            </w:r>
            <w:r w:rsidR="00C81205" w:rsidRPr="00741839">
              <w:rPr>
                <w:sz w:val="18"/>
                <w:szCs w:val="18"/>
              </w:rPr>
              <w:t>с диспансер</w:t>
            </w:r>
            <w:r w:rsidR="00FB1C90" w:rsidRPr="00741839">
              <w:rPr>
                <w:sz w:val="18"/>
                <w:szCs w:val="18"/>
              </w:rPr>
              <w:t>-</w:t>
            </w:r>
            <w:r w:rsidR="00C81205" w:rsidRPr="00741839">
              <w:rPr>
                <w:sz w:val="18"/>
                <w:szCs w:val="18"/>
              </w:rPr>
              <w:t xml:space="preserve">ного наблюдения </w:t>
            </w:r>
            <w:r w:rsidR="004021C7">
              <w:rPr>
                <w:sz w:val="18"/>
                <w:szCs w:val="18"/>
              </w:rPr>
              <w:t>, чел</w:t>
            </w:r>
          </w:p>
        </w:tc>
        <w:tc>
          <w:tcPr>
            <w:tcW w:w="1349" w:type="dxa"/>
            <w:gridSpan w:val="2"/>
            <w:vMerge w:val="restart"/>
            <w:vAlign w:val="center"/>
          </w:tcPr>
          <w:p w:rsidR="00C81205" w:rsidRPr="00741839" w:rsidRDefault="00582A72" w:rsidP="002B1EE1">
            <w:pPr>
              <w:jc w:val="center"/>
              <w:rPr>
                <w:sz w:val="18"/>
              </w:rPr>
            </w:pPr>
            <w:r w:rsidRPr="00741839">
              <w:rPr>
                <w:sz w:val="18"/>
              </w:rPr>
              <w:t>Состоит</w:t>
            </w:r>
            <w:r w:rsidRPr="00741839">
              <w:rPr>
                <w:sz w:val="18"/>
              </w:rPr>
              <w:br/>
            </w:r>
            <w:r w:rsidR="00C81205" w:rsidRPr="00741839">
              <w:rPr>
                <w:sz w:val="18"/>
              </w:rPr>
              <w:t>под диспансерным наблюдением на конец отчетного года</w:t>
            </w:r>
            <w:r w:rsidR="004021C7">
              <w:rPr>
                <w:sz w:val="18"/>
              </w:rPr>
              <w:t>, чел</w:t>
            </w:r>
          </w:p>
        </w:tc>
      </w:tr>
      <w:tr w:rsidR="00C81205" w:rsidRPr="00741839" w:rsidTr="002B1EE1">
        <w:trPr>
          <w:trHeight w:val="279"/>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val="restart"/>
            <w:shd w:val="clear" w:color="auto" w:fill="auto"/>
            <w:vAlign w:val="center"/>
          </w:tcPr>
          <w:p w:rsidR="00C81205" w:rsidRPr="004021C7" w:rsidRDefault="00C81205" w:rsidP="002B1EE1">
            <w:pPr>
              <w:jc w:val="center"/>
              <w:rPr>
                <w:sz w:val="18"/>
                <w:szCs w:val="18"/>
                <w:lang w:val="en-US"/>
              </w:rPr>
            </w:pPr>
            <w:r w:rsidRPr="00741839">
              <w:rPr>
                <w:sz w:val="18"/>
                <w:szCs w:val="18"/>
              </w:rPr>
              <w:t>Всего</w:t>
            </w:r>
            <w:r w:rsidR="005168A5">
              <w:rPr>
                <w:sz w:val="18"/>
                <w:szCs w:val="18"/>
              </w:rPr>
              <w:t>, ед</w:t>
            </w:r>
          </w:p>
        </w:tc>
        <w:tc>
          <w:tcPr>
            <w:tcW w:w="2500" w:type="dxa"/>
            <w:gridSpan w:val="3"/>
            <w:shd w:val="clear" w:color="auto" w:fill="auto"/>
            <w:vAlign w:val="center"/>
          </w:tcPr>
          <w:p w:rsidR="00C81205" w:rsidRPr="00741839" w:rsidRDefault="00C81205" w:rsidP="002B1EE1">
            <w:pPr>
              <w:jc w:val="center"/>
              <w:rPr>
                <w:sz w:val="18"/>
              </w:rPr>
            </w:pPr>
            <w:r w:rsidRPr="00741839">
              <w:rPr>
                <w:sz w:val="18"/>
                <w:szCs w:val="18"/>
              </w:rPr>
              <w:t>из них (из гр.</w:t>
            </w:r>
            <w:r w:rsidR="00F10975" w:rsidRPr="00741839">
              <w:rPr>
                <w:sz w:val="18"/>
                <w:szCs w:val="18"/>
              </w:rPr>
              <w:t xml:space="preserve"> </w:t>
            </w:r>
            <w:r w:rsidR="008F30B5" w:rsidRPr="00741839">
              <w:rPr>
                <w:sz w:val="18"/>
                <w:szCs w:val="18"/>
              </w:rPr>
              <w:t>4)</w:t>
            </w:r>
          </w:p>
        </w:tc>
        <w:tc>
          <w:tcPr>
            <w:tcW w:w="2342" w:type="dxa"/>
            <w:gridSpan w:val="4"/>
            <w:shd w:val="clear" w:color="auto" w:fill="auto"/>
            <w:vAlign w:val="center"/>
          </w:tcPr>
          <w:p w:rsidR="00C81205" w:rsidRPr="00741839" w:rsidRDefault="008F30B5" w:rsidP="002B1EE1">
            <w:pPr>
              <w:jc w:val="center"/>
              <w:rPr>
                <w:sz w:val="18"/>
                <w:szCs w:val="18"/>
              </w:rPr>
            </w:pPr>
            <w:r w:rsidRPr="00741839">
              <w:rPr>
                <w:sz w:val="18"/>
              </w:rPr>
              <w:t>из них (из гр. 5 и 6)</w:t>
            </w:r>
          </w:p>
        </w:tc>
        <w:tc>
          <w:tcPr>
            <w:tcW w:w="2643" w:type="dxa"/>
            <w:gridSpan w:val="4"/>
            <w:shd w:val="clear" w:color="auto" w:fill="auto"/>
            <w:vAlign w:val="center"/>
          </w:tcPr>
          <w:p w:rsidR="00C81205" w:rsidRPr="00741839" w:rsidRDefault="00582A72" w:rsidP="002B1EE1">
            <w:pPr>
              <w:jc w:val="center"/>
              <w:rPr>
                <w:sz w:val="18"/>
                <w:szCs w:val="18"/>
              </w:rPr>
            </w:pPr>
            <w:r w:rsidRPr="00741839">
              <w:rPr>
                <w:sz w:val="18"/>
                <w:szCs w:val="18"/>
              </w:rPr>
              <w:t>из заболеваний с впервые</w:t>
            </w:r>
            <w:r w:rsidRPr="00741839">
              <w:rPr>
                <w:sz w:val="18"/>
                <w:szCs w:val="18"/>
              </w:rPr>
              <w:br/>
            </w:r>
            <w:r w:rsidR="00C81205" w:rsidRPr="00741839">
              <w:rPr>
                <w:sz w:val="18"/>
                <w:szCs w:val="18"/>
              </w:rPr>
              <w:t>в жизни установле</w:t>
            </w:r>
            <w:r w:rsidR="008F30B5" w:rsidRPr="00741839">
              <w:rPr>
                <w:sz w:val="18"/>
                <w:szCs w:val="18"/>
              </w:rPr>
              <w:t>нным диагнозом (из гр. 10 и 11)</w:t>
            </w:r>
          </w:p>
        </w:tc>
        <w:tc>
          <w:tcPr>
            <w:tcW w:w="1364" w:type="dxa"/>
            <w:gridSpan w:val="2"/>
            <w:vMerge/>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highlight w:val="yellow"/>
              </w:rPr>
            </w:pPr>
          </w:p>
        </w:tc>
        <w:tc>
          <w:tcPr>
            <w:tcW w:w="850" w:type="dxa"/>
            <w:vMerge w:val="restart"/>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851" w:type="dxa"/>
            <w:vMerge w:val="restart"/>
            <w:vAlign w:val="center"/>
          </w:tcPr>
          <w:p w:rsidR="00C81205" w:rsidRPr="00741839" w:rsidRDefault="00C81205" w:rsidP="002B1EE1">
            <w:pPr>
              <w:jc w:val="center"/>
              <w:rPr>
                <w:sz w:val="18"/>
                <w:szCs w:val="18"/>
              </w:rPr>
            </w:pPr>
            <w:r w:rsidRPr="00741839">
              <w:rPr>
                <w:sz w:val="18"/>
                <w:szCs w:val="18"/>
              </w:rPr>
              <w:t>от 1 до 3 лет</w:t>
            </w:r>
          </w:p>
        </w:tc>
        <w:tc>
          <w:tcPr>
            <w:tcW w:w="799" w:type="dxa"/>
            <w:vMerge w:val="restart"/>
            <w:vAlign w:val="center"/>
          </w:tcPr>
          <w:p w:rsidR="00C81205" w:rsidRPr="00741839" w:rsidRDefault="00C81205" w:rsidP="002B1EE1">
            <w:pPr>
              <w:jc w:val="center"/>
              <w:rPr>
                <w:sz w:val="18"/>
                <w:szCs w:val="18"/>
              </w:rPr>
            </w:pPr>
            <w:r w:rsidRPr="00741839">
              <w:rPr>
                <w:sz w:val="18"/>
                <w:szCs w:val="18"/>
              </w:rPr>
              <w:t>до 1 мес</w:t>
            </w:r>
          </w:p>
        </w:tc>
        <w:tc>
          <w:tcPr>
            <w:tcW w:w="1238" w:type="dxa"/>
            <w:gridSpan w:val="2"/>
            <w:shd w:val="clear" w:color="auto" w:fill="auto"/>
            <w:vAlign w:val="center"/>
          </w:tcPr>
          <w:p w:rsidR="00C81205" w:rsidRPr="004021C7" w:rsidRDefault="00C81205" w:rsidP="007A46F4">
            <w:pPr>
              <w:spacing w:line="200" w:lineRule="exact"/>
              <w:ind w:left="-57" w:right="-57"/>
              <w:jc w:val="center"/>
              <w:rPr>
                <w:sz w:val="18"/>
                <w:szCs w:val="18"/>
              </w:rPr>
            </w:pPr>
            <w:r w:rsidRPr="00741839">
              <w:rPr>
                <w:sz w:val="18"/>
              </w:rPr>
              <w:t xml:space="preserve">взято </w:t>
            </w:r>
            <w:r w:rsidR="00775E01" w:rsidRPr="00741839">
              <w:rPr>
                <w:sz w:val="18"/>
              </w:rPr>
              <w:br/>
            </w:r>
            <w:r w:rsidRPr="00741839">
              <w:rPr>
                <w:sz w:val="18"/>
              </w:rPr>
              <w:t>под</w:t>
            </w:r>
            <w:r w:rsidR="007A46F4" w:rsidRPr="00741839">
              <w:rPr>
                <w:sz w:val="18"/>
              </w:rPr>
              <w:t xml:space="preserve"> </w:t>
            </w:r>
            <w:r w:rsidRPr="00741839">
              <w:rPr>
                <w:sz w:val="18"/>
              </w:rPr>
              <w:t>диспансерное наблюдение</w:t>
            </w:r>
            <w:r w:rsidR="004021C7">
              <w:rPr>
                <w:sz w:val="18"/>
              </w:rPr>
              <w:t>, чел</w:t>
            </w:r>
          </w:p>
        </w:tc>
        <w:tc>
          <w:tcPr>
            <w:tcW w:w="1104" w:type="dxa"/>
            <w:gridSpan w:val="2"/>
          </w:tcPr>
          <w:p w:rsidR="00C81205" w:rsidRPr="00741839" w:rsidRDefault="00C81205" w:rsidP="007A46F4">
            <w:pPr>
              <w:jc w:val="center"/>
              <w:rPr>
                <w:sz w:val="18"/>
                <w:szCs w:val="18"/>
              </w:rPr>
            </w:pPr>
            <w:r w:rsidRPr="00741839">
              <w:rPr>
                <w:sz w:val="18"/>
                <w:szCs w:val="18"/>
              </w:rPr>
              <w:t>с впервые</w:t>
            </w:r>
            <w:r w:rsidR="007A46F4" w:rsidRPr="00741839">
              <w:rPr>
                <w:sz w:val="18"/>
                <w:szCs w:val="18"/>
              </w:rPr>
              <w:br/>
            </w:r>
            <w:r w:rsidRPr="00741839">
              <w:rPr>
                <w:sz w:val="18"/>
                <w:szCs w:val="18"/>
              </w:rPr>
              <w:t>в жизни</w:t>
            </w:r>
            <w:r w:rsidR="007A46F4" w:rsidRPr="00741839">
              <w:rPr>
                <w:sz w:val="18"/>
                <w:szCs w:val="18"/>
              </w:rPr>
              <w:t xml:space="preserve"> </w:t>
            </w:r>
            <w:r w:rsidRPr="00741839">
              <w:rPr>
                <w:sz w:val="18"/>
                <w:szCs w:val="18"/>
              </w:rPr>
              <w:t>установ-ленным</w:t>
            </w:r>
            <w:r w:rsidR="007A46F4" w:rsidRPr="00741839">
              <w:rPr>
                <w:sz w:val="18"/>
                <w:szCs w:val="18"/>
              </w:rPr>
              <w:t xml:space="preserve"> </w:t>
            </w:r>
            <w:r w:rsidRPr="00741839">
              <w:rPr>
                <w:sz w:val="18"/>
                <w:szCs w:val="18"/>
              </w:rPr>
              <w:t>диагнозом</w:t>
            </w:r>
          </w:p>
        </w:tc>
        <w:tc>
          <w:tcPr>
            <w:tcW w:w="1348" w:type="dxa"/>
            <w:gridSpan w:val="2"/>
            <w:shd w:val="clear" w:color="auto" w:fill="auto"/>
            <w:vAlign w:val="center"/>
          </w:tcPr>
          <w:p w:rsidR="00C81205" w:rsidRPr="00741839" w:rsidRDefault="00C81205" w:rsidP="007A46F4">
            <w:pPr>
              <w:spacing w:line="200" w:lineRule="exact"/>
              <w:ind w:left="-57" w:right="-57"/>
              <w:jc w:val="center"/>
              <w:rPr>
                <w:sz w:val="18"/>
                <w:szCs w:val="18"/>
              </w:rPr>
            </w:pPr>
            <w:r w:rsidRPr="00741839">
              <w:rPr>
                <w:sz w:val="18"/>
              </w:rPr>
              <w:t xml:space="preserve">взято </w:t>
            </w:r>
            <w:r w:rsidR="00775E01" w:rsidRPr="00741839">
              <w:rPr>
                <w:sz w:val="18"/>
              </w:rPr>
              <w:br/>
            </w:r>
            <w:r w:rsidRPr="00741839">
              <w:rPr>
                <w:sz w:val="18"/>
              </w:rPr>
              <w:t>под</w:t>
            </w:r>
            <w:r w:rsidR="007A46F4" w:rsidRPr="00741839">
              <w:rPr>
                <w:sz w:val="18"/>
              </w:rPr>
              <w:t xml:space="preserve"> </w:t>
            </w:r>
            <w:r w:rsidRPr="00741839">
              <w:rPr>
                <w:sz w:val="18"/>
              </w:rPr>
              <w:t>диспансерное наблюдение</w:t>
            </w:r>
            <w:r w:rsidR="004021C7">
              <w:rPr>
                <w:sz w:val="18"/>
              </w:rPr>
              <w:t>, чел</w:t>
            </w:r>
          </w:p>
        </w:tc>
        <w:tc>
          <w:tcPr>
            <w:tcW w:w="1295" w:type="dxa"/>
            <w:gridSpan w:val="2"/>
            <w:vAlign w:val="center"/>
          </w:tcPr>
          <w:p w:rsidR="00C81205" w:rsidRPr="00741839" w:rsidRDefault="00314335" w:rsidP="007A46F4">
            <w:pPr>
              <w:jc w:val="center"/>
              <w:rPr>
                <w:sz w:val="18"/>
                <w:szCs w:val="18"/>
              </w:rPr>
            </w:pPr>
            <w:r w:rsidRPr="00741839">
              <w:rPr>
                <w:sz w:val="18"/>
              </w:rPr>
              <w:t>выявлено</w:t>
            </w:r>
            <w:r w:rsidRPr="00741839">
              <w:rPr>
                <w:sz w:val="18"/>
              </w:rPr>
              <w:br/>
            </w:r>
            <w:r w:rsidR="00C81205" w:rsidRPr="00741839">
              <w:rPr>
                <w:sz w:val="18"/>
              </w:rPr>
              <w:t>при профосмотре</w:t>
            </w:r>
          </w:p>
        </w:tc>
        <w:tc>
          <w:tcPr>
            <w:tcW w:w="1364" w:type="dxa"/>
            <w:gridSpan w:val="2"/>
            <w:vMerge/>
            <w:shd w:val="clear" w:color="auto" w:fill="auto"/>
            <w:vAlign w:val="center"/>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7A46F4">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highlight w:val="yellow"/>
              </w:rPr>
            </w:pPr>
          </w:p>
        </w:tc>
        <w:tc>
          <w:tcPr>
            <w:tcW w:w="850" w:type="dxa"/>
            <w:vMerge/>
            <w:shd w:val="clear" w:color="auto" w:fill="auto"/>
            <w:vAlign w:val="center"/>
          </w:tcPr>
          <w:p w:rsidR="00C81205" w:rsidRPr="00741839" w:rsidRDefault="00C81205" w:rsidP="002B1EE1">
            <w:pPr>
              <w:jc w:val="center"/>
              <w:rPr>
                <w:sz w:val="18"/>
                <w:szCs w:val="18"/>
              </w:rPr>
            </w:pPr>
          </w:p>
        </w:tc>
        <w:tc>
          <w:tcPr>
            <w:tcW w:w="851" w:type="dxa"/>
            <w:vMerge/>
          </w:tcPr>
          <w:p w:rsidR="00C81205" w:rsidRPr="00741839" w:rsidRDefault="00C81205" w:rsidP="002B1EE1">
            <w:pPr>
              <w:jc w:val="center"/>
              <w:rPr>
                <w:sz w:val="18"/>
                <w:szCs w:val="18"/>
              </w:rPr>
            </w:pPr>
          </w:p>
        </w:tc>
        <w:tc>
          <w:tcPr>
            <w:tcW w:w="799" w:type="dxa"/>
            <w:vMerge/>
          </w:tcPr>
          <w:p w:rsidR="00C81205" w:rsidRPr="00741839" w:rsidRDefault="00C81205" w:rsidP="002B1EE1">
            <w:pPr>
              <w:jc w:val="center"/>
              <w:rPr>
                <w:sz w:val="18"/>
                <w:szCs w:val="18"/>
              </w:rPr>
            </w:pP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2" w:type="dxa"/>
            <w:vAlign w:val="center"/>
          </w:tcPr>
          <w:p w:rsidR="00C81205" w:rsidRPr="00741839" w:rsidRDefault="00C81205" w:rsidP="002B1EE1">
            <w:pPr>
              <w:jc w:val="center"/>
              <w:rPr>
                <w:sz w:val="18"/>
                <w:szCs w:val="18"/>
              </w:rPr>
            </w:pPr>
            <w:r w:rsidRPr="00741839">
              <w:rPr>
                <w:sz w:val="18"/>
                <w:szCs w:val="18"/>
              </w:rPr>
              <w:t>до 1 года</w:t>
            </w:r>
          </w:p>
        </w:tc>
        <w:tc>
          <w:tcPr>
            <w:tcW w:w="552" w:type="dxa"/>
            <w:vAlign w:val="center"/>
          </w:tcPr>
          <w:p w:rsidR="00C81205" w:rsidRPr="00741839" w:rsidRDefault="00C81205" w:rsidP="002B1EE1">
            <w:pPr>
              <w:jc w:val="center"/>
              <w:rPr>
                <w:sz w:val="18"/>
                <w:szCs w:val="18"/>
              </w:rPr>
            </w:pPr>
            <w:r w:rsidRPr="00741839">
              <w:rPr>
                <w:sz w:val="18"/>
                <w:szCs w:val="18"/>
              </w:rPr>
              <w:t>от 1 до 3 лет</w:t>
            </w:r>
          </w:p>
        </w:tc>
        <w:tc>
          <w:tcPr>
            <w:tcW w:w="674" w:type="dxa"/>
            <w:vAlign w:val="center"/>
          </w:tcPr>
          <w:p w:rsidR="00C81205" w:rsidRPr="00741839" w:rsidRDefault="00C81205" w:rsidP="002B1EE1">
            <w:pPr>
              <w:jc w:val="center"/>
              <w:rPr>
                <w:sz w:val="18"/>
                <w:szCs w:val="18"/>
              </w:rPr>
            </w:pPr>
            <w:r w:rsidRPr="00741839">
              <w:rPr>
                <w:sz w:val="18"/>
                <w:szCs w:val="18"/>
              </w:rPr>
              <w:t>до 1 года</w:t>
            </w:r>
          </w:p>
        </w:tc>
        <w:tc>
          <w:tcPr>
            <w:tcW w:w="674" w:type="dxa"/>
            <w:vAlign w:val="center"/>
          </w:tcPr>
          <w:p w:rsidR="00C81205" w:rsidRPr="00741839" w:rsidRDefault="00C81205" w:rsidP="002B1EE1">
            <w:pPr>
              <w:jc w:val="center"/>
              <w:rPr>
                <w:sz w:val="18"/>
                <w:szCs w:val="18"/>
              </w:rPr>
            </w:pPr>
            <w:r w:rsidRPr="00741839">
              <w:rPr>
                <w:sz w:val="18"/>
                <w:szCs w:val="18"/>
              </w:rPr>
              <w:t>от 1 до 3 лет</w:t>
            </w:r>
          </w:p>
        </w:tc>
        <w:tc>
          <w:tcPr>
            <w:tcW w:w="683" w:type="dxa"/>
            <w:vAlign w:val="center"/>
          </w:tcPr>
          <w:p w:rsidR="00C81205" w:rsidRPr="00741839" w:rsidRDefault="007A46F4" w:rsidP="007A46F4">
            <w:pPr>
              <w:ind w:left="-156" w:right="-153"/>
              <w:jc w:val="center"/>
              <w:rPr>
                <w:sz w:val="18"/>
                <w:szCs w:val="18"/>
              </w:rPr>
            </w:pPr>
            <w:r w:rsidRPr="00741839">
              <w:rPr>
                <w:sz w:val="18"/>
                <w:szCs w:val="18"/>
              </w:rPr>
              <w:t>д</w:t>
            </w:r>
            <w:r w:rsidR="00C81205" w:rsidRPr="00741839">
              <w:rPr>
                <w:sz w:val="18"/>
                <w:szCs w:val="18"/>
              </w:rPr>
              <w:t>о</w:t>
            </w:r>
            <w:r w:rsidRPr="00741839">
              <w:rPr>
                <w:sz w:val="18"/>
                <w:szCs w:val="18"/>
              </w:rPr>
              <w:br/>
            </w:r>
            <w:r w:rsidR="00C81205" w:rsidRPr="00741839">
              <w:rPr>
                <w:sz w:val="18"/>
                <w:szCs w:val="18"/>
              </w:rPr>
              <w:t xml:space="preserve"> </w:t>
            </w:r>
            <w:r w:rsidRPr="00741839">
              <w:rPr>
                <w:sz w:val="18"/>
                <w:szCs w:val="18"/>
              </w:rPr>
              <w:t xml:space="preserve">  </w:t>
            </w:r>
            <w:r w:rsidR="00C81205" w:rsidRPr="00741839">
              <w:rPr>
                <w:sz w:val="18"/>
                <w:szCs w:val="18"/>
              </w:rPr>
              <w:t>1 года</w:t>
            </w:r>
          </w:p>
        </w:tc>
        <w:tc>
          <w:tcPr>
            <w:tcW w:w="612" w:type="dxa"/>
            <w:vAlign w:val="center"/>
          </w:tcPr>
          <w:p w:rsidR="00C81205" w:rsidRPr="00741839" w:rsidRDefault="00C81205" w:rsidP="002B1EE1">
            <w:pPr>
              <w:jc w:val="center"/>
              <w:rPr>
                <w:sz w:val="18"/>
                <w:szCs w:val="18"/>
              </w:rPr>
            </w:pPr>
            <w:r w:rsidRPr="00741839">
              <w:rPr>
                <w:sz w:val="18"/>
                <w:szCs w:val="18"/>
              </w:rPr>
              <w:t>от 1 до 3 лет</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647" w:type="dxa"/>
            <w:tcMar>
              <w:left w:w="28" w:type="dxa"/>
              <w:right w:w="28" w:type="dxa"/>
            </w:tcMar>
            <w:vAlign w:val="center"/>
          </w:tcPr>
          <w:p w:rsidR="00C81205" w:rsidRPr="00741839" w:rsidRDefault="007A46F4" w:rsidP="002B1EE1">
            <w:pPr>
              <w:jc w:val="center"/>
              <w:rPr>
                <w:sz w:val="18"/>
                <w:szCs w:val="18"/>
              </w:rPr>
            </w:pPr>
            <w:r w:rsidRPr="00741839">
              <w:rPr>
                <w:sz w:val="18"/>
                <w:szCs w:val="18"/>
              </w:rPr>
              <w:t>д</w:t>
            </w:r>
            <w:r w:rsidR="00C81205" w:rsidRPr="00741839">
              <w:rPr>
                <w:sz w:val="18"/>
                <w:szCs w:val="18"/>
              </w:rPr>
              <w:t>о</w:t>
            </w:r>
            <w:r w:rsidRPr="00741839">
              <w:rPr>
                <w:sz w:val="18"/>
                <w:szCs w:val="18"/>
              </w:rPr>
              <w:br/>
            </w:r>
            <w:r w:rsidR="00C81205" w:rsidRPr="00741839">
              <w:rPr>
                <w:sz w:val="18"/>
                <w:szCs w:val="18"/>
              </w:rPr>
              <w:t xml:space="preserve"> 1 года</w:t>
            </w:r>
          </w:p>
        </w:tc>
        <w:tc>
          <w:tcPr>
            <w:tcW w:w="702" w:type="dxa"/>
            <w:vAlign w:val="center"/>
          </w:tcPr>
          <w:p w:rsidR="00C81205" w:rsidRPr="00741839" w:rsidRDefault="00C81205" w:rsidP="002B1EE1">
            <w:pPr>
              <w:jc w:val="center"/>
              <w:rPr>
                <w:sz w:val="18"/>
                <w:szCs w:val="18"/>
              </w:rPr>
            </w:pPr>
            <w:r w:rsidRPr="00741839">
              <w:rPr>
                <w:sz w:val="18"/>
                <w:szCs w:val="18"/>
              </w:rPr>
              <w:t>от 1 до 3 лет</w:t>
            </w:r>
          </w:p>
        </w:tc>
      </w:tr>
      <w:tr w:rsidR="00C81205" w:rsidRPr="00741839" w:rsidTr="007A46F4">
        <w:trPr>
          <w:trHeight w:val="20"/>
          <w:tblHeader/>
          <w:jc w:val="center"/>
        </w:trPr>
        <w:tc>
          <w:tcPr>
            <w:tcW w:w="2858" w:type="dxa"/>
            <w:vAlign w:val="center"/>
          </w:tcPr>
          <w:p w:rsidR="00C81205" w:rsidRPr="00741839" w:rsidRDefault="00C81205" w:rsidP="002B1EE1">
            <w:pPr>
              <w:spacing w:line="200" w:lineRule="exact"/>
              <w:jc w:val="center"/>
              <w:rPr>
                <w:sz w:val="18"/>
              </w:rPr>
            </w:pPr>
            <w:r w:rsidRPr="00741839">
              <w:rPr>
                <w:sz w:val="18"/>
              </w:rPr>
              <w:t>1</w:t>
            </w:r>
          </w:p>
        </w:tc>
        <w:tc>
          <w:tcPr>
            <w:tcW w:w="709" w:type="dxa"/>
            <w:vAlign w:val="center"/>
          </w:tcPr>
          <w:p w:rsidR="00C81205" w:rsidRPr="00741839" w:rsidRDefault="00C81205" w:rsidP="002B1EE1">
            <w:pPr>
              <w:spacing w:line="200" w:lineRule="exact"/>
              <w:jc w:val="center"/>
              <w:rPr>
                <w:sz w:val="18"/>
              </w:rPr>
            </w:pPr>
            <w:r w:rsidRPr="00741839">
              <w:rPr>
                <w:sz w:val="18"/>
              </w:rPr>
              <w:t>2</w:t>
            </w:r>
          </w:p>
        </w:tc>
        <w:tc>
          <w:tcPr>
            <w:tcW w:w="992" w:type="dxa"/>
            <w:vAlign w:val="center"/>
          </w:tcPr>
          <w:p w:rsidR="00C81205" w:rsidRPr="00741839" w:rsidRDefault="00C81205" w:rsidP="002B1EE1">
            <w:pPr>
              <w:spacing w:line="200" w:lineRule="exact"/>
              <w:jc w:val="center"/>
              <w:rPr>
                <w:sz w:val="18"/>
              </w:rPr>
            </w:pPr>
            <w:r w:rsidRPr="00741839">
              <w:rPr>
                <w:sz w:val="18"/>
              </w:rPr>
              <w:t>3</w:t>
            </w:r>
          </w:p>
        </w:tc>
        <w:tc>
          <w:tcPr>
            <w:tcW w:w="709" w:type="dxa"/>
            <w:shd w:val="clear" w:color="auto" w:fill="auto"/>
            <w:vAlign w:val="center"/>
          </w:tcPr>
          <w:p w:rsidR="00C81205" w:rsidRPr="00741839" w:rsidRDefault="00C81205" w:rsidP="002B1EE1">
            <w:pPr>
              <w:jc w:val="center"/>
              <w:rPr>
                <w:sz w:val="18"/>
                <w:szCs w:val="18"/>
              </w:rPr>
            </w:pPr>
            <w:r w:rsidRPr="00741839">
              <w:rPr>
                <w:sz w:val="18"/>
                <w:szCs w:val="18"/>
              </w:rPr>
              <w:t>4</w:t>
            </w:r>
          </w:p>
        </w:tc>
        <w:tc>
          <w:tcPr>
            <w:tcW w:w="850" w:type="dxa"/>
            <w:shd w:val="clear" w:color="auto" w:fill="auto"/>
          </w:tcPr>
          <w:p w:rsidR="00C81205" w:rsidRPr="00741839" w:rsidRDefault="00C81205" w:rsidP="002B1EE1">
            <w:pPr>
              <w:jc w:val="center"/>
              <w:rPr>
                <w:sz w:val="18"/>
                <w:szCs w:val="18"/>
              </w:rPr>
            </w:pPr>
            <w:r w:rsidRPr="00741839">
              <w:rPr>
                <w:sz w:val="18"/>
                <w:szCs w:val="18"/>
              </w:rPr>
              <w:t>5</w:t>
            </w:r>
          </w:p>
        </w:tc>
        <w:tc>
          <w:tcPr>
            <w:tcW w:w="851" w:type="dxa"/>
          </w:tcPr>
          <w:p w:rsidR="00C81205" w:rsidRPr="00741839" w:rsidRDefault="00C81205" w:rsidP="002B1EE1">
            <w:pPr>
              <w:jc w:val="center"/>
              <w:rPr>
                <w:sz w:val="18"/>
                <w:szCs w:val="18"/>
              </w:rPr>
            </w:pPr>
            <w:r w:rsidRPr="00741839">
              <w:rPr>
                <w:sz w:val="18"/>
                <w:szCs w:val="18"/>
              </w:rPr>
              <w:t>6</w:t>
            </w:r>
          </w:p>
        </w:tc>
        <w:tc>
          <w:tcPr>
            <w:tcW w:w="799" w:type="dxa"/>
            <w:vAlign w:val="center"/>
          </w:tcPr>
          <w:p w:rsidR="00C81205" w:rsidRPr="00741839" w:rsidRDefault="00C81205" w:rsidP="002B1EE1">
            <w:pPr>
              <w:jc w:val="center"/>
              <w:rPr>
                <w:sz w:val="18"/>
                <w:szCs w:val="18"/>
              </w:rPr>
            </w:pPr>
            <w:r w:rsidRPr="00741839">
              <w:rPr>
                <w:sz w:val="18"/>
                <w:szCs w:val="18"/>
              </w:rPr>
              <w:t>7</w:t>
            </w: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8</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9</w:t>
            </w:r>
          </w:p>
        </w:tc>
        <w:tc>
          <w:tcPr>
            <w:tcW w:w="552" w:type="dxa"/>
            <w:vAlign w:val="center"/>
          </w:tcPr>
          <w:p w:rsidR="00C81205" w:rsidRPr="00741839" w:rsidRDefault="00C81205" w:rsidP="002B1EE1">
            <w:pPr>
              <w:jc w:val="center"/>
              <w:rPr>
                <w:sz w:val="18"/>
                <w:szCs w:val="18"/>
              </w:rPr>
            </w:pPr>
            <w:r w:rsidRPr="00741839">
              <w:rPr>
                <w:sz w:val="18"/>
                <w:szCs w:val="18"/>
              </w:rPr>
              <w:t>10</w:t>
            </w:r>
          </w:p>
        </w:tc>
        <w:tc>
          <w:tcPr>
            <w:tcW w:w="552" w:type="dxa"/>
            <w:vAlign w:val="center"/>
          </w:tcPr>
          <w:p w:rsidR="00C81205" w:rsidRPr="00741839" w:rsidRDefault="00C81205" w:rsidP="002B1EE1">
            <w:pPr>
              <w:jc w:val="center"/>
              <w:rPr>
                <w:sz w:val="18"/>
                <w:szCs w:val="18"/>
              </w:rPr>
            </w:pPr>
            <w:r w:rsidRPr="00741839">
              <w:rPr>
                <w:sz w:val="18"/>
                <w:szCs w:val="18"/>
              </w:rPr>
              <w:t>11</w:t>
            </w:r>
          </w:p>
        </w:tc>
        <w:tc>
          <w:tcPr>
            <w:tcW w:w="674" w:type="dxa"/>
            <w:vAlign w:val="center"/>
          </w:tcPr>
          <w:p w:rsidR="00C81205" w:rsidRPr="00741839" w:rsidRDefault="00C81205" w:rsidP="002B1EE1">
            <w:pPr>
              <w:jc w:val="center"/>
              <w:rPr>
                <w:sz w:val="18"/>
                <w:szCs w:val="18"/>
              </w:rPr>
            </w:pPr>
            <w:r w:rsidRPr="00741839">
              <w:rPr>
                <w:sz w:val="18"/>
                <w:szCs w:val="18"/>
              </w:rPr>
              <w:t>12</w:t>
            </w:r>
          </w:p>
        </w:tc>
        <w:tc>
          <w:tcPr>
            <w:tcW w:w="674" w:type="dxa"/>
            <w:vAlign w:val="center"/>
          </w:tcPr>
          <w:p w:rsidR="00C81205" w:rsidRPr="00741839" w:rsidRDefault="00C81205" w:rsidP="002B1EE1">
            <w:pPr>
              <w:jc w:val="center"/>
              <w:rPr>
                <w:sz w:val="18"/>
                <w:szCs w:val="18"/>
              </w:rPr>
            </w:pPr>
            <w:r w:rsidRPr="00741839">
              <w:rPr>
                <w:sz w:val="18"/>
                <w:szCs w:val="18"/>
              </w:rPr>
              <w:t>13</w:t>
            </w:r>
          </w:p>
        </w:tc>
        <w:tc>
          <w:tcPr>
            <w:tcW w:w="683" w:type="dxa"/>
            <w:vAlign w:val="center"/>
          </w:tcPr>
          <w:p w:rsidR="00C81205" w:rsidRPr="00741839" w:rsidRDefault="00C81205" w:rsidP="002B1EE1">
            <w:pPr>
              <w:jc w:val="center"/>
              <w:rPr>
                <w:sz w:val="18"/>
                <w:szCs w:val="18"/>
              </w:rPr>
            </w:pPr>
            <w:r w:rsidRPr="00741839">
              <w:rPr>
                <w:sz w:val="18"/>
                <w:szCs w:val="18"/>
              </w:rPr>
              <w:t>14</w:t>
            </w:r>
          </w:p>
        </w:tc>
        <w:tc>
          <w:tcPr>
            <w:tcW w:w="612" w:type="dxa"/>
            <w:vAlign w:val="center"/>
          </w:tcPr>
          <w:p w:rsidR="00C81205" w:rsidRPr="00741839" w:rsidRDefault="00C81205" w:rsidP="002B1EE1">
            <w:pPr>
              <w:jc w:val="center"/>
              <w:rPr>
                <w:sz w:val="18"/>
                <w:szCs w:val="18"/>
              </w:rPr>
            </w:pPr>
            <w:r w:rsidRPr="00741839">
              <w:rPr>
                <w:sz w:val="18"/>
                <w:szCs w:val="18"/>
              </w:rPr>
              <w:t>15</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16</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17</w:t>
            </w:r>
          </w:p>
        </w:tc>
        <w:tc>
          <w:tcPr>
            <w:tcW w:w="647" w:type="dxa"/>
            <w:vAlign w:val="center"/>
          </w:tcPr>
          <w:p w:rsidR="00C81205" w:rsidRPr="00741839" w:rsidRDefault="00C81205" w:rsidP="002B1EE1">
            <w:pPr>
              <w:jc w:val="center"/>
              <w:rPr>
                <w:sz w:val="18"/>
                <w:szCs w:val="18"/>
              </w:rPr>
            </w:pPr>
            <w:r w:rsidRPr="00741839">
              <w:rPr>
                <w:sz w:val="18"/>
                <w:szCs w:val="18"/>
              </w:rPr>
              <w:t>18</w:t>
            </w:r>
          </w:p>
        </w:tc>
        <w:tc>
          <w:tcPr>
            <w:tcW w:w="702" w:type="dxa"/>
            <w:vAlign w:val="center"/>
          </w:tcPr>
          <w:p w:rsidR="00C81205" w:rsidRPr="00741839" w:rsidRDefault="00C81205" w:rsidP="002B1EE1">
            <w:pPr>
              <w:jc w:val="center"/>
              <w:rPr>
                <w:sz w:val="18"/>
                <w:szCs w:val="18"/>
              </w:rPr>
            </w:pPr>
            <w:r w:rsidRPr="00741839">
              <w:rPr>
                <w:sz w:val="18"/>
                <w:szCs w:val="18"/>
              </w:rPr>
              <w:t>19</w:t>
            </w:r>
          </w:p>
        </w:tc>
      </w:tr>
      <w:tr w:rsidR="00C81205" w:rsidRPr="00741839" w:rsidTr="00017E9C">
        <w:trPr>
          <w:cantSplit/>
          <w:trHeight w:val="20"/>
          <w:jc w:val="center"/>
        </w:trPr>
        <w:tc>
          <w:tcPr>
            <w:tcW w:w="2858" w:type="dxa"/>
            <w:vAlign w:val="center"/>
          </w:tcPr>
          <w:p w:rsidR="00C81205" w:rsidRPr="00F428EE" w:rsidRDefault="00C81205" w:rsidP="002B1EE1">
            <w:pPr>
              <w:pStyle w:val="9"/>
              <w:rPr>
                <w:lang w:val="ru-RU" w:eastAsia="ru-RU"/>
              </w:rPr>
            </w:pPr>
            <w:r w:rsidRPr="00F428EE">
              <w:rPr>
                <w:b w:val="0"/>
                <w:lang w:val="ru-RU" w:eastAsia="ru-RU"/>
              </w:rPr>
              <w:t>Зарегистрировано заболеваний – всего</w:t>
            </w:r>
          </w:p>
        </w:tc>
        <w:tc>
          <w:tcPr>
            <w:tcW w:w="709" w:type="dxa"/>
            <w:vAlign w:val="center"/>
          </w:tcPr>
          <w:p w:rsidR="00C81205" w:rsidRPr="00741839" w:rsidRDefault="00C81205" w:rsidP="002B1EE1">
            <w:pPr>
              <w:spacing w:line="200" w:lineRule="exact"/>
              <w:jc w:val="center"/>
              <w:rPr>
                <w:b/>
                <w:sz w:val="18"/>
              </w:rPr>
            </w:pPr>
            <w:r w:rsidRPr="00741839">
              <w:rPr>
                <w:b/>
                <w:sz w:val="18"/>
              </w:rPr>
              <w:t>1.0</w:t>
            </w:r>
          </w:p>
        </w:tc>
        <w:tc>
          <w:tcPr>
            <w:tcW w:w="992" w:type="dxa"/>
            <w:vAlign w:val="center"/>
          </w:tcPr>
          <w:p w:rsidR="00C81205" w:rsidRPr="00741839" w:rsidRDefault="00C81205" w:rsidP="002B1EE1">
            <w:pPr>
              <w:pStyle w:val="6"/>
              <w:spacing w:line="200" w:lineRule="exact"/>
              <w:rPr>
                <w:szCs w:val="18"/>
                <w:lang w:eastAsia="ru-RU"/>
              </w:rPr>
            </w:pPr>
            <w:r w:rsidRPr="00741839">
              <w:rPr>
                <w:szCs w:val="18"/>
                <w:lang w:eastAsia="ru-RU"/>
              </w:rPr>
              <w:t>А00-Т98</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142"/>
              <w:rPr>
                <w:sz w:val="18"/>
              </w:rPr>
            </w:pPr>
            <w:r w:rsidRPr="00741839">
              <w:rPr>
                <w:sz w:val="18"/>
              </w:rPr>
              <w:t>в том числе:</w:t>
            </w:r>
          </w:p>
          <w:p w:rsidR="00C81205" w:rsidRPr="00F428EE" w:rsidRDefault="00582A72" w:rsidP="002B1EE1">
            <w:pPr>
              <w:pStyle w:val="a3"/>
              <w:spacing w:line="200" w:lineRule="exact"/>
              <w:ind w:left="142"/>
              <w:rPr>
                <w:sz w:val="18"/>
                <w:lang w:val="ru-RU" w:eastAsia="ru-RU"/>
              </w:rPr>
            </w:pPr>
            <w:r w:rsidRPr="00F428EE">
              <w:rPr>
                <w:b/>
                <w:sz w:val="18"/>
                <w:lang w:val="ru-RU" w:eastAsia="ru-RU"/>
              </w:rPr>
              <w:t>некоторые инфекционные</w:t>
            </w:r>
            <w:r w:rsidRPr="00F428EE">
              <w:rPr>
                <w:b/>
                <w:sz w:val="18"/>
                <w:lang w:val="ru-RU" w:eastAsia="ru-RU"/>
              </w:rPr>
              <w:br/>
            </w:r>
            <w:r w:rsidR="00C81205" w:rsidRPr="00F428EE">
              <w:rPr>
                <w:b/>
                <w:sz w:val="18"/>
                <w:lang w:val="ru-RU" w:eastAsia="ru-RU"/>
              </w:rPr>
              <w:t>и паразитарные болезни</w:t>
            </w:r>
          </w:p>
        </w:tc>
        <w:tc>
          <w:tcPr>
            <w:tcW w:w="709" w:type="dxa"/>
            <w:vAlign w:val="center"/>
          </w:tcPr>
          <w:p w:rsidR="00C81205" w:rsidRPr="00741839" w:rsidRDefault="00C81205" w:rsidP="002B1EE1">
            <w:pPr>
              <w:spacing w:line="200" w:lineRule="exact"/>
              <w:jc w:val="center"/>
              <w:rPr>
                <w:sz w:val="18"/>
              </w:rPr>
            </w:pPr>
            <w:r w:rsidRPr="00741839">
              <w:rPr>
                <w:b/>
                <w:sz w:val="18"/>
              </w:rPr>
              <w:t>2.0</w:t>
            </w:r>
          </w:p>
        </w:tc>
        <w:tc>
          <w:tcPr>
            <w:tcW w:w="992" w:type="dxa"/>
            <w:vAlign w:val="center"/>
          </w:tcPr>
          <w:p w:rsidR="00C81205" w:rsidRPr="00741839" w:rsidRDefault="00C81205" w:rsidP="002B1EE1">
            <w:pPr>
              <w:spacing w:line="200" w:lineRule="exact"/>
              <w:jc w:val="center"/>
              <w:rPr>
                <w:sz w:val="18"/>
              </w:rPr>
            </w:pPr>
            <w:r w:rsidRPr="00741839">
              <w:rPr>
                <w:b/>
                <w:sz w:val="18"/>
              </w:rPr>
              <w:t>А00-В99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284"/>
              <w:rPr>
                <w:sz w:val="18"/>
              </w:rPr>
            </w:pPr>
            <w:r w:rsidRPr="00741839">
              <w:rPr>
                <w:sz w:val="18"/>
              </w:rPr>
              <w:t>из них:</w:t>
            </w:r>
          </w:p>
          <w:p w:rsidR="00C81205" w:rsidRPr="00F428EE" w:rsidRDefault="00C81205" w:rsidP="002B1EE1">
            <w:pPr>
              <w:pStyle w:val="a3"/>
              <w:spacing w:line="200" w:lineRule="exact"/>
              <w:ind w:left="284"/>
              <w:rPr>
                <w:sz w:val="18"/>
                <w:lang w:val="ru-RU" w:eastAsia="ru-RU"/>
              </w:rPr>
            </w:pPr>
            <w:r w:rsidRPr="00F428EE">
              <w:rPr>
                <w:sz w:val="18"/>
                <w:lang w:val="ru-RU" w:eastAsia="ru-RU"/>
              </w:rPr>
              <w:t>кишечные инфекции</w:t>
            </w:r>
          </w:p>
        </w:tc>
        <w:tc>
          <w:tcPr>
            <w:tcW w:w="709" w:type="dxa"/>
            <w:vAlign w:val="center"/>
          </w:tcPr>
          <w:p w:rsidR="00C81205" w:rsidRPr="00741839" w:rsidRDefault="00C81205" w:rsidP="002B1EE1">
            <w:pPr>
              <w:spacing w:line="200" w:lineRule="exact"/>
              <w:jc w:val="center"/>
              <w:rPr>
                <w:sz w:val="18"/>
              </w:rPr>
            </w:pPr>
            <w:r w:rsidRPr="00741839">
              <w:rPr>
                <w:sz w:val="18"/>
              </w:rPr>
              <w:t>2.1</w:t>
            </w:r>
          </w:p>
        </w:tc>
        <w:tc>
          <w:tcPr>
            <w:tcW w:w="992" w:type="dxa"/>
            <w:vAlign w:val="center"/>
          </w:tcPr>
          <w:p w:rsidR="00C81205" w:rsidRPr="00741839" w:rsidRDefault="00C81205" w:rsidP="002B1EE1">
            <w:pPr>
              <w:spacing w:line="200" w:lineRule="exact"/>
              <w:jc w:val="center"/>
              <w:rPr>
                <w:sz w:val="18"/>
              </w:rPr>
            </w:pPr>
            <w:r w:rsidRPr="00741839">
              <w:rPr>
                <w:sz w:val="18"/>
              </w:rPr>
              <w:t>А00-А09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F428EE" w:rsidRDefault="00C81205" w:rsidP="002B1EE1">
            <w:pPr>
              <w:pStyle w:val="a3"/>
              <w:spacing w:line="200" w:lineRule="exact"/>
              <w:ind w:left="284"/>
              <w:rPr>
                <w:sz w:val="18"/>
                <w:lang w:val="ru-RU" w:eastAsia="ru-RU"/>
              </w:rPr>
            </w:pPr>
            <w:r w:rsidRPr="00F428EE">
              <w:rPr>
                <w:sz w:val="18"/>
                <w:lang w:val="ru-RU" w:eastAsia="ru-RU"/>
              </w:rPr>
              <w:t>менингококковая инфекция</w:t>
            </w:r>
          </w:p>
        </w:tc>
        <w:tc>
          <w:tcPr>
            <w:tcW w:w="709" w:type="dxa"/>
            <w:vAlign w:val="center"/>
          </w:tcPr>
          <w:p w:rsidR="00C81205" w:rsidRPr="00741839" w:rsidRDefault="00C81205" w:rsidP="002B1EE1">
            <w:pPr>
              <w:spacing w:line="200" w:lineRule="exact"/>
              <w:jc w:val="center"/>
              <w:rPr>
                <w:sz w:val="18"/>
              </w:rPr>
            </w:pPr>
            <w:r w:rsidRPr="00741839">
              <w:rPr>
                <w:sz w:val="18"/>
              </w:rPr>
              <w:t>2.2</w:t>
            </w:r>
          </w:p>
        </w:tc>
        <w:tc>
          <w:tcPr>
            <w:tcW w:w="992" w:type="dxa"/>
            <w:vAlign w:val="center"/>
          </w:tcPr>
          <w:p w:rsidR="00C81205" w:rsidRPr="00741839" w:rsidRDefault="00C81205" w:rsidP="002B1EE1">
            <w:pPr>
              <w:spacing w:line="200" w:lineRule="exact"/>
              <w:jc w:val="center"/>
              <w:rPr>
                <w:sz w:val="18"/>
              </w:rPr>
            </w:pPr>
            <w:r w:rsidRPr="00741839">
              <w:rPr>
                <w:sz w:val="18"/>
              </w:rPr>
              <w:t>А39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142"/>
              <w:rPr>
                <w:b/>
                <w:sz w:val="18"/>
              </w:rPr>
            </w:pPr>
            <w:r w:rsidRPr="00741839">
              <w:rPr>
                <w:b/>
                <w:sz w:val="18"/>
              </w:rPr>
              <w:t>новообразования</w:t>
            </w:r>
          </w:p>
        </w:tc>
        <w:tc>
          <w:tcPr>
            <w:tcW w:w="709" w:type="dxa"/>
            <w:vAlign w:val="center"/>
          </w:tcPr>
          <w:p w:rsidR="00C81205" w:rsidRPr="00741839" w:rsidRDefault="00C81205" w:rsidP="002B1EE1">
            <w:pPr>
              <w:spacing w:line="200" w:lineRule="exact"/>
              <w:jc w:val="center"/>
              <w:rPr>
                <w:b/>
                <w:sz w:val="18"/>
              </w:rPr>
            </w:pPr>
            <w:r w:rsidRPr="00741839">
              <w:rPr>
                <w:b/>
                <w:sz w:val="18"/>
              </w:rPr>
              <w:t>3.0</w:t>
            </w:r>
          </w:p>
        </w:tc>
        <w:tc>
          <w:tcPr>
            <w:tcW w:w="992" w:type="dxa"/>
            <w:vAlign w:val="center"/>
          </w:tcPr>
          <w:p w:rsidR="00C81205" w:rsidRPr="00741839" w:rsidRDefault="00C81205" w:rsidP="002B1EE1">
            <w:pPr>
              <w:spacing w:line="200" w:lineRule="exact"/>
              <w:jc w:val="center"/>
              <w:rPr>
                <w:b/>
                <w:sz w:val="18"/>
              </w:rPr>
            </w:pPr>
            <w:r w:rsidRPr="00741839">
              <w:rPr>
                <w:b/>
                <w:sz w:val="18"/>
              </w:rPr>
              <w:t>С00-D48</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8F30B5" w:rsidP="002B1EE1">
            <w:pPr>
              <w:spacing w:line="200" w:lineRule="exact"/>
              <w:ind w:left="284"/>
              <w:rPr>
                <w:sz w:val="18"/>
              </w:rPr>
            </w:pPr>
            <w:r w:rsidRPr="00741839">
              <w:rPr>
                <w:sz w:val="18"/>
              </w:rPr>
              <w:t>из них</w:t>
            </w:r>
          </w:p>
          <w:p w:rsidR="00C81205" w:rsidRPr="00741839" w:rsidRDefault="00C81205" w:rsidP="002B1EE1">
            <w:pPr>
              <w:spacing w:line="200" w:lineRule="exact"/>
              <w:ind w:left="278"/>
              <w:rPr>
                <w:b/>
                <w:sz w:val="18"/>
              </w:rPr>
            </w:pPr>
            <w:r w:rsidRPr="00741839">
              <w:rPr>
                <w:sz w:val="18"/>
              </w:rPr>
              <w:t>злокачественные новообразования</w:t>
            </w:r>
          </w:p>
        </w:tc>
        <w:tc>
          <w:tcPr>
            <w:tcW w:w="709" w:type="dxa"/>
            <w:vAlign w:val="center"/>
          </w:tcPr>
          <w:p w:rsidR="00C81205" w:rsidRPr="00741839" w:rsidRDefault="00C81205" w:rsidP="002B1EE1">
            <w:pPr>
              <w:spacing w:line="200" w:lineRule="exact"/>
              <w:jc w:val="center"/>
              <w:rPr>
                <w:sz w:val="18"/>
              </w:rPr>
            </w:pPr>
            <w:r w:rsidRPr="00741839">
              <w:rPr>
                <w:sz w:val="18"/>
              </w:rPr>
              <w:t>3.1</w:t>
            </w:r>
          </w:p>
        </w:tc>
        <w:tc>
          <w:tcPr>
            <w:tcW w:w="992" w:type="dxa"/>
            <w:vAlign w:val="center"/>
          </w:tcPr>
          <w:p w:rsidR="00C81205" w:rsidRPr="00741839" w:rsidRDefault="00C81205" w:rsidP="002B1EE1">
            <w:pPr>
              <w:spacing w:line="200" w:lineRule="exact"/>
              <w:jc w:val="center"/>
              <w:rPr>
                <w:sz w:val="18"/>
              </w:rPr>
            </w:pPr>
            <w:r w:rsidRPr="00741839">
              <w:rPr>
                <w:sz w:val="18"/>
              </w:rPr>
              <w:t>С00-С96</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8F30B5" w:rsidP="002B1EE1">
            <w:pPr>
              <w:spacing w:line="200" w:lineRule="exact"/>
              <w:ind w:left="420"/>
              <w:rPr>
                <w:sz w:val="18"/>
              </w:rPr>
            </w:pPr>
            <w:r w:rsidRPr="00741839">
              <w:rPr>
                <w:sz w:val="18"/>
              </w:rPr>
              <w:t>из них</w:t>
            </w:r>
          </w:p>
          <w:p w:rsidR="00C81205" w:rsidRPr="00741839" w:rsidRDefault="00C81205" w:rsidP="002B1EE1">
            <w:pPr>
              <w:spacing w:line="200" w:lineRule="exact"/>
              <w:ind w:left="420"/>
              <w:rPr>
                <w:b/>
                <w:sz w:val="18"/>
              </w:rPr>
            </w:pPr>
            <w:r w:rsidRPr="00741839">
              <w:rPr>
                <w:sz w:val="18"/>
              </w:rPr>
              <w:t>злокачественные новообразования лимфоидной, кроветворной и родственных им тканей</w:t>
            </w:r>
          </w:p>
        </w:tc>
        <w:tc>
          <w:tcPr>
            <w:tcW w:w="709" w:type="dxa"/>
            <w:vAlign w:val="center"/>
          </w:tcPr>
          <w:p w:rsidR="00C81205" w:rsidRPr="00741839" w:rsidRDefault="00C81205" w:rsidP="002B1EE1">
            <w:pPr>
              <w:spacing w:line="200" w:lineRule="exact"/>
              <w:jc w:val="center"/>
              <w:rPr>
                <w:sz w:val="18"/>
              </w:rPr>
            </w:pPr>
            <w:r w:rsidRPr="00741839">
              <w:rPr>
                <w:sz w:val="18"/>
              </w:rPr>
              <w:t>3.1.1</w:t>
            </w:r>
          </w:p>
        </w:tc>
        <w:tc>
          <w:tcPr>
            <w:tcW w:w="992" w:type="dxa"/>
            <w:vAlign w:val="center"/>
          </w:tcPr>
          <w:p w:rsidR="00C81205" w:rsidRPr="00741839" w:rsidRDefault="00C81205" w:rsidP="002B1EE1">
            <w:pPr>
              <w:spacing w:line="200" w:lineRule="exact"/>
              <w:jc w:val="center"/>
              <w:rPr>
                <w:sz w:val="18"/>
              </w:rPr>
            </w:pPr>
            <w:r w:rsidRPr="00741839">
              <w:rPr>
                <w:sz w:val="18"/>
              </w:rPr>
              <w:t>С81-С96</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136"/>
              <w:rPr>
                <w:b/>
                <w:sz w:val="18"/>
              </w:rPr>
            </w:pPr>
            <w:r w:rsidRPr="00741839">
              <w:rPr>
                <w:b/>
                <w:sz w:val="18"/>
              </w:rPr>
              <w:t>болезни крови, кроветворных органов и отдельные нарушения, вовлекающие иммунный механизм</w:t>
            </w:r>
          </w:p>
        </w:tc>
        <w:tc>
          <w:tcPr>
            <w:tcW w:w="709" w:type="dxa"/>
            <w:vAlign w:val="center"/>
          </w:tcPr>
          <w:p w:rsidR="00C81205" w:rsidRPr="00741839" w:rsidRDefault="00C81205" w:rsidP="002B1EE1">
            <w:pPr>
              <w:spacing w:line="200" w:lineRule="exact"/>
              <w:jc w:val="center"/>
              <w:rPr>
                <w:b/>
                <w:sz w:val="18"/>
              </w:rPr>
            </w:pPr>
            <w:r w:rsidRPr="00741839">
              <w:rPr>
                <w:b/>
                <w:sz w:val="18"/>
              </w:rPr>
              <w:t>4.0</w:t>
            </w:r>
          </w:p>
        </w:tc>
        <w:tc>
          <w:tcPr>
            <w:tcW w:w="992" w:type="dxa"/>
            <w:vAlign w:val="center"/>
          </w:tcPr>
          <w:p w:rsidR="00C81205" w:rsidRPr="00741839" w:rsidRDefault="00C81205" w:rsidP="002B1EE1">
            <w:pPr>
              <w:spacing w:line="200" w:lineRule="exact"/>
              <w:jc w:val="center"/>
              <w:rPr>
                <w:b/>
                <w:sz w:val="18"/>
              </w:rPr>
            </w:pPr>
            <w:r w:rsidRPr="00741839">
              <w:rPr>
                <w:b/>
                <w:sz w:val="18"/>
              </w:rPr>
              <w:t>D50-D89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8F30B5" w:rsidP="002B1EE1">
            <w:pPr>
              <w:spacing w:line="200" w:lineRule="exact"/>
              <w:ind w:left="284"/>
              <w:rPr>
                <w:sz w:val="18"/>
              </w:rPr>
            </w:pPr>
            <w:r w:rsidRPr="00741839">
              <w:rPr>
                <w:sz w:val="18"/>
              </w:rPr>
              <w:t>из них</w:t>
            </w:r>
            <w:r w:rsidR="00C81205" w:rsidRPr="00741839">
              <w:rPr>
                <w:sz w:val="18"/>
              </w:rPr>
              <w:t xml:space="preserve"> анемии</w:t>
            </w:r>
          </w:p>
        </w:tc>
        <w:tc>
          <w:tcPr>
            <w:tcW w:w="709" w:type="dxa"/>
            <w:vAlign w:val="center"/>
          </w:tcPr>
          <w:p w:rsidR="00C81205" w:rsidRPr="00741839" w:rsidRDefault="00C81205" w:rsidP="002B1EE1">
            <w:pPr>
              <w:spacing w:line="200" w:lineRule="exact"/>
              <w:jc w:val="center"/>
              <w:rPr>
                <w:sz w:val="18"/>
              </w:rPr>
            </w:pPr>
            <w:r w:rsidRPr="00741839">
              <w:rPr>
                <w:sz w:val="18"/>
              </w:rPr>
              <w:t>4.1</w:t>
            </w:r>
          </w:p>
        </w:tc>
        <w:tc>
          <w:tcPr>
            <w:tcW w:w="992" w:type="dxa"/>
            <w:vAlign w:val="center"/>
          </w:tcPr>
          <w:p w:rsidR="00C81205" w:rsidRPr="00741839" w:rsidRDefault="00C81205" w:rsidP="002B1EE1">
            <w:pPr>
              <w:spacing w:line="200" w:lineRule="exact"/>
              <w:jc w:val="center"/>
              <w:rPr>
                <w:sz w:val="18"/>
              </w:rPr>
            </w:pPr>
            <w:r w:rsidRPr="00741839">
              <w:rPr>
                <w:sz w:val="18"/>
              </w:rPr>
              <w:t>D50-D64</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142"/>
              <w:rPr>
                <w:b/>
                <w:sz w:val="18"/>
              </w:rPr>
            </w:pPr>
            <w:r w:rsidRPr="00741839">
              <w:rPr>
                <w:b/>
                <w:sz w:val="18"/>
              </w:rPr>
              <w:t>болезни эндокринной системы, расстройства питания и нарушения обмена веществ</w:t>
            </w:r>
          </w:p>
        </w:tc>
        <w:tc>
          <w:tcPr>
            <w:tcW w:w="709" w:type="dxa"/>
            <w:vAlign w:val="center"/>
          </w:tcPr>
          <w:p w:rsidR="00C81205" w:rsidRPr="00741839" w:rsidRDefault="00C81205" w:rsidP="002B1EE1">
            <w:pPr>
              <w:spacing w:line="200" w:lineRule="exact"/>
              <w:ind w:left="142"/>
              <w:rPr>
                <w:b/>
                <w:sz w:val="18"/>
              </w:rPr>
            </w:pPr>
            <w:r w:rsidRPr="00741839">
              <w:rPr>
                <w:b/>
                <w:sz w:val="18"/>
              </w:rPr>
              <w:t>5.0</w:t>
            </w:r>
          </w:p>
        </w:tc>
        <w:tc>
          <w:tcPr>
            <w:tcW w:w="992" w:type="dxa"/>
            <w:vAlign w:val="center"/>
          </w:tcPr>
          <w:p w:rsidR="00C81205" w:rsidRPr="00741839" w:rsidRDefault="00C81205" w:rsidP="002B1EE1">
            <w:pPr>
              <w:spacing w:line="200" w:lineRule="exact"/>
              <w:ind w:left="142"/>
              <w:jc w:val="center"/>
              <w:rPr>
                <w:b/>
                <w:sz w:val="18"/>
              </w:rPr>
            </w:pPr>
            <w:r w:rsidRPr="00741839">
              <w:rPr>
                <w:b/>
                <w:sz w:val="18"/>
              </w:rPr>
              <w:t>Е00-Е89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r w:rsidR="00C81205" w:rsidRPr="00741839" w:rsidTr="00017E9C">
        <w:trPr>
          <w:cantSplit/>
          <w:trHeight w:val="20"/>
          <w:jc w:val="center"/>
        </w:trPr>
        <w:tc>
          <w:tcPr>
            <w:tcW w:w="2858" w:type="dxa"/>
            <w:vAlign w:val="center"/>
          </w:tcPr>
          <w:p w:rsidR="00C81205" w:rsidRPr="00741839" w:rsidRDefault="00C81205" w:rsidP="002B1EE1">
            <w:pPr>
              <w:spacing w:line="200" w:lineRule="exact"/>
              <w:ind w:left="278"/>
              <w:rPr>
                <w:sz w:val="18"/>
              </w:rPr>
            </w:pPr>
            <w:r w:rsidRPr="00741839">
              <w:rPr>
                <w:sz w:val="18"/>
              </w:rPr>
              <w:t>из них:</w:t>
            </w:r>
          </w:p>
          <w:p w:rsidR="00C81205" w:rsidRPr="00741839" w:rsidRDefault="00C81205" w:rsidP="00F10975">
            <w:pPr>
              <w:spacing w:line="200" w:lineRule="exact"/>
              <w:ind w:left="278"/>
              <w:rPr>
                <w:b/>
                <w:sz w:val="18"/>
              </w:rPr>
            </w:pPr>
            <w:r w:rsidRPr="00741839">
              <w:rPr>
                <w:sz w:val="18"/>
              </w:rPr>
              <w:t>болезни щитовидной железы</w:t>
            </w:r>
          </w:p>
        </w:tc>
        <w:tc>
          <w:tcPr>
            <w:tcW w:w="709" w:type="dxa"/>
            <w:vAlign w:val="center"/>
          </w:tcPr>
          <w:p w:rsidR="00C81205" w:rsidRPr="00741839" w:rsidRDefault="00C81205" w:rsidP="002B1EE1">
            <w:pPr>
              <w:spacing w:line="200" w:lineRule="exact"/>
              <w:jc w:val="center"/>
              <w:rPr>
                <w:sz w:val="18"/>
              </w:rPr>
            </w:pPr>
            <w:r w:rsidRPr="00741839">
              <w:rPr>
                <w:sz w:val="18"/>
              </w:rPr>
              <w:t>5.1</w:t>
            </w:r>
          </w:p>
        </w:tc>
        <w:tc>
          <w:tcPr>
            <w:tcW w:w="992" w:type="dxa"/>
            <w:vAlign w:val="center"/>
          </w:tcPr>
          <w:p w:rsidR="00C81205" w:rsidRPr="00741839" w:rsidRDefault="00C81205" w:rsidP="002B1EE1">
            <w:pPr>
              <w:spacing w:line="200" w:lineRule="exact"/>
              <w:jc w:val="center"/>
              <w:rPr>
                <w:sz w:val="18"/>
              </w:rPr>
            </w:pPr>
            <w:r w:rsidRPr="00741839">
              <w:rPr>
                <w:sz w:val="18"/>
              </w:rPr>
              <w:t>Е00-Е07</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647" w:type="dxa"/>
            <w:vAlign w:val="center"/>
          </w:tcPr>
          <w:p w:rsidR="00C81205" w:rsidRPr="00741839" w:rsidRDefault="00C81205" w:rsidP="00017E9C">
            <w:pPr>
              <w:jc w:val="center"/>
              <w:rPr>
                <w:sz w:val="18"/>
                <w:szCs w:val="18"/>
              </w:rPr>
            </w:pPr>
          </w:p>
        </w:tc>
        <w:tc>
          <w:tcPr>
            <w:tcW w:w="702" w:type="dxa"/>
            <w:vAlign w:val="center"/>
          </w:tcPr>
          <w:p w:rsidR="00C81205" w:rsidRPr="00741839" w:rsidRDefault="00C81205" w:rsidP="00017E9C">
            <w:pPr>
              <w:jc w:val="center"/>
              <w:rPr>
                <w:sz w:val="18"/>
                <w:szCs w:val="18"/>
              </w:rPr>
            </w:pPr>
          </w:p>
        </w:tc>
      </w:tr>
    </w:tbl>
    <w:p w:rsidR="00C81205" w:rsidRPr="00741839" w:rsidRDefault="00C81205" w:rsidP="00C81205"/>
    <w:p w:rsidR="00C81205" w:rsidRPr="00741839" w:rsidRDefault="00C81205" w:rsidP="00C81205"/>
    <w:p w:rsidR="00C81205" w:rsidRPr="00741839" w:rsidRDefault="00C81205" w:rsidP="00C81205"/>
    <w:p w:rsidR="00C81205" w:rsidRPr="00741839" w:rsidRDefault="00C81205" w:rsidP="00C81205"/>
    <w:tbl>
      <w:tblPr>
        <w:tblW w:w="154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8"/>
        <w:gridCol w:w="709"/>
        <w:gridCol w:w="992"/>
        <w:gridCol w:w="709"/>
        <w:gridCol w:w="850"/>
        <w:gridCol w:w="851"/>
        <w:gridCol w:w="799"/>
        <w:gridCol w:w="633"/>
        <w:gridCol w:w="605"/>
        <w:gridCol w:w="552"/>
        <w:gridCol w:w="552"/>
        <w:gridCol w:w="674"/>
        <w:gridCol w:w="674"/>
        <w:gridCol w:w="683"/>
        <w:gridCol w:w="612"/>
        <w:gridCol w:w="609"/>
        <w:gridCol w:w="755"/>
        <w:gridCol w:w="557"/>
        <w:gridCol w:w="792"/>
      </w:tblGrid>
      <w:tr w:rsidR="00C81205" w:rsidRPr="00741839" w:rsidTr="002B1EE1">
        <w:trPr>
          <w:trHeight w:val="20"/>
          <w:tblHeader/>
          <w:jc w:val="center"/>
        </w:trPr>
        <w:tc>
          <w:tcPr>
            <w:tcW w:w="2858" w:type="dxa"/>
            <w:vMerge w:val="restart"/>
            <w:vAlign w:val="center"/>
          </w:tcPr>
          <w:p w:rsidR="00C81205" w:rsidRPr="00741839" w:rsidRDefault="00C81205" w:rsidP="009E53AC">
            <w:pPr>
              <w:spacing w:line="200" w:lineRule="exact"/>
              <w:jc w:val="center"/>
              <w:rPr>
                <w:sz w:val="18"/>
              </w:rPr>
            </w:pPr>
            <w:r w:rsidRPr="00741839">
              <w:rPr>
                <w:sz w:val="18"/>
              </w:rPr>
              <w:t>Наименование классов</w:t>
            </w:r>
            <w:r w:rsidR="009E53AC" w:rsidRPr="00741839">
              <w:rPr>
                <w:sz w:val="18"/>
              </w:rPr>
              <w:br/>
            </w:r>
            <w:r w:rsidRPr="00741839">
              <w:rPr>
                <w:sz w:val="18"/>
              </w:rPr>
              <w:t>и отдельных болезней</w:t>
            </w:r>
          </w:p>
        </w:tc>
        <w:tc>
          <w:tcPr>
            <w:tcW w:w="709" w:type="dxa"/>
            <w:vMerge w:val="restart"/>
            <w:vAlign w:val="center"/>
          </w:tcPr>
          <w:p w:rsidR="00C81205" w:rsidRPr="00741839" w:rsidRDefault="00C81205" w:rsidP="002B1EE1">
            <w:pPr>
              <w:spacing w:line="200" w:lineRule="exact"/>
              <w:jc w:val="center"/>
              <w:rPr>
                <w:sz w:val="16"/>
                <w:szCs w:val="16"/>
              </w:rPr>
            </w:pPr>
            <w:r w:rsidRPr="00741839">
              <w:rPr>
                <w:sz w:val="16"/>
                <w:szCs w:val="16"/>
              </w:rPr>
              <w:t>№ строк</w:t>
            </w:r>
            <w:r w:rsidR="00B60596" w:rsidRPr="00741839">
              <w:rPr>
                <w:sz w:val="16"/>
                <w:szCs w:val="16"/>
              </w:rPr>
              <w:t>и</w:t>
            </w:r>
          </w:p>
        </w:tc>
        <w:tc>
          <w:tcPr>
            <w:tcW w:w="992" w:type="dxa"/>
            <w:vMerge w:val="restart"/>
            <w:vAlign w:val="center"/>
          </w:tcPr>
          <w:p w:rsidR="00C81205" w:rsidRPr="00741839" w:rsidRDefault="00C81205" w:rsidP="007A46F4">
            <w:pPr>
              <w:spacing w:line="200" w:lineRule="exact"/>
              <w:jc w:val="center"/>
              <w:rPr>
                <w:sz w:val="18"/>
              </w:rPr>
            </w:pPr>
            <w:r w:rsidRPr="00741839">
              <w:rPr>
                <w:sz w:val="18"/>
              </w:rPr>
              <w:t>Код по МКБ-10</w:t>
            </w:r>
            <w:r w:rsidR="007A46F4" w:rsidRPr="00741839">
              <w:rPr>
                <w:sz w:val="18"/>
              </w:rPr>
              <w:t xml:space="preserve"> </w:t>
            </w:r>
          </w:p>
        </w:tc>
        <w:tc>
          <w:tcPr>
            <w:tcW w:w="8194" w:type="dxa"/>
            <w:gridSpan w:val="12"/>
          </w:tcPr>
          <w:p w:rsidR="00C81205" w:rsidRPr="00741839" w:rsidRDefault="00C81205" w:rsidP="002B1EE1">
            <w:pPr>
              <w:jc w:val="center"/>
              <w:rPr>
                <w:sz w:val="18"/>
                <w:szCs w:val="18"/>
              </w:rPr>
            </w:pPr>
            <w:r w:rsidRPr="00741839">
              <w:rPr>
                <w:sz w:val="18"/>
              </w:rPr>
              <w:t>Зарегистрировано заболеваний</w:t>
            </w:r>
          </w:p>
        </w:tc>
        <w:tc>
          <w:tcPr>
            <w:tcW w:w="1364" w:type="dxa"/>
            <w:gridSpan w:val="2"/>
            <w:vMerge w:val="restart"/>
            <w:vAlign w:val="center"/>
          </w:tcPr>
          <w:p w:rsidR="00C81205" w:rsidRPr="00741839" w:rsidRDefault="00582A72" w:rsidP="002B1EE1">
            <w:pPr>
              <w:spacing w:line="180" w:lineRule="exact"/>
              <w:jc w:val="center"/>
              <w:rPr>
                <w:sz w:val="18"/>
                <w:szCs w:val="18"/>
              </w:rPr>
            </w:pPr>
            <w:r w:rsidRPr="00741839">
              <w:rPr>
                <w:sz w:val="18"/>
                <w:szCs w:val="18"/>
              </w:rPr>
              <w:t>Снято</w:t>
            </w:r>
            <w:r w:rsidRPr="00741839">
              <w:rPr>
                <w:sz w:val="18"/>
                <w:szCs w:val="18"/>
              </w:rPr>
              <w:br/>
            </w:r>
            <w:r w:rsidR="00C81205" w:rsidRPr="00741839">
              <w:rPr>
                <w:sz w:val="18"/>
                <w:szCs w:val="18"/>
              </w:rPr>
              <w:t>с диспансер</w:t>
            </w:r>
            <w:r w:rsidR="00FB1C90" w:rsidRPr="00741839">
              <w:rPr>
                <w:sz w:val="18"/>
                <w:szCs w:val="18"/>
              </w:rPr>
              <w:t>-</w:t>
            </w:r>
            <w:r w:rsidR="00A422F1">
              <w:rPr>
                <w:sz w:val="18"/>
                <w:szCs w:val="18"/>
              </w:rPr>
              <w:t>ного наблюдения, чел</w:t>
            </w:r>
          </w:p>
        </w:tc>
        <w:tc>
          <w:tcPr>
            <w:tcW w:w="1349" w:type="dxa"/>
            <w:gridSpan w:val="2"/>
            <w:vMerge w:val="restart"/>
            <w:vAlign w:val="center"/>
          </w:tcPr>
          <w:p w:rsidR="00C81205" w:rsidRPr="00741839" w:rsidRDefault="00582A72" w:rsidP="002B1EE1">
            <w:pPr>
              <w:jc w:val="center"/>
              <w:rPr>
                <w:sz w:val="18"/>
              </w:rPr>
            </w:pPr>
            <w:r w:rsidRPr="00741839">
              <w:rPr>
                <w:sz w:val="18"/>
              </w:rPr>
              <w:t>Состоит</w:t>
            </w:r>
            <w:r w:rsidRPr="00741839">
              <w:rPr>
                <w:sz w:val="18"/>
              </w:rPr>
              <w:br/>
            </w:r>
            <w:r w:rsidR="00C81205" w:rsidRPr="00741839">
              <w:rPr>
                <w:sz w:val="18"/>
              </w:rPr>
              <w:t>под диспансерным наблюдением на конец отчетного года</w:t>
            </w:r>
            <w:r w:rsidR="00A422F1">
              <w:rPr>
                <w:sz w:val="18"/>
              </w:rPr>
              <w:t>, чел</w:t>
            </w:r>
          </w:p>
        </w:tc>
      </w:tr>
      <w:tr w:rsidR="00C81205" w:rsidRPr="00741839" w:rsidTr="002B1EE1">
        <w:trPr>
          <w:trHeight w:val="279"/>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val="restart"/>
            <w:shd w:val="clear" w:color="auto" w:fill="auto"/>
            <w:vAlign w:val="center"/>
          </w:tcPr>
          <w:p w:rsidR="00C81205" w:rsidRPr="00741839" w:rsidRDefault="00C81205" w:rsidP="002B1EE1">
            <w:pPr>
              <w:jc w:val="center"/>
              <w:rPr>
                <w:sz w:val="18"/>
                <w:szCs w:val="18"/>
              </w:rPr>
            </w:pPr>
            <w:r w:rsidRPr="00741839">
              <w:rPr>
                <w:sz w:val="18"/>
                <w:szCs w:val="18"/>
              </w:rPr>
              <w:t>Всего</w:t>
            </w:r>
            <w:r w:rsidR="00A422F1">
              <w:rPr>
                <w:sz w:val="18"/>
                <w:szCs w:val="18"/>
              </w:rPr>
              <w:t>, ед</w:t>
            </w:r>
          </w:p>
        </w:tc>
        <w:tc>
          <w:tcPr>
            <w:tcW w:w="2500" w:type="dxa"/>
            <w:gridSpan w:val="3"/>
            <w:shd w:val="clear" w:color="auto" w:fill="auto"/>
            <w:vAlign w:val="center"/>
          </w:tcPr>
          <w:p w:rsidR="00C81205" w:rsidRPr="00741839" w:rsidRDefault="00C81205" w:rsidP="002B1EE1">
            <w:pPr>
              <w:jc w:val="center"/>
              <w:rPr>
                <w:sz w:val="18"/>
              </w:rPr>
            </w:pPr>
            <w:r w:rsidRPr="00741839">
              <w:rPr>
                <w:sz w:val="18"/>
                <w:szCs w:val="18"/>
              </w:rPr>
              <w:t>из них (из гр.</w:t>
            </w:r>
            <w:r w:rsidR="00F10975" w:rsidRPr="00741839">
              <w:rPr>
                <w:sz w:val="18"/>
                <w:szCs w:val="18"/>
              </w:rPr>
              <w:t xml:space="preserve"> </w:t>
            </w:r>
            <w:r w:rsidR="008F30B5" w:rsidRPr="00741839">
              <w:rPr>
                <w:sz w:val="18"/>
                <w:szCs w:val="18"/>
              </w:rPr>
              <w:t>4)</w:t>
            </w:r>
          </w:p>
        </w:tc>
        <w:tc>
          <w:tcPr>
            <w:tcW w:w="2342" w:type="dxa"/>
            <w:gridSpan w:val="4"/>
            <w:shd w:val="clear" w:color="auto" w:fill="auto"/>
            <w:vAlign w:val="center"/>
          </w:tcPr>
          <w:p w:rsidR="00C81205" w:rsidRPr="00741839" w:rsidRDefault="00C81205" w:rsidP="002B1EE1">
            <w:pPr>
              <w:jc w:val="center"/>
              <w:rPr>
                <w:sz w:val="18"/>
                <w:szCs w:val="18"/>
              </w:rPr>
            </w:pPr>
            <w:r w:rsidRPr="00741839">
              <w:rPr>
                <w:sz w:val="18"/>
              </w:rPr>
              <w:t>из них (из гр. 5 и 6</w:t>
            </w:r>
            <w:r w:rsidR="008F30B5" w:rsidRPr="00741839">
              <w:rPr>
                <w:sz w:val="18"/>
              </w:rPr>
              <w:t>)</w:t>
            </w:r>
          </w:p>
        </w:tc>
        <w:tc>
          <w:tcPr>
            <w:tcW w:w="2643" w:type="dxa"/>
            <w:gridSpan w:val="4"/>
            <w:shd w:val="clear" w:color="auto" w:fill="auto"/>
            <w:vAlign w:val="center"/>
          </w:tcPr>
          <w:p w:rsidR="00C81205" w:rsidRPr="00741839" w:rsidRDefault="00582A72" w:rsidP="002B1EE1">
            <w:pPr>
              <w:jc w:val="center"/>
              <w:rPr>
                <w:sz w:val="18"/>
                <w:szCs w:val="18"/>
              </w:rPr>
            </w:pPr>
            <w:r w:rsidRPr="00741839">
              <w:rPr>
                <w:sz w:val="18"/>
                <w:szCs w:val="18"/>
              </w:rPr>
              <w:t>из заболеваний с впервые</w:t>
            </w:r>
            <w:r w:rsidRPr="00741839">
              <w:rPr>
                <w:sz w:val="18"/>
                <w:szCs w:val="18"/>
              </w:rPr>
              <w:br/>
            </w:r>
            <w:r w:rsidR="00C81205" w:rsidRPr="00741839">
              <w:rPr>
                <w:sz w:val="18"/>
                <w:szCs w:val="18"/>
              </w:rPr>
              <w:t>в жизни установленным диагнозом (из гр. 10 и 11</w:t>
            </w:r>
            <w:r w:rsidR="008F30B5" w:rsidRPr="00741839">
              <w:rPr>
                <w:sz w:val="18"/>
                <w:szCs w:val="18"/>
              </w:rPr>
              <w:t>)</w:t>
            </w:r>
          </w:p>
        </w:tc>
        <w:tc>
          <w:tcPr>
            <w:tcW w:w="1364" w:type="dxa"/>
            <w:gridSpan w:val="2"/>
            <w:vMerge/>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val="restart"/>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851" w:type="dxa"/>
            <w:vMerge w:val="restart"/>
            <w:vAlign w:val="center"/>
          </w:tcPr>
          <w:p w:rsidR="00C81205" w:rsidRPr="00741839" w:rsidRDefault="00C81205" w:rsidP="002B1EE1">
            <w:pPr>
              <w:jc w:val="center"/>
              <w:rPr>
                <w:sz w:val="18"/>
                <w:szCs w:val="18"/>
              </w:rPr>
            </w:pPr>
            <w:r w:rsidRPr="00741839">
              <w:rPr>
                <w:sz w:val="18"/>
                <w:szCs w:val="18"/>
              </w:rPr>
              <w:t>от 1 до 3 лет</w:t>
            </w:r>
          </w:p>
        </w:tc>
        <w:tc>
          <w:tcPr>
            <w:tcW w:w="799" w:type="dxa"/>
            <w:vMerge w:val="restart"/>
            <w:vAlign w:val="center"/>
          </w:tcPr>
          <w:p w:rsidR="00C81205" w:rsidRPr="00741839" w:rsidRDefault="00C81205" w:rsidP="002B1EE1">
            <w:pPr>
              <w:jc w:val="center"/>
              <w:rPr>
                <w:sz w:val="18"/>
                <w:szCs w:val="18"/>
              </w:rPr>
            </w:pPr>
            <w:r w:rsidRPr="00741839">
              <w:rPr>
                <w:sz w:val="18"/>
                <w:szCs w:val="18"/>
              </w:rPr>
              <w:t>до 1 мес</w:t>
            </w:r>
          </w:p>
        </w:tc>
        <w:tc>
          <w:tcPr>
            <w:tcW w:w="1238" w:type="dxa"/>
            <w:gridSpan w:val="2"/>
            <w:shd w:val="clear" w:color="auto" w:fill="auto"/>
            <w:vAlign w:val="center"/>
          </w:tcPr>
          <w:p w:rsidR="00C81205" w:rsidRPr="00741839" w:rsidRDefault="00C81205" w:rsidP="007A46F4">
            <w:pPr>
              <w:spacing w:line="200" w:lineRule="exact"/>
              <w:ind w:left="-57" w:right="-57"/>
              <w:jc w:val="center"/>
              <w:rPr>
                <w:sz w:val="18"/>
                <w:szCs w:val="18"/>
              </w:rPr>
            </w:pPr>
            <w:r w:rsidRPr="00741839">
              <w:rPr>
                <w:sz w:val="18"/>
              </w:rPr>
              <w:t xml:space="preserve">взято </w:t>
            </w:r>
            <w:r w:rsidR="00775E01" w:rsidRPr="00741839">
              <w:rPr>
                <w:sz w:val="18"/>
              </w:rPr>
              <w:br/>
            </w:r>
            <w:r w:rsidRPr="00741839">
              <w:rPr>
                <w:sz w:val="18"/>
              </w:rPr>
              <w:t>под</w:t>
            </w:r>
            <w:r w:rsidR="007A46F4" w:rsidRPr="00741839">
              <w:rPr>
                <w:sz w:val="18"/>
              </w:rPr>
              <w:t xml:space="preserve"> </w:t>
            </w:r>
            <w:r w:rsidRPr="00741839">
              <w:rPr>
                <w:sz w:val="18"/>
              </w:rPr>
              <w:t>диспансерное наблюдение</w:t>
            </w:r>
            <w:r w:rsidR="00A422F1">
              <w:rPr>
                <w:sz w:val="18"/>
              </w:rPr>
              <w:t>, чел</w:t>
            </w:r>
          </w:p>
        </w:tc>
        <w:tc>
          <w:tcPr>
            <w:tcW w:w="1104" w:type="dxa"/>
            <w:gridSpan w:val="2"/>
          </w:tcPr>
          <w:p w:rsidR="00C81205" w:rsidRPr="00741839" w:rsidRDefault="00C81205" w:rsidP="007A46F4">
            <w:pPr>
              <w:jc w:val="center"/>
              <w:rPr>
                <w:sz w:val="18"/>
                <w:szCs w:val="18"/>
              </w:rPr>
            </w:pPr>
            <w:r w:rsidRPr="00741839">
              <w:rPr>
                <w:sz w:val="18"/>
                <w:szCs w:val="18"/>
              </w:rPr>
              <w:t>с впервые</w:t>
            </w:r>
            <w:r w:rsidR="007A46F4" w:rsidRPr="00741839">
              <w:rPr>
                <w:sz w:val="18"/>
                <w:szCs w:val="18"/>
              </w:rPr>
              <w:br/>
              <w:t xml:space="preserve"> </w:t>
            </w:r>
            <w:r w:rsidRPr="00741839">
              <w:rPr>
                <w:sz w:val="18"/>
                <w:szCs w:val="18"/>
              </w:rPr>
              <w:t>в жизни</w:t>
            </w:r>
            <w:r w:rsidR="007A46F4" w:rsidRPr="00741839">
              <w:rPr>
                <w:sz w:val="18"/>
                <w:szCs w:val="18"/>
              </w:rPr>
              <w:t xml:space="preserve"> </w:t>
            </w:r>
            <w:r w:rsidRPr="00741839">
              <w:rPr>
                <w:sz w:val="18"/>
                <w:szCs w:val="18"/>
              </w:rPr>
              <w:t>установ-ленным</w:t>
            </w:r>
            <w:r w:rsidR="007A46F4" w:rsidRPr="00741839">
              <w:rPr>
                <w:sz w:val="18"/>
                <w:szCs w:val="18"/>
              </w:rPr>
              <w:t xml:space="preserve"> </w:t>
            </w:r>
            <w:r w:rsidRPr="00741839">
              <w:rPr>
                <w:sz w:val="18"/>
                <w:szCs w:val="18"/>
              </w:rPr>
              <w:t>диагнозом</w:t>
            </w:r>
          </w:p>
        </w:tc>
        <w:tc>
          <w:tcPr>
            <w:tcW w:w="1348" w:type="dxa"/>
            <w:gridSpan w:val="2"/>
            <w:shd w:val="clear" w:color="auto" w:fill="auto"/>
            <w:vAlign w:val="center"/>
          </w:tcPr>
          <w:p w:rsidR="00C81205" w:rsidRPr="00741839" w:rsidRDefault="00C81205" w:rsidP="007A46F4">
            <w:pPr>
              <w:spacing w:line="200" w:lineRule="exact"/>
              <w:ind w:left="-57" w:right="-57"/>
              <w:jc w:val="center"/>
              <w:rPr>
                <w:sz w:val="18"/>
                <w:szCs w:val="18"/>
              </w:rPr>
            </w:pPr>
            <w:r w:rsidRPr="00741839">
              <w:rPr>
                <w:sz w:val="18"/>
              </w:rPr>
              <w:t xml:space="preserve">взято </w:t>
            </w:r>
            <w:r w:rsidR="00775E01" w:rsidRPr="00741839">
              <w:rPr>
                <w:sz w:val="18"/>
              </w:rPr>
              <w:br/>
            </w:r>
            <w:r w:rsidRPr="00741839">
              <w:rPr>
                <w:sz w:val="18"/>
              </w:rPr>
              <w:t>под</w:t>
            </w:r>
            <w:r w:rsidR="007A46F4" w:rsidRPr="00741839">
              <w:rPr>
                <w:sz w:val="18"/>
              </w:rPr>
              <w:t xml:space="preserve"> </w:t>
            </w:r>
            <w:r w:rsidRPr="00741839">
              <w:rPr>
                <w:sz w:val="18"/>
              </w:rPr>
              <w:t>диспансерное наблюдение</w:t>
            </w:r>
            <w:r w:rsidR="00A422F1">
              <w:rPr>
                <w:sz w:val="18"/>
              </w:rPr>
              <w:t>, чел</w:t>
            </w:r>
          </w:p>
        </w:tc>
        <w:tc>
          <w:tcPr>
            <w:tcW w:w="1295" w:type="dxa"/>
            <w:gridSpan w:val="2"/>
            <w:vAlign w:val="center"/>
          </w:tcPr>
          <w:p w:rsidR="00C81205" w:rsidRPr="00741839" w:rsidRDefault="00C81205" w:rsidP="007A46F4">
            <w:pPr>
              <w:jc w:val="center"/>
              <w:rPr>
                <w:sz w:val="18"/>
                <w:szCs w:val="18"/>
              </w:rPr>
            </w:pPr>
            <w:r w:rsidRPr="00741839">
              <w:rPr>
                <w:sz w:val="18"/>
              </w:rPr>
              <w:t xml:space="preserve">выявлено </w:t>
            </w:r>
            <w:r w:rsidR="00775E01" w:rsidRPr="00741839">
              <w:rPr>
                <w:sz w:val="18"/>
              </w:rPr>
              <w:br/>
            </w:r>
            <w:r w:rsidRPr="00741839">
              <w:rPr>
                <w:sz w:val="18"/>
              </w:rPr>
              <w:t>при профосмотре</w:t>
            </w:r>
          </w:p>
        </w:tc>
        <w:tc>
          <w:tcPr>
            <w:tcW w:w="1364" w:type="dxa"/>
            <w:gridSpan w:val="2"/>
            <w:vMerge/>
            <w:shd w:val="clear" w:color="auto" w:fill="auto"/>
            <w:vAlign w:val="center"/>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shd w:val="clear" w:color="auto" w:fill="auto"/>
            <w:vAlign w:val="center"/>
          </w:tcPr>
          <w:p w:rsidR="00C81205" w:rsidRPr="00741839" w:rsidRDefault="00C81205" w:rsidP="002B1EE1">
            <w:pPr>
              <w:jc w:val="center"/>
              <w:rPr>
                <w:sz w:val="18"/>
                <w:szCs w:val="18"/>
              </w:rPr>
            </w:pPr>
          </w:p>
        </w:tc>
        <w:tc>
          <w:tcPr>
            <w:tcW w:w="851" w:type="dxa"/>
            <w:vMerge/>
          </w:tcPr>
          <w:p w:rsidR="00C81205" w:rsidRPr="00741839" w:rsidRDefault="00C81205" w:rsidP="002B1EE1">
            <w:pPr>
              <w:jc w:val="center"/>
              <w:rPr>
                <w:sz w:val="18"/>
                <w:szCs w:val="18"/>
              </w:rPr>
            </w:pPr>
          </w:p>
        </w:tc>
        <w:tc>
          <w:tcPr>
            <w:tcW w:w="799" w:type="dxa"/>
            <w:vMerge/>
          </w:tcPr>
          <w:p w:rsidR="00C81205" w:rsidRPr="00741839" w:rsidRDefault="00C81205" w:rsidP="002B1EE1">
            <w:pPr>
              <w:jc w:val="center"/>
              <w:rPr>
                <w:sz w:val="18"/>
                <w:szCs w:val="18"/>
              </w:rPr>
            </w:pP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2" w:type="dxa"/>
            <w:vAlign w:val="center"/>
          </w:tcPr>
          <w:p w:rsidR="00C81205" w:rsidRPr="00741839" w:rsidRDefault="00C81205" w:rsidP="002B1EE1">
            <w:pPr>
              <w:jc w:val="center"/>
              <w:rPr>
                <w:sz w:val="18"/>
                <w:szCs w:val="18"/>
              </w:rPr>
            </w:pPr>
            <w:r w:rsidRPr="00741839">
              <w:rPr>
                <w:sz w:val="18"/>
                <w:szCs w:val="18"/>
              </w:rPr>
              <w:t>до 1 года</w:t>
            </w:r>
          </w:p>
        </w:tc>
        <w:tc>
          <w:tcPr>
            <w:tcW w:w="552" w:type="dxa"/>
            <w:vAlign w:val="center"/>
          </w:tcPr>
          <w:p w:rsidR="00C81205" w:rsidRPr="00741839" w:rsidRDefault="00C81205" w:rsidP="002B1EE1">
            <w:pPr>
              <w:jc w:val="center"/>
              <w:rPr>
                <w:sz w:val="18"/>
                <w:szCs w:val="18"/>
              </w:rPr>
            </w:pPr>
            <w:r w:rsidRPr="00741839">
              <w:rPr>
                <w:sz w:val="18"/>
                <w:szCs w:val="18"/>
              </w:rPr>
              <w:t>от 1 до 3 лет</w:t>
            </w:r>
          </w:p>
        </w:tc>
        <w:tc>
          <w:tcPr>
            <w:tcW w:w="674" w:type="dxa"/>
            <w:vAlign w:val="center"/>
          </w:tcPr>
          <w:p w:rsidR="00C81205" w:rsidRPr="00741839" w:rsidRDefault="00C81205" w:rsidP="002B1EE1">
            <w:pPr>
              <w:jc w:val="center"/>
              <w:rPr>
                <w:sz w:val="18"/>
                <w:szCs w:val="18"/>
              </w:rPr>
            </w:pPr>
            <w:r w:rsidRPr="00741839">
              <w:rPr>
                <w:sz w:val="18"/>
                <w:szCs w:val="18"/>
              </w:rPr>
              <w:t>до 1 года</w:t>
            </w:r>
          </w:p>
        </w:tc>
        <w:tc>
          <w:tcPr>
            <w:tcW w:w="674" w:type="dxa"/>
            <w:vAlign w:val="center"/>
          </w:tcPr>
          <w:p w:rsidR="00C81205" w:rsidRPr="00741839" w:rsidRDefault="00C81205" w:rsidP="002B1EE1">
            <w:pPr>
              <w:jc w:val="center"/>
              <w:rPr>
                <w:sz w:val="18"/>
                <w:szCs w:val="18"/>
              </w:rPr>
            </w:pPr>
            <w:r w:rsidRPr="00741839">
              <w:rPr>
                <w:sz w:val="18"/>
                <w:szCs w:val="18"/>
              </w:rPr>
              <w:t>от 1 до 3 лет</w:t>
            </w:r>
          </w:p>
        </w:tc>
        <w:tc>
          <w:tcPr>
            <w:tcW w:w="683" w:type="dxa"/>
            <w:vAlign w:val="center"/>
          </w:tcPr>
          <w:p w:rsidR="00C81205" w:rsidRPr="00741839" w:rsidRDefault="007A46F4" w:rsidP="007A46F4">
            <w:pPr>
              <w:ind w:left="-156" w:right="-153"/>
              <w:jc w:val="center"/>
              <w:rPr>
                <w:sz w:val="18"/>
                <w:szCs w:val="18"/>
              </w:rPr>
            </w:pPr>
            <w:r w:rsidRPr="00741839">
              <w:rPr>
                <w:sz w:val="18"/>
                <w:szCs w:val="18"/>
              </w:rPr>
              <w:t>д</w:t>
            </w:r>
            <w:r w:rsidR="00C81205" w:rsidRPr="00741839">
              <w:rPr>
                <w:sz w:val="18"/>
                <w:szCs w:val="18"/>
              </w:rPr>
              <w:t>о</w:t>
            </w:r>
            <w:r w:rsidRPr="00741839">
              <w:rPr>
                <w:sz w:val="18"/>
                <w:szCs w:val="18"/>
              </w:rPr>
              <w:br/>
            </w:r>
            <w:r w:rsidR="00C81205" w:rsidRPr="00741839">
              <w:rPr>
                <w:sz w:val="18"/>
                <w:szCs w:val="18"/>
              </w:rPr>
              <w:t>1 года</w:t>
            </w:r>
          </w:p>
        </w:tc>
        <w:tc>
          <w:tcPr>
            <w:tcW w:w="612" w:type="dxa"/>
            <w:vAlign w:val="center"/>
          </w:tcPr>
          <w:p w:rsidR="00C81205" w:rsidRPr="00741839" w:rsidRDefault="00C81205" w:rsidP="002B1EE1">
            <w:pPr>
              <w:jc w:val="center"/>
              <w:rPr>
                <w:sz w:val="18"/>
                <w:szCs w:val="18"/>
              </w:rPr>
            </w:pPr>
            <w:r w:rsidRPr="00741839">
              <w:rPr>
                <w:sz w:val="18"/>
                <w:szCs w:val="18"/>
              </w:rPr>
              <w:t>от 1 до 3 лет</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7" w:type="dxa"/>
            <w:vAlign w:val="center"/>
          </w:tcPr>
          <w:p w:rsidR="00C81205" w:rsidRPr="00741839" w:rsidRDefault="00C81205" w:rsidP="002B1EE1">
            <w:pPr>
              <w:jc w:val="center"/>
              <w:rPr>
                <w:sz w:val="18"/>
                <w:szCs w:val="18"/>
              </w:rPr>
            </w:pPr>
            <w:r w:rsidRPr="00741839">
              <w:rPr>
                <w:sz w:val="18"/>
                <w:szCs w:val="18"/>
              </w:rPr>
              <w:t>до 1 года</w:t>
            </w:r>
          </w:p>
        </w:tc>
        <w:tc>
          <w:tcPr>
            <w:tcW w:w="792" w:type="dxa"/>
            <w:vAlign w:val="center"/>
          </w:tcPr>
          <w:p w:rsidR="00C81205" w:rsidRPr="00741839" w:rsidRDefault="00C81205" w:rsidP="002B1EE1">
            <w:pPr>
              <w:jc w:val="center"/>
              <w:rPr>
                <w:sz w:val="18"/>
                <w:szCs w:val="18"/>
              </w:rPr>
            </w:pPr>
            <w:r w:rsidRPr="00741839">
              <w:rPr>
                <w:sz w:val="18"/>
                <w:szCs w:val="18"/>
              </w:rPr>
              <w:t>от 1 до 3 лет</w:t>
            </w:r>
          </w:p>
        </w:tc>
      </w:tr>
      <w:tr w:rsidR="00C81205" w:rsidRPr="00741839" w:rsidTr="002B1EE1">
        <w:trPr>
          <w:trHeight w:val="20"/>
          <w:tblHeader/>
          <w:jc w:val="center"/>
        </w:trPr>
        <w:tc>
          <w:tcPr>
            <w:tcW w:w="2858" w:type="dxa"/>
            <w:vAlign w:val="center"/>
          </w:tcPr>
          <w:p w:rsidR="00C81205" w:rsidRPr="00741839" w:rsidRDefault="00C81205" w:rsidP="002B1EE1">
            <w:pPr>
              <w:spacing w:line="200" w:lineRule="exact"/>
              <w:jc w:val="center"/>
              <w:rPr>
                <w:sz w:val="18"/>
              </w:rPr>
            </w:pPr>
            <w:r w:rsidRPr="00741839">
              <w:rPr>
                <w:sz w:val="18"/>
              </w:rPr>
              <w:t>1</w:t>
            </w:r>
          </w:p>
        </w:tc>
        <w:tc>
          <w:tcPr>
            <w:tcW w:w="709" w:type="dxa"/>
            <w:vAlign w:val="center"/>
          </w:tcPr>
          <w:p w:rsidR="00C81205" w:rsidRPr="00741839" w:rsidRDefault="00C81205" w:rsidP="002B1EE1">
            <w:pPr>
              <w:spacing w:line="200" w:lineRule="exact"/>
              <w:jc w:val="center"/>
              <w:rPr>
                <w:sz w:val="18"/>
              </w:rPr>
            </w:pPr>
            <w:r w:rsidRPr="00741839">
              <w:rPr>
                <w:sz w:val="18"/>
              </w:rPr>
              <w:t>2</w:t>
            </w:r>
          </w:p>
        </w:tc>
        <w:tc>
          <w:tcPr>
            <w:tcW w:w="992" w:type="dxa"/>
            <w:vAlign w:val="center"/>
          </w:tcPr>
          <w:p w:rsidR="00C81205" w:rsidRPr="00741839" w:rsidRDefault="00C81205" w:rsidP="002B1EE1">
            <w:pPr>
              <w:spacing w:line="200" w:lineRule="exact"/>
              <w:jc w:val="center"/>
              <w:rPr>
                <w:sz w:val="18"/>
              </w:rPr>
            </w:pPr>
            <w:r w:rsidRPr="00741839">
              <w:rPr>
                <w:sz w:val="18"/>
              </w:rPr>
              <w:t>3</w:t>
            </w:r>
          </w:p>
        </w:tc>
        <w:tc>
          <w:tcPr>
            <w:tcW w:w="709" w:type="dxa"/>
            <w:shd w:val="clear" w:color="auto" w:fill="auto"/>
            <w:vAlign w:val="center"/>
          </w:tcPr>
          <w:p w:rsidR="00C81205" w:rsidRPr="00741839" w:rsidRDefault="00C81205" w:rsidP="002B1EE1">
            <w:pPr>
              <w:jc w:val="center"/>
              <w:rPr>
                <w:sz w:val="18"/>
                <w:szCs w:val="18"/>
              </w:rPr>
            </w:pPr>
            <w:r w:rsidRPr="00741839">
              <w:rPr>
                <w:sz w:val="18"/>
                <w:szCs w:val="18"/>
              </w:rPr>
              <w:t>4</w:t>
            </w:r>
          </w:p>
        </w:tc>
        <w:tc>
          <w:tcPr>
            <w:tcW w:w="850" w:type="dxa"/>
            <w:shd w:val="clear" w:color="auto" w:fill="auto"/>
          </w:tcPr>
          <w:p w:rsidR="00C81205" w:rsidRPr="00741839" w:rsidRDefault="00C81205" w:rsidP="002B1EE1">
            <w:pPr>
              <w:jc w:val="center"/>
              <w:rPr>
                <w:sz w:val="18"/>
                <w:szCs w:val="18"/>
              </w:rPr>
            </w:pPr>
            <w:r w:rsidRPr="00741839">
              <w:rPr>
                <w:sz w:val="18"/>
                <w:szCs w:val="18"/>
              </w:rPr>
              <w:t>5</w:t>
            </w:r>
          </w:p>
        </w:tc>
        <w:tc>
          <w:tcPr>
            <w:tcW w:w="851" w:type="dxa"/>
          </w:tcPr>
          <w:p w:rsidR="00C81205" w:rsidRPr="00741839" w:rsidRDefault="00C81205" w:rsidP="002B1EE1">
            <w:pPr>
              <w:jc w:val="center"/>
              <w:rPr>
                <w:sz w:val="18"/>
                <w:szCs w:val="18"/>
              </w:rPr>
            </w:pPr>
            <w:r w:rsidRPr="00741839">
              <w:rPr>
                <w:sz w:val="18"/>
                <w:szCs w:val="18"/>
              </w:rPr>
              <w:t>6</w:t>
            </w:r>
          </w:p>
        </w:tc>
        <w:tc>
          <w:tcPr>
            <w:tcW w:w="799" w:type="dxa"/>
            <w:vAlign w:val="center"/>
          </w:tcPr>
          <w:p w:rsidR="00C81205" w:rsidRPr="00741839" w:rsidRDefault="00C81205" w:rsidP="002B1EE1">
            <w:pPr>
              <w:jc w:val="center"/>
              <w:rPr>
                <w:sz w:val="18"/>
                <w:szCs w:val="18"/>
              </w:rPr>
            </w:pPr>
            <w:r w:rsidRPr="00741839">
              <w:rPr>
                <w:sz w:val="18"/>
                <w:szCs w:val="18"/>
              </w:rPr>
              <w:t>7</w:t>
            </w: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8</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9</w:t>
            </w:r>
          </w:p>
        </w:tc>
        <w:tc>
          <w:tcPr>
            <w:tcW w:w="552" w:type="dxa"/>
            <w:vAlign w:val="center"/>
          </w:tcPr>
          <w:p w:rsidR="00C81205" w:rsidRPr="00741839" w:rsidRDefault="00C81205" w:rsidP="002B1EE1">
            <w:pPr>
              <w:jc w:val="center"/>
              <w:rPr>
                <w:sz w:val="18"/>
                <w:szCs w:val="18"/>
              </w:rPr>
            </w:pPr>
            <w:r w:rsidRPr="00741839">
              <w:rPr>
                <w:sz w:val="18"/>
                <w:szCs w:val="18"/>
              </w:rPr>
              <w:t>10</w:t>
            </w:r>
          </w:p>
        </w:tc>
        <w:tc>
          <w:tcPr>
            <w:tcW w:w="552" w:type="dxa"/>
            <w:vAlign w:val="center"/>
          </w:tcPr>
          <w:p w:rsidR="00C81205" w:rsidRPr="00741839" w:rsidRDefault="00C81205" w:rsidP="002B1EE1">
            <w:pPr>
              <w:jc w:val="center"/>
              <w:rPr>
                <w:sz w:val="18"/>
                <w:szCs w:val="18"/>
              </w:rPr>
            </w:pPr>
            <w:r w:rsidRPr="00741839">
              <w:rPr>
                <w:sz w:val="18"/>
                <w:szCs w:val="18"/>
              </w:rPr>
              <w:t>11</w:t>
            </w:r>
          </w:p>
        </w:tc>
        <w:tc>
          <w:tcPr>
            <w:tcW w:w="674" w:type="dxa"/>
            <w:vAlign w:val="center"/>
          </w:tcPr>
          <w:p w:rsidR="00C81205" w:rsidRPr="00741839" w:rsidRDefault="00C81205" w:rsidP="002B1EE1">
            <w:pPr>
              <w:jc w:val="center"/>
              <w:rPr>
                <w:sz w:val="18"/>
                <w:szCs w:val="18"/>
              </w:rPr>
            </w:pPr>
            <w:r w:rsidRPr="00741839">
              <w:rPr>
                <w:sz w:val="18"/>
                <w:szCs w:val="18"/>
              </w:rPr>
              <w:t>12</w:t>
            </w:r>
          </w:p>
        </w:tc>
        <w:tc>
          <w:tcPr>
            <w:tcW w:w="674" w:type="dxa"/>
            <w:vAlign w:val="center"/>
          </w:tcPr>
          <w:p w:rsidR="00C81205" w:rsidRPr="00741839" w:rsidRDefault="00C81205" w:rsidP="002B1EE1">
            <w:pPr>
              <w:jc w:val="center"/>
              <w:rPr>
                <w:sz w:val="18"/>
                <w:szCs w:val="18"/>
              </w:rPr>
            </w:pPr>
            <w:r w:rsidRPr="00741839">
              <w:rPr>
                <w:sz w:val="18"/>
                <w:szCs w:val="18"/>
              </w:rPr>
              <w:t>13</w:t>
            </w:r>
          </w:p>
        </w:tc>
        <w:tc>
          <w:tcPr>
            <w:tcW w:w="683" w:type="dxa"/>
            <w:vAlign w:val="center"/>
          </w:tcPr>
          <w:p w:rsidR="00C81205" w:rsidRPr="00741839" w:rsidRDefault="00C81205" w:rsidP="002B1EE1">
            <w:pPr>
              <w:jc w:val="center"/>
              <w:rPr>
                <w:sz w:val="18"/>
                <w:szCs w:val="18"/>
              </w:rPr>
            </w:pPr>
            <w:r w:rsidRPr="00741839">
              <w:rPr>
                <w:sz w:val="18"/>
                <w:szCs w:val="18"/>
              </w:rPr>
              <w:t>14</w:t>
            </w:r>
          </w:p>
        </w:tc>
        <w:tc>
          <w:tcPr>
            <w:tcW w:w="612" w:type="dxa"/>
            <w:vAlign w:val="center"/>
          </w:tcPr>
          <w:p w:rsidR="00C81205" w:rsidRPr="00741839" w:rsidRDefault="00C81205" w:rsidP="002B1EE1">
            <w:pPr>
              <w:jc w:val="center"/>
              <w:rPr>
                <w:sz w:val="18"/>
                <w:szCs w:val="18"/>
              </w:rPr>
            </w:pPr>
            <w:r w:rsidRPr="00741839">
              <w:rPr>
                <w:sz w:val="18"/>
                <w:szCs w:val="18"/>
              </w:rPr>
              <w:t>15</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16</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17</w:t>
            </w:r>
          </w:p>
        </w:tc>
        <w:tc>
          <w:tcPr>
            <w:tcW w:w="557" w:type="dxa"/>
            <w:vAlign w:val="center"/>
          </w:tcPr>
          <w:p w:rsidR="00C81205" w:rsidRPr="00741839" w:rsidRDefault="00C81205" w:rsidP="002B1EE1">
            <w:pPr>
              <w:jc w:val="center"/>
              <w:rPr>
                <w:sz w:val="18"/>
                <w:szCs w:val="18"/>
              </w:rPr>
            </w:pPr>
            <w:r w:rsidRPr="00741839">
              <w:rPr>
                <w:sz w:val="18"/>
                <w:szCs w:val="18"/>
              </w:rPr>
              <w:t>18</w:t>
            </w:r>
          </w:p>
        </w:tc>
        <w:tc>
          <w:tcPr>
            <w:tcW w:w="792" w:type="dxa"/>
            <w:vAlign w:val="center"/>
          </w:tcPr>
          <w:p w:rsidR="00C81205" w:rsidRPr="00741839" w:rsidRDefault="00C81205" w:rsidP="002B1EE1">
            <w:pPr>
              <w:jc w:val="center"/>
              <w:rPr>
                <w:sz w:val="18"/>
                <w:szCs w:val="18"/>
              </w:rPr>
            </w:pPr>
            <w:r w:rsidRPr="00741839">
              <w:rPr>
                <w:sz w:val="18"/>
                <w:szCs w:val="18"/>
              </w:rPr>
              <w:t>19</w:t>
            </w:r>
          </w:p>
        </w:tc>
      </w:tr>
      <w:tr w:rsidR="00C81205" w:rsidRPr="00741839" w:rsidTr="00017E9C">
        <w:trPr>
          <w:cantSplit/>
          <w:trHeight w:val="20"/>
          <w:tblHeader/>
          <w:jc w:val="center"/>
        </w:trPr>
        <w:tc>
          <w:tcPr>
            <w:tcW w:w="2858" w:type="dxa"/>
            <w:tcBorders>
              <w:top w:val="single" w:sz="6" w:space="0" w:color="auto"/>
              <w:left w:val="single" w:sz="4" w:space="0" w:color="auto"/>
              <w:bottom w:val="single" w:sz="6" w:space="0" w:color="auto"/>
              <w:right w:val="single" w:sz="6" w:space="0" w:color="auto"/>
            </w:tcBorders>
            <w:vAlign w:val="center"/>
          </w:tcPr>
          <w:p w:rsidR="00C81205" w:rsidRPr="00741839" w:rsidRDefault="008F30B5" w:rsidP="008F30B5">
            <w:pPr>
              <w:spacing w:line="200" w:lineRule="exact"/>
              <w:rPr>
                <w:sz w:val="18"/>
              </w:rPr>
            </w:pPr>
            <w:r w:rsidRPr="00741839">
              <w:rPr>
                <w:sz w:val="18"/>
              </w:rPr>
              <w:t xml:space="preserve">             </w:t>
            </w:r>
            <w:r w:rsidR="00C81205" w:rsidRPr="00741839">
              <w:rPr>
                <w:sz w:val="18"/>
              </w:rPr>
              <w:t>из них:</w:t>
            </w:r>
          </w:p>
          <w:p w:rsidR="000B1155" w:rsidRPr="00741839" w:rsidRDefault="000B1155" w:rsidP="000B1155">
            <w:pPr>
              <w:spacing w:line="200" w:lineRule="exact"/>
              <w:rPr>
                <w:sz w:val="18"/>
              </w:rPr>
            </w:pPr>
            <w:r w:rsidRPr="00741839">
              <w:rPr>
                <w:sz w:val="18"/>
              </w:rPr>
              <w:t xml:space="preserve">            </w:t>
            </w:r>
            <w:r w:rsidR="00C81205" w:rsidRPr="00741839">
              <w:rPr>
                <w:sz w:val="18"/>
              </w:rPr>
              <w:t>синдром врожденной</w:t>
            </w:r>
          </w:p>
          <w:p w:rsidR="00C81205" w:rsidRPr="00741839" w:rsidRDefault="000B1155" w:rsidP="000B1155">
            <w:pPr>
              <w:spacing w:line="200" w:lineRule="exact"/>
              <w:rPr>
                <w:sz w:val="18"/>
              </w:rPr>
            </w:pPr>
            <w:r w:rsidRPr="00741839">
              <w:rPr>
                <w:sz w:val="18"/>
              </w:rPr>
              <w:t xml:space="preserve">           </w:t>
            </w:r>
            <w:r w:rsidR="00C81205" w:rsidRPr="00741839">
              <w:rPr>
                <w:sz w:val="18"/>
              </w:rPr>
              <w:t xml:space="preserve"> йодной недостаточности</w:t>
            </w:r>
          </w:p>
        </w:tc>
        <w:tc>
          <w:tcPr>
            <w:tcW w:w="70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2B1EE1">
            <w:pPr>
              <w:spacing w:line="200" w:lineRule="exact"/>
              <w:jc w:val="center"/>
              <w:rPr>
                <w:sz w:val="18"/>
              </w:rPr>
            </w:pPr>
            <w:r w:rsidRPr="00741839">
              <w:rPr>
                <w:sz w:val="18"/>
              </w:rPr>
              <w:t>5.1.1</w:t>
            </w:r>
          </w:p>
        </w:tc>
        <w:tc>
          <w:tcPr>
            <w:tcW w:w="99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2B1EE1">
            <w:pPr>
              <w:spacing w:line="200" w:lineRule="exact"/>
              <w:jc w:val="center"/>
              <w:rPr>
                <w:sz w:val="18"/>
              </w:rPr>
            </w:pPr>
            <w:r w:rsidRPr="00741839">
              <w:rPr>
                <w:sz w:val="18"/>
              </w:rPr>
              <w:t>Е00</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851"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33"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60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83"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1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09"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75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7"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2" w:type="dxa"/>
            <w:tcBorders>
              <w:top w:val="single" w:sz="6" w:space="0" w:color="auto"/>
              <w:left w:val="single" w:sz="6" w:space="0" w:color="auto"/>
              <w:bottom w:val="single" w:sz="6" w:space="0" w:color="auto"/>
              <w:right w:val="single" w:sz="4" w:space="0" w:color="auto"/>
            </w:tcBorders>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tcBorders>
              <w:top w:val="single" w:sz="6" w:space="0" w:color="auto"/>
              <w:left w:val="single" w:sz="4" w:space="0" w:color="auto"/>
              <w:bottom w:val="single" w:sz="4" w:space="0" w:color="auto"/>
              <w:right w:val="single" w:sz="6" w:space="0" w:color="auto"/>
            </w:tcBorders>
            <w:vAlign w:val="center"/>
          </w:tcPr>
          <w:p w:rsidR="00C81205" w:rsidRPr="00741839" w:rsidRDefault="00C81205" w:rsidP="002B1EE1">
            <w:pPr>
              <w:jc w:val="center"/>
              <w:rPr>
                <w:sz w:val="18"/>
              </w:rPr>
            </w:pPr>
            <w:r w:rsidRPr="00741839">
              <w:rPr>
                <w:sz w:val="18"/>
              </w:rPr>
              <w:t xml:space="preserve">  </w:t>
            </w:r>
            <w:r w:rsidR="000B1155" w:rsidRPr="00741839">
              <w:rPr>
                <w:sz w:val="18"/>
              </w:rPr>
              <w:t xml:space="preserve">  </w:t>
            </w:r>
            <w:r w:rsidRPr="00741839">
              <w:rPr>
                <w:sz w:val="18"/>
              </w:rPr>
              <w:t xml:space="preserve"> врожденный гипотериоз</w:t>
            </w:r>
          </w:p>
        </w:tc>
        <w:tc>
          <w:tcPr>
            <w:tcW w:w="709"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2B1EE1">
            <w:pPr>
              <w:spacing w:line="200" w:lineRule="exact"/>
              <w:jc w:val="center"/>
              <w:rPr>
                <w:sz w:val="18"/>
              </w:rPr>
            </w:pPr>
            <w:r w:rsidRPr="00741839">
              <w:rPr>
                <w:sz w:val="18"/>
              </w:rPr>
              <w:t>5.1.2</w:t>
            </w:r>
          </w:p>
        </w:tc>
        <w:tc>
          <w:tcPr>
            <w:tcW w:w="99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2B1EE1">
            <w:pPr>
              <w:spacing w:line="200" w:lineRule="exact"/>
              <w:jc w:val="center"/>
              <w:rPr>
                <w:sz w:val="18"/>
              </w:rPr>
            </w:pPr>
            <w:r w:rsidRPr="00741839">
              <w:rPr>
                <w:sz w:val="18"/>
              </w:rPr>
              <w:t>E03.1</w:t>
            </w:r>
          </w:p>
        </w:tc>
        <w:tc>
          <w:tcPr>
            <w:tcW w:w="709"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850"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851"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799"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33"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605"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83"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1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09"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755"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7"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792" w:type="dxa"/>
            <w:tcBorders>
              <w:top w:val="single" w:sz="6" w:space="0" w:color="auto"/>
              <w:left w:val="single" w:sz="6" w:space="0" w:color="auto"/>
              <w:bottom w:val="single" w:sz="4" w:space="0" w:color="auto"/>
              <w:right w:val="single" w:sz="4" w:space="0" w:color="auto"/>
            </w:tcBorders>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F428EE" w:rsidRDefault="00C81205" w:rsidP="002B1EE1">
            <w:pPr>
              <w:pStyle w:val="a3"/>
              <w:spacing w:line="200" w:lineRule="exact"/>
              <w:ind w:left="284"/>
              <w:rPr>
                <w:sz w:val="18"/>
                <w:lang w:val="ru-RU" w:eastAsia="ru-RU"/>
              </w:rPr>
            </w:pPr>
            <w:r w:rsidRPr="00F428EE">
              <w:rPr>
                <w:sz w:val="18"/>
                <w:lang w:val="ru-RU" w:eastAsia="ru-RU"/>
              </w:rPr>
              <w:t>сахарный диабет</w:t>
            </w:r>
          </w:p>
        </w:tc>
        <w:tc>
          <w:tcPr>
            <w:tcW w:w="709" w:type="dxa"/>
            <w:vAlign w:val="center"/>
          </w:tcPr>
          <w:p w:rsidR="00C81205" w:rsidRPr="00741839" w:rsidRDefault="00C81205" w:rsidP="002B1EE1">
            <w:pPr>
              <w:spacing w:line="200" w:lineRule="exact"/>
              <w:jc w:val="center"/>
              <w:rPr>
                <w:sz w:val="18"/>
              </w:rPr>
            </w:pPr>
            <w:r w:rsidRPr="00741839">
              <w:rPr>
                <w:sz w:val="18"/>
              </w:rPr>
              <w:t>5.2</w:t>
            </w:r>
          </w:p>
        </w:tc>
        <w:tc>
          <w:tcPr>
            <w:tcW w:w="992" w:type="dxa"/>
            <w:vAlign w:val="center"/>
          </w:tcPr>
          <w:p w:rsidR="00C81205" w:rsidRPr="00741839" w:rsidRDefault="00C81205" w:rsidP="002B1EE1">
            <w:pPr>
              <w:spacing w:line="200" w:lineRule="exact"/>
              <w:jc w:val="center"/>
              <w:rPr>
                <w:sz w:val="18"/>
              </w:rPr>
            </w:pPr>
            <w:r w:rsidRPr="00741839">
              <w:rPr>
                <w:sz w:val="18"/>
              </w:rPr>
              <w:t>Е10-Е14</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гиперфункция гипофиза</w:t>
            </w:r>
          </w:p>
        </w:tc>
        <w:tc>
          <w:tcPr>
            <w:tcW w:w="709" w:type="dxa"/>
            <w:vAlign w:val="center"/>
          </w:tcPr>
          <w:p w:rsidR="00C81205" w:rsidRPr="00741839" w:rsidRDefault="00C81205" w:rsidP="002B1EE1">
            <w:pPr>
              <w:spacing w:line="200" w:lineRule="exact"/>
              <w:jc w:val="center"/>
              <w:rPr>
                <w:sz w:val="18"/>
              </w:rPr>
            </w:pPr>
            <w:r w:rsidRPr="00741839">
              <w:rPr>
                <w:sz w:val="18"/>
              </w:rPr>
              <w:t>5.3</w:t>
            </w:r>
          </w:p>
        </w:tc>
        <w:tc>
          <w:tcPr>
            <w:tcW w:w="992" w:type="dxa"/>
            <w:vAlign w:val="center"/>
          </w:tcPr>
          <w:p w:rsidR="00C81205" w:rsidRPr="00741839" w:rsidRDefault="00C81205" w:rsidP="002B1EE1">
            <w:pPr>
              <w:spacing w:line="200" w:lineRule="exact"/>
              <w:jc w:val="center"/>
              <w:rPr>
                <w:sz w:val="18"/>
              </w:rPr>
            </w:pPr>
            <w:r w:rsidRPr="00741839">
              <w:rPr>
                <w:sz w:val="18"/>
              </w:rPr>
              <w:t>Е22</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адреногенитальные расстройства</w:t>
            </w:r>
          </w:p>
        </w:tc>
        <w:tc>
          <w:tcPr>
            <w:tcW w:w="709" w:type="dxa"/>
            <w:vAlign w:val="center"/>
          </w:tcPr>
          <w:p w:rsidR="00C81205" w:rsidRPr="00741839" w:rsidRDefault="00C81205" w:rsidP="002B1EE1">
            <w:pPr>
              <w:spacing w:line="200" w:lineRule="exact"/>
              <w:jc w:val="center"/>
              <w:rPr>
                <w:sz w:val="18"/>
              </w:rPr>
            </w:pPr>
            <w:r w:rsidRPr="00741839">
              <w:rPr>
                <w:sz w:val="18"/>
              </w:rPr>
              <w:t>5.6</w:t>
            </w:r>
          </w:p>
        </w:tc>
        <w:tc>
          <w:tcPr>
            <w:tcW w:w="992" w:type="dxa"/>
            <w:vAlign w:val="center"/>
          </w:tcPr>
          <w:p w:rsidR="00C81205" w:rsidRPr="00741839" w:rsidRDefault="00C81205" w:rsidP="002B1EE1">
            <w:pPr>
              <w:spacing w:line="200" w:lineRule="exact"/>
              <w:jc w:val="center"/>
              <w:rPr>
                <w:sz w:val="18"/>
              </w:rPr>
            </w:pPr>
            <w:r w:rsidRPr="00741839">
              <w:rPr>
                <w:sz w:val="18"/>
              </w:rPr>
              <w:t>Е25</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рахит</w:t>
            </w:r>
          </w:p>
        </w:tc>
        <w:tc>
          <w:tcPr>
            <w:tcW w:w="709" w:type="dxa"/>
            <w:vAlign w:val="center"/>
          </w:tcPr>
          <w:p w:rsidR="00C81205" w:rsidRPr="00741839" w:rsidRDefault="00C81205" w:rsidP="002B1EE1">
            <w:pPr>
              <w:spacing w:line="200" w:lineRule="exact"/>
              <w:jc w:val="center"/>
              <w:rPr>
                <w:sz w:val="18"/>
              </w:rPr>
            </w:pPr>
            <w:r w:rsidRPr="00741839">
              <w:rPr>
                <w:sz w:val="18"/>
              </w:rPr>
              <w:t>5.9</w:t>
            </w:r>
          </w:p>
        </w:tc>
        <w:tc>
          <w:tcPr>
            <w:tcW w:w="992" w:type="dxa"/>
            <w:vAlign w:val="center"/>
          </w:tcPr>
          <w:p w:rsidR="00C81205" w:rsidRPr="00741839" w:rsidRDefault="00C81205" w:rsidP="002B1EE1">
            <w:pPr>
              <w:spacing w:line="200" w:lineRule="exact"/>
              <w:jc w:val="center"/>
              <w:rPr>
                <w:sz w:val="18"/>
              </w:rPr>
            </w:pPr>
            <w:r w:rsidRPr="00741839">
              <w:rPr>
                <w:sz w:val="18"/>
              </w:rPr>
              <w:t>Е55.0</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фенилкетонурия</w:t>
            </w:r>
          </w:p>
        </w:tc>
        <w:tc>
          <w:tcPr>
            <w:tcW w:w="709" w:type="dxa"/>
            <w:vAlign w:val="center"/>
          </w:tcPr>
          <w:p w:rsidR="00C81205" w:rsidRPr="00741839" w:rsidRDefault="00C81205" w:rsidP="002B1EE1">
            <w:pPr>
              <w:spacing w:line="200" w:lineRule="exact"/>
              <w:jc w:val="center"/>
              <w:rPr>
                <w:sz w:val="18"/>
              </w:rPr>
            </w:pPr>
            <w:r w:rsidRPr="00741839">
              <w:rPr>
                <w:sz w:val="18"/>
              </w:rPr>
              <w:t>5.10</w:t>
            </w:r>
          </w:p>
        </w:tc>
        <w:tc>
          <w:tcPr>
            <w:tcW w:w="992" w:type="dxa"/>
            <w:vAlign w:val="center"/>
          </w:tcPr>
          <w:p w:rsidR="00C81205" w:rsidRPr="00741839" w:rsidRDefault="00C81205" w:rsidP="002B1EE1">
            <w:pPr>
              <w:spacing w:line="200" w:lineRule="exact"/>
              <w:jc w:val="center"/>
              <w:rPr>
                <w:sz w:val="18"/>
              </w:rPr>
            </w:pPr>
            <w:r w:rsidRPr="00741839">
              <w:rPr>
                <w:sz w:val="18"/>
              </w:rPr>
              <w:t>Е70.0</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нарушения обмена галактозы (галактоземия)</w:t>
            </w:r>
          </w:p>
        </w:tc>
        <w:tc>
          <w:tcPr>
            <w:tcW w:w="709" w:type="dxa"/>
            <w:vAlign w:val="center"/>
          </w:tcPr>
          <w:p w:rsidR="00C81205" w:rsidRPr="00741839" w:rsidRDefault="00C81205" w:rsidP="002B1EE1">
            <w:pPr>
              <w:spacing w:line="200" w:lineRule="exact"/>
              <w:jc w:val="center"/>
              <w:rPr>
                <w:sz w:val="18"/>
              </w:rPr>
            </w:pPr>
            <w:r w:rsidRPr="00741839">
              <w:rPr>
                <w:sz w:val="18"/>
              </w:rPr>
              <w:t>5.11</w:t>
            </w:r>
          </w:p>
        </w:tc>
        <w:tc>
          <w:tcPr>
            <w:tcW w:w="992" w:type="dxa"/>
            <w:vAlign w:val="center"/>
          </w:tcPr>
          <w:p w:rsidR="00C81205" w:rsidRPr="00741839" w:rsidRDefault="00C81205" w:rsidP="002B1EE1">
            <w:pPr>
              <w:spacing w:line="200" w:lineRule="exact"/>
              <w:jc w:val="center"/>
              <w:rPr>
                <w:sz w:val="18"/>
              </w:rPr>
            </w:pPr>
            <w:r w:rsidRPr="00741839">
              <w:rPr>
                <w:sz w:val="18"/>
              </w:rPr>
              <w:t>Е74.2</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78"/>
              <w:rPr>
                <w:sz w:val="18"/>
              </w:rPr>
            </w:pPr>
            <w:r w:rsidRPr="00741839">
              <w:rPr>
                <w:sz w:val="18"/>
              </w:rPr>
              <w:t>муковисцидоз</w:t>
            </w:r>
          </w:p>
        </w:tc>
        <w:tc>
          <w:tcPr>
            <w:tcW w:w="709" w:type="dxa"/>
            <w:vAlign w:val="center"/>
          </w:tcPr>
          <w:p w:rsidR="00C81205" w:rsidRPr="00741839" w:rsidRDefault="00C81205" w:rsidP="002B1EE1">
            <w:pPr>
              <w:spacing w:line="200" w:lineRule="exact"/>
              <w:jc w:val="center"/>
              <w:rPr>
                <w:sz w:val="18"/>
              </w:rPr>
            </w:pPr>
            <w:r w:rsidRPr="00741839">
              <w:rPr>
                <w:sz w:val="18"/>
              </w:rPr>
              <w:t>5.14</w:t>
            </w:r>
          </w:p>
        </w:tc>
        <w:tc>
          <w:tcPr>
            <w:tcW w:w="992" w:type="dxa"/>
            <w:vAlign w:val="center"/>
          </w:tcPr>
          <w:p w:rsidR="00C81205" w:rsidRPr="00741839" w:rsidRDefault="00C81205" w:rsidP="002B1EE1">
            <w:pPr>
              <w:spacing w:line="200" w:lineRule="exact"/>
              <w:jc w:val="center"/>
              <w:rPr>
                <w:sz w:val="18"/>
              </w:rPr>
            </w:pPr>
            <w:r w:rsidRPr="00741839">
              <w:rPr>
                <w:sz w:val="18"/>
              </w:rPr>
              <w:t>E84</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9E53AC">
            <w:pPr>
              <w:spacing w:line="200" w:lineRule="exact"/>
              <w:ind w:left="136"/>
              <w:rPr>
                <w:b/>
                <w:sz w:val="18"/>
              </w:rPr>
            </w:pPr>
            <w:r w:rsidRPr="00741839">
              <w:rPr>
                <w:b/>
                <w:sz w:val="18"/>
              </w:rPr>
              <w:t>психические расстройства</w:t>
            </w:r>
            <w:r w:rsidR="009E53AC" w:rsidRPr="00741839">
              <w:rPr>
                <w:b/>
                <w:sz w:val="18"/>
              </w:rPr>
              <w:br/>
            </w:r>
            <w:r w:rsidRPr="00741839">
              <w:rPr>
                <w:b/>
                <w:sz w:val="18"/>
              </w:rPr>
              <w:t>и расстройства поведения</w:t>
            </w:r>
          </w:p>
        </w:tc>
        <w:tc>
          <w:tcPr>
            <w:tcW w:w="709" w:type="dxa"/>
            <w:vAlign w:val="center"/>
          </w:tcPr>
          <w:p w:rsidR="00C81205" w:rsidRPr="00741839" w:rsidRDefault="00C81205" w:rsidP="002B1EE1">
            <w:pPr>
              <w:spacing w:line="200" w:lineRule="exact"/>
              <w:jc w:val="center"/>
              <w:rPr>
                <w:b/>
                <w:sz w:val="18"/>
              </w:rPr>
            </w:pPr>
            <w:r w:rsidRPr="00741839">
              <w:rPr>
                <w:b/>
                <w:sz w:val="18"/>
              </w:rPr>
              <w:t>6.0</w:t>
            </w:r>
          </w:p>
        </w:tc>
        <w:tc>
          <w:tcPr>
            <w:tcW w:w="992" w:type="dxa"/>
            <w:vAlign w:val="center"/>
          </w:tcPr>
          <w:p w:rsidR="00C81205" w:rsidRPr="00741839" w:rsidRDefault="00C81205" w:rsidP="002B1EE1">
            <w:pPr>
              <w:spacing w:line="200" w:lineRule="exact"/>
              <w:jc w:val="center"/>
              <w:rPr>
                <w:sz w:val="18"/>
              </w:rPr>
            </w:pPr>
            <w:r w:rsidRPr="00741839">
              <w:rPr>
                <w:sz w:val="18"/>
              </w:rPr>
              <w:t xml:space="preserve">F01, </w:t>
            </w:r>
            <w:r w:rsidRPr="00741839">
              <w:rPr>
                <w:sz w:val="18"/>
                <w:lang w:val="en-US"/>
              </w:rPr>
              <w:t>F</w:t>
            </w:r>
            <w:r w:rsidRPr="00741839">
              <w:rPr>
                <w:sz w:val="18"/>
              </w:rPr>
              <w:t>03-F99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136"/>
              <w:rPr>
                <w:sz w:val="18"/>
              </w:rPr>
            </w:pPr>
            <w:r w:rsidRPr="00741839">
              <w:rPr>
                <w:sz w:val="18"/>
              </w:rPr>
              <w:t>из них:</w:t>
            </w:r>
          </w:p>
          <w:p w:rsidR="00C81205" w:rsidRPr="00741839" w:rsidRDefault="00C81205" w:rsidP="002B1EE1">
            <w:pPr>
              <w:spacing w:line="200" w:lineRule="exact"/>
              <w:ind w:left="136"/>
              <w:rPr>
                <w:b/>
                <w:sz w:val="18"/>
              </w:rPr>
            </w:pPr>
            <w:r w:rsidRPr="00741839">
              <w:rPr>
                <w:sz w:val="18"/>
              </w:rPr>
              <w:t>умственная отсталость</w:t>
            </w:r>
          </w:p>
        </w:tc>
        <w:tc>
          <w:tcPr>
            <w:tcW w:w="709" w:type="dxa"/>
            <w:vAlign w:val="center"/>
          </w:tcPr>
          <w:p w:rsidR="00C81205" w:rsidRPr="00741839" w:rsidRDefault="00C81205" w:rsidP="002B1EE1">
            <w:pPr>
              <w:spacing w:line="200" w:lineRule="exact"/>
              <w:jc w:val="center"/>
              <w:rPr>
                <w:b/>
                <w:sz w:val="18"/>
              </w:rPr>
            </w:pPr>
            <w:r w:rsidRPr="00741839">
              <w:rPr>
                <w:sz w:val="18"/>
              </w:rPr>
              <w:t>6.1</w:t>
            </w:r>
          </w:p>
        </w:tc>
        <w:tc>
          <w:tcPr>
            <w:tcW w:w="992" w:type="dxa"/>
            <w:vAlign w:val="center"/>
          </w:tcPr>
          <w:p w:rsidR="00C81205" w:rsidRPr="00741839" w:rsidRDefault="00C81205" w:rsidP="002B1EE1">
            <w:pPr>
              <w:spacing w:line="200" w:lineRule="exact"/>
              <w:jc w:val="center"/>
              <w:rPr>
                <w:sz w:val="18"/>
              </w:rPr>
            </w:pPr>
            <w:r w:rsidRPr="00741839">
              <w:rPr>
                <w:sz w:val="18"/>
              </w:rPr>
              <w:t>F70-</w:t>
            </w:r>
            <w:r w:rsidRPr="00741839">
              <w:rPr>
                <w:sz w:val="18"/>
                <w:lang w:val="en-US"/>
              </w:rPr>
              <w:t>F</w:t>
            </w:r>
            <w:r w:rsidRPr="00741839">
              <w:rPr>
                <w:sz w:val="18"/>
              </w:rPr>
              <w:t>79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136"/>
              <w:rPr>
                <w:sz w:val="18"/>
              </w:rPr>
            </w:pPr>
            <w:r w:rsidRPr="00741839">
              <w:rPr>
                <w:sz w:val="18"/>
              </w:rPr>
              <w:t>специфические расстройства речи и языка</w:t>
            </w:r>
          </w:p>
        </w:tc>
        <w:tc>
          <w:tcPr>
            <w:tcW w:w="709" w:type="dxa"/>
            <w:vAlign w:val="center"/>
          </w:tcPr>
          <w:p w:rsidR="00C81205" w:rsidRPr="00741839" w:rsidRDefault="00C81205" w:rsidP="002B1EE1">
            <w:pPr>
              <w:spacing w:line="200" w:lineRule="exact"/>
              <w:jc w:val="center"/>
              <w:rPr>
                <w:sz w:val="18"/>
              </w:rPr>
            </w:pPr>
            <w:r w:rsidRPr="00741839">
              <w:rPr>
                <w:sz w:val="18"/>
              </w:rPr>
              <w:t>6.2</w:t>
            </w:r>
          </w:p>
        </w:tc>
        <w:tc>
          <w:tcPr>
            <w:tcW w:w="992" w:type="dxa"/>
            <w:vAlign w:val="center"/>
          </w:tcPr>
          <w:p w:rsidR="00C81205" w:rsidRPr="00741839" w:rsidRDefault="00C81205" w:rsidP="002B1EE1">
            <w:pPr>
              <w:spacing w:line="200" w:lineRule="exact"/>
              <w:jc w:val="center"/>
              <w:rPr>
                <w:sz w:val="18"/>
              </w:rPr>
            </w:pPr>
            <w:r w:rsidRPr="00741839">
              <w:rPr>
                <w:sz w:val="18"/>
              </w:rPr>
              <w:t>F80</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0A08E5" w:rsidRDefault="00C81205" w:rsidP="002B1EE1">
            <w:pPr>
              <w:ind w:left="91"/>
              <w:rPr>
                <w:sz w:val="18"/>
                <w:szCs w:val="18"/>
              </w:rPr>
            </w:pPr>
            <w:r w:rsidRPr="000A08E5">
              <w:rPr>
                <w:bCs/>
                <w:sz w:val="18"/>
                <w:szCs w:val="18"/>
              </w:rPr>
              <w:t>специфические расстройства развития моторной функции</w:t>
            </w:r>
          </w:p>
        </w:tc>
        <w:tc>
          <w:tcPr>
            <w:tcW w:w="709" w:type="dxa"/>
            <w:vAlign w:val="center"/>
          </w:tcPr>
          <w:p w:rsidR="00C81205" w:rsidRPr="00741839" w:rsidRDefault="00C81205" w:rsidP="002B1EE1">
            <w:pPr>
              <w:jc w:val="center"/>
              <w:rPr>
                <w:sz w:val="18"/>
              </w:rPr>
            </w:pPr>
            <w:r w:rsidRPr="00741839">
              <w:rPr>
                <w:sz w:val="18"/>
              </w:rPr>
              <w:t>6.3</w:t>
            </w:r>
          </w:p>
        </w:tc>
        <w:tc>
          <w:tcPr>
            <w:tcW w:w="992" w:type="dxa"/>
            <w:vAlign w:val="center"/>
          </w:tcPr>
          <w:p w:rsidR="00C81205" w:rsidRPr="00741839" w:rsidRDefault="00C81205" w:rsidP="002B1EE1">
            <w:pPr>
              <w:spacing w:line="200" w:lineRule="exact"/>
              <w:jc w:val="center"/>
              <w:rPr>
                <w:sz w:val="18"/>
              </w:rPr>
            </w:pPr>
            <w:r w:rsidRPr="00741839">
              <w:rPr>
                <w:sz w:val="18"/>
                <w:lang w:val="en-US"/>
              </w:rPr>
              <w:t>F82</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233" w:hanging="97"/>
              <w:rPr>
                <w:sz w:val="18"/>
              </w:rPr>
            </w:pPr>
            <w:r w:rsidRPr="00741839">
              <w:rPr>
                <w:sz w:val="18"/>
              </w:rPr>
              <w:t>общие расстройства психологического развития</w:t>
            </w:r>
          </w:p>
        </w:tc>
        <w:tc>
          <w:tcPr>
            <w:tcW w:w="709" w:type="dxa"/>
            <w:vAlign w:val="center"/>
          </w:tcPr>
          <w:p w:rsidR="00C81205" w:rsidRPr="00741839" w:rsidRDefault="00C81205" w:rsidP="002B1EE1">
            <w:pPr>
              <w:jc w:val="center"/>
              <w:rPr>
                <w:sz w:val="18"/>
              </w:rPr>
            </w:pPr>
            <w:r w:rsidRPr="00741839">
              <w:rPr>
                <w:sz w:val="18"/>
              </w:rPr>
              <w:t>6.4</w:t>
            </w:r>
          </w:p>
        </w:tc>
        <w:tc>
          <w:tcPr>
            <w:tcW w:w="992" w:type="dxa"/>
            <w:vAlign w:val="center"/>
          </w:tcPr>
          <w:p w:rsidR="00C81205" w:rsidRPr="00741839" w:rsidRDefault="00C81205" w:rsidP="002B1EE1">
            <w:pPr>
              <w:spacing w:line="200" w:lineRule="exact"/>
              <w:jc w:val="center"/>
              <w:rPr>
                <w:sz w:val="18"/>
                <w:lang w:val="en-US"/>
              </w:rPr>
            </w:pPr>
            <w:r w:rsidRPr="00741839">
              <w:rPr>
                <w:sz w:val="18"/>
                <w:lang w:val="en-US"/>
              </w:rPr>
              <w:t>F84</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bottom"/>
          </w:tcPr>
          <w:p w:rsidR="00C81205" w:rsidRPr="00741839" w:rsidRDefault="00C81205" w:rsidP="002B1EE1">
            <w:pPr>
              <w:ind w:left="284" w:right="-113"/>
              <w:rPr>
                <w:noProof/>
                <w:sz w:val="18"/>
                <w:szCs w:val="18"/>
              </w:rPr>
            </w:pPr>
            <w:r w:rsidRPr="00741839">
              <w:rPr>
                <w:noProof/>
                <w:sz w:val="18"/>
                <w:szCs w:val="18"/>
              </w:rPr>
              <w:t>из них:</w:t>
            </w:r>
          </w:p>
          <w:p w:rsidR="00C81205" w:rsidRPr="00741839" w:rsidRDefault="00C81205" w:rsidP="002B1EE1">
            <w:pPr>
              <w:ind w:left="284" w:right="-113"/>
              <w:rPr>
                <w:noProof/>
                <w:sz w:val="18"/>
                <w:szCs w:val="18"/>
              </w:rPr>
            </w:pPr>
            <w:r w:rsidRPr="00741839">
              <w:rPr>
                <w:noProof/>
                <w:sz w:val="18"/>
                <w:szCs w:val="18"/>
              </w:rPr>
              <w:t xml:space="preserve">детский аутизм, атипичный аутизм, синдром Ретта, дезинтегративное расстройство детского возраста </w:t>
            </w:r>
          </w:p>
        </w:tc>
        <w:tc>
          <w:tcPr>
            <w:tcW w:w="709" w:type="dxa"/>
            <w:vAlign w:val="center"/>
          </w:tcPr>
          <w:p w:rsidR="00C81205" w:rsidRPr="00741839" w:rsidRDefault="00C81205" w:rsidP="002B1EE1">
            <w:pPr>
              <w:jc w:val="center"/>
              <w:rPr>
                <w:sz w:val="18"/>
              </w:rPr>
            </w:pPr>
            <w:r w:rsidRPr="00741839">
              <w:rPr>
                <w:sz w:val="18"/>
              </w:rPr>
              <w:t>6.4.1</w:t>
            </w:r>
          </w:p>
        </w:tc>
        <w:tc>
          <w:tcPr>
            <w:tcW w:w="992" w:type="dxa"/>
            <w:vAlign w:val="center"/>
          </w:tcPr>
          <w:p w:rsidR="00C81205" w:rsidRPr="00741839" w:rsidRDefault="00C81205" w:rsidP="002B1EE1">
            <w:pPr>
              <w:jc w:val="center"/>
              <w:rPr>
                <w:sz w:val="18"/>
                <w:lang w:val="en-US"/>
              </w:rPr>
            </w:pPr>
            <w:r w:rsidRPr="00741839">
              <w:rPr>
                <w:sz w:val="18"/>
                <w:lang w:val="en-US"/>
              </w:rPr>
              <w:t>F84.0-3</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C81205" w:rsidP="002B1EE1">
            <w:pPr>
              <w:spacing w:line="200" w:lineRule="exact"/>
              <w:ind w:left="136"/>
              <w:rPr>
                <w:b/>
                <w:sz w:val="18"/>
              </w:rPr>
            </w:pPr>
            <w:r w:rsidRPr="00741839">
              <w:rPr>
                <w:b/>
                <w:sz w:val="18"/>
              </w:rPr>
              <w:t>болезни нервной системы</w:t>
            </w:r>
          </w:p>
        </w:tc>
        <w:tc>
          <w:tcPr>
            <w:tcW w:w="709" w:type="dxa"/>
            <w:vAlign w:val="center"/>
          </w:tcPr>
          <w:p w:rsidR="00C81205" w:rsidRPr="00741839" w:rsidRDefault="00C81205" w:rsidP="002B1EE1">
            <w:pPr>
              <w:spacing w:line="200" w:lineRule="exact"/>
              <w:jc w:val="center"/>
              <w:rPr>
                <w:b/>
                <w:sz w:val="18"/>
              </w:rPr>
            </w:pPr>
            <w:r w:rsidRPr="00741839">
              <w:rPr>
                <w:b/>
                <w:sz w:val="18"/>
              </w:rPr>
              <w:t>7.0</w:t>
            </w:r>
          </w:p>
        </w:tc>
        <w:tc>
          <w:tcPr>
            <w:tcW w:w="992" w:type="dxa"/>
            <w:vAlign w:val="center"/>
          </w:tcPr>
          <w:p w:rsidR="00C81205" w:rsidRPr="00741839" w:rsidRDefault="00C81205" w:rsidP="002B1EE1">
            <w:pPr>
              <w:spacing w:line="200" w:lineRule="exact"/>
              <w:ind w:right="-108"/>
              <w:jc w:val="center"/>
              <w:rPr>
                <w:b/>
                <w:sz w:val="18"/>
              </w:rPr>
            </w:pPr>
            <w:r w:rsidRPr="00741839">
              <w:rPr>
                <w:b/>
                <w:sz w:val="18"/>
              </w:rPr>
              <w:t>G00-G98</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vAlign w:val="center"/>
          </w:tcPr>
          <w:p w:rsidR="00C81205" w:rsidRPr="00741839" w:rsidRDefault="008F30B5" w:rsidP="002B1EE1">
            <w:pPr>
              <w:spacing w:line="200" w:lineRule="exact"/>
              <w:ind w:left="420"/>
              <w:rPr>
                <w:sz w:val="18"/>
              </w:rPr>
            </w:pPr>
            <w:r w:rsidRPr="00741839">
              <w:rPr>
                <w:sz w:val="18"/>
              </w:rPr>
              <w:t>из них</w:t>
            </w:r>
            <w:r w:rsidR="00C81205" w:rsidRPr="00741839">
              <w:rPr>
                <w:sz w:val="18"/>
              </w:rPr>
              <w:t xml:space="preserve">  </w:t>
            </w:r>
          </w:p>
          <w:p w:rsidR="00C81205" w:rsidRPr="00741839" w:rsidRDefault="00C81205" w:rsidP="002B1EE1">
            <w:pPr>
              <w:spacing w:line="200" w:lineRule="exact"/>
              <w:ind w:left="420"/>
              <w:rPr>
                <w:sz w:val="18"/>
              </w:rPr>
            </w:pPr>
            <w:r w:rsidRPr="00741839">
              <w:rPr>
                <w:sz w:val="18"/>
              </w:rPr>
              <w:t>церебральный паралич</w:t>
            </w:r>
          </w:p>
        </w:tc>
        <w:tc>
          <w:tcPr>
            <w:tcW w:w="709" w:type="dxa"/>
            <w:vAlign w:val="center"/>
          </w:tcPr>
          <w:p w:rsidR="00C81205" w:rsidRPr="00741839" w:rsidRDefault="00C81205" w:rsidP="002B1EE1">
            <w:pPr>
              <w:spacing w:line="200" w:lineRule="exact"/>
              <w:jc w:val="center"/>
              <w:rPr>
                <w:sz w:val="18"/>
              </w:rPr>
            </w:pPr>
            <w:r w:rsidRPr="00741839">
              <w:rPr>
                <w:sz w:val="18"/>
              </w:rPr>
              <w:t>7.9.1</w:t>
            </w:r>
          </w:p>
        </w:tc>
        <w:tc>
          <w:tcPr>
            <w:tcW w:w="992" w:type="dxa"/>
            <w:vAlign w:val="center"/>
          </w:tcPr>
          <w:p w:rsidR="00C81205" w:rsidRPr="00741839" w:rsidRDefault="00C81205" w:rsidP="002B1EE1">
            <w:pPr>
              <w:spacing w:line="200" w:lineRule="exact"/>
              <w:jc w:val="center"/>
              <w:rPr>
                <w:sz w:val="18"/>
              </w:rPr>
            </w:pPr>
            <w:r w:rsidRPr="00741839">
              <w:rPr>
                <w:sz w:val="18"/>
              </w:rPr>
              <w:t>G80</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vAlign w:val="center"/>
          </w:tcPr>
          <w:p w:rsidR="00C81205" w:rsidRPr="00741839" w:rsidRDefault="00C81205" w:rsidP="00017E9C">
            <w:pPr>
              <w:jc w:val="center"/>
              <w:rPr>
                <w:sz w:val="18"/>
                <w:szCs w:val="18"/>
              </w:rPr>
            </w:pPr>
          </w:p>
        </w:tc>
        <w:tc>
          <w:tcPr>
            <w:tcW w:w="799" w:type="dxa"/>
            <w:vAlign w:val="center"/>
          </w:tcPr>
          <w:p w:rsidR="00C81205" w:rsidRPr="00741839" w:rsidRDefault="00C81205" w:rsidP="00017E9C">
            <w:pPr>
              <w:jc w:val="center"/>
              <w:rPr>
                <w:sz w:val="18"/>
                <w:szCs w:val="18"/>
              </w:rPr>
            </w:pPr>
          </w:p>
        </w:tc>
        <w:tc>
          <w:tcPr>
            <w:tcW w:w="633" w:type="dxa"/>
            <w:shd w:val="clear" w:color="auto" w:fill="auto"/>
            <w:vAlign w:val="center"/>
          </w:tcPr>
          <w:p w:rsidR="00C81205" w:rsidRPr="00741839" w:rsidRDefault="00C81205" w:rsidP="00017E9C">
            <w:pPr>
              <w:jc w:val="center"/>
              <w:rPr>
                <w:sz w:val="18"/>
                <w:szCs w:val="18"/>
              </w:rPr>
            </w:pPr>
          </w:p>
        </w:tc>
        <w:tc>
          <w:tcPr>
            <w:tcW w:w="605" w:type="dxa"/>
            <w:shd w:val="clear" w:color="auto" w:fill="auto"/>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552"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74" w:type="dxa"/>
            <w:vAlign w:val="center"/>
          </w:tcPr>
          <w:p w:rsidR="00C81205" w:rsidRPr="00741839" w:rsidRDefault="00C81205" w:rsidP="00017E9C">
            <w:pPr>
              <w:jc w:val="center"/>
              <w:rPr>
                <w:sz w:val="18"/>
                <w:szCs w:val="18"/>
              </w:rPr>
            </w:pPr>
          </w:p>
        </w:tc>
        <w:tc>
          <w:tcPr>
            <w:tcW w:w="683" w:type="dxa"/>
            <w:vAlign w:val="center"/>
          </w:tcPr>
          <w:p w:rsidR="00C81205" w:rsidRPr="00741839" w:rsidRDefault="00C81205" w:rsidP="00017E9C">
            <w:pPr>
              <w:jc w:val="center"/>
              <w:rPr>
                <w:sz w:val="18"/>
                <w:szCs w:val="18"/>
              </w:rPr>
            </w:pPr>
          </w:p>
        </w:tc>
        <w:tc>
          <w:tcPr>
            <w:tcW w:w="612" w:type="dxa"/>
            <w:vAlign w:val="center"/>
          </w:tcPr>
          <w:p w:rsidR="00C81205" w:rsidRPr="00741839" w:rsidRDefault="00C81205" w:rsidP="00017E9C">
            <w:pPr>
              <w:jc w:val="center"/>
              <w:rPr>
                <w:sz w:val="18"/>
                <w:szCs w:val="18"/>
              </w:rPr>
            </w:pPr>
          </w:p>
        </w:tc>
        <w:tc>
          <w:tcPr>
            <w:tcW w:w="609" w:type="dxa"/>
            <w:shd w:val="clear" w:color="auto" w:fill="auto"/>
            <w:vAlign w:val="center"/>
          </w:tcPr>
          <w:p w:rsidR="00C81205" w:rsidRPr="00741839" w:rsidRDefault="00C81205" w:rsidP="00017E9C">
            <w:pPr>
              <w:jc w:val="center"/>
              <w:rPr>
                <w:sz w:val="18"/>
                <w:szCs w:val="18"/>
              </w:rPr>
            </w:pPr>
          </w:p>
        </w:tc>
        <w:tc>
          <w:tcPr>
            <w:tcW w:w="755" w:type="dxa"/>
            <w:shd w:val="clear" w:color="auto" w:fill="auto"/>
            <w:vAlign w:val="center"/>
          </w:tcPr>
          <w:p w:rsidR="00C81205" w:rsidRPr="00741839" w:rsidRDefault="00C81205" w:rsidP="00017E9C">
            <w:pPr>
              <w:jc w:val="center"/>
              <w:rPr>
                <w:sz w:val="18"/>
                <w:szCs w:val="18"/>
              </w:rPr>
            </w:pPr>
          </w:p>
        </w:tc>
        <w:tc>
          <w:tcPr>
            <w:tcW w:w="557" w:type="dxa"/>
            <w:vAlign w:val="center"/>
          </w:tcPr>
          <w:p w:rsidR="00C81205" w:rsidRPr="00741839" w:rsidRDefault="00C81205" w:rsidP="00017E9C">
            <w:pPr>
              <w:jc w:val="center"/>
              <w:rPr>
                <w:sz w:val="18"/>
                <w:szCs w:val="18"/>
              </w:rPr>
            </w:pPr>
          </w:p>
        </w:tc>
        <w:tc>
          <w:tcPr>
            <w:tcW w:w="792" w:type="dxa"/>
            <w:vAlign w:val="center"/>
          </w:tcPr>
          <w:p w:rsidR="00C81205" w:rsidRPr="00741839" w:rsidRDefault="00C81205" w:rsidP="00017E9C">
            <w:pPr>
              <w:jc w:val="center"/>
              <w:rPr>
                <w:sz w:val="18"/>
                <w:szCs w:val="18"/>
              </w:rPr>
            </w:pPr>
          </w:p>
        </w:tc>
      </w:tr>
    </w:tbl>
    <w:p w:rsidR="00C81205" w:rsidRDefault="00C81205" w:rsidP="00C81205"/>
    <w:p w:rsidR="007D4A6E" w:rsidRPr="00741839" w:rsidRDefault="007D4A6E" w:rsidP="00C81205"/>
    <w:tbl>
      <w:tblPr>
        <w:tblW w:w="154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8"/>
        <w:gridCol w:w="709"/>
        <w:gridCol w:w="992"/>
        <w:gridCol w:w="709"/>
        <w:gridCol w:w="850"/>
        <w:gridCol w:w="851"/>
        <w:gridCol w:w="799"/>
        <w:gridCol w:w="633"/>
        <w:gridCol w:w="605"/>
        <w:gridCol w:w="552"/>
        <w:gridCol w:w="552"/>
        <w:gridCol w:w="674"/>
        <w:gridCol w:w="674"/>
        <w:gridCol w:w="683"/>
        <w:gridCol w:w="612"/>
        <w:gridCol w:w="609"/>
        <w:gridCol w:w="755"/>
        <w:gridCol w:w="557"/>
        <w:gridCol w:w="792"/>
      </w:tblGrid>
      <w:tr w:rsidR="00C81205" w:rsidRPr="00741839" w:rsidTr="002B1EE1">
        <w:trPr>
          <w:trHeight w:val="20"/>
          <w:tblHeader/>
          <w:jc w:val="center"/>
        </w:trPr>
        <w:tc>
          <w:tcPr>
            <w:tcW w:w="2858" w:type="dxa"/>
            <w:vMerge w:val="restart"/>
            <w:vAlign w:val="center"/>
          </w:tcPr>
          <w:p w:rsidR="00C81205" w:rsidRPr="00741839" w:rsidRDefault="00C81205" w:rsidP="009E53AC">
            <w:pPr>
              <w:spacing w:line="200" w:lineRule="exact"/>
              <w:jc w:val="center"/>
              <w:rPr>
                <w:sz w:val="18"/>
              </w:rPr>
            </w:pPr>
            <w:r w:rsidRPr="00741839">
              <w:rPr>
                <w:sz w:val="18"/>
              </w:rPr>
              <w:t>Наименование классов</w:t>
            </w:r>
            <w:r w:rsidR="009E53AC" w:rsidRPr="00741839">
              <w:rPr>
                <w:sz w:val="18"/>
              </w:rPr>
              <w:br/>
            </w:r>
            <w:r w:rsidRPr="00741839">
              <w:rPr>
                <w:sz w:val="18"/>
              </w:rPr>
              <w:t>и отдельных болезней</w:t>
            </w:r>
          </w:p>
        </w:tc>
        <w:tc>
          <w:tcPr>
            <w:tcW w:w="709" w:type="dxa"/>
            <w:vMerge w:val="restart"/>
            <w:vAlign w:val="center"/>
          </w:tcPr>
          <w:p w:rsidR="00C81205" w:rsidRPr="00741839" w:rsidRDefault="00C81205" w:rsidP="002B1EE1">
            <w:pPr>
              <w:spacing w:line="200" w:lineRule="exact"/>
              <w:jc w:val="center"/>
              <w:rPr>
                <w:sz w:val="16"/>
                <w:szCs w:val="16"/>
              </w:rPr>
            </w:pPr>
            <w:r w:rsidRPr="00741839">
              <w:rPr>
                <w:sz w:val="16"/>
                <w:szCs w:val="16"/>
              </w:rPr>
              <w:t>№ строк</w:t>
            </w:r>
            <w:r w:rsidR="00B60596" w:rsidRPr="00741839">
              <w:rPr>
                <w:sz w:val="16"/>
                <w:szCs w:val="16"/>
              </w:rPr>
              <w:t>и</w:t>
            </w:r>
          </w:p>
        </w:tc>
        <w:tc>
          <w:tcPr>
            <w:tcW w:w="992" w:type="dxa"/>
            <w:vMerge w:val="restart"/>
            <w:vAlign w:val="center"/>
          </w:tcPr>
          <w:p w:rsidR="00C81205" w:rsidRPr="00741839" w:rsidRDefault="00C81205" w:rsidP="007A46F4">
            <w:pPr>
              <w:spacing w:line="200" w:lineRule="exact"/>
              <w:jc w:val="center"/>
              <w:rPr>
                <w:sz w:val="18"/>
              </w:rPr>
            </w:pPr>
            <w:r w:rsidRPr="00741839">
              <w:rPr>
                <w:sz w:val="18"/>
              </w:rPr>
              <w:t>Код</w:t>
            </w:r>
            <w:r w:rsidR="007A46F4" w:rsidRPr="00741839">
              <w:rPr>
                <w:sz w:val="18"/>
              </w:rPr>
              <w:t xml:space="preserve"> </w:t>
            </w:r>
            <w:r w:rsidRPr="00741839">
              <w:rPr>
                <w:sz w:val="18"/>
              </w:rPr>
              <w:t>по МКБ-10</w:t>
            </w:r>
            <w:r w:rsidR="007A46F4" w:rsidRPr="00741839">
              <w:rPr>
                <w:sz w:val="18"/>
              </w:rPr>
              <w:t xml:space="preserve"> </w:t>
            </w:r>
          </w:p>
        </w:tc>
        <w:tc>
          <w:tcPr>
            <w:tcW w:w="8194" w:type="dxa"/>
            <w:gridSpan w:val="12"/>
          </w:tcPr>
          <w:p w:rsidR="00C81205" w:rsidRPr="00741839" w:rsidRDefault="00C81205" w:rsidP="002B1EE1">
            <w:pPr>
              <w:jc w:val="center"/>
              <w:rPr>
                <w:sz w:val="18"/>
                <w:szCs w:val="18"/>
              </w:rPr>
            </w:pPr>
            <w:r w:rsidRPr="00741839">
              <w:rPr>
                <w:sz w:val="18"/>
              </w:rPr>
              <w:t>Зарегистрировано заболеваний</w:t>
            </w:r>
          </w:p>
        </w:tc>
        <w:tc>
          <w:tcPr>
            <w:tcW w:w="1364" w:type="dxa"/>
            <w:gridSpan w:val="2"/>
            <w:vMerge w:val="restart"/>
            <w:vAlign w:val="center"/>
          </w:tcPr>
          <w:p w:rsidR="00C81205" w:rsidRPr="00741839" w:rsidRDefault="005A7407" w:rsidP="002B1EE1">
            <w:pPr>
              <w:spacing w:line="180" w:lineRule="exact"/>
              <w:jc w:val="center"/>
              <w:rPr>
                <w:sz w:val="18"/>
                <w:szCs w:val="18"/>
              </w:rPr>
            </w:pPr>
            <w:r w:rsidRPr="00741839">
              <w:rPr>
                <w:sz w:val="18"/>
                <w:szCs w:val="18"/>
              </w:rPr>
              <w:t>Снято</w:t>
            </w:r>
            <w:r w:rsidRPr="00741839">
              <w:rPr>
                <w:sz w:val="18"/>
                <w:szCs w:val="18"/>
              </w:rPr>
              <w:br/>
            </w:r>
            <w:r w:rsidR="00C81205" w:rsidRPr="00741839">
              <w:rPr>
                <w:sz w:val="18"/>
                <w:szCs w:val="18"/>
              </w:rPr>
              <w:t>с диспансер</w:t>
            </w:r>
            <w:r w:rsidR="00FB1C90" w:rsidRPr="00741839">
              <w:rPr>
                <w:sz w:val="18"/>
                <w:szCs w:val="18"/>
              </w:rPr>
              <w:t>-</w:t>
            </w:r>
            <w:r w:rsidR="00C81205" w:rsidRPr="00741839">
              <w:rPr>
                <w:sz w:val="18"/>
                <w:szCs w:val="18"/>
              </w:rPr>
              <w:t>ного наблюдения</w:t>
            </w:r>
            <w:r w:rsidR="00B54C23">
              <w:rPr>
                <w:sz w:val="18"/>
                <w:szCs w:val="18"/>
              </w:rPr>
              <w:t>, чел</w:t>
            </w:r>
            <w:r w:rsidR="00C81205" w:rsidRPr="00741839">
              <w:rPr>
                <w:sz w:val="18"/>
                <w:szCs w:val="18"/>
              </w:rPr>
              <w:t xml:space="preserve"> </w:t>
            </w:r>
          </w:p>
        </w:tc>
        <w:tc>
          <w:tcPr>
            <w:tcW w:w="1349" w:type="dxa"/>
            <w:gridSpan w:val="2"/>
            <w:vMerge w:val="restart"/>
            <w:vAlign w:val="center"/>
          </w:tcPr>
          <w:p w:rsidR="00C81205" w:rsidRPr="00741839" w:rsidRDefault="005A7407" w:rsidP="002B1EE1">
            <w:pPr>
              <w:jc w:val="center"/>
              <w:rPr>
                <w:sz w:val="18"/>
              </w:rPr>
            </w:pPr>
            <w:r w:rsidRPr="00741839">
              <w:rPr>
                <w:sz w:val="18"/>
              </w:rPr>
              <w:t>Состоит</w:t>
            </w:r>
            <w:r w:rsidRPr="00741839">
              <w:rPr>
                <w:sz w:val="18"/>
              </w:rPr>
              <w:br/>
            </w:r>
            <w:r w:rsidR="00C81205" w:rsidRPr="00741839">
              <w:rPr>
                <w:sz w:val="18"/>
              </w:rPr>
              <w:t>под диспансерным наблюдением на конец отчетного года</w:t>
            </w:r>
            <w:r w:rsidR="00B54C23">
              <w:rPr>
                <w:sz w:val="18"/>
              </w:rPr>
              <w:t>, чел</w:t>
            </w:r>
          </w:p>
        </w:tc>
      </w:tr>
      <w:tr w:rsidR="00C81205" w:rsidRPr="00741839" w:rsidTr="002B1EE1">
        <w:trPr>
          <w:trHeight w:val="279"/>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val="restart"/>
            <w:shd w:val="clear" w:color="auto" w:fill="auto"/>
            <w:vAlign w:val="center"/>
          </w:tcPr>
          <w:p w:rsidR="00C81205" w:rsidRPr="00741839" w:rsidRDefault="00C81205" w:rsidP="002B1EE1">
            <w:pPr>
              <w:jc w:val="center"/>
              <w:rPr>
                <w:sz w:val="18"/>
                <w:szCs w:val="18"/>
              </w:rPr>
            </w:pPr>
            <w:r w:rsidRPr="00741839">
              <w:rPr>
                <w:sz w:val="18"/>
                <w:szCs w:val="18"/>
              </w:rPr>
              <w:t>Всего</w:t>
            </w:r>
            <w:r w:rsidR="00B54C23">
              <w:rPr>
                <w:sz w:val="18"/>
                <w:szCs w:val="18"/>
              </w:rPr>
              <w:t>, ед</w:t>
            </w:r>
          </w:p>
        </w:tc>
        <w:tc>
          <w:tcPr>
            <w:tcW w:w="2500" w:type="dxa"/>
            <w:gridSpan w:val="3"/>
            <w:shd w:val="clear" w:color="auto" w:fill="auto"/>
            <w:vAlign w:val="center"/>
          </w:tcPr>
          <w:p w:rsidR="00C81205" w:rsidRPr="00741839" w:rsidRDefault="00C81205" w:rsidP="002B1EE1">
            <w:pPr>
              <w:jc w:val="center"/>
              <w:rPr>
                <w:sz w:val="18"/>
              </w:rPr>
            </w:pPr>
            <w:r w:rsidRPr="00741839">
              <w:rPr>
                <w:sz w:val="18"/>
                <w:szCs w:val="18"/>
              </w:rPr>
              <w:t>из них (из гр.</w:t>
            </w:r>
            <w:r w:rsidR="00F10975" w:rsidRPr="00741839">
              <w:rPr>
                <w:sz w:val="18"/>
                <w:szCs w:val="18"/>
              </w:rPr>
              <w:t xml:space="preserve"> </w:t>
            </w:r>
            <w:r w:rsidR="008F30B5" w:rsidRPr="00741839">
              <w:rPr>
                <w:sz w:val="18"/>
                <w:szCs w:val="18"/>
              </w:rPr>
              <w:t>4)</w:t>
            </w:r>
          </w:p>
        </w:tc>
        <w:tc>
          <w:tcPr>
            <w:tcW w:w="2342" w:type="dxa"/>
            <w:gridSpan w:val="4"/>
            <w:shd w:val="clear" w:color="auto" w:fill="auto"/>
            <w:vAlign w:val="center"/>
          </w:tcPr>
          <w:p w:rsidR="00C81205" w:rsidRPr="00741839" w:rsidRDefault="00C81205" w:rsidP="002B1EE1">
            <w:pPr>
              <w:jc w:val="center"/>
              <w:rPr>
                <w:sz w:val="18"/>
                <w:szCs w:val="18"/>
              </w:rPr>
            </w:pPr>
            <w:r w:rsidRPr="00741839">
              <w:rPr>
                <w:sz w:val="18"/>
              </w:rPr>
              <w:t>из них (из гр. 5 и 6</w:t>
            </w:r>
            <w:r w:rsidR="008F30B5" w:rsidRPr="00741839">
              <w:rPr>
                <w:sz w:val="18"/>
              </w:rPr>
              <w:t>)</w:t>
            </w:r>
          </w:p>
        </w:tc>
        <w:tc>
          <w:tcPr>
            <w:tcW w:w="2643" w:type="dxa"/>
            <w:gridSpan w:val="4"/>
            <w:shd w:val="clear" w:color="auto" w:fill="auto"/>
            <w:vAlign w:val="center"/>
          </w:tcPr>
          <w:p w:rsidR="00C81205" w:rsidRPr="00741839" w:rsidRDefault="005A7407" w:rsidP="002B1EE1">
            <w:pPr>
              <w:jc w:val="center"/>
              <w:rPr>
                <w:sz w:val="18"/>
                <w:szCs w:val="18"/>
              </w:rPr>
            </w:pPr>
            <w:r w:rsidRPr="00741839">
              <w:rPr>
                <w:sz w:val="18"/>
                <w:szCs w:val="18"/>
              </w:rPr>
              <w:t>из заболеваний с впервые</w:t>
            </w:r>
            <w:r w:rsidRPr="00741839">
              <w:rPr>
                <w:sz w:val="18"/>
                <w:szCs w:val="18"/>
              </w:rPr>
              <w:br/>
            </w:r>
            <w:r w:rsidR="00C81205" w:rsidRPr="00741839">
              <w:rPr>
                <w:sz w:val="18"/>
                <w:szCs w:val="18"/>
              </w:rPr>
              <w:t>в жизни установленным диагнозом (из гр. 10 и 11)</w:t>
            </w:r>
          </w:p>
        </w:tc>
        <w:tc>
          <w:tcPr>
            <w:tcW w:w="1364" w:type="dxa"/>
            <w:gridSpan w:val="2"/>
            <w:vMerge/>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val="restart"/>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851" w:type="dxa"/>
            <w:vMerge w:val="restart"/>
            <w:vAlign w:val="center"/>
          </w:tcPr>
          <w:p w:rsidR="00C81205" w:rsidRPr="00741839" w:rsidRDefault="00C81205" w:rsidP="002B1EE1">
            <w:pPr>
              <w:jc w:val="center"/>
              <w:rPr>
                <w:sz w:val="18"/>
                <w:szCs w:val="18"/>
              </w:rPr>
            </w:pPr>
            <w:r w:rsidRPr="00741839">
              <w:rPr>
                <w:sz w:val="18"/>
                <w:szCs w:val="18"/>
              </w:rPr>
              <w:t>от 1 до 3 лет</w:t>
            </w:r>
          </w:p>
        </w:tc>
        <w:tc>
          <w:tcPr>
            <w:tcW w:w="799" w:type="dxa"/>
            <w:vMerge w:val="restart"/>
            <w:vAlign w:val="center"/>
          </w:tcPr>
          <w:p w:rsidR="00C81205" w:rsidRPr="00741839" w:rsidRDefault="00C81205" w:rsidP="002B1EE1">
            <w:pPr>
              <w:jc w:val="center"/>
              <w:rPr>
                <w:sz w:val="18"/>
                <w:szCs w:val="18"/>
              </w:rPr>
            </w:pPr>
            <w:r w:rsidRPr="00741839">
              <w:rPr>
                <w:sz w:val="18"/>
                <w:szCs w:val="18"/>
              </w:rPr>
              <w:t>до 1 мес</w:t>
            </w:r>
          </w:p>
        </w:tc>
        <w:tc>
          <w:tcPr>
            <w:tcW w:w="1238" w:type="dxa"/>
            <w:gridSpan w:val="2"/>
            <w:shd w:val="clear" w:color="auto" w:fill="auto"/>
            <w:vAlign w:val="center"/>
          </w:tcPr>
          <w:p w:rsidR="00C81205" w:rsidRPr="00741839" w:rsidRDefault="00C81205" w:rsidP="007A46F4">
            <w:pPr>
              <w:spacing w:line="200" w:lineRule="exact"/>
              <w:ind w:left="-57" w:right="-57"/>
              <w:jc w:val="center"/>
              <w:rPr>
                <w:sz w:val="18"/>
                <w:szCs w:val="18"/>
              </w:rPr>
            </w:pPr>
            <w:r w:rsidRPr="00741839">
              <w:rPr>
                <w:sz w:val="18"/>
              </w:rPr>
              <w:t xml:space="preserve">взято </w:t>
            </w:r>
            <w:r w:rsidR="00323D57" w:rsidRPr="00741839">
              <w:rPr>
                <w:sz w:val="18"/>
              </w:rPr>
              <w:br/>
            </w:r>
            <w:r w:rsidRPr="00741839">
              <w:rPr>
                <w:sz w:val="18"/>
              </w:rPr>
              <w:t>под</w:t>
            </w:r>
            <w:r w:rsidR="007A46F4" w:rsidRPr="00741839">
              <w:rPr>
                <w:sz w:val="18"/>
              </w:rPr>
              <w:t xml:space="preserve"> </w:t>
            </w:r>
            <w:r w:rsidRPr="00741839">
              <w:rPr>
                <w:sz w:val="18"/>
              </w:rPr>
              <w:t>диспансерное наблюдение</w:t>
            </w:r>
            <w:r w:rsidR="00B54C23">
              <w:rPr>
                <w:sz w:val="18"/>
              </w:rPr>
              <w:t>, чел</w:t>
            </w:r>
          </w:p>
        </w:tc>
        <w:tc>
          <w:tcPr>
            <w:tcW w:w="1104" w:type="dxa"/>
            <w:gridSpan w:val="2"/>
          </w:tcPr>
          <w:p w:rsidR="00C81205" w:rsidRPr="00741839" w:rsidRDefault="00C81205" w:rsidP="00B334B1">
            <w:pPr>
              <w:jc w:val="center"/>
              <w:rPr>
                <w:sz w:val="18"/>
                <w:szCs w:val="18"/>
              </w:rPr>
            </w:pPr>
            <w:r w:rsidRPr="00741839">
              <w:rPr>
                <w:sz w:val="18"/>
                <w:szCs w:val="18"/>
              </w:rPr>
              <w:t>с впервые</w:t>
            </w:r>
            <w:r w:rsidR="00B334B1" w:rsidRPr="00741839">
              <w:rPr>
                <w:sz w:val="18"/>
                <w:szCs w:val="18"/>
              </w:rPr>
              <w:br/>
            </w:r>
            <w:r w:rsidRPr="00741839">
              <w:rPr>
                <w:sz w:val="18"/>
                <w:szCs w:val="18"/>
              </w:rPr>
              <w:t>в жизни</w:t>
            </w:r>
            <w:r w:rsidR="007A46F4" w:rsidRPr="00741839">
              <w:rPr>
                <w:sz w:val="18"/>
                <w:szCs w:val="18"/>
              </w:rPr>
              <w:t xml:space="preserve"> </w:t>
            </w:r>
            <w:r w:rsidRPr="00741839">
              <w:rPr>
                <w:sz w:val="18"/>
                <w:szCs w:val="18"/>
              </w:rPr>
              <w:t>установ-ленным</w:t>
            </w:r>
            <w:r w:rsidR="007A46F4" w:rsidRPr="00741839">
              <w:rPr>
                <w:sz w:val="18"/>
                <w:szCs w:val="18"/>
              </w:rPr>
              <w:t xml:space="preserve"> </w:t>
            </w:r>
            <w:r w:rsidRPr="00741839">
              <w:rPr>
                <w:sz w:val="18"/>
                <w:szCs w:val="18"/>
              </w:rPr>
              <w:t>диагнозом</w:t>
            </w:r>
          </w:p>
        </w:tc>
        <w:tc>
          <w:tcPr>
            <w:tcW w:w="1348" w:type="dxa"/>
            <w:gridSpan w:val="2"/>
            <w:shd w:val="clear" w:color="auto" w:fill="auto"/>
            <w:vAlign w:val="center"/>
          </w:tcPr>
          <w:p w:rsidR="00C81205" w:rsidRPr="00741839" w:rsidRDefault="005A7407" w:rsidP="00B334B1">
            <w:pPr>
              <w:spacing w:line="200" w:lineRule="exact"/>
              <w:ind w:left="-57" w:right="-57"/>
              <w:jc w:val="center"/>
              <w:rPr>
                <w:sz w:val="18"/>
                <w:szCs w:val="18"/>
              </w:rPr>
            </w:pPr>
            <w:r w:rsidRPr="00741839">
              <w:rPr>
                <w:sz w:val="18"/>
              </w:rPr>
              <w:t>взято</w:t>
            </w:r>
            <w:r w:rsidRPr="00741839">
              <w:rPr>
                <w:sz w:val="18"/>
              </w:rPr>
              <w:br/>
            </w:r>
            <w:r w:rsidR="00C81205" w:rsidRPr="00741839">
              <w:rPr>
                <w:sz w:val="18"/>
              </w:rPr>
              <w:t>под</w:t>
            </w:r>
            <w:r w:rsidR="00B334B1" w:rsidRPr="00741839">
              <w:rPr>
                <w:sz w:val="18"/>
              </w:rPr>
              <w:t xml:space="preserve"> </w:t>
            </w:r>
            <w:r w:rsidR="00C81205" w:rsidRPr="00741839">
              <w:rPr>
                <w:sz w:val="18"/>
              </w:rPr>
              <w:t>диспансерное наблюдение</w:t>
            </w:r>
            <w:r w:rsidR="00B54C23">
              <w:rPr>
                <w:sz w:val="18"/>
              </w:rPr>
              <w:t>, чел</w:t>
            </w:r>
          </w:p>
        </w:tc>
        <w:tc>
          <w:tcPr>
            <w:tcW w:w="1295" w:type="dxa"/>
            <w:gridSpan w:val="2"/>
            <w:vAlign w:val="center"/>
          </w:tcPr>
          <w:p w:rsidR="00C81205" w:rsidRPr="00741839" w:rsidRDefault="005A7407" w:rsidP="00B334B1">
            <w:pPr>
              <w:jc w:val="center"/>
              <w:rPr>
                <w:sz w:val="18"/>
                <w:szCs w:val="18"/>
              </w:rPr>
            </w:pPr>
            <w:r w:rsidRPr="00741839">
              <w:rPr>
                <w:sz w:val="18"/>
              </w:rPr>
              <w:t>выявлено</w:t>
            </w:r>
            <w:r w:rsidRPr="00741839">
              <w:rPr>
                <w:sz w:val="18"/>
              </w:rPr>
              <w:br/>
            </w:r>
            <w:r w:rsidR="00C81205" w:rsidRPr="00741839">
              <w:rPr>
                <w:sz w:val="18"/>
              </w:rPr>
              <w:t>при профосмотре</w:t>
            </w:r>
          </w:p>
        </w:tc>
        <w:tc>
          <w:tcPr>
            <w:tcW w:w="1364" w:type="dxa"/>
            <w:gridSpan w:val="2"/>
            <w:vMerge/>
            <w:shd w:val="clear" w:color="auto" w:fill="auto"/>
            <w:vAlign w:val="center"/>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shd w:val="clear" w:color="auto" w:fill="auto"/>
            <w:vAlign w:val="center"/>
          </w:tcPr>
          <w:p w:rsidR="00C81205" w:rsidRPr="00741839" w:rsidRDefault="00C81205" w:rsidP="002B1EE1">
            <w:pPr>
              <w:jc w:val="center"/>
              <w:rPr>
                <w:sz w:val="18"/>
                <w:szCs w:val="18"/>
              </w:rPr>
            </w:pPr>
          </w:p>
        </w:tc>
        <w:tc>
          <w:tcPr>
            <w:tcW w:w="851" w:type="dxa"/>
            <w:vMerge/>
          </w:tcPr>
          <w:p w:rsidR="00C81205" w:rsidRPr="00741839" w:rsidRDefault="00C81205" w:rsidP="002B1EE1">
            <w:pPr>
              <w:jc w:val="center"/>
              <w:rPr>
                <w:sz w:val="18"/>
                <w:szCs w:val="18"/>
              </w:rPr>
            </w:pPr>
          </w:p>
        </w:tc>
        <w:tc>
          <w:tcPr>
            <w:tcW w:w="799" w:type="dxa"/>
            <w:vMerge/>
          </w:tcPr>
          <w:p w:rsidR="00C81205" w:rsidRPr="00741839" w:rsidRDefault="00C81205" w:rsidP="002B1EE1">
            <w:pPr>
              <w:jc w:val="center"/>
              <w:rPr>
                <w:sz w:val="18"/>
                <w:szCs w:val="18"/>
              </w:rPr>
            </w:pP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2" w:type="dxa"/>
            <w:vAlign w:val="center"/>
          </w:tcPr>
          <w:p w:rsidR="00C81205" w:rsidRPr="00741839" w:rsidRDefault="00C81205" w:rsidP="002B1EE1">
            <w:pPr>
              <w:jc w:val="center"/>
              <w:rPr>
                <w:sz w:val="18"/>
                <w:szCs w:val="18"/>
              </w:rPr>
            </w:pPr>
            <w:r w:rsidRPr="00741839">
              <w:rPr>
                <w:sz w:val="18"/>
                <w:szCs w:val="18"/>
              </w:rPr>
              <w:t>до 1 года</w:t>
            </w:r>
          </w:p>
        </w:tc>
        <w:tc>
          <w:tcPr>
            <w:tcW w:w="552" w:type="dxa"/>
            <w:vAlign w:val="center"/>
          </w:tcPr>
          <w:p w:rsidR="00C81205" w:rsidRPr="00741839" w:rsidRDefault="00C81205" w:rsidP="002B1EE1">
            <w:pPr>
              <w:jc w:val="center"/>
              <w:rPr>
                <w:sz w:val="18"/>
                <w:szCs w:val="18"/>
              </w:rPr>
            </w:pPr>
            <w:r w:rsidRPr="00741839">
              <w:rPr>
                <w:sz w:val="18"/>
                <w:szCs w:val="18"/>
              </w:rPr>
              <w:t>от 1 до 3 лет</w:t>
            </w:r>
          </w:p>
        </w:tc>
        <w:tc>
          <w:tcPr>
            <w:tcW w:w="674" w:type="dxa"/>
            <w:vAlign w:val="center"/>
          </w:tcPr>
          <w:p w:rsidR="00C81205" w:rsidRPr="00741839" w:rsidRDefault="00C81205" w:rsidP="002B1EE1">
            <w:pPr>
              <w:jc w:val="center"/>
              <w:rPr>
                <w:sz w:val="18"/>
                <w:szCs w:val="18"/>
              </w:rPr>
            </w:pPr>
            <w:r w:rsidRPr="00741839">
              <w:rPr>
                <w:sz w:val="18"/>
                <w:szCs w:val="18"/>
              </w:rPr>
              <w:t>до 1 года</w:t>
            </w:r>
          </w:p>
        </w:tc>
        <w:tc>
          <w:tcPr>
            <w:tcW w:w="674" w:type="dxa"/>
            <w:vAlign w:val="center"/>
          </w:tcPr>
          <w:p w:rsidR="00C81205" w:rsidRPr="00741839" w:rsidRDefault="00C81205" w:rsidP="002B1EE1">
            <w:pPr>
              <w:jc w:val="center"/>
              <w:rPr>
                <w:sz w:val="18"/>
                <w:szCs w:val="18"/>
              </w:rPr>
            </w:pPr>
            <w:r w:rsidRPr="00741839">
              <w:rPr>
                <w:sz w:val="18"/>
                <w:szCs w:val="18"/>
              </w:rPr>
              <w:t>от 1 до 3 лет</w:t>
            </w:r>
          </w:p>
        </w:tc>
        <w:tc>
          <w:tcPr>
            <w:tcW w:w="683" w:type="dxa"/>
            <w:vAlign w:val="center"/>
          </w:tcPr>
          <w:p w:rsidR="00C81205" w:rsidRPr="00741839" w:rsidRDefault="00B334B1" w:rsidP="00B334B1">
            <w:pPr>
              <w:ind w:left="-156" w:right="-153"/>
              <w:jc w:val="center"/>
              <w:rPr>
                <w:sz w:val="18"/>
                <w:szCs w:val="18"/>
              </w:rPr>
            </w:pPr>
            <w:r w:rsidRPr="00741839">
              <w:rPr>
                <w:sz w:val="18"/>
                <w:szCs w:val="18"/>
              </w:rPr>
              <w:t>д</w:t>
            </w:r>
            <w:r w:rsidR="00C81205" w:rsidRPr="00741839">
              <w:rPr>
                <w:sz w:val="18"/>
                <w:szCs w:val="18"/>
              </w:rPr>
              <w:t>о</w:t>
            </w:r>
            <w:r w:rsidRPr="00741839">
              <w:rPr>
                <w:sz w:val="18"/>
                <w:szCs w:val="18"/>
              </w:rPr>
              <w:br/>
            </w:r>
            <w:r w:rsidR="00C81205" w:rsidRPr="00741839">
              <w:rPr>
                <w:sz w:val="18"/>
                <w:szCs w:val="18"/>
              </w:rPr>
              <w:t>1 года</w:t>
            </w:r>
          </w:p>
        </w:tc>
        <w:tc>
          <w:tcPr>
            <w:tcW w:w="612" w:type="dxa"/>
            <w:vAlign w:val="center"/>
          </w:tcPr>
          <w:p w:rsidR="00C81205" w:rsidRPr="00741839" w:rsidRDefault="00C81205" w:rsidP="002B1EE1">
            <w:pPr>
              <w:jc w:val="center"/>
              <w:rPr>
                <w:sz w:val="18"/>
                <w:szCs w:val="18"/>
              </w:rPr>
            </w:pPr>
            <w:r w:rsidRPr="00741839">
              <w:rPr>
                <w:sz w:val="18"/>
                <w:szCs w:val="18"/>
              </w:rPr>
              <w:t>от 1 до 3 лет</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7" w:type="dxa"/>
            <w:vAlign w:val="center"/>
          </w:tcPr>
          <w:p w:rsidR="00C81205" w:rsidRPr="00741839" w:rsidRDefault="00C81205" w:rsidP="002B1EE1">
            <w:pPr>
              <w:jc w:val="center"/>
              <w:rPr>
                <w:sz w:val="18"/>
                <w:szCs w:val="18"/>
              </w:rPr>
            </w:pPr>
            <w:r w:rsidRPr="00741839">
              <w:rPr>
                <w:sz w:val="18"/>
                <w:szCs w:val="18"/>
              </w:rPr>
              <w:t>до 1 года</w:t>
            </w:r>
          </w:p>
        </w:tc>
        <w:tc>
          <w:tcPr>
            <w:tcW w:w="792" w:type="dxa"/>
            <w:vAlign w:val="center"/>
          </w:tcPr>
          <w:p w:rsidR="00C81205" w:rsidRPr="00741839" w:rsidRDefault="00C81205" w:rsidP="002B1EE1">
            <w:pPr>
              <w:jc w:val="center"/>
              <w:rPr>
                <w:sz w:val="18"/>
                <w:szCs w:val="18"/>
              </w:rPr>
            </w:pPr>
            <w:r w:rsidRPr="00741839">
              <w:rPr>
                <w:sz w:val="18"/>
                <w:szCs w:val="18"/>
              </w:rPr>
              <w:t>от 1 до 3 лет</w:t>
            </w:r>
          </w:p>
        </w:tc>
      </w:tr>
      <w:tr w:rsidR="00C81205" w:rsidRPr="00741839" w:rsidTr="002B1EE1">
        <w:trPr>
          <w:trHeight w:val="20"/>
          <w:tblHeader/>
          <w:jc w:val="center"/>
        </w:trPr>
        <w:tc>
          <w:tcPr>
            <w:tcW w:w="2858" w:type="dxa"/>
            <w:vAlign w:val="center"/>
          </w:tcPr>
          <w:p w:rsidR="00C81205" w:rsidRPr="00741839" w:rsidRDefault="00C81205" w:rsidP="002B1EE1">
            <w:pPr>
              <w:spacing w:line="200" w:lineRule="exact"/>
              <w:jc w:val="center"/>
              <w:rPr>
                <w:sz w:val="18"/>
              </w:rPr>
            </w:pPr>
            <w:r w:rsidRPr="00741839">
              <w:rPr>
                <w:sz w:val="18"/>
              </w:rPr>
              <w:t>1</w:t>
            </w:r>
          </w:p>
        </w:tc>
        <w:tc>
          <w:tcPr>
            <w:tcW w:w="709" w:type="dxa"/>
            <w:vAlign w:val="center"/>
          </w:tcPr>
          <w:p w:rsidR="00C81205" w:rsidRPr="00741839" w:rsidRDefault="00C81205" w:rsidP="002B1EE1">
            <w:pPr>
              <w:spacing w:line="200" w:lineRule="exact"/>
              <w:jc w:val="center"/>
              <w:rPr>
                <w:sz w:val="18"/>
              </w:rPr>
            </w:pPr>
            <w:r w:rsidRPr="00741839">
              <w:rPr>
                <w:sz w:val="18"/>
              </w:rPr>
              <w:t>2</w:t>
            </w:r>
          </w:p>
        </w:tc>
        <w:tc>
          <w:tcPr>
            <w:tcW w:w="992" w:type="dxa"/>
            <w:vAlign w:val="center"/>
          </w:tcPr>
          <w:p w:rsidR="00C81205" w:rsidRPr="00741839" w:rsidRDefault="00C81205" w:rsidP="002B1EE1">
            <w:pPr>
              <w:spacing w:line="200" w:lineRule="exact"/>
              <w:jc w:val="center"/>
              <w:rPr>
                <w:sz w:val="18"/>
              </w:rPr>
            </w:pPr>
            <w:r w:rsidRPr="00741839">
              <w:rPr>
                <w:sz w:val="18"/>
              </w:rPr>
              <w:t>3</w:t>
            </w:r>
          </w:p>
        </w:tc>
        <w:tc>
          <w:tcPr>
            <w:tcW w:w="709" w:type="dxa"/>
            <w:shd w:val="clear" w:color="auto" w:fill="auto"/>
            <w:vAlign w:val="center"/>
          </w:tcPr>
          <w:p w:rsidR="00C81205" w:rsidRPr="00741839" w:rsidRDefault="00C81205" w:rsidP="002B1EE1">
            <w:pPr>
              <w:jc w:val="center"/>
              <w:rPr>
                <w:sz w:val="18"/>
                <w:szCs w:val="18"/>
              </w:rPr>
            </w:pPr>
            <w:r w:rsidRPr="00741839">
              <w:rPr>
                <w:sz w:val="18"/>
                <w:szCs w:val="18"/>
              </w:rPr>
              <w:t>4</w:t>
            </w:r>
          </w:p>
        </w:tc>
        <w:tc>
          <w:tcPr>
            <w:tcW w:w="850" w:type="dxa"/>
            <w:shd w:val="clear" w:color="auto" w:fill="auto"/>
          </w:tcPr>
          <w:p w:rsidR="00C81205" w:rsidRPr="00741839" w:rsidRDefault="00C81205" w:rsidP="002B1EE1">
            <w:pPr>
              <w:jc w:val="center"/>
              <w:rPr>
                <w:sz w:val="18"/>
                <w:szCs w:val="18"/>
              </w:rPr>
            </w:pPr>
            <w:r w:rsidRPr="00741839">
              <w:rPr>
                <w:sz w:val="18"/>
                <w:szCs w:val="18"/>
              </w:rPr>
              <w:t>5</w:t>
            </w:r>
          </w:p>
        </w:tc>
        <w:tc>
          <w:tcPr>
            <w:tcW w:w="851" w:type="dxa"/>
          </w:tcPr>
          <w:p w:rsidR="00C81205" w:rsidRPr="00741839" w:rsidRDefault="00C81205" w:rsidP="002B1EE1">
            <w:pPr>
              <w:jc w:val="center"/>
              <w:rPr>
                <w:sz w:val="18"/>
                <w:szCs w:val="18"/>
              </w:rPr>
            </w:pPr>
            <w:r w:rsidRPr="00741839">
              <w:rPr>
                <w:sz w:val="18"/>
                <w:szCs w:val="18"/>
              </w:rPr>
              <w:t>6</w:t>
            </w:r>
          </w:p>
        </w:tc>
        <w:tc>
          <w:tcPr>
            <w:tcW w:w="799" w:type="dxa"/>
            <w:vAlign w:val="center"/>
          </w:tcPr>
          <w:p w:rsidR="00C81205" w:rsidRPr="00741839" w:rsidRDefault="00C81205" w:rsidP="002B1EE1">
            <w:pPr>
              <w:jc w:val="center"/>
              <w:rPr>
                <w:sz w:val="18"/>
                <w:szCs w:val="18"/>
              </w:rPr>
            </w:pPr>
            <w:r w:rsidRPr="00741839">
              <w:rPr>
                <w:sz w:val="18"/>
                <w:szCs w:val="18"/>
              </w:rPr>
              <w:t>7</w:t>
            </w: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8</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9</w:t>
            </w:r>
          </w:p>
        </w:tc>
        <w:tc>
          <w:tcPr>
            <w:tcW w:w="552" w:type="dxa"/>
            <w:vAlign w:val="center"/>
          </w:tcPr>
          <w:p w:rsidR="00C81205" w:rsidRPr="00741839" w:rsidRDefault="00C81205" w:rsidP="002B1EE1">
            <w:pPr>
              <w:jc w:val="center"/>
              <w:rPr>
                <w:sz w:val="18"/>
                <w:szCs w:val="18"/>
              </w:rPr>
            </w:pPr>
            <w:r w:rsidRPr="00741839">
              <w:rPr>
                <w:sz w:val="18"/>
                <w:szCs w:val="18"/>
              </w:rPr>
              <w:t>10</w:t>
            </w:r>
          </w:p>
        </w:tc>
        <w:tc>
          <w:tcPr>
            <w:tcW w:w="552" w:type="dxa"/>
            <w:vAlign w:val="center"/>
          </w:tcPr>
          <w:p w:rsidR="00C81205" w:rsidRPr="00741839" w:rsidRDefault="00C81205" w:rsidP="002B1EE1">
            <w:pPr>
              <w:jc w:val="center"/>
              <w:rPr>
                <w:sz w:val="18"/>
                <w:szCs w:val="18"/>
              </w:rPr>
            </w:pPr>
            <w:r w:rsidRPr="00741839">
              <w:rPr>
                <w:sz w:val="18"/>
                <w:szCs w:val="18"/>
              </w:rPr>
              <w:t>11</w:t>
            </w:r>
          </w:p>
        </w:tc>
        <w:tc>
          <w:tcPr>
            <w:tcW w:w="674" w:type="dxa"/>
            <w:vAlign w:val="center"/>
          </w:tcPr>
          <w:p w:rsidR="00C81205" w:rsidRPr="00741839" w:rsidRDefault="00C81205" w:rsidP="002B1EE1">
            <w:pPr>
              <w:jc w:val="center"/>
              <w:rPr>
                <w:sz w:val="18"/>
                <w:szCs w:val="18"/>
              </w:rPr>
            </w:pPr>
            <w:r w:rsidRPr="00741839">
              <w:rPr>
                <w:sz w:val="18"/>
                <w:szCs w:val="18"/>
              </w:rPr>
              <w:t>12</w:t>
            </w:r>
          </w:p>
        </w:tc>
        <w:tc>
          <w:tcPr>
            <w:tcW w:w="674" w:type="dxa"/>
            <w:vAlign w:val="center"/>
          </w:tcPr>
          <w:p w:rsidR="00C81205" w:rsidRPr="00741839" w:rsidRDefault="00C81205" w:rsidP="002B1EE1">
            <w:pPr>
              <w:jc w:val="center"/>
              <w:rPr>
                <w:sz w:val="18"/>
                <w:szCs w:val="18"/>
              </w:rPr>
            </w:pPr>
            <w:r w:rsidRPr="00741839">
              <w:rPr>
                <w:sz w:val="18"/>
                <w:szCs w:val="18"/>
              </w:rPr>
              <w:t>13</w:t>
            </w:r>
          </w:p>
        </w:tc>
        <w:tc>
          <w:tcPr>
            <w:tcW w:w="683" w:type="dxa"/>
            <w:vAlign w:val="center"/>
          </w:tcPr>
          <w:p w:rsidR="00C81205" w:rsidRPr="00741839" w:rsidRDefault="00C81205" w:rsidP="002B1EE1">
            <w:pPr>
              <w:jc w:val="center"/>
              <w:rPr>
                <w:sz w:val="18"/>
                <w:szCs w:val="18"/>
              </w:rPr>
            </w:pPr>
            <w:r w:rsidRPr="00741839">
              <w:rPr>
                <w:sz w:val="18"/>
                <w:szCs w:val="18"/>
              </w:rPr>
              <w:t>14</w:t>
            </w:r>
          </w:p>
        </w:tc>
        <w:tc>
          <w:tcPr>
            <w:tcW w:w="612" w:type="dxa"/>
            <w:vAlign w:val="center"/>
          </w:tcPr>
          <w:p w:rsidR="00C81205" w:rsidRPr="00741839" w:rsidRDefault="00C81205" w:rsidP="002B1EE1">
            <w:pPr>
              <w:jc w:val="center"/>
              <w:rPr>
                <w:sz w:val="18"/>
                <w:szCs w:val="18"/>
              </w:rPr>
            </w:pPr>
            <w:r w:rsidRPr="00741839">
              <w:rPr>
                <w:sz w:val="18"/>
                <w:szCs w:val="18"/>
              </w:rPr>
              <w:t>15</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16</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17</w:t>
            </w:r>
          </w:p>
        </w:tc>
        <w:tc>
          <w:tcPr>
            <w:tcW w:w="557" w:type="dxa"/>
            <w:vAlign w:val="center"/>
          </w:tcPr>
          <w:p w:rsidR="00C81205" w:rsidRPr="00741839" w:rsidRDefault="00C81205" w:rsidP="002B1EE1">
            <w:pPr>
              <w:jc w:val="center"/>
              <w:rPr>
                <w:sz w:val="18"/>
                <w:szCs w:val="18"/>
              </w:rPr>
            </w:pPr>
            <w:r w:rsidRPr="00741839">
              <w:rPr>
                <w:sz w:val="18"/>
                <w:szCs w:val="18"/>
              </w:rPr>
              <w:t>18</w:t>
            </w:r>
          </w:p>
        </w:tc>
        <w:tc>
          <w:tcPr>
            <w:tcW w:w="792" w:type="dxa"/>
            <w:vAlign w:val="center"/>
          </w:tcPr>
          <w:p w:rsidR="00C81205" w:rsidRPr="00741839" w:rsidRDefault="00C81205" w:rsidP="002B1EE1">
            <w:pPr>
              <w:jc w:val="center"/>
              <w:rPr>
                <w:sz w:val="18"/>
                <w:szCs w:val="18"/>
              </w:rPr>
            </w:pPr>
            <w:r w:rsidRPr="00741839">
              <w:rPr>
                <w:sz w:val="18"/>
                <w:szCs w:val="18"/>
              </w:rPr>
              <w:t>19</w:t>
            </w:r>
          </w:p>
        </w:tc>
      </w:tr>
      <w:tr w:rsidR="00186ECA" w:rsidRPr="00741839" w:rsidTr="00017E9C">
        <w:trPr>
          <w:cantSplit/>
          <w:trHeight w:val="20"/>
          <w:tblHeader/>
          <w:jc w:val="center"/>
        </w:trPr>
        <w:tc>
          <w:tcPr>
            <w:tcW w:w="2858" w:type="dxa"/>
            <w:vAlign w:val="center"/>
          </w:tcPr>
          <w:p w:rsidR="00186ECA" w:rsidRPr="00741839" w:rsidRDefault="00186ECA" w:rsidP="00186ECA">
            <w:pPr>
              <w:spacing w:line="200" w:lineRule="exact"/>
              <w:ind w:left="136"/>
              <w:rPr>
                <w:b/>
                <w:sz w:val="18"/>
              </w:rPr>
            </w:pPr>
            <w:r w:rsidRPr="00741839">
              <w:rPr>
                <w:b/>
                <w:sz w:val="18"/>
              </w:rPr>
              <w:t xml:space="preserve">болезни глаза </w:t>
            </w:r>
            <w:r w:rsidR="00A17C99" w:rsidRPr="00741839">
              <w:rPr>
                <w:b/>
                <w:sz w:val="18"/>
              </w:rPr>
              <w:br/>
            </w:r>
            <w:r w:rsidRPr="00741839">
              <w:rPr>
                <w:b/>
                <w:sz w:val="18"/>
              </w:rPr>
              <w:t>и его придаточного аппарата</w:t>
            </w:r>
          </w:p>
        </w:tc>
        <w:tc>
          <w:tcPr>
            <w:tcW w:w="709" w:type="dxa"/>
            <w:vAlign w:val="center"/>
          </w:tcPr>
          <w:p w:rsidR="00186ECA" w:rsidRPr="00741839" w:rsidRDefault="00186ECA" w:rsidP="00D17FFA">
            <w:pPr>
              <w:pageBreakBefore/>
              <w:spacing w:line="200" w:lineRule="exact"/>
              <w:jc w:val="center"/>
              <w:rPr>
                <w:b/>
                <w:sz w:val="18"/>
              </w:rPr>
            </w:pPr>
            <w:r w:rsidRPr="00741839">
              <w:rPr>
                <w:b/>
                <w:sz w:val="18"/>
              </w:rPr>
              <w:t>8.0</w:t>
            </w:r>
          </w:p>
        </w:tc>
        <w:tc>
          <w:tcPr>
            <w:tcW w:w="992" w:type="dxa"/>
            <w:vAlign w:val="center"/>
          </w:tcPr>
          <w:p w:rsidR="00186ECA" w:rsidRPr="00741839" w:rsidRDefault="00186ECA" w:rsidP="00D17FFA">
            <w:pPr>
              <w:pageBreakBefore/>
              <w:spacing w:line="200" w:lineRule="exact"/>
              <w:jc w:val="center"/>
              <w:rPr>
                <w:b/>
                <w:sz w:val="18"/>
              </w:rPr>
            </w:pPr>
            <w:r w:rsidRPr="00741839">
              <w:rPr>
                <w:b/>
                <w:sz w:val="18"/>
              </w:rPr>
              <w:t>H00-H59</w:t>
            </w:r>
          </w:p>
        </w:tc>
        <w:tc>
          <w:tcPr>
            <w:tcW w:w="709" w:type="dxa"/>
            <w:shd w:val="clear" w:color="auto" w:fill="auto"/>
            <w:vAlign w:val="center"/>
          </w:tcPr>
          <w:p w:rsidR="00186ECA" w:rsidRPr="00741839" w:rsidRDefault="00186ECA" w:rsidP="00D17FFA">
            <w:pPr>
              <w:pageBreakBefore/>
              <w:jc w:val="center"/>
              <w:rPr>
                <w:sz w:val="18"/>
                <w:szCs w:val="18"/>
              </w:rPr>
            </w:pPr>
          </w:p>
        </w:tc>
        <w:tc>
          <w:tcPr>
            <w:tcW w:w="850" w:type="dxa"/>
            <w:shd w:val="clear" w:color="auto" w:fill="auto"/>
            <w:vAlign w:val="center"/>
          </w:tcPr>
          <w:p w:rsidR="00186ECA" w:rsidRPr="00741839" w:rsidRDefault="00186ECA" w:rsidP="00D17FFA">
            <w:pPr>
              <w:pageBreakBefore/>
              <w:jc w:val="center"/>
              <w:rPr>
                <w:sz w:val="18"/>
                <w:szCs w:val="18"/>
              </w:rPr>
            </w:pPr>
          </w:p>
        </w:tc>
        <w:tc>
          <w:tcPr>
            <w:tcW w:w="851" w:type="dxa"/>
            <w:vAlign w:val="center"/>
          </w:tcPr>
          <w:p w:rsidR="00186ECA" w:rsidRPr="00741839" w:rsidRDefault="00186ECA" w:rsidP="00D17FFA">
            <w:pPr>
              <w:pageBreakBefore/>
              <w:jc w:val="center"/>
              <w:rPr>
                <w:sz w:val="18"/>
                <w:szCs w:val="18"/>
              </w:rPr>
            </w:pPr>
          </w:p>
        </w:tc>
        <w:tc>
          <w:tcPr>
            <w:tcW w:w="799" w:type="dxa"/>
            <w:vAlign w:val="center"/>
          </w:tcPr>
          <w:p w:rsidR="00186ECA" w:rsidRPr="00741839" w:rsidRDefault="00186ECA" w:rsidP="00D17FFA">
            <w:pPr>
              <w:pageBreakBefore/>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8F30B5" w:rsidP="002B1EE1">
            <w:pPr>
              <w:spacing w:line="200" w:lineRule="exact"/>
              <w:ind w:left="278"/>
              <w:rPr>
                <w:sz w:val="18"/>
              </w:rPr>
            </w:pPr>
            <w:r w:rsidRPr="00741839">
              <w:rPr>
                <w:sz w:val="18"/>
              </w:rPr>
              <w:t>из них</w:t>
            </w:r>
            <w:r w:rsidR="00186ECA" w:rsidRPr="00741839">
              <w:rPr>
                <w:sz w:val="18"/>
              </w:rPr>
              <w:t xml:space="preserve"> преретинопатия</w:t>
            </w:r>
          </w:p>
        </w:tc>
        <w:tc>
          <w:tcPr>
            <w:tcW w:w="709" w:type="dxa"/>
            <w:vAlign w:val="center"/>
          </w:tcPr>
          <w:p w:rsidR="00186ECA" w:rsidRPr="00741839" w:rsidRDefault="00186ECA" w:rsidP="002B1EE1">
            <w:pPr>
              <w:spacing w:line="200" w:lineRule="exact"/>
              <w:jc w:val="center"/>
              <w:rPr>
                <w:sz w:val="18"/>
              </w:rPr>
            </w:pPr>
            <w:r w:rsidRPr="00741839">
              <w:rPr>
                <w:sz w:val="18"/>
              </w:rPr>
              <w:t>8.6</w:t>
            </w:r>
          </w:p>
        </w:tc>
        <w:tc>
          <w:tcPr>
            <w:tcW w:w="992" w:type="dxa"/>
            <w:vAlign w:val="center"/>
          </w:tcPr>
          <w:p w:rsidR="00186ECA" w:rsidRPr="00741839" w:rsidRDefault="00186ECA" w:rsidP="002B1EE1">
            <w:pPr>
              <w:spacing w:line="200" w:lineRule="exact"/>
              <w:jc w:val="center"/>
              <w:rPr>
                <w:sz w:val="18"/>
              </w:rPr>
            </w:pPr>
            <w:r w:rsidRPr="00741839">
              <w:rPr>
                <w:sz w:val="18"/>
              </w:rPr>
              <w:t>Н35.1</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уха и сосцевидного отростка</w:t>
            </w:r>
          </w:p>
        </w:tc>
        <w:tc>
          <w:tcPr>
            <w:tcW w:w="709" w:type="dxa"/>
            <w:vAlign w:val="center"/>
          </w:tcPr>
          <w:p w:rsidR="00186ECA" w:rsidRPr="00741839" w:rsidRDefault="00186ECA" w:rsidP="002B1EE1">
            <w:pPr>
              <w:spacing w:line="200" w:lineRule="exact"/>
              <w:jc w:val="center"/>
              <w:rPr>
                <w:b/>
                <w:sz w:val="18"/>
              </w:rPr>
            </w:pPr>
            <w:r w:rsidRPr="00741839">
              <w:rPr>
                <w:b/>
                <w:sz w:val="18"/>
              </w:rPr>
              <w:t>9.0</w:t>
            </w:r>
          </w:p>
        </w:tc>
        <w:tc>
          <w:tcPr>
            <w:tcW w:w="992" w:type="dxa"/>
            <w:vAlign w:val="center"/>
          </w:tcPr>
          <w:p w:rsidR="00186ECA" w:rsidRPr="00F428EE" w:rsidRDefault="00186ECA" w:rsidP="002B1EE1">
            <w:pPr>
              <w:pStyle w:val="2"/>
              <w:spacing w:line="200" w:lineRule="exact"/>
              <w:rPr>
                <w:sz w:val="18"/>
                <w:lang w:val="ru-RU" w:eastAsia="ru-RU"/>
              </w:rPr>
            </w:pPr>
            <w:r w:rsidRPr="00F428EE">
              <w:rPr>
                <w:sz w:val="18"/>
                <w:lang w:val="ru-RU" w:eastAsia="ru-RU"/>
              </w:rPr>
              <w:t>H60-H95</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8F30B5" w:rsidP="002B1EE1">
            <w:pPr>
              <w:spacing w:line="200" w:lineRule="exact"/>
              <w:ind w:left="420"/>
              <w:rPr>
                <w:sz w:val="18"/>
              </w:rPr>
            </w:pPr>
            <w:r w:rsidRPr="00741839">
              <w:rPr>
                <w:sz w:val="18"/>
              </w:rPr>
              <w:t>из них</w:t>
            </w:r>
          </w:p>
          <w:p w:rsidR="00186ECA" w:rsidRPr="00741839" w:rsidRDefault="00186ECA" w:rsidP="009E53AC">
            <w:pPr>
              <w:spacing w:line="200" w:lineRule="exact"/>
              <w:ind w:left="278"/>
              <w:rPr>
                <w:sz w:val="18"/>
              </w:rPr>
            </w:pPr>
            <w:r w:rsidRPr="00741839">
              <w:rPr>
                <w:sz w:val="18"/>
              </w:rPr>
              <w:t>кондуктивная</w:t>
            </w:r>
            <w:r w:rsidRPr="00741839">
              <w:rPr>
                <w:sz w:val="18"/>
              </w:rPr>
              <w:br/>
              <w:t xml:space="preserve">и нейросенсорная потеря слуха </w:t>
            </w:r>
          </w:p>
        </w:tc>
        <w:tc>
          <w:tcPr>
            <w:tcW w:w="709" w:type="dxa"/>
            <w:vAlign w:val="center"/>
          </w:tcPr>
          <w:p w:rsidR="00186ECA" w:rsidRPr="00741839" w:rsidRDefault="00186ECA" w:rsidP="002B1EE1">
            <w:pPr>
              <w:spacing w:line="200" w:lineRule="exact"/>
              <w:jc w:val="center"/>
              <w:rPr>
                <w:sz w:val="18"/>
              </w:rPr>
            </w:pPr>
            <w:r w:rsidRPr="00741839">
              <w:rPr>
                <w:sz w:val="18"/>
              </w:rPr>
              <w:t>9.4</w:t>
            </w:r>
          </w:p>
        </w:tc>
        <w:tc>
          <w:tcPr>
            <w:tcW w:w="992" w:type="dxa"/>
            <w:vAlign w:val="center"/>
          </w:tcPr>
          <w:p w:rsidR="00186ECA" w:rsidRPr="00741839" w:rsidRDefault="00186ECA" w:rsidP="002B1EE1">
            <w:pPr>
              <w:spacing w:line="200" w:lineRule="exact"/>
              <w:jc w:val="center"/>
              <w:rPr>
                <w:sz w:val="18"/>
              </w:rPr>
            </w:pPr>
            <w:r w:rsidRPr="00741839">
              <w:rPr>
                <w:sz w:val="18"/>
              </w:rPr>
              <w:t>Н90</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системы кровообращения</w:t>
            </w:r>
          </w:p>
        </w:tc>
        <w:tc>
          <w:tcPr>
            <w:tcW w:w="709" w:type="dxa"/>
            <w:vAlign w:val="center"/>
          </w:tcPr>
          <w:p w:rsidR="00186ECA" w:rsidRPr="00741839" w:rsidRDefault="00186ECA" w:rsidP="002B1EE1">
            <w:pPr>
              <w:spacing w:line="200" w:lineRule="exact"/>
              <w:jc w:val="center"/>
              <w:rPr>
                <w:b/>
                <w:sz w:val="18"/>
              </w:rPr>
            </w:pPr>
            <w:r w:rsidRPr="00741839">
              <w:rPr>
                <w:b/>
                <w:sz w:val="18"/>
              </w:rPr>
              <w:t>10.0</w:t>
            </w:r>
          </w:p>
        </w:tc>
        <w:tc>
          <w:tcPr>
            <w:tcW w:w="992" w:type="dxa"/>
            <w:vAlign w:val="center"/>
          </w:tcPr>
          <w:p w:rsidR="00186ECA" w:rsidRPr="00741839" w:rsidRDefault="00186ECA" w:rsidP="002B1EE1">
            <w:pPr>
              <w:spacing w:line="200" w:lineRule="exact"/>
              <w:jc w:val="center"/>
              <w:rPr>
                <w:b/>
                <w:sz w:val="18"/>
              </w:rPr>
            </w:pPr>
            <w:r w:rsidRPr="00741839">
              <w:rPr>
                <w:b/>
                <w:sz w:val="18"/>
              </w:rPr>
              <w:t>I00-I99</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органов дыхания</w:t>
            </w:r>
          </w:p>
        </w:tc>
        <w:tc>
          <w:tcPr>
            <w:tcW w:w="709" w:type="dxa"/>
            <w:vAlign w:val="center"/>
          </w:tcPr>
          <w:p w:rsidR="00186ECA" w:rsidRPr="00741839" w:rsidRDefault="00186ECA" w:rsidP="002B1EE1">
            <w:pPr>
              <w:spacing w:line="200" w:lineRule="exact"/>
              <w:jc w:val="center"/>
              <w:rPr>
                <w:b/>
                <w:sz w:val="18"/>
              </w:rPr>
            </w:pPr>
            <w:r w:rsidRPr="00741839">
              <w:rPr>
                <w:b/>
                <w:sz w:val="18"/>
              </w:rPr>
              <w:t>11.0</w:t>
            </w:r>
          </w:p>
        </w:tc>
        <w:tc>
          <w:tcPr>
            <w:tcW w:w="992" w:type="dxa"/>
            <w:vAlign w:val="center"/>
          </w:tcPr>
          <w:p w:rsidR="00186ECA" w:rsidRPr="00741839" w:rsidRDefault="00186ECA" w:rsidP="002B1EE1">
            <w:pPr>
              <w:spacing w:line="200" w:lineRule="exact"/>
              <w:jc w:val="center"/>
              <w:rPr>
                <w:b/>
                <w:sz w:val="18"/>
              </w:rPr>
            </w:pPr>
            <w:r w:rsidRPr="00741839">
              <w:rPr>
                <w:b/>
                <w:sz w:val="18"/>
                <w:lang w:val="en-US"/>
              </w:rPr>
              <w:t>J</w:t>
            </w:r>
            <w:r w:rsidRPr="00741839">
              <w:rPr>
                <w:b/>
                <w:sz w:val="18"/>
              </w:rPr>
              <w:t>00-</w:t>
            </w:r>
            <w:r w:rsidRPr="00741839">
              <w:rPr>
                <w:b/>
                <w:sz w:val="18"/>
                <w:lang w:val="en-US"/>
              </w:rPr>
              <w:t>J</w:t>
            </w:r>
            <w:r w:rsidRPr="00741839">
              <w:rPr>
                <w:b/>
                <w:sz w:val="18"/>
              </w:rPr>
              <w:t>98</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rPr>
                <w:sz w:val="18"/>
              </w:rPr>
            </w:pPr>
            <w:r w:rsidRPr="00741839">
              <w:rPr>
                <w:sz w:val="18"/>
              </w:rPr>
              <w:t xml:space="preserve">      из них:</w:t>
            </w:r>
          </w:p>
          <w:p w:rsidR="00186ECA" w:rsidRPr="00741839" w:rsidRDefault="00186ECA" w:rsidP="00F10975">
            <w:pPr>
              <w:spacing w:line="200" w:lineRule="exact"/>
              <w:rPr>
                <w:sz w:val="18"/>
              </w:rPr>
            </w:pPr>
            <w:r w:rsidRPr="00741839">
              <w:rPr>
                <w:sz w:val="18"/>
              </w:rPr>
              <w:t xml:space="preserve">      острые респираторные</w:t>
            </w:r>
            <w:r w:rsidRPr="00741839">
              <w:rPr>
                <w:sz w:val="18"/>
              </w:rPr>
              <w:br/>
              <w:t xml:space="preserve">      инфекции верхних</w:t>
            </w:r>
            <w:r w:rsidRPr="00741839">
              <w:rPr>
                <w:sz w:val="18"/>
              </w:rPr>
              <w:br/>
              <w:t xml:space="preserve">      дыхательных путей</w:t>
            </w:r>
          </w:p>
        </w:tc>
        <w:tc>
          <w:tcPr>
            <w:tcW w:w="709" w:type="dxa"/>
            <w:vAlign w:val="center"/>
          </w:tcPr>
          <w:p w:rsidR="00186ECA" w:rsidRPr="00741839" w:rsidRDefault="00186ECA" w:rsidP="002B1EE1">
            <w:pPr>
              <w:spacing w:line="200" w:lineRule="exact"/>
              <w:jc w:val="center"/>
              <w:rPr>
                <w:sz w:val="18"/>
              </w:rPr>
            </w:pPr>
            <w:r w:rsidRPr="00741839">
              <w:rPr>
                <w:sz w:val="18"/>
              </w:rPr>
              <w:t>11.1</w:t>
            </w:r>
          </w:p>
        </w:tc>
        <w:tc>
          <w:tcPr>
            <w:tcW w:w="992" w:type="dxa"/>
            <w:vAlign w:val="center"/>
          </w:tcPr>
          <w:p w:rsidR="00186ECA" w:rsidRPr="00741839" w:rsidRDefault="00186ECA" w:rsidP="002B1EE1">
            <w:pPr>
              <w:spacing w:line="200" w:lineRule="exact"/>
              <w:jc w:val="center"/>
              <w:rPr>
                <w:sz w:val="18"/>
              </w:rPr>
            </w:pPr>
            <w:r w:rsidRPr="00741839">
              <w:rPr>
                <w:sz w:val="18"/>
                <w:lang w:val="en-US"/>
              </w:rPr>
              <w:t>J</w:t>
            </w:r>
            <w:r w:rsidRPr="00741839">
              <w:rPr>
                <w:sz w:val="18"/>
              </w:rPr>
              <w:t>00-</w:t>
            </w:r>
            <w:r w:rsidRPr="00741839">
              <w:rPr>
                <w:sz w:val="18"/>
                <w:lang w:val="en-US"/>
              </w:rPr>
              <w:t>J</w:t>
            </w:r>
            <w:r w:rsidRPr="00741839">
              <w:rPr>
                <w:sz w:val="18"/>
              </w:rPr>
              <w:t>06</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284"/>
              <w:rPr>
                <w:sz w:val="18"/>
              </w:rPr>
            </w:pPr>
            <w:r w:rsidRPr="00741839">
              <w:rPr>
                <w:sz w:val="18"/>
              </w:rPr>
              <w:t>грипп</w:t>
            </w:r>
          </w:p>
        </w:tc>
        <w:tc>
          <w:tcPr>
            <w:tcW w:w="709" w:type="dxa"/>
            <w:vAlign w:val="center"/>
          </w:tcPr>
          <w:p w:rsidR="00186ECA" w:rsidRPr="00741839" w:rsidRDefault="00186ECA" w:rsidP="002B1EE1">
            <w:pPr>
              <w:spacing w:line="200" w:lineRule="exact"/>
              <w:jc w:val="center"/>
              <w:rPr>
                <w:sz w:val="18"/>
              </w:rPr>
            </w:pPr>
            <w:r w:rsidRPr="00741839">
              <w:rPr>
                <w:sz w:val="18"/>
              </w:rPr>
              <w:t>11.2</w:t>
            </w:r>
          </w:p>
        </w:tc>
        <w:tc>
          <w:tcPr>
            <w:tcW w:w="992" w:type="dxa"/>
            <w:vAlign w:val="center"/>
          </w:tcPr>
          <w:p w:rsidR="00186ECA" w:rsidRPr="00741839" w:rsidRDefault="00186ECA" w:rsidP="002B1EE1">
            <w:pPr>
              <w:spacing w:line="200" w:lineRule="exact"/>
              <w:jc w:val="center"/>
              <w:rPr>
                <w:sz w:val="18"/>
              </w:rPr>
            </w:pPr>
            <w:r w:rsidRPr="00741839">
              <w:rPr>
                <w:sz w:val="18"/>
                <w:lang w:val="en-US"/>
              </w:rPr>
              <w:t>J</w:t>
            </w:r>
            <w:r w:rsidRPr="00741839">
              <w:rPr>
                <w:sz w:val="18"/>
              </w:rPr>
              <w:t>09-</w:t>
            </w:r>
            <w:r w:rsidRPr="00741839">
              <w:rPr>
                <w:sz w:val="18"/>
                <w:lang w:val="en-US"/>
              </w:rPr>
              <w:t>J</w:t>
            </w:r>
            <w:r w:rsidRPr="00741839">
              <w:rPr>
                <w:sz w:val="18"/>
              </w:rPr>
              <w:t>11</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284"/>
              <w:rPr>
                <w:sz w:val="18"/>
              </w:rPr>
            </w:pPr>
            <w:r w:rsidRPr="00741839">
              <w:rPr>
                <w:sz w:val="18"/>
              </w:rPr>
              <w:t>пневмонии</w:t>
            </w:r>
          </w:p>
        </w:tc>
        <w:tc>
          <w:tcPr>
            <w:tcW w:w="709" w:type="dxa"/>
            <w:vAlign w:val="center"/>
          </w:tcPr>
          <w:p w:rsidR="00186ECA" w:rsidRPr="00741839" w:rsidRDefault="00186ECA" w:rsidP="002B1EE1">
            <w:pPr>
              <w:spacing w:line="200" w:lineRule="exact"/>
              <w:jc w:val="center"/>
              <w:rPr>
                <w:sz w:val="18"/>
              </w:rPr>
            </w:pPr>
            <w:r w:rsidRPr="00741839">
              <w:rPr>
                <w:sz w:val="18"/>
              </w:rPr>
              <w:t>11.3</w:t>
            </w:r>
          </w:p>
        </w:tc>
        <w:tc>
          <w:tcPr>
            <w:tcW w:w="992" w:type="dxa"/>
            <w:vAlign w:val="center"/>
          </w:tcPr>
          <w:p w:rsidR="00186ECA" w:rsidRPr="00741839" w:rsidRDefault="00186ECA" w:rsidP="002B1EE1">
            <w:pPr>
              <w:spacing w:line="200" w:lineRule="exact"/>
              <w:jc w:val="center"/>
              <w:rPr>
                <w:sz w:val="18"/>
              </w:rPr>
            </w:pPr>
            <w:r w:rsidRPr="00741839">
              <w:rPr>
                <w:sz w:val="18"/>
              </w:rPr>
              <w:t xml:space="preserve">J12-J16, </w:t>
            </w:r>
            <w:r w:rsidRPr="00741839">
              <w:rPr>
                <w:sz w:val="18"/>
                <w:lang w:val="en-US"/>
              </w:rPr>
              <w:t>J</w:t>
            </w:r>
            <w:r w:rsidRPr="00741839">
              <w:rPr>
                <w:sz w:val="18"/>
              </w:rPr>
              <w:t>18</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органов пищеварения</w:t>
            </w:r>
          </w:p>
        </w:tc>
        <w:tc>
          <w:tcPr>
            <w:tcW w:w="709" w:type="dxa"/>
            <w:vAlign w:val="center"/>
          </w:tcPr>
          <w:p w:rsidR="00186ECA" w:rsidRPr="00741839" w:rsidRDefault="00186ECA" w:rsidP="002B1EE1">
            <w:pPr>
              <w:spacing w:line="200" w:lineRule="exact"/>
              <w:jc w:val="center"/>
              <w:rPr>
                <w:b/>
                <w:sz w:val="18"/>
              </w:rPr>
            </w:pPr>
            <w:r w:rsidRPr="00741839">
              <w:rPr>
                <w:b/>
                <w:sz w:val="18"/>
              </w:rPr>
              <w:t>12.0</w:t>
            </w:r>
          </w:p>
        </w:tc>
        <w:tc>
          <w:tcPr>
            <w:tcW w:w="992" w:type="dxa"/>
            <w:vAlign w:val="center"/>
          </w:tcPr>
          <w:p w:rsidR="00186ECA" w:rsidRPr="00F428EE" w:rsidRDefault="00186ECA" w:rsidP="002B1EE1">
            <w:pPr>
              <w:pStyle w:val="7"/>
              <w:spacing w:line="200" w:lineRule="exact"/>
              <w:jc w:val="center"/>
              <w:rPr>
                <w:sz w:val="18"/>
                <w:lang w:val="ru-RU" w:eastAsia="ru-RU"/>
              </w:rPr>
            </w:pPr>
            <w:r w:rsidRPr="00F428EE">
              <w:rPr>
                <w:sz w:val="18"/>
                <w:lang w:val="ru-RU" w:eastAsia="ru-RU"/>
              </w:rPr>
              <w:t>K00-K92</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кожи и подкожной клетчатки</w:t>
            </w:r>
          </w:p>
        </w:tc>
        <w:tc>
          <w:tcPr>
            <w:tcW w:w="709" w:type="dxa"/>
            <w:vAlign w:val="center"/>
          </w:tcPr>
          <w:p w:rsidR="00186ECA" w:rsidRPr="00741839" w:rsidRDefault="00186ECA" w:rsidP="002B1EE1">
            <w:pPr>
              <w:spacing w:line="200" w:lineRule="exact"/>
              <w:jc w:val="center"/>
              <w:rPr>
                <w:b/>
                <w:sz w:val="18"/>
              </w:rPr>
            </w:pPr>
            <w:r w:rsidRPr="00741839">
              <w:rPr>
                <w:b/>
                <w:sz w:val="18"/>
              </w:rPr>
              <w:t>13.0</w:t>
            </w:r>
          </w:p>
        </w:tc>
        <w:tc>
          <w:tcPr>
            <w:tcW w:w="992" w:type="dxa"/>
            <w:vAlign w:val="center"/>
          </w:tcPr>
          <w:p w:rsidR="00186ECA" w:rsidRPr="00741839" w:rsidRDefault="00186ECA" w:rsidP="002B1EE1">
            <w:pPr>
              <w:spacing w:line="200" w:lineRule="exact"/>
              <w:jc w:val="center"/>
              <w:rPr>
                <w:b/>
                <w:sz w:val="18"/>
              </w:rPr>
            </w:pPr>
            <w:r w:rsidRPr="00741839">
              <w:rPr>
                <w:b/>
                <w:sz w:val="18"/>
              </w:rPr>
              <w:t>L00-L98</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костно-мышечной системы и соединительной ткани</w:t>
            </w:r>
          </w:p>
        </w:tc>
        <w:tc>
          <w:tcPr>
            <w:tcW w:w="709" w:type="dxa"/>
            <w:vAlign w:val="center"/>
          </w:tcPr>
          <w:p w:rsidR="00186ECA" w:rsidRPr="00741839" w:rsidRDefault="00186ECA" w:rsidP="002B1EE1">
            <w:pPr>
              <w:spacing w:line="200" w:lineRule="exact"/>
              <w:jc w:val="center"/>
              <w:rPr>
                <w:b/>
                <w:sz w:val="18"/>
              </w:rPr>
            </w:pPr>
            <w:r w:rsidRPr="00741839">
              <w:rPr>
                <w:b/>
                <w:sz w:val="18"/>
              </w:rPr>
              <w:t>14.0</w:t>
            </w:r>
          </w:p>
        </w:tc>
        <w:tc>
          <w:tcPr>
            <w:tcW w:w="992" w:type="dxa"/>
            <w:vAlign w:val="center"/>
          </w:tcPr>
          <w:p w:rsidR="00186ECA" w:rsidRPr="00741839" w:rsidRDefault="00186ECA" w:rsidP="002B1EE1">
            <w:pPr>
              <w:spacing w:line="200" w:lineRule="exact"/>
              <w:jc w:val="center"/>
              <w:rPr>
                <w:b/>
                <w:sz w:val="18"/>
              </w:rPr>
            </w:pPr>
            <w:r w:rsidRPr="00741839">
              <w:rPr>
                <w:b/>
                <w:sz w:val="18"/>
              </w:rPr>
              <w:t>M00-M99</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b/>
                <w:sz w:val="18"/>
              </w:rPr>
            </w:pPr>
            <w:r w:rsidRPr="00741839">
              <w:rPr>
                <w:b/>
                <w:sz w:val="18"/>
              </w:rPr>
              <w:t>болезни мочеполовой системы</w:t>
            </w:r>
          </w:p>
        </w:tc>
        <w:tc>
          <w:tcPr>
            <w:tcW w:w="709" w:type="dxa"/>
            <w:vAlign w:val="center"/>
          </w:tcPr>
          <w:p w:rsidR="00186ECA" w:rsidRPr="00741839" w:rsidRDefault="00186ECA" w:rsidP="002B1EE1">
            <w:pPr>
              <w:spacing w:line="200" w:lineRule="exact"/>
              <w:jc w:val="center"/>
              <w:rPr>
                <w:b/>
                <w:sz w:val="18"/>
              </w:rPr>
            </w:pPr>
            <w:r w:rsidRPr="00741839">
              <w:rPr>
                <w:b/>
                <w:sz w:val="18"/>
              </w:rPr>
              <w:t>15.0</w:t>
            </w:r>
          </w:p>
        </w:tc>
        <w:tc>
          <w:tcPr>
            <w:tcW w:w="992" w:type="dxa"/>
            <w:vAlign w:val="center"/>
          </w:tcPr>
          <w:p w:rsidR="00186ECA" w:rsidRPr="00741839" w:rsidRDefault="00186ECA" w:rsidP="002B1EE1">
            <w:pPr>
              <w:spacing w:line="200" w:lineRule="exact"/>
              <w:jc w:val="center"/>
              <w:rPr>
                <w:b/>
                <w:sz w:val="18"/>
              </w:rPr>
            </w:pPr>
            <w:r w:rsidRPr="00741839">
              <w:rPr>
                <w:b/>
                <w:sz w:val="18"/>
              </w:rPr>
              <w:t>N00-N99</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F10975">
            <w:pPr>
              <w:spacing w:line="200" w:lineRule="exact"/>
              <w:ind w:left="136"/>
              <w:rPr>
                <w:b/>
                <w:sz w:val="18"/>
              </w:rPr>
            </w:pPr>
            <w:r w:rsidRPr="00741839">
              <w:rPr>
                <w:b/>
                <w:sz w:val="18"/>
              </w:rPr>
              <w:t>отдельные состояния, возникающие</w:t>
            </w:r>
            <w:r w:rsidRPr="00741839">
              <w:rPr>
                <w:b/>
                <w:sz w:val="18"/>
              </w:rPr>
              <w:br/>
              <w:t>в перинатальном периоде</w:t>
            </w:r>
          </w:p>
        </w:tc>
        <w:tc>
          <w:tcPr>
            <w:tcW w:w="709" w:type="dxa"/>
            <w:vAlign w:val="center"/>
          </w:tcPr>
          <w:p w:rsidR="00186ECA" w:rsidRPr="00741839" w:rsidRDefault="00186ECA" w:rsidP="002B1EE1">
            <w:pPr>
              <w:spacing w:line="200" w:lineRule="exact"/>
              <w:ind w:left="136"/>
              <w:rPr>
                <w:b/>
                <w:sz w:val="18"/>
              </w:rPr>
            </w:pPr>
            <w:r w:rsidRPr="00741839">
              <w:rPr>
                <w:b/>
                <w:sz w:val="18"/>
              </w:rPr>
              <w:t xml:space="preserve"> 17.0</w:t>
            </w:r>
          </w:p>
        </w:tc>
        <w:tc>
          <w:tcPr>
            <w:tcW w:w="992" w:type="dxa"/>
            <w:vAlign w:val="center"/>
          </w:tcPr>
          <w:p w:rsidR="00186ECA" w:rsidRPr="00741839" w:rsidRDefault="00186ECA" w:rsidP="00246D39">
            <w:pPr>
              <w:spacing w:line="200" w:lineRule="exact"/>
              <w:ind w:left="33"/>
              <w:rPr>
                <w:b/>
                <w:sz w:val="18"/>
              </w:rPr>
            </w:pPr>
            <w:r w:rsidRPr="00741839">
              <w:rPr>
                <w:b/>
                <w:sz w:val="18"/>
              </w:rPr>
              <w:t>P05-Р96</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vAlign w:val="center"/>
          </w:tcPr>
          <w:p w:rsidR="00186ECA" w:rsidRPr="00741839" w:rsidRDefault="00186ECA" w:rsidP="002B1EE1">
            <w:pPr>
              <w:spacing w:line="200" w:lineRule="exact"/>
              <w:ind w:left="136"/>
              <w:rPr>
                <w:sz w:val="18"/>
              </w:rPr>
            </w:pPr>
            <w:r w:rsidRPr="00741839">
              <w:rPr>
                <w:sz w:val="18"/>
              </w:rPr>
              <w:t xml:space="preserve">   из них:</w:t>
            </w:r>
          </w:p>
          <w:p w:rsidR="00186ECA" w:rsidRPr="00741839" w:rsidRDefault="00186ECA" w:rsidP="002B1EE1">
            <w:pPr>
              <w:spacing w:line="200" w:lineRule="exact"/>
              <w:ind w:left="136"/>
              <w:rPr>
                <w:sz w:val="18"/>
              </w:rPr>
            </w:pPr>
            <w:r w:rsidRPr="00741839">
              <w:rPr>
                <w:sz w:val="18"/>
              </w:rPr>
              <w:t xml:space="preserve">   родовая травма</w:t>
            </w:r>
          </w:p>
        </w:tc>
        <w:tc>
          <w:tcPr>
            <w:tcW w:w="709" w:type="dxa"/>
            <w:vAlign w:val="center"/>
          </w:tcPr>
          <w:p w:rsidR="00186ECA" w:rsidRPr="00741839" w:rsidRDefault="00186ECA" w:rsidP="002B1EE1">
            <w:pPr>
              <w:spacing w:line="200" w:lineRule="exact"/>
              <w:ind w:left="136"/>
              <w:rPr>
                <w:sz w:val="18"/>
              </w:rPr>
            </w:pPr>
            <w:r w:rsidRPr="00741839">
              <w:rPr>
                <w:sz w:val="18"/>
              </w:rPr>
              <w:t>17.1</w:t>
            </w:r>
          </w:p>
        </w:tc>
        <w:tc>
          <w:tcPr>
            <w:tcW w:w="992" w:type="dxa"/>
            <w:vAlign w:val="center"/>
          </w:tcPr>
          <w:p w:rsidR="00186ECA" w:rsidRPr="00741839" w:rsidRDefault="00186ECA" w:rsidP="00246D39">
            <w:pPr>
              <w:spacing w:line="200" w:lineRule="exact"/>
              <w:ind w:left="33"/>
              <w:rPr>
                <w:sz w:val="18"/>
              </w:rPr>
            </w:pPr>
            <w:r w:rsidRPr="00741839">
              <w:rPr>
                <w:sz w:val="18"/>
              </w:rPr>
              <w:t>Р10-Р15</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vAlign w:val="center"/>
          </w:tcPr>
          <w:p w:rsidR="00186ECA" w:rsidRPr="00741839" w:rsidRDefault="00186ECA" w:rsidP="00017E9C">
            <w:pPr>
              <w:jc w:val="center"/>
              <w:rPr>
                <w:sz w:val="18"/>
                <w:szCs w:val="18"/>
              </w:rPr>
            </w:pPr>
          </w:p>
        </w:tc>
        <w:tc>
          <w:tcPr>
            <w:tcW w:w="799" w:type="dxa"/>
            <w:vAlign w:val="center"/>
          </w:tcPr>
          <w:p w:rsidR="00186ECA" w:rsidRPr="00741839" w:rsidRDefault="00186ECA" w:rsidP="00017E9C">
            <w:pPr>
              <w:jc w:val="center"/>
              <w:rPr>
                <w:sz w:val="18"/>
                <w:szCs w:val="18"/>
              </w:rPr>
            </w:pPr>
          </w:p>
        </w:tc>
        <w:tc>
          <w:tcPr>
            <w:tcW w:w="633" w:type="dxa"/>
            <w:shd w:val="clear" w:color="auto" w:fill="auto"/>
            <w:vAlign w:val="center"/>
          </w:tcPr>
          <w:p w:rsidR="00186ECA" w:rsidRPr="00741839" w:rsidRDefault="00186ECA" w:rsidP="00017E9C">
            <w:pPr>
              <w:jc w:val="center"/>
              <w:rPr>
                <w:sz w:val="18"/>
                <w:szCs w:val="18"/>
              </w:rPr>
            </w:pPr>
          </w:p>
        </w:tc>
        <w:tc>
          <w:tcPr>
            <w:tcW w:w="605" w:type="dxa"/>
            <w:shd w:val="clear" w:color="auto" w:fill="auto"/>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552"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74" w:type="dxa"/>
            <w:vAlign w:val="center"/>
          </w:tcPr>
          <w:p w:rsidR="00186ECA" w:rsidRPr="00741839" w:rsidRDefault="00186ECA" w:rsidP="00017E9C">
            <w:pPr>
              <w:jc w:val="center"/>
              <w:rPr>
                <w:sz w:val="18"/>
                <w:szCs w:val="18"/>
              </w:rPr>
            </w:pPr>
          </w:p>
        </w:tc>
        <w:tc>
          <w:tcPr>
            <w:tcW w:w="683" w:type="dxa"/>
            <w:vAlign w:val="center"/>
          </w:tcPr>
          <w:p w:rsidR="00186ECA" w:rsidRPr="00741839" w:rsidRDefault="00186ECA" w:rsidP="00017E9C">
            <w:pPr>
              <w:jc w:val="center"/>
              <w:rPr>
                <w:sz w:val="18"/>
                <w:szCs w:val="18"/>
              </w:rPr>
            </w:pPr>
          </w:p>
        </w:tc>
        <w:tc>
          <w:tcPr>
            <w:tcW w:w="612" w:type="dxa"/>
            <w:vAlign w:val="center"/>
          </w:tcPr>
          <w:p w:rsidR="00186ECA" w:rsidRPr="00741839" w:rsidRDefault="00186ECA" w:rsidP="00017E9C">
            <w:pPr>
              <w:jc w:val="center"/>
              <w:rPr>
                <w:sz w:val="18"/>
                <w:szCs w:val="18"/>
              </w:rPr>
            </w:pPr>
          </w:p>
        </w:tc>
        <w:tc>
          <w:tcPr>
            <w:tcW w:w="609" w:type="dxa"/>
            <w:shd w:val="clear" w:color="auto" w:fill="auto"/>
            <w:vAlign w:val="center"/>
          </w:tcPr>
          <w:p w:rsidR="00186ECA" w:rsidRPr="00741839" w:rsidRDefault="00186ECA" w:rsidP="00017E9C">
            <w:pPr>
              <w:jc w:val="center"/>
              <w:rPr>
                <w:sz w:val="18"/>
                <w:szCs w:val="18"/>
              </w:rPr>
            </w:pPr>
          </w:p>
        </w:tc>
        <w:tc>
          <w:tcPr>
            <w:tcW w:w="755" w:type="dxa"/>
            <w:shd w:val="clear" w:color="auto" w:fill="auto"/>
            <w:vAlign w:val="center"/>
          </w:tcPr>
          <w:p w:rsidR="00186ECA" w:rsidRPr="00741839" w:rsidRDefault="00186ECA" w:rsidP="00017E9C">
            <w:pPr>
              <w:jc w:val="center"/>
              <w:rPr>
                <w:sz w:val="18"/>
                <w:szCs w:val="18"/>
              </w:rPr>
            </w:pPr>
          </w:p>
        </w:tc>
        <w:tc>
          <w:tcPr>
            <w:tcW w:w="557" w:type="dxa"/>
            <w:vAlign w:val="center"/>
          </w:tcPr>
          <w:p w:rsidR="00186ECA" w:rsidRPr="00741839" w:rsidRDefault="00186ECA" w:rsidP="00017E9C">
            <w:pPr>
              <w:jc w:val="center"/>
              <w:rPr>
                <w:sz w:val="18"/>
                <w:szCs w:val="18"/>
              </w:rPr>
            </w:pPr>
          </w:p>
        </w:tc>
        <w:tc>
          <w:tcPr>
            <w:tcW w:w="792" w:type="dxa"/>
            <w:vAlign w:val="center"/>
          </w:tcPr>
          <w:p w:rsidR="00186ECA" w:rsidRPr="00741839" w:rsidRDefault="00186ECA" w:rsidP="00017E9C">
            <w:pPr>
              <w:jc w:val="center"/>
              <w:rPr>
                <w:sz w:val="18"/>
                <w:szCs w:val="18"/>
              </w:rPr>
            </w:pPr>
          </w:p>
        </w:tc>
      </w:tr>
      <w:tr w:rsidR="00186ECA" w:rsidRPr="00741839" w:rsidTr="00017E9C">
        <w:trPr>
          <w:cantSplit/>
          <w:trHeight w:val="20"/>
          <w:tblHeader/>
          <w:jc w:val="center"/>
        </w:trPr>
        <w:tc>
          <w:tcPr>
            <w:tcW w:w="2858" w:type="dxa"/>
            <w:tcBorders>
              <w:top w:val="single" w:sz="6" w:space="0" w:color="auto"/>
              <w:left w:val="single" w:sz="4" w:space="0" w:color="auto"/>
              <w:bottom w:val="single" w:sz="6" w:space="0" w:color="auto"/>
              <w:right w:val="single" w:sz="6" w:space="0" w:color="auto"/>
            </w:tcBorders>
            <w:vAlign w:val="center"/>
          </w:tcPr>
          <w:p w:rsidR="00186ECA" w:rsidRPr="00741839" w:rsidRDefault="00186ECA" w:rsidP="002B1EE1">
            <w:pPr>
              <w:spacing w:line="200" w:lineRule="exact"/>
              <w:ind w:left="136"/>
              <w:rPr>
                <w:sz w:val="18"/>
              </w:rPr>
            </w:pPr>
            <w:r w:rsidRPr="00741839">
              <w:t xml:space="preserve">   </w:t>
            </w:r>
            <w:r w:rsidRPr="00741839">
              <w:rPr>
                <w:sz w:val="18"/>
              </w:rPr>
              <w:t>внутричерепное</w:t>
            </w:r>
          </w:p>
          <w:p w:rsidR="00186ECA" w:rsidRPr="00741839" w:rsidRDefault="00186ECA" w:rsidP="002B1EE1">
            <w:pPr>
              <w:spacing w:line="200" w:lineRule="exact"/>
              <w:ind w:left="136"/>
              <w:rPr>
                <w:sz w:val="18"/>
              </w:rPr>
            </w:pPr>
            <w:r w:rsidRPr="00741839">
              <w:rPr>
                <w:sz w:val="18"/>
              </w:rPr>
              <w:t xml:space="preserve">   нетравматическое </w:t>
            </w:r>
          </w:p>
          <w:p w:rsidR="00186ECA" w:rsidRPr="00741839" w:rsidRDefault="00186ECA" w:rsidP="009E53AC">
            <w:pPr>
              <w:spacing w:line="200" w:lineRule="exact"/>
              <w:ind w:left="136"/>
              <w:rPr>
                <w:sz w:val="18"/>
              </w:rPr>
            </w:pPr>
            <w:r w:rsidRPr="00741839">
              <w:rPr>
                <w:sz w:val="18"/>
              </w:rPr>
              <w:t xml:space="preserve">   кровоизлияние у плода</w:t>
            </w:r>
            <w:r w:rsidRPr="00741839">
              <w:rPr>
                <w:sz w:val="18"/>
              </w:rPr>
              <w:br/>
              <w:t xml:space="preserve">   и новорожденного</w:t>
            </w:r>
          </w:p>
        </w:tc>
        <w:tc>
          <w:tcPr>
            <w:tcW w:w="709"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2B1EE1">
            <w:pPr>
              <w:spacing w:line="200" w:lineRule="exact"/>
              <w:ind w:left="136"/>
              <w:rPr>
                <w:sz w:val="18"/>
              </w:rPr>
            </w:pPr>
            <w:r w:rsidRPr="00741839">
              <w:rPr>
                <w:sz w:val="18"/>
              </w:rPr>
              <w:t>17.2</w:t>
            </w:r>
          </w:p>
        </w:tc>
        <w:tc>
          <w:tcPr>
            <w:tcW w:w="992" w:type="dxa"/>
            <w:tcBorders>
              <w:top w:val="single" w:sz="6" w:space="0" w:color="auto"/>
              <w:left w:val="single" w:sz="6" w:space="0" w:color="auto"/>
              <w:bottom w:val="single" w:sz="6" w:space="0" w:color="auto"/>
            </w:tcBorders>
            <w:vAlign w:val="center"/>
          </w:tcPr>
          <w:p w:rsidR="00186ECA" w:rsidRPr="00741839" w:rsidRDefault="00186ECA" w:rsidP="002B1EE1">
            <w:pPr>
              <w:spacing w:line="200" w:lineRule="exact"/>
              <w:ind w:left="136"/>
              <w:rPr>
                <w:sz w:val="18"/>
              </w:rPr>
            </w:pPr>
            <w:r w:rsidRPr="00741839">
              <w:rPr>
                <w:sz w:val="18"/>
              </w:rPr>
              <w:t>Р52</w:t>
            </w:r>
          </w:p>
        </w:tc>
        <w:tc>
          <w:tcPr>
            <w:tcW w:w="709" w:type="dxa"/>
            <w:shd w:val="clear" w:color="auto" w:fill="auto"/>
            <w:vAlign w:val="center"/>
          </w:tcPr>
          <w:p w:rsidR="00186ECA" w:rsidRPr="00741839" w:rsidRDefault="00186ECA" w:rsidP="00017E9C">
            <w:pPr>
              <w:jc w:val="center"/>
              <w:rPr>
                <w:sz w:val="18"/>
                <w:szCs w:val="18"/>
              </w:rPr>
            </w:pPr>
          </w:p>
        </w:tc>
        <w:tc>
          <w:tcPr>
            <w:tcW w:w="850" w:type="dxa"/>
            <w:shd w:val="clear" w:color="auto" w:fill="auto"/>
            <w:vAlign w:val="center"/>
          </w:tcPr>
          <w:p w:rsidR="00186ECA" w:rsidRPr="00741839" w:rsidRDefault="00186ECA" w:rsidP="00017E9C">
            <w:pPr>
              <w:jc w:val="center"/>
              <w:rPr>
                <w:sz w:val="18"/>
                <w:szCs w:val="18"/>
              </w:rPr>
            </w:pPr>
          </w:p>
        </w:tc>
        <w:tc>
          <w:tcPr>
            <w:tcW w:w="851" w:type="dxa"/>
            <w:tcBorders>
              <w:top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799"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33" w:type="dxa"/>
            <w:tcBorders>
              <w:top w:val="single" w:sz="6" w:space="0" w:color="auto"/>
              <w:left w:val="single" w:sz="6" w:space="0" w:color="auto"/>
              <w:bottom w:val="single" w:sz="6" w:space="0" w:color="auto"/>
              <w:right w:val="single" w:sz="6" w:space="0" w:color="auto"/>
            </w:tcBorders>
            <w:shd w:val="clear" w:color="auto" w:fill="auto"/>
            <w:vAlign w:val="center"/>
          </w:tcPr>
          <w:p w:rsidR="00186ECA" w:rsidRPr="00741839" w:rsidRDefault="00186ECA" w:rsidP="00017E9C">
            <w:pPr>
              <w:jc w:val="center"/>
              <w:rPr>
                <w:sz w:val="18"/>
                <w:szCs w:val="18"/>
              </w:rPr>
            </w:pPr>
          </w:p>
        </w:tc>
        <w:tc>
          <w:tcPr>
            <w:tcW w:w="605" w:type="dxa"/>
            <w:tcBorders>
              <w:top w:val="single" w:sz="6" w:space="0" w:color="auto"/>
              <w:left w:val="single" w:sz="6" w:space="0" w:color="auto"/>
              <w:bottom w:val="single" w:sz="6" w:space="0" w:color="auto"/>
              <w:right w:val="single" w:sz="6" w:space="0" w:color="auto"/>
            </w:tcBorders>
            <w:shd w:val="clear" w:color="auto" w:fill="auto"/>
            <w:vAlign w:val="center"/>
          </w:tcPr>
          <w:p w:rsidR="00186ECA" w:rsidRPr="00741839" w:rsidRDefault="00186ECA"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83"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12"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609" w:type="dxa"/>
            <w:tcBorders>
              <w:top w:val="single" w:sz="6" w:space="0" w:color="auto"/>
              <w:left w:val="single" w:sz="6" w:space="0" w:color="auto"/>
              <w:bottom w:val="single" w:sz="6" w:space="0" w:color="auto"/>
              <w:right w:val="single" w:sz="6" w:space="0" w:color="auto"/>
            </w:tcBorders>
            <w:shd w:val="clear" w:color="auto" w:fill="auto"/>
            <w:vAlign w:val="center"/>
          </w:tcPr>
          <w:p w:rsidR="00186ECA" w:rsidRPr="00741839" w:rsidRDefault="00186ECA" w:rsidP="00017E9C">
            <w:pPr>
              <w:jc w:val="center"/>
              <w:rPr>
                <w:sz w:val="18"/>
                <w:szCs w:val="18"/>
              </w:rPr>
            </w:pPr>
          </w:p>
        </w:tc>
        <w:tc>
          <w:tcPr>
            <w:tcW w:w="755" w:type="dxa"/>
            <w:tcBorders>
              <w:top w:val="single" w:sz="6" w:space="0" w:color="auto"/>
              <w:left w:val="single" w:sz="6" w:space="0" w:color="auto"/>
              <w:bottom w:val="single" w:sz="6" w:space="0" w:color="auto"/>
              <w:right w:val="single" w:sz="6" w:space="0" w:color="auto"/>
            </w:tcBorders>
            <w:shd w:val="clear" w:color="auto" w:fill="auto"/>
            <w:vAlign w:val="center"/>
          </w:tcPr>
          <w:p w:rsidR="00186ECA" w:rsidRPr="00741839" w:rsidRDefault="00186ECA" w:rsidP="00017E9C">
            <w:pPr>
              <w:jc w:val="center"/>
              <w:rPr>
                <w:sz w:val="18"/>
                <w:szCs w:val="18"/>
              </w:rPr>
            </w:pPr>
          </w:p>
        </w:tc>
        <w:tc>
          <w:tcPr>
            <w:tcW w:w="557" w:type="dxa"/>
            <w:tcBorders>
              <w:top w:val="single" w:sz="6" w:space="0" w:color="auto"/>
              <w:left w:val="single" w:sz="6" w:space="0" w:color="auto"/>
              <w:bottom w:val="single" w:sz="6" w:space="0" w:color="auto"/>
              <w:right w:val="single" w:sz="6" w:space="0" w:color="auto"/>
            </w:tcBorders>
            <w:vAlign w:val="center"/>
          </w:tcPr>
          <w:p w:rsidR="00186ECA" w:rsidRPr="00741839" w:rsidRDefault="00186ECA" w:rsidP="00017E9C">
            <w:pPr>
              <w:jc w:val="center"/>
              <w:rPr>
                <w:sz w:val="18"/>
                <w:szCs w:val="18"/>
              </w:rPr>
            </w:pPr>
          </w:p>
        </w:tc>
        <w:tc>
          <w:tcPr>
            <w:tcW w:w="792" w:type="dxa"/>
            <w:tcBorders>
              <w:top w:val="single" w:sz="6" w:space="0" w:color="auto"/>
              <w:left w:val="single" w:sz="6" w:space="0" w:color="auto"/>
              <w:bottom w:val="single" w:sz="6" w:space="0" w:color="auto"/>
              <w:right w:val="single" w:sz="4" w:space="0" w:color="auto"/>
            </w:tcBorders>
            <w:vAlign w:val="center"/>
          </w:tcPr>
          <w:p w:rsidR="00186ECA" w:rsidRPr="00741839" w:rsidRDefault="00186ECA" w:rsidP="00017E9C">
            <w:pPr>
              <w:jc w:val="center"/>
              <w:rPr>
                <w:sz w:val="18"/>
                <w:szCs w:val="18"/>
              </w:rPr>
            </w:pPr>
          </w:p>
        </w:tc>
      </w:tr>
    </w:tbl>
    <w:p w:rsidR="00C81205" w:rsidRPr="00741839" w:rsidRDefault="00C81205"/>
    <w:tbl>
      <w:tblPr>
        <w:tblW w:w="154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8"/>
        <w:gridCol w:w="709"/>
        <w:gridCol w:w="992"/>
        <w:gridCol w:w="709"/>
        <w:gridCol w:w="850"/>
        <w:gridCol w:w="851"/>
        <w:gridCol w:w="799"/>
        <w:gridCol w:w="633"/>
        <w:gridCol w:w="605"/>
        <w:gridCol w:w="552"/>
        <w:gridCol w:w="552"/>
        <w:gridCol w:w="674"/>
        <w:gridCol w:w="674"/>
        <w:gridCol w:w="683"/>
        <w:gridCol w:w="612"/>
        <w:gridCol w:w="609"/>
        <w:gridCol w:w="755"/>
        <w:gridCol w:w="557"/>
        <w:gridCol w:w="792"/>
      </w:tblGrid>
      <w:tr w:rsidR="00C81205" w:rsidRPr="00741839" w:rsidTr="002B1EE1">
        <w:trPr>
          <w:trHeight w:val="20"/>
          <w:tblHeader/>
          <w:jc w:val="center"/>
        </w:trPr>
        <w:tc>
          <w:tcPr>
            <w:tcW w:w="2858" w:type="dxa"/>
            <w:vMerge w:val="restart"/>
            <w:vAlign w:val="center"/>
          </w:tcPr>
          <w:p w:rsidR="00C81205" w:rsidRPr="00741839" w:rsidRDefault="00C81205" w:rsidP="009E53AC">
            <w:pPr>
              <w:spacing w:line="200" w:lineRule="exact"/>
              <w:jc w:val="center"/>
              <w:rPr>
                <w:sz w:val="18"/>
              </w:rPr>
            </w:pPr>
            <w:r w:rsidRPr="00741839">
              <w:rPr>
                <w:sz w:val="18"/>
              </w:rPr>
              <w:t>Наименование классов</w:t>
            </w:r>
            <w:r w:rsidR="009E53AC" w:rsidRPr="00741839">
              <w:rPr>
                <w:sz w:val="18"/>
              </w:rPr>
              <w:br/>
            </w:r>
            <w:r w:rsidRPr="00741839">
              <w:rPr>
                <w:sz w:val="18"/>
              </w:rPr>
              <w:t>и отдельных болезней</w:t>
            </w:r>
          </w:p>
        </w:tc>
        <w:tc>
          <w:tcPr>
            <w:tcW w:w="709" w:type="dxa"/>
            <w:vMerge w:val="restart"/>
            <w:vAlign w:val="center"/>
          </w:tcPr>
          <w:p w:rsidR="00C81205" w:rsidRPr="00741839" w:rsidRDefault="00C81205" w:rsidP="002B1EE1">
            <w:pPr>
              <w:spacing w:line="200" w:lineRule="exact"/>
              <w:jc w:val="center"/>
              <w:rPr>
                <w:sz w:val="16"/>
                <w:szCs w:val="16"/>
              </w:rPr>
            </w:pPr>
            <w:r w:rsidRPr="00741839">
              <w:rPr>
                <w:sz w:val="16"/>
                <w:szCs w:val="16"/>
              </w:rPr>
              <w:t>№ строк</w:t>
            </w:r>
            <w:r w:rsidR="00B60596" w:rsidRPr="00741839">
              <w:rPr>
                <w:sz w:val="16"/>
                <w:szCs w:val="16"/>
              </w:rPr>
              <w:t>и</w:t>
            </w:r>
          </w:p>
        </w:tc>
        <w:tc>
          <w:tcPr>
            <w:tcW w:w="992" w:type="dxa"/>
            <w:vMerge w:val="restart"/>
            <w:vAlign w:val="center"/>
          </w:tcPr>
          <w:p w:rsidR="00C81205" w:rsidRPr="00741839" w:rsidRDefault="00C81205" w:rsidP="00B334B1">
            <w:pPr>
              <w:spacing w:line="200" w:lineRule="exact"/>
              <w:jc w:val="center"/>
              <w:rPr>
                <w:sz w:val="18"/>
              </w:rPr>
            </w:pPr>
            <w:r w:rsidRPr="00741839">
              <w:rPr>
                <w:sz w:val="18"/>
              </w:rPr>
              <w:t>Код по МКБ-10</w:t>
            </w:r>
            <w:r w:rsidR="00B334B1" w:rsidRPr="00741839">
              <w:rPr>
                <w:sz w:val="18"/>
              </w:rPr>
              <w:t xml:space="preserve"> </w:t>
            </w:r>
          </w:p>
        </w:tc>
        <w:tc>
          <w:tcPr>
            <w:tcW w:w="8194" w:type="dxa"/>
            <w:gridSpan w:val="12"/>
          </w:tcPr>
          <w:p w:rsidR="00C81205" w:rsidRPr="00741839" w:rsidRDefault="00C81205" w:rsidP="002B1EE1">
            <w:pPr>
              <w:jc w:val="center"/>
              <w:rPr>
                <w:sz w:val="18"/>
                <w:szCs w:val="18"/>
              </w:rPr>
            </w:pPr>
            <w:r w:rsidRPr="00741839">
              <w:rPr>
                <w:sz w:val="18"/>
              </w:rPr>
              <w:t>Зарегистрировано заболеваний</w:t>
            </w:r>
          </w:p>
        </w:tc>
        <w:tc>
          <w:tcPr>
            <w:tcW w:w="1364" w:type="dxa"/>
            <w:gridSpan w:val="2"/>
            <w:vMerge w:val="restart"/>
            <w:vAlign w:val="center"/>
          </w:tcPr>
          <w:p w:rsidR="00C81205" w:rsidRPr="00741839" w:rsidRDefault="005A7407" w:rsidP="002B1EE1">
            <w:pPr>
              <w:spacing w:line="180" w:lineRule="exact"/>
              <w:jc w:val="center"/>
              <w:rPr>
                <w:sz w:val="18"/>
                <w:szCs w:val="18"/>
              </w:rPr>
            </w:pPr>
            <w:r w:rsidRPr="00741839">
              <w:rPr>
                <w:sz w:val="18"/>
                <w:szCs w:val="18"/>
              </w:rPr>
              <w:t>Снято</w:t>
            </w:r>
            <w:r w:rsidRPr="00741839">
              <w:rPr>
                <w:sz w:val="18"/>
                <w:szCs w:val="18"/>
              </w:rPr>
              <w:br/>
            </w:r>
            <w:r w:rsidR="00C81205" w:rsidRPr="00741839">
              <w:rPr>
                <w:sz w:val="18"/>
                <w:szCs w:val="18"/>
              </w:rPr>
              <w:t>с диспансер</w:t>
            </w:r>
            <w:r w:rsidR="00FB1C90" w:rsidRPr="00741839">
              <w:rPr>
                <w:sz w:val="18"/>
                <w:szCs w:val="18"/>
              </w:rPr>
              <w:t>-</w:t>
            </w:r>
            <w:r w:rsidR="00C81205" w:rsidRPr="00741839">
              <w:rPr>
                <w:sz w:val="18"/>
                <w:szCs w:val="18"/>
              </w:rPr>
              <w:t>ного наблюдения</w:t>
            </w:r>
            <w:r w:rsidR="00937D8E">
              <w:rPr>
                <w:sz w:val="18"/>
                <w:szCs w:val="18"/>
              </w:rPr>
              <w:t>, чел</w:t>
            </w:r>
            <w:r w:rsidR="00C81205" w:rsidRPr="00741839">
              <w:rPr>
                <w:sz w:val="18"/>
                <w:szCs w:val="18"/>
              </w:rPr>
              <w:t xml:space="preserve"> </w:t>
            </w:r>
          </w:p>
        </w:tc>
        <w:tc>
          <w:tcPr>
            <w:tcW w:w="1349" w:type="dxa"/>
            <w:gridSpan w:val="2"/>
            <w:vMerge w:val="restart"/>
            <w:vAlign w:val="center"/>
          </w:tcPr>
          <w:p w:rsidR="00C81205" w:rsidRPr="00741839" w:rsidRDefault="005A7407" w:rsidP="002B1EE1">
            <w:pPr>
              <w:jc w:val="center"/>
              <w:rPr>
                <w:sz w:val="18"/>
              </w:rPr>
            </w:pPr>
            <w:r w:rsidRPr="00741839">
              <w:rPr>
                <w:sz w:val="18"/>
              </w:rPr>
              <w:t>Состоит</w:t>
            </w:r>
            <w:r w:rsidRPr="00741839">
              <w:rPr>
                <w:sz w:val="18"/>
              </w:rPr>
              <w:br/>
            </w:r>
            <w:r w:rsidR="00C81205" w:rsidRPr="00741839">
              <w:rPr>
                <w:sz w:val="18"/>
              </w:rPr>
              <w:t>под диспансерным наблюдением на конец отчетного года</w:t>
            </w:r>
            <w:r w:rsidR="00937D8E">
              <w:rPr>
                <w:sz w:val="18"/>
              </w:rPr>
              <w:t>, чел</w:t>
            </w:r>
          </w:p>
        </w:tc>
      </w:tr>
      <w:tr w:rsidR="00C81205" w:rsidRPr="00741839" w:rsidTr="002B1EE1">
        <w:trPr>
          <w:trHeight w:val="279"/>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val="restart"/>
            <w:shd w:val="clear" w:color="auto" w:fill="auto"/>
            <w:vAlign w:val="center"/>
          </w:tcPr>
          <w:p w:rsidR="00C81205" w:rsidRPr="00741839" w:rsidRDefault="00C81205" w:rsidP="002B1EE1">
            <w:pPr>
              <w:jc w:val="center"/>
              <w:rPr>
                <w:sz w:val="18"/>
                <w:szCs w:val="18"/>
              </w:rPr>
            </w:pPr>
            <w:r w:rsidRPr="00741839">
              <w:rPr>
                <w:sz w:val="18"/>
                <w:szCs w:val="18"/>
              </w:rPr>
              <w:t>Всего</w:t>
            </w:r>
            <w:r w:rsidR="00B54C23">
              <w:rPr>
                <w:sz w:val="18"/>
                <w:szCs w:val="18"/>
              </w:rPr>
              <w:t>, ед</w:t>
            </w:r>
          </w:p>
        </w:tc>
        <w:tc>
          <w:tcPr>
            <w:tcW w:w="2500" w:type="dxa"/>
            <w:gridSpan w:val="3"/>
            <w:shd w:val="clear" w:color="auto" w:fill="auto"/>
            <w:vAlign w:val="center"/>
          </w:tcPr>
          <w:p w:rsidR="00C81205" w:rsidRPr="00741839" w:rsidRDefault="00C81205" w:rsidP="002B1EE1">
            <w:pPr>
              <w:jc w:val="center"/>
              <w:rPr>
                <w:sz w:val="18"/>
              </w:rPr>
            </w:pPr>
            <w:r w:rsidRPr="00741839">
              <w:rPr>
                <w:sz w:val="18"/>
                <w:szCs w:val="18"/>
              </w:rPr>
              <w:t>из них (из гр.</w:t>
            </w:r>
            <w:r w:rsidR="00F10975" w:rsidRPr="00741839">
              <w:rPr>
                <w:sz w:val="18"/>
                <w:szCs w:val="18"/>
              </w:rPr>
              <w:t xml:space="preserve"> </w:t>
            </w:r>
            <w:r w:rsidR="008F30B5" w:rsidRPr="00741839">
              <w:rPr>
                <w:sz w:val="18"/>
                <w:szCs w:val="18"/>
              </w:rPr>
              <w:t>4)</w:t>
            </w:r>
          </w:p>
        </w:tc>
        <w:tc>
          <w:tcPr>
            <w:tcW w:w="2342" w:type="dxa"/>
            <w:gridSpan w:val="4"/>
            <w:shd w:val="clear" w:color="auto" w:fill="auto"/>
            <w:vAlign w:val="center"/>
          </w:tcPr>
          <w:p w:rsidR="00C81205" w:rsidRPr="00741839" w:rsidRDefault="00C81205" w:rsidP="002B1EE1">
            <w:pPr>
              <w:jc w:val="center"/>
              <w:rPr>
                <w:sz w:val="18"/>
                <w:szCs w:val="18"/>
              </w:rPr>
            </w:pPr>
            <w:r w:rsidRPr="00741839">
              <w:rPr>
                <w:sz w:val="18"/>
              </w:rPr>
              <w:t>из них (из гр. 5 и 6</w:t>
            </w:r>
            <w:r w:rsidR="008F30B5" w:rsidRPr="00741839">
              <w:rPr>
                <w:sz w:val="18"/>
              </w:rPr>
              <w:t>)</w:t>
            </w:r>
          </w:p>
        </w:tc>
        <w:tc>
          <w:tcPr>
            <w:tcW w:w="2643" w:type="dxa"/>
            <w:gridSpan w:val="4"/>
            <w:shd w:val="clear" w:color="auto" w:fill="auto"/>
            <w:vAlign w:val="center"/>
          </w:tcPr>
          <w:p w:rsidR="00C81205" w:rsidRPr="00741839" w:rsidRDefault="005A7407" w:rsidP="002B1EE1">
            <w:pPr>
              <w:jc w:val="center"/>
              <w:rPr>
                <w:sz w:val="18"/>
                <w:szCs w:val="18"/>
              </w:rPr>
            </w:pPr>
            <w:r w:rsidRPr="00741839">
              <w:rPr>
                <w:sz w:val="18"/>
                <w:szCs w:val="18"/>
              </w:rPr>
              <w:t>из заболеваний с впервые</w:t>
            </w:r>
            <w:r w:rsidRPr="00741839">
              <w:rPr>
                <w:sz w:val="18"/>
                <w:szCs w:val="18"/>
              </w:rPr>
              <w:br/>
            </w:r>
            <w:r w:rsidR="00C81205" w:rsidRPr="00741839">
              <w:rPr>
                <w:sz w:val="18"/>
                <w:szCs w:val="18"/>
              </w:rPr>
              <w:t>в жизни установленным диагнозом (из гр. 10 и 11</w:t>
            </w:r>
            <w:r w:rsidR="008F30B5" w:rsidRPr="00741839">
              <w:rPr>
                <w:sz w:val="18"/>
                <w:szCs w:val="18"/>
              </w:rPr>
              <w:t>)</w:t>
            </w:r>
          </w:p>
        </w:tc>
        <w:tc>
          <w:tcPr>
            <w:tcW w:w="1364" w:type="dxa"/>
            <w:gridSpan w:val="2"/>
            <w:vMerge/>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val="restart"/>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851" w:type="dxa"/>
            <w:vMerge w:val="restart"/>
            <w:vAlign w:val="center"/>
          </w:tcPr>
          <w:p w:rsidR="00C81205" w:rsidRPr="00741839" w:rsidRDefault="00C81205" w:rsidP="002B1EE1">
            <w:pPr>
              <w:jc w:val="center"/>
              <w:rPr>
                <w:sz w:val="18"/>
                <w:szCs w:val="18"/>
              </w:rPr>
            </w:pPr>
            <w:r w:rsidRPr="00741839">
              <w:rPr>
                <w:sz w:val="18"/>
                <w:szCs w:val="18"/>
              </w:rPr>
              <w:t>от 1 до 3 лет</w:t>
            </w:r>
          </w:p>
        </w:tc>
        <w:tc>
          <w:tcPr>
            <w:tcW w:w="799" w:type="dxa"/>
            <w:vMerge w:val="restart"/>
            <w:vAlign w:val="center"/>
          </w:tcPr>
          <w:p w:rsidR="00C81205" w:rsidRPr="00741839" w:rsidRDefault="00C81205" w:rsidP="002B1EE1">
            <w:pPr>
              <w:jc w:val="center"/>
              <w:rPr>
                <w:sz w:val="18"/>
                <w:szCs w:val="18"/>
              </w:rPr>
            </w:pPr>
            <w:r w:rsidRPr="00741839">
              <w:rPr>
                <w:sz w:val="18"/>
                <w:szCs w:val="18"/>
              </w:rPr>
              <w:t>до 1 мес</w:t>
            </w:r>
          </w:p>
        </w:tc>
        <w:tc>
          <w:tcPr>
            <w:tcW w:w="1238" w:type="dxa"/>
            <w:gridSpan w:val="2"/>
            <w:shd w:val="clear" w:color="auto" w:fill="auto"/>
            <w:vAlign w:val="center"/>
          </w:tcPr>
          <w:p w:rsidR="00C81205" w:rsidRPr="00741839" w:rsidRDefault="005A7407" w:rsidP="00B334B1">
            <w:pPr>
              <w:spacing w:line="200" w:lineRule="exact"/>
              <w:ind w:left="-57" w:right="-57"/>
              <w:jc w:val="center"/>
              <w:rPr>
                <w:sz w:val="18"/>
                <w:szCs w:val="18"/>
              </w:rPr>
            </w:pPr>
            <w:r w:rsidRPr="00741839">
              <w:rPr>
                <w:sz w:val="18"/>
              </w:rPr>
              <w:t>взято</w:t>
            </w:r>
            <w:r w:rsidRPr="00741839">
              <w:rPr>
                <w:sz w:val="18"/>
              </w:rPr>
              <w:br/>
            </w:r>
            <w:r w:rsidR="00C81205" w:rsidRPr="00741839">
              <w:rPr>
                <w:sz w:val="18"/>
              </w:rPr>
              <w:t>под</w:t>
            </w:r>
            <w:r w:rsidR="00B334B1" w:rsidRPr="00741839">
              <w:rPr>
                <w:sz w:val="18"/>
              </w:rPr>
              <w:t xml:space="preserve"> </w:t>
            </w:r>
            <w:r w:rsidR="00C81205" w:rsidRPr="00741839">
              <w:rPr>
                <w:sz w:val="18"/>
              </w:rPr>
              <w:t>диспансерное наблюдение</w:t>
            </w:r>
            <w:r w:rsidR="00937D8E">
              <w:rPr>
                <w:sz w:val="18"/>
              </w:rPr>
              <w:t>, чел</w:t>
            </w:r>
          </w:p>
        </w:tc>
        <w:tc>
          <w:tcPr>
            <w:tcW w:w="1104" w:type="dxa"/>
            <w:gridSpan w:val="2"/>
          </w:tcPr>
          <w:p w:rsidR="00C81205" w:rsidRPr="00741839" w:rsidRDefault="00C81205" w:rsidP="00B334B1">
            <w:pPr>
              <w:jc w:val="center"/>
              <w:rPr>
                <w:sz w:val="18"/>
                <w:szCs w:val="18"/>
              </w:rPr>
            </w:pPr>
            <w:r w:rsidRPr="00741839">
              <w:rPr>
                <w:sz w:val="18"/>
                <w:szCs w:val="18"/>
              </w:rPr>
              <w:t>с впервые</w:t>
            </w:r>
            <w:r w:rsidR="00B334B1" w:rsidRPr="00741839">
              <w:rPr>
                <w:sz w:val="18"/>
                <w:szCs w:val="18"/>
              </w:rPr>
              <w:br/>
            </w:r>
            <w:r w:rsidRPr="00741839">
              <w:rPr>
                <w:sz w:val="18"/>
                <w:szCs w:val="18"/>
              </w:rPr>
              <w:t>в жизни</w:t>
            </w:r>
            <w:r w:rsidR="00B334B1" w:rsidRPr="00741839">
              <w:rPr>
                <w:sz w:val="18"/>
                <w:szCs w:val="18"/>
              </w:rPr>
              <w:t xml:space="preserve"> </w:t>
            </w:r>
            <w:r w:rsidRPr="00741839">
              <w:rPr>
                <w:sz w:val="18"/>
                <w:szCs w:val="18"/>
              </w:rPr>
              <w:t>установ-ленным</w:t>
            </w:r>
            <w:r w:rsidR="00B334B1" w:rsidRPr="00741839">
              <w:rPr>
                <w:sz w:val="18"/>
                <w:szCs w:val="18"/>
              </w:rPr>
              <w:t xml:space="preserve"> </w:t>
            </w:r>
            <w:r w:rsidRPr="00741839">
              <w:rPr>
                <w:sz w:val="18"/>
                <w:szCs w:val="18"/>
              </w:rPr>
              <w:t>диагнозом</w:t>
            </w:r>
          </w:p>
        </w:tc>
        <w:tc>
          <w:tcPr>
            <w:tcW w:w="1348" w:type="dxa"/>
            <w:gridSpan w:val="2"/>
            <w:shd w:val="clear" w:color="auto" w:fill="auto"/>
            <w:vAlign w:val="center"/>
          </w:tcPr>
          <w:p w:rsidR="00C81205" w:rsidRPr="00741839" w:rsidRDefault="005A7407" w:rsidP="00B334B1">
            <w:pPr>
              <w:spacing w:line="200" w:lineRule="exact"/>
              <w:ind w:left="-57" w:right="-57"/>
              <w:jc w:val="center"/>
              <w:rPr>
                <w:sz w:val="18"/>
                <w:szCs w:val="18"/>
              </w:rPr>
            </w:pPr>
            <w:r w:rsidRPr="00741839">
              <w:rPr>
                <w:sz w:val="18"/>
              </w:rPr>
              <w:t>взято</w:t>
            </w:r>
            <w:r w:rsidRPr="00741839">
              <w:rPr>
                <w:sz w:val="18"/>
              </w:rPr>
              <w:br/>
            </w:r>
            <w:r w:rsidR="00C81205" w:rsidRPr="00741839">
              <w:rPr>
                <w:sz w:val="18"/>
              </w:rPr>
              <w:t>под</w:t>
            </w:r>
            <w:r w:rsidR="00B334B1" w:rsidRPr="00741839">
              <w:rPr>
                <w:sz w:val="18"/>
              </w:rPr>
              <w:br/>
            </w:r>
            <w:r w:rsidR="00C81205" w:rsidRPr="00741839">
              <w:rPr>
                <w:sz w:val="18"/>
              </w:rPr>
              <w:t>диспансерное наблюдение</w:t>
            </w:r>
            <w:r w:rsidR="00937D8E">
              <w:rPr>
                <w:sz w:val="18"/>
              </w:rPr>
              <w:t>, чел</w:t>
            </w:r>
          </w:p>
        </w:tc>
        <w:tc>
          <w:tcPr>
            <w:tcW w:w="1295" w:type="dxa"/>
            <w:gridSpan w:val="2"/>
            <w:vAlign w:val="center"/>
          </w:tcPr>
          <w:p w:rsidR="00C81205" w:rsidRPr="00741839" w:rsidRDefault="005A7407" w:rsidP="00B334B1">
            <w:pPr>
              <w:jc w:val="center"/>
              <w:rPr>
                <w:sz w:val="18"/>
                <w:szCs w:val="18"/>
              </w:rPr>
            </w:pPr>
            <w:r w:rsidRPr="00741839">
              <w:rPr>
                <w:sz w:val="18"/>
              </w:rPr>
              <w:t>выявлено</w:t>
            </w:r>
            <w:r w:rsidRPr="00741839">
              <w:rPr>
                <w:sz w:val="18"/>
              </w:rPr>
              <w:br/>
            </w:r>
            <w:r w:rsidR="00C81205" w:rsidRPr="00741839">
              <w:rPr>
                <w:sz w:val="18"/>
              </w:rPr>
              <w:t>при профосмотре</w:t>
            </w:r>
          </w:p>
        </w:tc>
        <w:tc>
          <w:tcPr>
            <w:tcW w:w="1364" w:type="dxa"/>
            <w:gridSpan w:val="2"/>
            <w:vMerge/>
            <w:shd w:val="clear" w:color="auto" w:fill="auto"/>
            <w:vAlign w:val="center"/>
          </w:tcPr>
          <w:p w:rsidR="00C81205" w:rsidRPr="00741839" w:rsidRDefault="00C81205" w:rsidP="002B1EE1">
            <w:pPr>
              <w:spacing w:line="180" w:lineRule="exact"/>
              <w:jc w:val="center"/>
              <w:rPr>
                <w:sz w:val="18"/>
                <w:szCs w:val="18"/>
              </w:rPr>
            </w:pPr>
          </w:p>
        </w:tc>
        <w:tc>
          <w:tcPr>
            <w:tcW w:w="1349" w:type="dxa"/>
            <w:gridSpan w:val="2"/>
            <w:vMerge/>
            <w:vAlign w:val="center"/>
          </w:tcPr>
          <w:p w:rsidR="00C81205" w:rsidRPr="00741839" w:rsidRDefault="00C81205" w:rsidP="002B1EE1">
            <w:pPr>
              <w:jc w:val="center"/>
              <w:rPr>
                <w:sz w:val="18"/>
                <w:szCs w:val="18"/>
              </w:rPr>
            </w:pPr>
          </w:p>
        </w:tc>
      </w:tr>
      <w:tr w:rsidR="00C81205" w:rsidRPr="00741839" w:rsidTr="002B1EE1">
        <w:trPr>
          <w:trHeight w:val="20"/>
          <w:tblHeader/>
          <w:jc w:val="center"/>
        </w:trPr>
        <w:tc>
          <w:tcPr>
            <w:tcW w:w="2858" w:type="dxa"/>
            <w:vMerge/>
            <w:vAlign w:val="center"/>
          </w:tcPr>
          <w:p w:rsidR="00C81205" w:rsidRPr="00741839" w:rsidRDefault="00C81205" w:rsidP="002B1EE1">
            <w:pPr>
              <w:spacing w:line="200" w:lineRule="exact"/>
              <w:jc w:val="center"/>
              <w:rPr>
                <w:sz w:val="18"/>
              </w:rPr>
            </w:pPr>
          </w:p>
        </w:tc>
        <w:tc>
          <w:tcPr>
            <w:tcW w:w="709" w:type="dxa"/>
            <w:vMerge/>
            <w:vAlign w:val="center"/>
          </w:tcPr>
          <w:p w:rsidR="00C81205" w:rsidRPr="00741839" w:rsidRDefault="00C81205" w:rsidP="002B1EE1">
            <w:pPr>
              <w:spacing w:line="200" w:lineRule="exact"/>
              <w:jc w:val="center"/>
              <w:rPr>
                <w:sz w:val="18"/>
              </w:rPr>
            </w:pPr>
          </w:p>
        </w:tc>
        <w:tc>
          <w:tcPr>
            <w:tcW w:w="992" w:type="dxa"/>
            <w:vMerge/>
            <w:vAlign w:val="center"/>
          </w:tcPr>
          <w:p w:rsidR="00C81205" w:rsidRPr="00741839" w:rsidRDefault="00C81205" w:rsidP="002B1EE1">
            <w:pPr>
              <w:spacing w:line="200" w:lineRule="exact"/>
              <w:jc w:val="center"/>
              <w:rPr>
                <w:sz w:val="18"/>
              </w:rPr>
            </w:pPr>
          </w:p>
        </w:tc>
        <w:tc>
          <w:tcPr>
            <w:tcW w:w="709" w:type="dxa"/>
            <w:vMerge/>
            <w:shd w:val="clear" w:color="auto" w:fill="auto"/>
            <w:vAlign w:val="center"/>
          </w:tcPr>
          <w:p w:rsidR="00C81205" w:rsidRPr="00741839" w:rsidRDefault="00C81205" w:rsidP="002B1EE1">
            <w:pPr>
              <w:jc w:val="center"/>
              <w:rPr>
                <w:sz w:val="18"/>
                <w:szCs w:val="18"/>
              </w:rPr>
            </w:pPr>
          </w:p>
        </w:tc>
        <w:tc>
          <w:tcPr>
            <w:tcW w:w="850" w:type="dxa"/>
            <w:vMerge/>
            <w:shd w:val="clear" w:color="auto" w:fill="auto"/>
            <w:vAlign w:val="center"/>
          </w:tcPr>
          <w:p w:rsidR="00C81205" w:rsidRPr="00741839" w:rsidRDefault="00C81205" w:rsidP="002B1EE1">
            <w:pPr>
              <w:jc w:val="center"/>
              <w:rPr>
                <w:sz w:val="18"/>
                <w:szCs w:val="18"/>
              </w:rPr>
            </w:pPr>
          </w:p>
        </w:tc>
        <w:tc>
          <w:tcPr>
            <w:tcW w:w="851" w:type="dxa"/>
            <w:vMerge/>
          </w:tcPr>
          <w:p w:rsidR="00C81205" w:rsidRPr="00741839" w:rsidRDefault="00C81205" w:rsidP="002B1EE1">
            <w:pPr>
              <w:jc w:val="center"/>
              <w:rPr>
                <w:sz w:val="18"/>
                <w:szCs w:val="18"/>
              </w:rPr>
            </w:pPr>
          </w:p>
        </w:tc>
        <w:tc>
          <w:tcPr>
            <w:tcW w:w="799" w:type="dxa"/>
            <w:vMerge/>
          </w:tcPr>
          <w:p w:rsidR="00C81205" w:rsidRPr="00741839" w:rsidRDefault="00C81205" w:rsidP="002B1EE1">
            <w:pPr>
              <w:jc w:val="center"/>
              <w:rPr>
                <w:sz w:val="18"/>
                <w:szCs w:val="18"/>
              </w:rPr>
            </w:pP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2" w:type="dxa"/>
            <w:vAlign w:val="center"/>
          </w:tcPr>
          <w:p w:rsidR="00C81205" w:rsidRPr="00741839" w:rsidRDefault="00C81205" w:rsidP="002B1EE1">
            <w:pPr>
              <w:jc w:val="center"/>
              <w:rPr>
                <w:sz w:val="18"/>
                <w:szCs w:val="18"/>
              </w:rPr>
            </w:pPr>
            <w:r w:rsidRPr="00741839">
              <w:rPr>
                <w:sz w:val="18"/>
                <w:szCs w:val="18"/>
              </w:rPr>
              <w:t>до 1 года</w:t>
            </w:r>
          </w:p>
        </w:tc>
        <w:tc>
          <w:tcPr>
            <w:tcW w:w="552" w:type="dxa"/>
            <w:vAlign w:val="center"/>
          </w:tcPr>
          <w:p w:rsidR="00C81205" w:rsidRPr="00741839" w:rsidRDefault="00C81205" w:rsidP="002B1EE1">
            <w:pPr>
              <w:jc w:val="center"/>
              <w:rPr>
                <w:sz w:val="18"/>
                <w:szCs w:val="18"/>
              </w:rPr>
            </w:pPr>
            <w:r w:rsidRPr="00741839">
              <w:rPr>
                <w:sz w:val="18"/>
                <w:szCs w:val="18"/>
              </w:rPr>
              <w:t>от 1 до 3 лет</w:t>
            </w:r>
          </w:p>
        </w:tc>
        <w:tc>
          <w:tcPr>
            <w:tcW w:w="674" w:type="dxa"/>
            <w:vAlign w:val="center"/>
          </w:tcPr>
          <w:p w:rsidR="00C81205" w:rsidRPr="00741839" w:rsidRDefault="00C81205" w:rsidP="002B1EE1">
            <w:pPr>
              <w:jc w:val="center"/>
              <w:rPr>
                <w:sz w:val="18"/>
                <w:szCs w:val="18"/>
              </w:rPr>
            </w:pPr>
            <w:r w:rsidRPr="00741839">
              <w:rPr>
                <w:sz w:val="18"/>
                <w:szCs w:val="18"/>
              </w:rPr>
              <w:t>до 1 года</w:t>
            </w:r>
          </w:p>
        </w:tc>
        <w:tc>
          <w:tcPr>
            <w:tcW w:w="674" w:type="dxa"/>
            <w:vAlign w:val="center"/>
          </w:tcPr>
          <w:p w:rsidR="00C81205" w:rsidRPr="00741839" w:rsidRDefault="00C81205" w:rsidP="002B1EE1">
            <w:pPr>
              <w:jc w:val="center"/>
              <w:rPr>
                <w:sz w:val="18"/>
                <w:szCs w:val="18"/>
              </w:rPr>
            </w:pPr>
            <w:r w:rsidRPr="00741839">
              <w:rPr>
                <w:sz w:val="18"/>
                <w:szCs w:val="18"/>
              </w:rPr>
              <w:t>от 1 до 3 лет</w:t>
            </w:r>
          </w:p>
        </w:tc>
        <w:tc>
          <w:tcPr>
            <w:tcW w:w="683" w:type="dxa"/>
            <w:vAlign w:val="center"/>
          </w:tcPr>
          <w:p w:rsidR="00C81205" w:rsidRPr="00741839" w:rsidRDefault="00B334B1" w:rsidP="00B334B1">
            <w:pPr>
              <w:ind w:left="-156" w:right="-153"/>
              <w:jc w:val="center"/>
              <w:rPr>
                <w:sz w:val="18"/>
                <w:szCs w:val="18"/>
              </w:rPr>
            </w:pPr>
            <w:r w:rsidRPr="00741839">
              <w:rPr>
                <w:sz w:val="18"/>
                <w:szCs w:val="18"/>
              </w:rPr>
              <w:t>д</w:t>
            </w:r>
            <w:r w:rsidR="00C81205" w:rsidRPr="00741839">
              <w:rPr>
                <w:sz w:val="18"/>
                <w:szCs w:val="18"/>
              </w:rPr>
              <w:t>о</w:t>
            </w:r>
            <w:r w:rsidRPr="00741839">
              <w:rPr>
                <w:sz w:val="18"/>
                <w:szCs w:val="18"/>
              </w:rPr>
              <w:br/>
            </w:r>
            <w:r w:rsidR="00C81205" w:rsidRPr="00741839">
              <w:rPr>
                <w:sz w:val="18"/>
                <w:szCs w:val="18"/>
              </w:rPr>
              <w:t>1 года</w:t>
            </w:r>
          </w:p>
        </w:tc>
        <w:tc>
          <w:tcPr>
            <w:tcW w:w="612" w:type="dxa"/>
            <w:vAlign w:val="center"/>
          </w:tcPr>
          <w:p w:rsidR="00C81205" w:rsidRPr="00741839" w:rsidRDefault="00C81205" w:rsidP="002B1EE1">
            <w:pPr>
              <w:jc w:val="center"/>
              <w:rPr>
                <w:sz w:val="18"/>
                <w:szCs w:val="18"/>
              </w:rPr>
            </w:pPr>
            <w:r w:rsidRPr="00741839">
              <w:rPr>
                <w:sz w:val="18"/>
                <w:szCs w:val="18"/>
              </w:rPr>
              <w:t>от 1 до 3 лет</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до 1 года</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от 1 до 3 лет</w:t>
            </w:r>
          </w:p>
        </w:tc>
        <w:tc>
          <w:tcPr>
            <w:tcW w:w="557" w:type="dxa"/>
            <w:vAlign w:val="center"/>
          </w:tcPr>
          <w:p w:rsidR="00C81205" w:rsidRPr="00741839" w:rsidRDefault="00C81205" w:rsidP="002B1EE1">
            <w:pPr>
              <w:jc w:val="center"/>
              <w:rPr>
                <w:sz w:val="18"/>
                <w:szCs w:val="18"/>
              </w:rPr>
            </w:pPr>
            <w:r w:rsidRPr="00741839">
              <w:rPr>
                <w:sz w:val="18"/>
                <w:szCs w:val="18"/>
              </w:rPr>
              <w:t>до 1 года</w:t>
            </w:r>
          </w:p>
        </w:tc>
        <w:tc>
          <w:tcPr>
            <w:tcW w:w="792" w:type="dxa"/>
            <w:vAlign w:val="center"/>
          </w:tcPr>
          <w:p w:rsidR="00C81205" w:rsidRPr="00741839" w:rsidRDefault="00C81205" w:rsidP="002B1EE1">
            <w:pPr>
              <w:jc w:val="center"/>
              <w:rPr>
                <w:sz w:val="18"/>
                <w:szCs w:val="18"/>
              </w:rPr>
            </w:pPr>
            <w:r w:rsidRPr="00741839">
              <w:rPr>
                <w:sz w:val="18"/>
                <w:szCs w:val="18"/>
              </w:rPr>
              <w:t>от 1 до 3 лет</w:t>
            </w:r>
          </w:p>
        </w:tc>
      </w:tr>
      <w:tr w:rsidR="00C81205" w:rsidRPr="00741839" w:rsidTr="002B1EE1">
        <w:trPr>
          <w:trHeight w:val="20"/>
          <w:tblHeader/>
          <w:jc w:val="center"/>
        </w:trPr>
        <w:tc>
          <w:tcPr>
            <w:tcW w:w="2858" w:type="dxa"/>
            <w:vAlign w:val="center"/>
          </w:tcPr>
          <w:p w:rsidR="00C81205" w:rsidRPr="00741839" w:rsidRDefault="00C81205" w:rsidP="002B1EE1">
            <w:pPr>
              <w:spacing w:line="200" w:lineRule="exact"/>
              <w:jc w:val="center"/>
              <w:rPr>
                <w:sz w:val="18"/>
              </w:rPr>
            </w:pPr>
            <w:r w:rsidRPr="00741839">
              <w:rPr>
                <w:sz w:val="18"/>
              </w:rPr>
              <w:t>1</w:t>
            </w:r>
          </w:p>
        </w:tc>
        <w:tc>
          <w:tcPr>
            <w:tcW w:w="709" w:type="dxa"/>
            <w:vAlign w:val="center"/>
          </w:tcPr>
          <w:p w:rsidR="00C81205" w:rsidRPr="00741839" w:rsidRDefault="00C81205" w:rsidP="002B1EE1">
            <w:pPr>
              <w:spacing w:line="200" w:lineRule="exact"/>
              <w:jc w:val="center"/>
              <w:rPr>
                <w:sz w:val="18"/>
              </w:rPr>
            </w:pPr>
            <w:r w:rsidRPr="00741839">
              <w:rPr>
                <w:sz w:val="18"/>
              </w:rPr>
              <w:t>2</w:t>
            </w:r>
          </w:p>
        </w:tc>
        <w:tc>
          <w:tcPr>
            <w:tcW w:w="992" w:type="dxa"/>
            <w:vAlign w:val="center"/>
          </w:tcPr>
          <w:p w:rsidR="00C81205" w:rsidRPr="00741839" w:rsidRDefault="00C81205" w:rsidP="002B1EE1">
            <w:pPr>
              <w:spacing w:line="200" w:lineRule="exact"/>
              <w:jc w:val="center"/>
              <w:rPr>
                <w:sz w:val="18"/>
              </w:rPr>
            </w:pPr>
            <w:r w:rsidRPr="00741839">
              <w:rPr>
                <w:sz w:val="18"/>
              </w:rPr>
              <w:t>3</w:t>
            </w:r>
          </w:p>
        </w:tc>
        <w:tc>
          <w:tcPr>
            <w:tcW w:w="709" w:type="dxa"/>
            <w:shd w:val="clear" w:color="auto" w:fill="auto"/>
            <w:vAlign w:val="center"/>
          </w:tcPr>
          <w:p w:rsidR="00C81205" w:rsidRPr="00741839" w:rsidRDefault="00C81205" w:rsidP="002B1EE1">
            <w:pPr>
              <w:jc w:val="center"/>
              <w:rPr>
                <w:sz w:val="18"/>
                <w:szCs w:val="18"/>
              </w:rPr>
            </w:pPr>
            <w:r w:rsidRPr="00741839">
              <w:rPr>
                <w:sz w:val="18"/>
                <w:szCs w:val="18"/>
              </w:rPr>
              <w:t>4</w:t>
            </w:r>
          </w:p>
        </w:tc>
        <w:tc>
          <w:tcPr>
            <w:tcW w:w="850" w:type="dxa"/>
            <w:shd w:val="clear" w:color="auto" w:fill="auto"/>
          </w:tcPr>
          <w:p w:rsidR="00C81205" w:rsidRPr="00741839" w:rsidRDefault="00C81205" w:rsidP="002B1EE1">
            <w:pPr>
              <w:jc w:val="center"/>
              <w:rPr>
                <w:sz w:val="18"/>
                <w:szCs w:val="18"/>
              </w:rPr>
            </w:pPr>
            <w:r w:rsidRPr="00741839">
              <w:rPr>
                <w:sz w:val="18"/>
                <w:szCs w:val="18"/>
              </w:rPr>
              <w:t>5</w:t>
            </w:r>
          </w:p>
        </w:tc>
        <w:tc>
          <w:tcPr>
            <w:tcW w:w="851" w:type="dxa"/>
          </w:tcPr>
          <w:p w:rsidR="00C81205" w:rsidRPr="00741839" w:rsidRDefault="00C81205" w:rsidP="002B1EE1">
            <w:pPr>
              <w:jc w:val="center"/>
              <w:rPr>
                <w:sz w:val="18"/>
                <w:szCs w:val="18"/>
              </w:rPr>
            </w:pPr>
            <w:r w:rsidRPr="00741839">
              <w:rPr>
                <w:sz w:val="18"/>
                <w:szCs w:val="18"/>
              </w:rPr>
              <w:t>6</w:t>
            </w:r>
          </w:p>
        </w:tc>
        <w:tc>
          <w:tcPr>
            <w:tcW w:w="799" w:type="dxa"/>
            <w:vAlign w:val="center"/>
          </w:tcPr>
          <w:p w:rsidR="00C81205" w:rsidRPr="00741839" w:rsidRDefault="00C81205" w:rsidP="002B1EE1">
            <w:pPr>
              <w:jc w:val="center"/>
              <w:rPr>
                <w:sz w:val="18"/>
                <w:szCs w:val="18"/>
              </w:rPr>
            </w:pPr>
            <w:r w:rsidRPr="00741839">
              <w:rPr>
                <w:sz w:val="18"/>
                <w:szCs w:val="18"/>
              </w:rPr>
              <w:t>7</w:t>
            </w:r>
          </w:p>
        </w:tc>
        <w:tc>
          <w:tcPr>
            <w:tcW w:w="633" w:type="dxa"/>
            <w:shd w:val="clear" w:color="auto" w:fill="auto"/>
            <w:vAlign w:val="center"/>
          </w:tcPr>
          <w:p w:rsidR="00C81205" w:rsidRPr="00741839" w:rsidRDefault="00C81205" w:rsidP="002B1EE1">
            <w:pPr>
              <w:jc w:val="center"/>
              <w:rPr>
                <w:sz w:val="18"/>
                <w:szCs w:val="18"/>
              </w:rPr>
            </w:pPr>
            <w:r w:rsidRPr="00741839">
              <w:rPr>
                <w:sz w:val="18"/>
                <w:szCs w:val="18"/>
              </w:rPr>
              <w:t>8</w:t>
            </w:r>
          </w:p>
        </w:tc>
        <w:tc>
          <w:tcPr>
            <w:tcW w:w="605" w:type="dxa"/>
            <w:shd w:val="clear" w:color="auto" w:fill="auto"/>
            <w:vAlign w:val="center"/>
          </w:tcPr>
          <w:p w:rsidR="00C81205" w:rsidRPr="00741839" w:rsidRDefault="00C81205" w:rsidP="002B1EE1">
            <w:pPr>
              <w:jc w:val="center"/>
              <w:rPr>
                <w:sz w:val="18"/>
                <w:szCs w:val="18"/>
              </w:rPr>
            </w:pPr>
            <w:r w:rsidRPr="00741839">
              <w:rPr>
                <w:sz w:val="18"/>
                <w:szCs w:val="18"/>
              </w:rPr>
              <w:t>9</w:t>
            </w:r>
          </w:p>
        </w:tc>
        <w:tc>
          <w:tcPr>
            <w:tcW w:w="552" w:type="dxa"/>
            <w:vAlign w:val="center"/>
          </w:tcPr>
          <w:p w:rsidR="00C81205" w:rsidRPr="00741839" w:rsidRDefault="00C81205" w:rsidP="002B1EE1">
            <w:pPr>
              <w:jc w:val="center"/>
              <w:rPr>
                <w:sz w:val="18"/>
                <w:szCs w:val="18"/>
              </w:rPr>
            </w:pPr>
            <w:r w:rsidRPr="00741839">
              <w:rPr>
                <w:sz w:val="18"/>
                <w:szCs w:val="18"/>
              </w:rPr>
              <w:t>10</w:t>
            </w:r>
          </w:p>
        </w:tc>
        <w:tc>
          <w:tcPr>
            <w:tcW w:w="552" w:type="dxa"/>
            <w:vAlign w:val="center"/>
          </w:tcPr>
          <w:p w:rsidR="00C81205" w:rsidRPr="00741839" w:rsidRDefault="00C81205" w:rsidP="002B1EE1">
            <w:pPr>
              <w:jc w:val="center"/>
              <w:rPr>
                <w:sz w:val="18"/>
                <w:szCs w:val="18"/>
              </w:rPr>
            </w:pPr>
            <w:r w:rsidRPr="00741839">
              <w:rPr>
                <w:sz w:val="18"/>
                <w:szCs w:val="18"/>
              </w:rPr>
              <w:t>11</w:t>
            </w:r>
          </w:p>
        </w:tc>
        <w:tc>
          <w:tcPr>
            <w:tcW w:w="674" w:type="dxa"/>
            <w:vAlign w:val="center"/>
          </w:tcPr>
          <w:p w:rsidR="00C81205" w:rsidRPr="00741839" w:rsidRDefault="00C81205" w:rsidP="002B1EE1">
            <w:pPr>
              <w:jc w:val="center"/>
              <w:rPr>
                <w:sz w:val="18"/>
                <w:szCs w:val="18"/>
              </w:rPr>
            </w:pPr>
            <w:r w:rsidRPr="00741839">
              <w:rPr>
                <w:sz w:val="18"/>
                <w:szCs w:val="18"/>
              </w:rPr>
              <w:t>12</w:t>
            </w:r>
          </w:p>
        </w:tc>
        <w:tc>
          <w:tcPr>
            <w:tcW w:w="674" w:type="dxa"/>
            <w:vAlign w:val="center"/>
          </w:tcPr>
          <w:p w:rsidR="00C81205" w:rsidRPr="00741839" w:rsidRDefault="00C81205" w:rsidP="002B1EE1">
            <w:pPr>
              <w:jc w:val="center"/>
              <w:rPr>
                <w:sz w:val="18"/>
                <w:szCs w:val="18"/>
              </w:rPr>
            </w:pPr>
            <w:r w:rsidRPr="00741839">
              <w:rPr>
                <w:sz w:val="18"/>
                <w:szCs w:val="18"/>
              </w:rPr>
              <w:t>13</w:t>
            </w:r>
          </w:p>
        </w:tc>
        <w:tc>
          <w:tcPr>
            <w:tcW w:w="683" w:type="dxa"/>
            <w:vAlign w:val="center"/>
          </w:tcPr>
          <w:p w:rsidR="00C81205" w:rsidRPr="00741839" w:rsidRDefault="00C81205" w:rsidP="002B1EE1">
            <w:pPr>
              <w:jc w:val="center"/>
              <w:rPr>
                <w:sz w:val="18"/>
                <w:szCs w:val="18"/>
              </w:rPr>
            </w:pPr>
            <w:r w:rsidRPr="00741839">
              <w:rPr>
                <w:sz w:val="18"/>
                <w:szCs w:val="18"/>
              </w:rPr>
              <w:t>14</w:t>
            </w:r>
          </w:p>
        </w:tc>
        <w:tc>
          <w:tcPr>
            <w:tcW w:w="612" w:type="dxa"/>
            <w:vAlign w:val="center"/>
          </w:tcPr>
          <w:p w:rsidR="00C81205" w:rsidRPr="00741839" w:rsidRDefault="00C81205" w:rsidP="002B1EE1">
            <w:pPr>
              <w:jc w:val="center"/>
              <w:rPr>
                <w:sz w:val="18"/>
                <w:szCs w:val="18"/>
              </w:rPr>
            </w:pPr>
            <w:r w:rsidRPr="00741839">
              <w:rPr>
                <w:sz w:val="18"/>
                <w:szCs w:val="18"/>
              </w:rPr>
              <w:t>15</w:t>
            </w:r>
          </w:p>
        </w:tc>
        <w:tc>
          <w:tcPr>
            <w:tcW w:w="609" w:type="dxa"/>
            <w:shd w:val="clear" w:color="auto" w:fill="auto"/>
            <w:vAlign w:val="center"/>
          </w:tcPr>
          <w:p w:rsidR="00C81205" w:rsidRPr="00741839" w:rsidRDefault="00C81205" w:rsidP="002B1EE1">
            <w:pPr>
              <w:jc w:val="center"/>
              <w:rPr>
                <w:sz w:val="18"/>
                <w:szCs w:val="18"/>
              </w:rPr>
            </w:pPr>
            <w:r w:rsidRPr="00741839">
              <w:rPr>
                <w:sz w:val="18"/>
                <w:szCs w:val="18"/>
              </w:rPr>
              <w:t>16</w:t>
            </w:r>
          </w:p>
        </w:tc>
        <w:tc>
          <w:tcPr>
            <w:tcW w:w="755" w:type="dxa"/>
            <w:shd w:val="clear" w:color="auto" w:fill="auto"/>
            <w:vAlign w:val="center"/>
          </w:tcPr>
          <w:p w:rsidR="00C81205" w:rsidRPr="00741839" w:rsidRDefault="00C81205" w:rsidP="002B1EE1">
            <w:pPr>
              <w:jc w:val="center"/>
              <w:rPr>
                <w:sz w:val="18"/>
                <w:szCs w:val="18"/>
              </w:rPr>
            </w:pPr>
            <w:r w:rsidRPr="00741839">
              <w:rPr>
                <w:sz w:val="18"/>
                <w:szCs w:val="18"/>
              </w:rPr>
              <w:t>17</w:t>
            </w:r>
          </w:p>
        </w:tc>
        <w:tc>
          <w:tcPr>
            <w:tcW w:w="557" w:type="dxa"/>
            <w:vAlign w:val="center"/>
          </w:tcPr>
          <w:p w:rsidR="00C81205" w:rsidRPr="00741839" w:rsidRDefault="00C81205" w:rsidP="002B1EE1">
            <w:pPr>
              <w:jc w:val="center"/>
              <w:rPr>
                <w:sz w:val="18"/>
                <w:szCs w:val="18"/>
              </w:rPr>
            </w:pPr>
            <w:r w:rsidRPr="00741839">
              <w:rPr>
                <w:sz w:val="18"/>
                <w:szCs w:val="18"/>
              </w:rPr>
              <w:t>18</w:t>
            </w:r>
          </w:p>
        </w:tc>
        <w:tc>
          <w:tcPr>
            <w:tcW w:w="792" w:type="dxa"/>
            <w:vAlign w:val="center"/>
          </w:tcPr>
          <w:p w:rsidR="00C81205" w:rsidRPr="00741839" w:rsidRDefault="00C81205" w:rsidP="002B1EE1">
            <w:pPr>
              <w:jc w:val="center"/>
              <w:rPr>
                <w:sz w:val="18"/>
                <w:szCs w:val="18"/>
              </w:rPr>
            </w:pPr>
            <w:r w:rsidRPr="00741839">
              <w:rPr>
                <w:sz w:val="18"/>
                <w:szCs w:val="18"/>
              </w:rPr>
              <w:t>19</w:t>
            </w:r>
          </w:p>
        </w:tc>
      </w:tr>
      <w:tr w:rsidR="00C81205" w:rsidRPr="00741839" w:rsidTr="00017E9C">
        <w:trPr>
          <w:cantSplit/>
          <w:trHeight w:val="20"/>
          <w:tblHeader/>
          <w:jc w:val="center"/>
        </w:trPr>
        <w:tc>
          <w:tcPr>
            <w:tcW w:w="2858" w:type="dxa"/>
            <w:tcBorders>
              <w:top w:val="single" w:sz="6" w:space="0" w:color="auto"/>
              <w:left w:val="single" w:sz="4" w:space="0" w:color="auto"/>
              <w:bottom w:val="single" w:sz="6" w:space="0" w:color="auto"/>
              <w:right w:val="single" w:sz="6" w:space="0" w:color="auto"/>
            </w:tcBorders>
            <w:vAlign w:val="center"/>
          </w:tcPr>
          <w:p w:rsidR="00C81205" w:rsidRPr="00741839" w:rsidRDefault="002835AB" w:rsidP="00F10975">
            <w:pPr>
              <w:spacing w:line="200" w:lineRule="exact"/>
              <w:ind w:left="136"/>
              <w:rPr>
                <w:sz w:val="18"/>
              </w:rPr>
            </w:pPr>
            <w:r w:rsidRPr="00741839">
              <w:rPr>
                <w:sz w:val="18"/>
              </w:rPr>
              <w:t xml:space="preserve">   д</w:t>
            </w:r>
            <w:r w:rsidR="00C81205" w:rsidRPr="00741839">
              <w:rPr>
                <w:sz w:val="18"/>
              </w:rPr>
              <w:t>ругие нарушения</w:t>
            </w:r>
            <w:r w:rsidR="00F10975" w:rsidRPr="00741839">
              <w:rPr>
                <w:sz w:val="18"/>
              </w:rPr>
              <w:br/>
            </w:r>
            <w:r w:rsidRPr="00741839">
              <w:rPr>
                <w:sz w:val="18"/>
              </w:rPr>
              <w:t xml:space="preserve"> </w:t>
            </w:r>
            <w:r w:rsidR="00F10975" w:rsidRPr="00741839">
              <w:rPr>
                <w:sz w:val="18"/>
              </w:rPr>
              <w:t xml:space="preserve">  </w:t>
            </w:r>
            <w:r w:rsidR="00C81205" w:rsidRPr="00741839">
              <w:rPr>
                <w:sz w:val="18"/>
              </w:rPr>
              <w:t>церебрального статуса</w:t>
            </w:r>
            <w:r w:rsidR="00F10975" w:rsidRPr="00741839">
              <w:rPr>
                <w:sz w:val="18"/>
              </w:rPr>
              <w:br/>
              <w:t xml:space="preserve">  </w:t>
            </w:r>
            <w:r w:rsidR="00C81205" w:rsidRPr="00741839">
              <w:rPr>
                <w:sz w:val="18"/>
              </w:rPr>
              <w:t xml:space="preserve"> у</w:t>
            </w:r>
            <w:r w:rsidR="00F10975" w:rsidRPr="00741839">
              <w:rPr>
                <w:sz w:val="18"/>
              </w:rPr>
              <w:t xml:space="preserve"> </w:t>
            </w:r>
            <w:r w:rsidR="00C81205" w:rsidRPr="00741839">
              <w:rPr>
                <w:sz w:val="18"/>
              </w:rPr>
              <w:t>новорожденного</w:t>
            </w:r>
          </w:p>
        </w:tc>
        <w:tc>
          <w:tcPr>
            <w:tcW w:w="70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2B1EE1">
            <w:pPr>
              <w:spacing w:line="200" w:lineRule="exact"/>
              <w:ind w:left="136"/>
              <w:rPr>
                <w:sz w:val="18"/>
              </w:rPr>
            </w:pPr>
            <w:r w:rsidRPr="00741839">
              <w:rPr>
                <w:sz w:val="18"/>
              </w:rPr>
              <w:t>17.3</w:t>
            </w:r>
          </w:p>
        </w:tc>
        <w:tc>
          <w:tcPr>
            <w:tcW w:w="992" w:type="dxa"/>
            <w:tcBorders>
              <w:top w:val="single" w:sz="6" w:space="0" w:color="auto"/>
              <w:left w:val="single" w:sz="6" w:space="0" w:color="auto"/>
              <w:bottom w:val="single" w:sz="6" w:space="0" w:color="auto"/>
            </w:tcBorders>
            <w:vAlign w:val="center"/>
          </w:tcPr>
          <w:p w:rsidR="00C81205" w:rsidRPr="00741839" w:rsidRDefault="00C81205" w:rsidP="002B1EE1">
            <w:pPr>
              <w:spacing w:line="200" w:lineRule="exact"/>
              <w:ind w:left="136"/>
              <w:rPr>
                <w:sz w:val="18"/>
              </w:rPr>
            </w:pPr>
            <w:r w:rsidRPr="00741839">
              <w:rPr>
                <w:sz w:val="18"/>
              </w:rPr>
              <w:t>Р91</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tcBorders>
              <w:top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33"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60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83"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1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09"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75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7"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2" w:type="dxa"/>
            <w:tcBorders>
              <w:top w:val="single" w:sz="6" w:space="0" w:color="auto"/>
              <w:left w:val="single" w:sz="6" w:space="0" w:color="auto"/>
              <w:bottom w:val="single" w:sz="6" w:space="0" w:color="auto"/>
              <w:right w:val="single" w:sz="4" w:space="0" w:color="auto"/>
            </w:tcBorders>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tcBorders>
              <w:top w:val="single" w:sz="6" w:space="0" w:color="auto"/>
              <w:left w:val="single" w:sz="4" w:space="0" w:color="auto"/>
              <w:bottom w:val="single" w:sz="6" w:space="0" w:color="auto"/>
              <w:right w:val="single" w:sz="6" w:space="0" w:color="auto"/>
            </w:tcBorders>
            <w:vAlign w:val="center"/>
          </w:tcPr>
          <w:p w:rsidR="00C81205" w:rsidRPr="00741839" w:rsidRDefault="00C81205" w:rsidP="009E53AC">
            <w:pPr>
              <w:spacing w:line="200" w:lineRule="exact"/>
              <w:ind w:left="136"/>
              <w:rPr>
                <w:sz w:val="18"/>
              </w:rPr>
            </w:pPr>
            <w:r w:rsidRPr="00741839">
              <w:rPr>
                <w:sz w:val="18"/>
              </w:rPr>
              <w:t>врожденные аномалии (пороки развития), деформации</w:t>
            </w:r>
            <w:r w:rsidR="009E53AC" w:rsidRPr="00741839">
              <w:rPr>
                <w:sz w:val="18"/>
              </w:rPr>
              <w:br/>
            </w:r>
            <w:r w:rsidRPr="00741839">
              <w:rPr>
                <w:sz w:val="18"/>
              </w:rPr>
              <w:t>и хромосомные нарушения</w:t>
            </w:r>
          </w:p>
        </w:tc>
        <w:tc>
          <w:tcPr>
            <w:tcW w:w="70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2B1EE1">
            <w:pPr>
              <w:spacing w:line="200" w:lineRule="exact"/>
              <w:ind w:left="136"/>
              <w:rPr>
                <w:b/>
                <w:sz w:val="18"/>
              </w:rPr>
            </w:pPr>
            <w:r w:rsidRPr="00741839">
              <w:rPr>
                <w:b/>
                <w:sz w:val="18"/>
              </w:rPr>
              <w:t xml:space="preserve">  18.0</w:t>
            </w:r>
          </w:p>
        </w:tc>
        <w:tc>
          <w:tcPr>
            <w:tcW w:w="992" w:type="dxa"/>
            <w:tcBorders>
              <w:top w:val="single" w:sz="6" w:space="0" w:color="auto"/>
              <w:left w:val="single" w:sz="6" w:space="0" w:color="auto"/>
              <w:bottom w:val="single" w:sz="6" w:space="0" w:color="auto"/>
            </w:tcBorders>
            <w:vAlign w:val="center"/>
          </w:tcPr>
          <w:p w:rsidR="00C81205" w:rsidRPr="00741839" w:rsidRDefault="00C81205" w:rsidP="002B1EE1">
            <w:pPr>
              <w:spacing w:line="200" w:lineRule="exact"/>
              <w:ind w:left="136"/>
              <w:rPr>
                <w:b/>
                <w:sz w:val="18"/>
              </w:rPr>
            </w:pPr>
            <w:r w:rsidRPr="00741839">
              <w:rPr>
                <w:b/>
                <w:sz w:val="18"/>
              </w:rPr>
              <w:t>Q00-Q99</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tcBorders>
              <w:top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9"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33"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60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83"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12"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609"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755" w:type="dxa"/>
            <w:tcBorders>
              <w:top w:val="single" w:sz="6" w:space="0" w:color="auto"/>
              <w:left w:val="single" w:sz="6" w:space="0" w:color="auto"/>
              <w:bottom w:val="single" w:sz="6"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7" w:type="dxa"/>
            <w:tcBorders>
              <w:top w:val="single" w:sz="6" w:space="0" w:color="auto"/>
              <w:left w:val="single" w:sz="6" w:space="0" w:color="auto"/>
              <w:bottom w:val="single" w:sz="6" w:space="0" w:color="auto"/>
              <w:right w:val="single" w:sz="6" w:space="0" w:color="auto"/>
            </w:tcBorders>
            <w:vAlign w:val="center"/>
          </w:tcPr>
          <w:p w:rsidR="00C81205" w:rsidRPr="00741839" w:rsidRDefault="00C81205" w:rsidP="00017E9C">
            <w:pPr>
              <w:jc w:val="center"/>
              <w:rPr>
                <w:sz w:val="18"/>
                <w:szCs w:val="18"/>
              </w:rPr>
            </w:pPr>
          </w:p>
        </w:tc>
        <w:tc>
          <w:tcPr>
            <w:tcW w:w="792" w:type="dxa"/>
            <w:tcBorders>
              <w:top w:val="single" w:sz="6" w:space="0" w:color="auto"/>
              <w:left w:val="single" w:sz="6" w:space="0" w:color="auto"/>
              <w:bottom w:val="single" w:sz="6" w:space="0" w:color="auto"/>
              <w:right w:val="single" w:sz="4" w:space="0" w:color="auto"/>
            </w:tcBorders>
            <w:vAlign w:val="center"/>
          </w:tcPr>
          <w:p w:rsidR="00C81205" w:rsidRPr="00741839" w:rsidRDefault="00C81205" w:rsidP="00017E9C">
            <w:pPr>
              <w:jc w:val="center"/>
              <w:rPr>
                <w:sz w:val="18"/>
                <w:szCs w:val="18"/>
              </w:rPr>
            </w:pPr>
          </w:p>
        </w:tc>
      </w:tr>
      <w:tr w:rsidR="00C81205" w:rsidRPr="00741839" w:rsidTr="00017E9C">
        <w:trPr>
          <w:cantSplit/>
          <w:trHeight w:val="20"/>
          <w:tblHeader/>
          <w:jc w:val="center"/>
        </w:trPr>
        <w:tc>
          <w:tcPr>
            <w:tcW w:w="2858" w:type="dxa"/>
            <w:tcBorders>
              <w:top w:val="single" w:sz="6" w:space="0" w:color="auto"/>
              <w:left w:val="single" w:sz="4" w:space="0" w:color="auto"/>
              <w:bottom w:val="single" w:sz="4" w:space="0" w:color="auto"/>
              <w:right w:val="single" w:sz="6" w:space="0" w:color="auto"/>
            </w:tcBorders>
            <w:vAlign w:val="center"/>
          </w:tcPr>
          <w:p w:rsidR="00C81205" w:rsidRPr="00741839" w:rsidRDefault="00C81205" w:rsidP="002B1EE1">
            <w:pPr>
              <w:spacing w:line="200" w:lineRule="exact"/>
              <w:ind w:left="136"/>
              <w:rPr>
                <w:sz w:val="18"/>
              </w:rPr>
            </w:pPr>
            <w:r w:rsidRPr="00741839">
              <w:rPr>
                <w:sz w:val="18"/>
              </w:rPr>
              <w:t>из них:</w:t>
            </w:r>
          </w:p>
          <w:p w:rsidR="00C81205" w:rsidRPr="00741839" w:rsidRDefault="008F30B5" w:rsidP="002B1EE1">
            <w:pPr>
              <w:spacing w:line="200" w:lineRule="exact"/>
              <w:ind w:left="136"/>
              <w:rPr>
                <w:sz w:val="18"/>
              </w:rPr>
            </w:pPr>
            <w:r w:rsidRPr="00741839">
              <w:rPr>
                <w:sz w:val="18"/>
              </w:rPr>
              <w:t>врожденные аномалии (пороки развития)</w:t>
            </w:r>
            <w:r w:rsidR="00C81205" w:rsidRPr="00741839">
              <w:rPr>
                <w:sz w:val="18"/>
              </w:rPr>
              <w:t xml:space="preserve"> нервной системы</w:t>
            </w:r>
          </w:p>
        </w:tc>
        <w:tc>
          <w:tcPr>
            <w:tcW w:w="709"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2B1EE1">
            <w:pPr>
              <w:spacing w:line="200" w:lineRule="exact"/>
              <w:ind w:left="136"/>
              <w:rPr>
                <w:sz w:val="18"/>
              </w:rPr>
            </w:pPr>
            <w:r w:rsidRPr="00741839">
              <w:rPr>
                <w:sz w:val="18"/>
              </w:rPr>
              <w:t>18.1</w:t>
            </w:r>
          </w:p>
        </w:tc>
        <w:tc>
          <w:tcPr>
            <w:tcW w:w="992" w:type="dxa"/>
            <w:tcBorders>
              <w:top w:val="single" w:sz="6" w:space="0" w:color="auto"/>
              <w:left w:val="single" w:sz="6" w:space="0" w:color="auto"/>
              <w:bottom w:val="single" w:sz="4" w:space="0" w:color="auto"/>
            </w:tcBorders>
            <w:vAlign w:val="center"/>
          </w:tcPr>
          <w:p w:rsidR="00C81205" w:rsidRPr="00741839" w:rsidRDefault="00C81205" w:rsidP="002B1EE1">
            <w:pPr>
              <w:spacing w:line="200" w:lineRule="exact"/>
              <w:ind w:left="136"/>
              <w:rPr>
                <w:sz w:val="18"/>
              </w:rPr>
            </w:pPr>
            <w:r w:rsidRPr="00741839">
              <w:rPr>
                <w:sz w:val="18"/>
              </w:rPr>
              <w:t>Q00-Q07</w:t>
            </w:r>
          </w:p>
        </w:tc>
        <w:tc>
          <w:tcPr>
            <w:tcW w:w="709" w:type="dxa"/>
            <w:shd w:val="clear" w:color="auto" w:fill="auto"/>
            <w:vAlign w:val="center"/>
          </w:tcPr>
          <w:p w:rsidR="00C81205" w:rsidRPr="00741839" w:rsidRDefault="00C81205" w:rsidP="00017E9C">
            <w:pPr>
              <w:jc w:val="center"/>
              <w:rPr>
                <w:sz w:val="18"/>
                <w:szCs w:val="18"/>
              </w:rPr>
            </w:pPr>
          </w:p>
        </w:tc>
        <w:tc>
          <w:tcPr>
            <w:tcW w:w="850" w:type="dxa"/>
            <w:shd w:val="clear" w:color="auto" w:fill="auto"/>
            <w:vAlign w:val="center"/>
          </w:tcPr>
          <w:p w:rsidR="00C81205" w:rsidRPr="00741839" w:rsidRDefault="00C81205" w:rsidP="00017E9C">
            <w:pPr>
              <w:jc w:val="center"/>
              <w:rPr>
                <w:sz w:val="18"/>
                <w:szCs w:val="18"/>
              </w:rPr>
            </w:pPr>
          </w:p>
        </w:tc>
        <w:tc>
          <w:tcPr>
            <w:tcW w:w="851" w:type="dxa"/>
            <w:tcBorders>
              <w:top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799"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33"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605"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83"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12"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609"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755" w:type="dxa"/>
            <w:tcBorders>
              <w:top w:val="single" w:sz="6" w:space="0" w:color="auto"/>
              <w:left w:val="single" w:sz="6" w:space="0" w:color="auto"/>
              <w:bottom w:val="single" w:sz="4" w:space="0" w:color="auto"/>
              <w:right w:val="single" w:sz="6" w:space="0" w:color="auto"/>
            </w:tcBorders>
            <w:shd w:val="clear" w:color="auto" w:fill="auto"/>
            <w:vAlign w:val="center"/>
          </w:tcPr>
          <w:p w:rsidR="00C81205" w:rsidRPr="00741839" w:rsidRDefault="00C81205" w:rsidP="00017E9C">
            <w:pPr>
              <w:jc w:val="center"/>
              <w:rPr>
                <w:sz w:val="18"/>
                <w:szCs w:val="18"/>
              </w:rPr>
            </w:pPr>
          </w:p>
        </w:tc>
        <w:tc>
          <w:tcPr>
            <w:tcW w:w="557" w:type="dxa"/>
            <w:tcBorders>
              <w:top w:val="single" w:sz="6" w:space="0" w:color="auto"/>
              <w:left w:val="single" w:sz="6" w:space="0" w:color="auto"/>
              <w:bottom w:val="single" w:sz="4" w:space="0" w:color="auto"/>
              <w:right w:val="single" w:sz="6" w:space="0" w:color="auto"/>
            </w:tcBorders>
            <w:vAlign w:val="center"/>
          </w:tcPr>
          <w:p w:rsidR="00C81205" w:rsidRPr="00741839" w:rsidRDefault="00C81205" w:rsidP="00017E9C">
            <w:pPr>
              <w:jc w:val="center"/>
              <w:rPr>
                <w:sz w:val="18"/>
                <w:szCs w:val="18"/>
              </w:rPr>
            </w:pPr>
          </w:p>
        </w:tc>
        <w:tc>
          <w:tcPr>
            <w:tcW w:w="792" w:type="dxa"/>
            <w:tcBorders>
              <w:top w:val="single" w:sz="6" w:space="0" w:color="auto"/>
              <w:left w:val="single" w:sz="6" w:space="0" w:color="auto"/>
              <w:bottom w:val="single" w:sz="4" w:space="0" w:color="auto"/>
              <w:right w:val="single" w:sz="4" w:space="0" w:color="auto"/>
            </w:tcBorders>
            <w:vAlign w:val="center"/>
          </w:tcPr>
          <w:p w:rsidR="00C81205" w:rsidRPr="00741839" w:rsidRDefault="00C81205" w:rsidP="00017E9C">
            <w:pPr>
              <w:jc w:val="center"/>
              <w:rPr>
                <w:sz w:val="18"/>
                <w:szCs w:val="18"/>
              </w:rPr>
            </w:pPr>
          </w:p>
        </w:tc>
      </w:tr>
      <w:tr w:rsidR="00585A3B" w:rsidRPr="00741839" w:rsidTr="00857CE8">
        <w:trPr>
          <w:cantSplit/>
          <w:trHeight w:val="20"/>
          <w:tblHeader/>
          <w:jc w:val="center"/>
        </w:trPr>
        <w:tc>
          <w:tcPr>
            <w:tcW w:w="2858" w:type="dxa"/>
            <w:vAlign w:val="center"/>
          </w:tcPr>
          <w:p w:rsidR="00585A3B" w:rsidRPr="00741839" w:rsidRDefault="00585A3B" w:rsidP="00585A3B">
            <w:pPr>
              <w:spacing w:line="200" w:lineRule="exact"/>
              <w:ind w:left="136"/>
              <w:rPr>
                <w:sz w:val="18"/>
              </w:rPr>
            </w:pPr>
            <w:r w:rsidRPr="00741839">
              <w:rPr>
                <w:sz w:val="18"/>
              </w:rPr>
              <w:t>врожденные аномалии системы кровообращения</w:t>
            </w:r>
          </w:p>
        </w:tc>
        <w:tc>
          <w:tcPr>
            <w:tcW w:w="709" w:type="dxa"/>
            <w:vAlign w:val="center"/>
          </w:tcPr>
          <w:p w:rsidR="00585A3B" w:rsidRPr="00741839" w:rsidRDefault="00585A3B" w:rsidP="00585A3B">
            <w:pPr>
              <w:spacing w:line="200" w:lineRule="exact"/>
              <w:ind w:left="136"/>
              <w:rPr>
                <w:sz w:val="18"/>
              </w:rPr>
            </w:pPr>
            <w:r w:rsidRPr="00741839">
              <w:rPr>
                <w:sz w:val="18"/>
              </w:rPr>
              <w:t>18.2</w:t>
            </w:r>
          </w:p>
        </w:tc>
        <w:tc>
          <w:tcPr>
            <w:tcW w:w="992" w:type="dxa"/>
            <w:vAlign w:val="center"/>
          </w:tcPr>
          <w:p w:rsidR="00585A3B" w:rsidRPr="00741839" w:rsidRDefault="00585A3B" w:rsidP="00585A3B">
            <w:pPr>
              <w:spacing w:line="200" w:lineRule="exact"/>
              <w:ind w:left="136"/>
              <w:rPr>
                <w:sz w:val="18"/>
              </w:rPr>
            </w:pPr>
            <w:r w:rsidRPr="00741839">
              <w:rPr>
                <w:sz w:val="18"/>
              </w:rPr>
              <w:t>Q20-Q28</w:t>
            </w:r>
          </w:p>
        </w:tc>
        <w:tc>
          <w:tcPr>
            <w:tcW w:w="709" w:type="dxa"/>
            <w:shd w:val="clear" w:color="auto" w:fill="auto"/>
            <w:vAlign w:val="center"/>
          </w:tcPr>
          <w:p w:rsidR="00585A3B" w:rsidRPr="00741839" w:rsidRDefault="00585A3B" w:rsidP="00585A3B">
            <w:pPr>
              <w:jc w:val="center"/>
              <w:rPr>
                <w:sz w:val="18"/>
                <w:szCs w:val="18"/>
              </w:rPr>
            </w:pPr>
          </w:p>
        </w:tc>
        <w:tc>
          <w:tcPr>
            <w:tcW w:w="850" w:type="dxa"/>
            <w:shd w:val="clear" w:color="auto" w:fill="auto"/>
            <w:vAlign w:val="center"/>
          </w:tcPr>
          <w:p w:rsidR="00585A3B" w:rsidRPr="00741839" w:rsidRDefault="00585A3B" w:rsidP="00585A3B">
            <w:pPr>
              <w:jc w:val="center"/>
              <w:rPr>
                <w:sz w:val="18"/>
                <w:szCs w:val="18"/>
              </w:rPr>
            </w:pPr>
          </w:p>
        </w:tc>
        <w:tc>
          <w:tcPr>
            <w:tcW w:w="851" w:type="dxa"/>
            <w:tcBorders>
              <w:top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9"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33"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60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83"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1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09"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75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7"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2" w:type="dxa"/>
            <w:tcBorders>
              <w:top w:val="single" w:sz="6" w:space="0" w:color="auto"/>
              <w:left w:val="single" w:sz="6" w:space="0" w:color="auto"/>
              <w:bottom w:val="single" w:sz="4" w:space="0" w:color="auto"/>
              <w:right w:val="single" w:sz="4" w:space="0" w:color="auto"/>
            </w:tcBorders>
            <w:vAlign w:val="center"/>
          </w:tcPr>
          <w:p w:rsidR="00585A3B" w:rsidRPr="00741839" w:rsidRDefault="00585A3B" w:rsidP="00585A3B">
            <w:pPr>
              <w:jc w:val="center"/>
              <w:rPr>
                <w:sz w:val="18"/>
                <w:szCs w:val="18"/>
              </w:rPr>
            </w:pPr>
          </w:p>
        </w:tc>
      </w:tr>
      <w:tr w:rsidR="00585A3B" w:rsidRPr="00741839" w:rsidTr="00017E9C">
        <w:trPr>
          <w:cantSplit/>
          <w:trHeight w:val="20"/>
          <w:tblHeader/>
          <w:jc w:val="center"/>
        </w:trPr>
        <w:tc>
          <w:tcPr>
            <w:tcW w:w="2858" w:type="dxa"/>
            <w:tcBorders>
              <w:top w:val="single" w:sz="6" w:space="0" w:color="auto"/>
              <w:left w:val="single" w:sz="4" w:space="0" w:color="auto"/>
              <w:bottom w:val="single" w:sz="4" w:space="0" w:color="auto"/>
              <w:right w:val="single" w:sz="6" w:space="0" w:color="auto"/>
            </w:tcBorders>
            <w:vAlign w:val="center"/>
          </w:tcPr>
          <w:p w:rsidR="00585A3B" w:rsidRPr="00741839" w:rsidRDefault="00585A3B" w:rsidP="00585A3B">
            <w:pPr>
              <w:spacing w:line="200" w:lineRule="exact"/>
              <w:ind w:left="136"/>
              <w:rPr>
                <w:sz w:val="18"/>
              </w:rPr>
            </w:pPr>
            <w:r w:rsidRPr="00741839">
              <w:rPr>
                <w:sz w:val="18"/>
              </w:rPr>
              <w:t>расщелина губы и неба (заячья губа и волчья пасть)</w:t>
            </w:r>
          </w:p>
        </w:tc>
        <w:tc>
          <w:tcPr>
            <w:tcW w:w="709"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spacing w:line="200" w:lineRule="exact"/>
              <w:ind w:left="136"/>
              <w:rPr>
                <w:sz w:val="18"/>
              </w:rPr>
            </w:pPr>
            <w:r w:rsidRPr="00741839">
              <w:rPr>
                <w:sz w:val="18"/>
              </w:rPr>
              <w:t>18.3</w:t>
            </w:r>
          </w:p>
        </w:tc>
        <w:tc>
          <w:tcPr>
            <w:tcW w:w="992" w:type="dxa"/>
            <w:tcBorders>
              <w:top w:val="single" w:sz="6" w:space="0" w:color="auto"/>
              <w:left w:val="single" w:sz="6" w:space="0" w:color="auto"/>
              <w:bottom w:val="single" w:sz="4" w:space="0" w:color="auto"/>
            </w:tcBorders>
            <w:vAlign w:val="center"/>
          </w:tcPr>
          <w:p w:rsidR="00585A3B" w:rsidRPr="00741839" w:rsidRDefault="00585A3B" w:rsidP="00585A3B">
            <w:pPr>
              <w:spacing w:line="200" w:lineRule="exact"/>
              <w:ind w:left="136"/>
              <w:rPr>
                <w:sz w:val="18"/>
              </w:rPr>
            </w:pPr>
            <w:r w:rsidRPr="00741839">
              <w:rPr>
                <w:sz w:val="18"/>
              </w:rPr>
              <w:t>Q35-Q37</w:t>
            </w:r>
          </w:p>
        </w:tc>
        <w:tc>
          <w:tcPr>
            <w:tcW w:w="709" w:type="dxa"/>
            <w:tcBorders>
              <w:bottom w:val="single" w:sz="4" w:space="0" w:color="auto"/>
            </w:tcBorders>
            <w:shd w:val="clear" w:color="auto" w:fill="auto"/>
            <w:vAlign w:val="center"/>
          </w:tcPr>
          <w:p w:rsidR="00585A3B" w:rsidRPr="00741839" w:rsidRDefault="00585A3B" w:rsidP="00585A3B">
            <w:pPr>
              <w:jc w:val="center"/>
              <w:rPr>
                <w:sz w:val="18"/>
                <w:szCs w:val="18"/>
              </w:rPr>
            </w:pPr>
          </w:p>
        </w:tc>
        <w:tc>
          <w:tcPr>
            <w:tcW w:w="850" w:type="dxa"/>
            <w:tcBorders>
              <w:bottom w:val="single" w:sz="4" w:space="0" w:color="auto"/>
            </w:tcBorders>
            <w:shd w:val="clear" w:color="auto" w:fill="auto"/>
            <w:vAlign w:val="center"/>
          </w:tcPr>
          <w:p w:rsidR="00585A3B" w:rsidRPr="00741839" w:rsidRDefault="00585A3B" w:rsidP="00585A3B">
            <w:pPr>
              <w:jc w:val="center"/>
              <w:rPr>
                <w:sz w:val="18"/>
                <w:szCs w:val="18"/>
              </w:rPr>
            </w:pPr>
          </w:p>
        </w:tc>
        <w:tc>
          <w:tcPr>
            <w:tcW w:w="851" w:type="dxa"/>
            <w:tcBorders>
              <w:top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9"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33"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60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83"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1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09"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75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7"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2" w:type="dxa"/>
            <w:tcBorders>
              <w:top w:val="single" w:sz="6" w:space="0" w:color="auto"/>
              <w:left w:val="single" w:sz="6" w:space="0" w:color="auto"/>
              <w:bottom w:val="single" w:sz="4" w:space="0" w:color="auto"/>
              <w:right w:val="single" w:sz="4" w:space="0" w:color="auto"/>
            </w:tcBorders>
            <w:vAlign w:val="center"/>
          </w:tcPr>
          <w:p w:rsidR="00585A3B" w:rsidRPr="00741839" w:rsidRDefault="00585A3B" w:rsidP="00585A3B">
            <w:pPr>
              <w:jc w:val="center"/>
              <w:rPr>
                <w:sz w:val="18"/>
                <w:szCs w:val="18"/>
              </w:rPr>
            </w:pPr>
          </w:p>
        </w:tc>
      </w:tr>
      <w:tr w:rsidR="00585A3B" w:rsidRPr="00741839" w:rsidTr="00017E9C">
        <w:trPr>
          <w:cantSplit/>
          <w:trHeight w:val="20"/>
          <w:tblHeader/>
          <w:jc w:val="center"/>
        </w:trPr>
        <w:tc>
          <w:tcPr>
            <w:tcW w:w="2858" w:type="dxa"/>
            <w:tcBorders>
              <w:top w:val="single" w:sz="6" w:space="0" w:color="auto"/>
              <w:left w:val="single" w:sz="4" w:space="0" w:color="auto"/>
              <w:bottom w:val="single" w:sz="4" w:space="0" w:color="auto"/>
              <w:right w:val="single" w:sz="6" w:space="0" w:color="auto"/>
            </w:tcBorders>
            <w:vAlign w:val="center"/>
          </w:tcPr>
          <w:p w:rsidR="00585A3B" w:rsidRPr="00741839" w:rsidRDefault="00585A3B" w:rsidP="00585A3B">
            <w:pPr>
              <w:spacing w:line="200" w:lineRule="exact"/>
              <w:ind w:left="136"/>
              <w:rPr>
                <w:sz w:val="18"/>
              </w:rPr>
            </w:pPr>
            <w:r w:rsidRPr="00741839">
              <w:rPr>
                <w:sz w:val="18"/>
              </w:rPr>
              <w:t>хромосомные аномалии,</w:t>
            </w:r>
            <w:r w:rsidRPr="00741839">
              <w:rPr>
                <w:sz w:val="18"/>
              </w:rPr>
              <w:br/>
              <w:t>не классифицированные</w:t>
            </w:r>
            <w:r w:rsidRPr="00741839">
              <w:rPr>
                <w:sz w:val="18"/>
              </w:rPr>
              <w:br/>
              <w:t>в других рубриках</w:t>
            </w:r>
          </w:p>
        </w:tc>
        <w:tc>
          <w:tcPr>
            <w:tcW w:w="709"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spacing w:line="200" w:lineRule="exact"/>
              <w:ind w:left="136"/>
              <w:rPr>
                <w:sz w:val="18"/>
              </w:rPr>
            </w:pPr>
            <w:r w:rsidRPr="00741839">
              <w:rPr>
                <w:sz w:val="18"/>
              </w:rPr>
              <w:t>18.4</w:t>
            </w:r>
          </w:p>
        </w:tc>
        <w:tc>
          <w:tcPr>
            <w:tcW w:w="99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spacing w:line="200" w:lineRule="exact"/>
              <w:ind w:left="136"/>
              <w:rPr>
                <w:sz w:val="18"/>
              </w:rPr>
            </w:pPr>
            <w:r w:rsidRPr="00741839">
              <w:rPr>
                <w:sz w:val="18"/>
              </w:rPr>
              <w:t>Q90-Q99</w:t>
            </w:r>
          </w:p>
        </w:tc>
        <w:tc>
          <w:tcPr>
            <w:tcW w:w="709" w:type="dxa"/>
            <w:tcBorders>
              <w:top w:val="single" w:sz="6" w:space="0" w:color="auto"/>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0" w:type="dxa"/>
            <w:tcBorders>
              <w:top w:val="single" w:sz="6" w:space="0" w:color="auto"/>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1"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9"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33"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60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55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74"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83"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12"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609"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755" w:type="dxa"/>
            <w:tcBorders>
              <w:top w:val="single" w:sz="6" w:space="0" w:color="auto"/>
              <w:left w:val="single" w:sz="6" w:space="0" w:color="auto"/>
              <w:bottom w:val="single" w:sz="4"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557" w:type="dxa"/>
            <w:tcBorders>
              <w:top w:val="single" w:sz="6" w:space="0" w:color="auto"/>
              <w:left w:val="single" w:sz="6" w:space="0" w:color="auto"/>
              <w:bottom w:val="single" w:sz="4" w:space="0" w:color="auto"/>
              <w:right w:val="single" w:sz="6" w:space="0" w:color="auto"/>
            </w:tcBorders>
            <w:vAlign w:val="center"/>
          </w:tcPr>
          <w:p w:rsidR="00585A3B" w:rsidRPr="00741839" w:rsidRDefault="00585A3B" w:rsidP="00585A3B">
            <w:pPr>
              <w:jc w:val="center"/>
              <w:rPr>
                <w:sz w:val="18"/>
                <w:szCs w:val="18"/>
              </w:rPr>
            </w:pPr>
          </w:p>
        </w:tc>
        <w:tc>
          <w:tcPr>
            <w:tcW w:w="792" w:type="dxa"/>
            <w:tcBorders>
              <w:top w:val="single" w:sz="6" w:space="0" w:color="auto"/>
              <w:left w:val="single" w:sz="6" w:space="0" w:color="auto"/>
              <w:bottom w:val="single" w:sz="4" w:space="0" w:color="auto"/>
              <w:right w:val="single" w:sz="4" w:space="0" w:color="auto"/>
            </w:tcBorders>
            <w:vAlign w:val="center"/>
          </w:tcPr>
          <w:p w:rsidR="00585A3B" w:rsidRPr="00741839" w:rsidRDefault="00585A3B" w:rsidP="00585A3B">
            <w:pPr>
              <w:jc w:val="center"/>
              <w:rPr>
                <w:sz w:val="18"/>
                <w:szCs w:val="18"/>
              </w:rPr>
            </w:pPr>
          </w:p>
        </w:tc>
      </w:tr>
      <w:tr w:rsidR="00585A3B" w:rsidRPr="00741839" w:rsidTr="00017E9C">
        <w:trPr>
          <w:cantSplit/>
          <w:trHeight w:val="20"/>
          <w:tblHeader/>
          <w:jc w:val="center"/>
        </w:trPr>
        <w:tc>
          <w:tcPr>
            <w:tcW w:w="2858" w:type="dxa"/>
            <w:vAlign w:val="center"/>
          </w:tcPr>
          <w:p w:rsidR="00585A3B" w:rsidRPr="00741839" w:rsidRDefault="00585A3B" w:rsidP="00585A3B">
            <w:pPr>
              <w:spacing w:line="180" w:lineRule="exact"/>
              <w:ind w:left="136"/>
              <w:rPr>
                <w:b/>
                <w:sz w:val="18"/>
              </w:rPr>
            </w:pPr>
            <w:r w:rsidRPr="00741839">
              <w:rPr>
                <w:b/>
                <w:sz w:val="18"/>
              </w:rPr>
              <w:t>симптомы, признаки</w:t>
            </w:r>
            <w:r w:rsidRPr="00741839">
              <w:rPr>
                <w:b/>
                <w:sz w:val="18"/>
              </w:rPr>
              <w:br/>
              <w:t>и отклонения от нормы, выявленные</w:t>
            </w:r>
            <w:r w:rsidR="000A08E5">
              <w:rPr>
                <w:b/>
                <w:sz w:val="18"/>
              </w:rPr>
              <w:br/>
            </w:r>
            <w:r w:rsidRPr="00741839">
              <w:rPr>
                <w:b/>
                <w:sz w:val="18"/>
              </w:rPr>
              <w:t>при клинических и лабораторных исследованиях,</w:t>
            </w:r>
            <w:r w:rsidRPr="00741839">
              <w:rPr>
                <w:b/>
                <w:sz w:val="18"/>
              </w:rPr>
              <w:br/>
              <w:t>не классифицированные</w:t>
            </w:r>
            <w:r w:rsidRPr="00741839">
              <w:rPr>
                <w:b/>
                <w:sz w:val="18"/>
              </w:rPr>
              <w:br/>
              <w:t>в других рубриках</w:t>
            </w:r>
          </w:p>
        </w:tc>
        <w:tc>
          <w:tcPr>
            <w:tcW w:w="709" w:type="dxa"/>
            <w:vAlign w:val="center"/>
          </w:tcPr>
          <w:p w:rsidR="00585A3B" w:rsidRPr="00741839" w:rsidRDefault="00585A3B" w:rsidP="00585A3B">
            <w:pPr>
              <w:spacing w:line="180" w:lineRule="exact"/>
              <w:jc w:val="center"/>
              <w:rPr>
                <w:b/>
                <w:sz w:val="18"/>
              </w:rPr>
            </w:pPr>
            <w:r w:rsidRPr="00741839">
              <w:rPr>
                <w:b/>
                <w:sz w:val="18"/>
              </w:rPr>
              <w:t>19.0</w:t>
            </w:r>
          </w:p>
        </w:tc>
        <w:tc>
          <w:tcPr>
            <w:tcW w:w="992" w:type="dxa"/>
            <w:tcBorders>
              <w:right w:val="single" w:sz="6" w:space="0" w:color="auto"/>
            </w:tcBorders>
            <w:vAlign w:val="center"/>
          </w:tcPr>
          <w:p w:rsidR="00585A3B" w:rsidRPr="00741839" w:rsidRDefault="00585A3B" w:rsidP="00585A3B">
            <w:pPr>
              <w:spacing w:line="180" w:lineRule="exact"/>
              <w:jc w:val="center"/>
              <w:rPr>
                <w:b/>
                <w:sz w:val="18"/>
              </w:rPr>
            </w:pPr>
            <w:r w:rsidRPr="00741839">
              <w:rPr>
                <w:b/>
                <w:sz w:val="18"/>
              </w:rPr>
              <w:t>R00-R99</w:t>
            </w:r>
          </w:p>
        </w:tc>
        <w:tc>
          <w:tcPr>
            <w:tcW w:w="709"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0"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1" w:type="dxa"/>
            <w:tcBorders>
              <w:left w:val="single" w:sz="6" w:space="0" w:color="auto"/>
            </w:tcBorders>
            <w:vAlign w:val="center"/>
          </w:tcPr>
          <w:p w:rsidR="00585A3B" w:rsidRPr="00741839" w:rsidRDefault="00585A3B" w:rsidP="00585A3B">
            <w:pPr>
              <w:jc w:val="center"/>
              <w:rPr>
                <w:sz w:val="18"/>
                <w:szCs w:val="18"/>
              </w:rPr>
            </w:pPr>
          </w:p>
        </w:tc>
        <w:tc>
          <w:tcPr>
            <w:tcW w:w="799" w:type="dxa"/>
            <w:vAlign w:val="center"/>
          </w:tcPr>
          <w:p w:rsidR="00585A3B" w:rsidRPr="00741839" w:rsidRDefault="00585A3B" w:rsidP="00585A3B">
            <w:pPr>
              <w:jc w:val="center"/>
              <w:rPr>
                <w:sz w:val="18"/>
                <w:szCs w:val="18"/>
              </w:rPr>
            </w:pPr>
          </w:p>
        </w:tc>
        <w:tc>
          <w:tcPr>
            <w:tcW w:w="633" w:type="dxa"/>
            <w:shd w:val="clear" w:color="auto" w:fill="auto"/>
            <w:vAlign w:val="center"/>
          </w:tcPr>
          <w:p w:rsidR="00585A3B" w:rsidRPr="00741839" w:rsidRDefault="00585A3B" w:rsidP="00585A3B">
            <w:pPr>
              <w:jc w:val="center"/>
              <w:rPr>
                <w:sz w:val="18"/>
                <w:szCs w:val="18"/>
              </w:rPr>
            </w:pPr>
          </w:p>
        </w:tc>
        <w:tc>
          <w:tcPr>
            <w:tcW w:w="605" w:type="dxa"/>
            <w:shd w:val="clear" w:color="auto" w:fill="auto"/>
            <w:vAlign w:val="center"/>
          </w:tcPr>
          <w:p w:rsidR="00585A3B" w:rsidRPr="00741839" w:rsidRDefault="00585A3B" w:rsidP="00585A3B">
            <w:pPr>
              <w:jc w:val="center"/>
              <w:rPr>
                <w:sz w:val="18"/>
                <w:szCs w:val="18"/>
              </w:rPr>
            </w:pPr>
          </w:p>
        </w:tc>
        <w:tc>
          <w:tcPr>
            <w:tcW w:w="552" w:type="dxa"/>
            <w:vAlign w:val="center"/>
          </w:tcPr>
          <w:p w:rsidR="00585A3B" w:rsidRPr="00741839" w:rsidRDefault="00585A3B" w:rsidP="00585A3B">
            <w:pPr>
              <w:jc w:val="center"/>
              <w:rPr>
                <w:sz w:val="18"/>
                <w:szCs w:val="18"/>
              </w:rPr>
            </w:pPr>
          </w:p>
        </w:tc>
        <w:tc>
          <w:tcPr>
            <w:tcW w:w="552" w:type="dxa"/>
            <w:vAlign w:val="center"/>
          </w:tcPr>
          <w:p w:rsidR="00585A3B" w:rsidRPr="00741839" w:rsidRDefault="00585A3B" w:rsidP="00585A3B">
            <w:pPr>
              <w:jc w:val="center"/>
              <w:rPr>
                <w:sz w:val="18"/>
                <w:szCs w:val="18"/>
              </w:rPr>
            </w:pPr>
          </w:p>
        </w:tc>
        <w:tc>
          <w:tcPr>
            <w:tcW w:w="674" w:type="dxa"/>
            <w:vAlign w:val="center"/>
          </w:tcPr>
          <w:p w:rsidR="00585A3B" w:rsidRPr="00741839" w:rsidRDefault="00585A3B" w:rsidP="00585A3B">
            <w:pPr>
              <w:jc w:val="center"/>
              <w:rPr>
                <w:sz w:val="18"/>
                <w:szCs w:val="18"/>
              </w:rPr>
            </w:pPr>
          </w:p>
        </w:tc>
        <w:tc>
          <w:tcPr>
            <w:tcW w:w="674" w:type="dxa"/>
            <w:vAlign w:val="center"/>
          </w:tcPr>
          <w:p w:rsidR="00585A3B" w:rsidRPr="00741839" w:rsidRDefault="00585A3B" w:rsidP="00585A3B">
            <w:pPr>
              <w:jc w:val="center"/>
              <w:rPr>
                <w:sz w:val="18"/>
                <w:szCs w:val="18"/>
              </w:rPr>
            </w:pPr>
          </w:p>
        </w:tc>
        <w:tc>
          <w:tcPr>
            <w:tcW w:w="683" w:type="dxa"/>
            <w:vAlign w:val="center"/>
          </w:tcPr>
          <w:p w:rsidR="00585A3B" w:rsidRPr="00741839" w:rsidRDefault="00585A3B" w:rsidP="00585A3B">
            <w:pPr>
              <w:jc w:val="center"/>
              <w:rPr>
                <w:sz w:val="18"/>
                <w:szCs w:val="18"/>
              </w:rPr>
            </w:pPr>
          </w:p>
        </w:tc>
        <w:tc>
          <w:tcPr>
            <w:tcW w:w="612" w:type="dxa"/>
            <w:vAlign w:val="center"/>
          </w:tcPr>
          <w:p w:rsidR="00585A3B" w:rsidRPr="00741839" w:rsidRDefault="00585A3B" w:rsidP="00585A3B">
            <w:pPr>
              <w:jc w:val="center"/>
              <w:rPr>
                <w:sz w:val="18"/>
                <w:szCs w:val="18"/>
              </w:rPr>
            </w:pPr>
          </w:p>
        </w:tc>
        <w:tc>
          <w:tcPr>
            <w:tcW w:w="609" w:type="dxa"/>
            <w:shd w:val="clear" w:color="auto" w:fill="auto"/>
            <w:vAlign w:val="center"/>
          </w:tcPr>
          <w:p w:rsidR="00585A3B" w:rsidRPr="00741839" w:rsidRDefault="00585A3B" w:rsidP="00585A3B">
            <w:pPr>
              <w:jc w:val="center"/>
              <w:rPr>
                <w:sz w:val="18"/>
                <w:szCs w:val="18"/>
              </w:rPr>
            </w:pPr>
          </w:p>
        </w:tc>
        <w:tc>
          <w:tcPr>
            <w:tcW w:w="755" w:type="dxa"/>
            <w:shd w:val="clear" w:color="auto" w:fill="auto"/>
            <w:vAlign w:val="center"/>
          </w:tcPr>
          <w:p w:rsidR="00585A3B" w:rsidRPr="00741839" w:rsidRDefault="00585A3B" w:rsidP="00585A3B">
            <w:pPr>
              <w:jc w:val="center"/>
              <w:rPr>
                <w:sz w:val="18"/>
                <w:szCs w:val="18"/>
              </w:rPr>
            </w:pPr>
          </w:p>
        </w:tc>
        <w:tc>
          <w:tcPr>
            <w:tcW w:w="557" w:type="dxa"/>
            <w:vAlign w:val="center"/>
          </w:tcPr>
          <w:p w:rsidR="00585A3B" w:rsidRPr="00741839" w:rsidRDefault="00585A3B" w:rsidP="00585A3B">
            <w:pPr>
              <w:jc w:val="center"/>
              <w:rPr>
                <w:sz w:val="18"/>
                <w:szCs w:val="18"/>
              </w:rPr>
            </w:pPr>
          </w:p>
        </w:tc>
        <w:tc>
          <w:tcPr>
            <w:tcW w:w="792" w:type="dxa"/>
            <w:vAlign w:val="center"/>
          </w:tcPr>
          <w:p w:rsidR="00585A3B" w:rsidRPr="00741839" w:rsidRDefault="00585A3B" w:rsidP="00585A3B">
            <w:pPr>
              <w:jc w:val="center"/>
              <w:rPr>
                <w:sz w:val="18"/>
                <w:szCs w:val="18"/>
              </w:rPr>
            </w:pPr>
          </w:p>
        </w:tc>
      </w:tr>
      <w:tr w:rsidR="00585A3B" w:rsidRPr="00741839" w:rsidTr="00017E9C">
        <w:trPr>
          <w:cantSplit/>
          <w:trHeight w:val="20"/>
          <w:tblHeader/>
          <w:jc w:val="center"/>
        </w:trPr>
        <w:tc>
          <w:tcPr>
            <w:tcW w:w="2858" w:type="dxa"/>
            <w:vAlign w:val="center"/>
          </w:tcPr>
          <w:p w:rsidR="00585A3B" w:rsidRPr="00741839" w:rsidRDefault="00585A3B" w:rsidP="00585A3B">
            <w:pPr>
              <w:spacing w:line="180" w:lineRule="exact"/>
              <w:ind w:left="136"/>
              <w:rPr>
                <w:b/>
                <w:sz w:val="18"/>
              </w:rPr>
            </w:pPr>
            <w:r w:rsidRPr="00741839">
              <w:rPr>
                <w:b/>
                <w:sz w:val="18"/>
              </w:rPr>
              <w:t>травмы, отравления</w:t>
            </w:r>
            <w:r w:rsidRPr="00741839">
              <w:rPr>
                <w:b/>
                <w:sz w:val="18"/>
              </w:rPr>
              <w:br/>
              <w:t>и некоторые другие последствия воздействия внешних причин</w:t>
            </w:r>
          </w:p>
        </w:tc>
        <w:tc>
          <w:tcPr>
            <w:tcW w:w="709" w:type="dxa"/>
            <w:vAlign w:val="center"/>
          </w:tcPr>
          <w:p w:rsidR="00585A3B" w:rsidRPr="00741839" w:rsidRDefault="00585A3B" w:rsidP="00585A3B">
            <w:pPr>
              <w:spacing w:line="180" w:lineRule="exact"/>
              <w:jc w:val="center"/>
              <w:rPr>
                <w:b/>
                <w:sz w:val="18"/>
              </w:rPr>
            </w:pPr>
            <w:r w:rsidRPr="00741839">
              <w:rPr>
                <w:b/>
                <w:sz w:val="18"/>
              </w:rPr>
              <w:t>20.0</w:t>
            </w:r>
          </w:p>
        </w:tc>
        <w:tc>
          <w:tcPr>
            <w:tcW w:w="992" w:type="dxa"/>
            <w:tcBorders>
              <w:right w:val="single" w:sz="6" w:space="0" w:color="auto"/>
            </w:tcBorders>
            <w:vAlign w:val="center"/>
          </w:tcPr>
          <w:p w:rsidR="00585A3B" w:rsidRPr="00741839" w:rsidRDefault="00585A3B" w:rsidP="00585A3B">
            <w:pPr>
              <w:spacing w:line="180" w:lineRule="exact"/>
              <w:jc w:val="center"/>
              <w:rPr>
                <w:b/>
                <w:sz w:val="18"/>
              </w:rPr>
            </w:pPr>
            <w:r w:rsidRPr="00741839">
              <w:rPr>
                <w:b/>
                <w:sz w:val="18"/>
              </w:rPr>
              <w:t>S00-T98</w:t>
            </w:r>
          </w:p>
        </w:tc>
        <w:tc>
          <w:tcPr>
            <w:tcW w:w="709"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0"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rPr>
            </w:pPr>
          </w:p>
        </w:tc>
        <w:tc>
          <w:tcPr>
            <w:tcW w:w="851" w:type="dxa"/>
            <w:tcBorders>
              <w:left w:val="single" w:sz="6" w:space="0" w:color="auto"/>
            </w:tcBorders>
            <w:vAlign w:val="center"/>
          </w:tcPr>
          <w:p w:rsidR="00585A3B" w:rsidRPr="00741839" w:rsidRDefault="00585A3B" w:rsidP="00585A3B">
            <w:pPr>
              <w:jc w:val="center"/>
              <w:rPr>
                <w:sz w:val="18"/>
                <w:szCs w:val="18"/>
              </w:rPr>
            </w:pPr>
          </w:p>
        </w:tc>
        <w:tc>
          <w:tcPr>
            <w:tcW w:w="799" w:type="dxa"/>
            <w:vAlign w:val="center"/>
          </w:tcPr>
          <w:p w:rsidR="00585A3B" w:rsidRPr="00741839" w:rsidRDefault="00585A3B" w:rsidP="00585A3B">
            <w:pPr>
              <w:jc w:val="center"/>
              <w:rPr>
                <w:sz w:val="18"/>
                <w:szCs w:val="18"/>
              </w:rPr>
            </w:pPr>
          </w:p>
        </w:tc>
        <w:tc>
          <w:tcPr>
            <w:tcW w:w="633" w:type="dxa"/>
            <w:shd w:val="clear" w:color="auto" w:fill="auto"/>
            <w:vAlign w:val="center"/>
          </w:tcPr>
          <w:p w:rsidR="00585A3B" w:rsidRPr="00741839" w:rsidRDefault="00585A3B" w:rsidP="00585A3B">
            <w:pPr>
              <w:jc w:val="center"/>
              <w:rPr>
                <w:sz w:val="18"/>
                <w:szCs w:val="18"/>
              </w:rPr>
            </w:pPr>
          </w:p>
        </w:tc>
        <w:tc>
          <w:tcPr>
            <w:tcW w:w="605" w:type="dxa"/>
            <w:shd w:val="clear" w:color="auto" w:fill="auto"/>
            <w:vAlign w:val="center"/>
          </w:tcPr>
          <w:p w:rsidR="00585A3B" w:rsidRPr="00741839" w:rsidRDefault="00585A3B" w:rsidP="00585A3B">
            <w:pPr>
              <w:jc w:val="center"/>
              <w:rPr>
                <w:sz w:val="18"/>
                <w:szCs w:val="18"/>
              </w:rPr>
            </w:pPr>
          </w:p>
        </w:tc>
        <w:tc>
          <w:tcPr>
            <w:tcW w:w="552" w:type="dxa"/>
            <w:vAlign w:val="center"/>
          </w:tcPr>
          <w:p w:rsidR="00585A3B" w:rsidRPr="00741839" w:rsidRDefault="00585A3B" w:rsidP="00585A3B">
            <w:pPr>
              <w:jc w:val="center"/>
              <w:rPr>
                <w:sz w:val="18"/>
                <w:szCs w:val="18"/>
              </w:rPr>
            </w:pPr>
          </w:p>
        </w:tc>
        <w:tc>
          <w:tcPr>
            <w:tcW w:w="552" w:type="dxa"/>
            <w:vAlign w:val="center"/>
          </w:tcPr>
          <w:p w:rsidR="00585A3B" w:rsidRPr="00741839" w:rsidRDefault="00585A3B" w:rsidP="00585A3B">
            <w:pPr>
              <w:jc w:val="center"/>
              <w:rPr>
                <w:sz w:val="18"/>
                <w:szCs w:val="18"/>
              </w:rPr>
            </w:pPr>
          </w:p>
        </w:tc>
        <w:tc>
          <w:tcPr>
            <w:tcW w:w="674" w:type="dxa"/>
            <w:vAlign w:val="center"/>
          </w:tcPr>
          <w:p w:rsidR="00585A3B" w:rsidRPr="00741839" w:rsidRDefault="00585A3B" w:rsidP="00585A3B">
            <w:pPr>
              <w:jc w:val="center"/>
              <w:rPr>
                <w:sz w:val="18"/>
                <w:szCs w:val="18"/>
              </w:rPr>
            </w:pPr>
          </w:p>
        </w:tc>
        <w:tc>
          <w:tcPr>
            <w:tcW w:w="674" w:type="dxa"/>
            <w:vAlign w:val="center"/>
          </w:tcPr>
          <w:p w:rsidR="00585A3B" w:rsidRPr="00741839" w:rsidRDefault="00585A3B" w:rsidP="00585A3B">
            <w:pPr>
              <w:jc w:val="center"/>
              <w:rPr>
                <w:sz w:val="18"/>
                <w:szCs w:val="18"/>
              </w:rPr>
            </w:pPr>
          </w:p>
        </w:tc>
        <w:tc>
          <w:tcPr>
            <w:tcW w:w="683" w:type="dxa"/>
            <w:vAlign w:val="center"/>
          </w:tcPr>
          <w:p w:rsidR="00585A3B" w:rsidRPr="00741839" w:rsidRDefault="00585A3B" w:rsidP="00585A3B">
            <w:pPr>
              <w:jc w:val="center"/>
              <w:rPr>
                <w:sz w:val="18"/>
                <w:szCs w:val="18"/>
              </w:rPr>
            </w:pPr>
          </w:p>
        </w:tc>
        <w:tc>
          <w:tcPr>
            <w:tcW w:w="612" w:type="dxa"/>
            <w:vAlign w:val="center"/>
          </w:tcPr>
          <w:p w:rsidR="00585A3B" w:rsidRPr="00741839" w:rsidRDefault="00585A3B" w:rsidP="00585A3B">
            <w:pPr>
              <w:jc w:val="center"/>
              <w:rPr>
                <w:sz w:val="18"/>
                <w:szCs w:val="18"/>
              </w:rPr>
            </w:pPr>
          </w:p>
        </w:tc>
        <w:tc>
          <w:tcPr>
            <w:tcW w:w="609" w:type="dxa"/>
            <w:shd w:val="clear" w:color="auto" w:fill="auto"/>
            <w:vAlign w:val="center"/>
          </w:tcPr>
          <w:p w:rsidR="00585A3B" w:rsidRPr="00741839" w:rsidRDefault="00585A3B" w:rsidP="00585A3B">
            <w:pPr>
              <w:jc w:val="center"/>
              <w:rPr>
                <w:sz w:val="18"/>
                <w:szCs w:val="18"/>
              </w:rPr>
            </w:pPr>
          </w:p>
        </w:tc>
        <w:tc>
          <w:tcPr>
            <w:tcW w:w="755" w:type="dxa"/>
            <w:shd w:val="clear" w:color="auto" w:fill="auto"/>
            <w:vAlign w:val="center"/>
          </w:tcPr>
          <w:p w:rsidR="00585A3B" w:rsidRPr="00741839" w:rsidRDefault="00585A3B" w:rsidP="00585A3B">
            <w:pPr>
              <w:jc w:val="center"/>
              <w:rPr>
                <w:sz w:val="18"/>
                <w:szCs w:val="18"/>
              </w:rPr>
            </w:pPr>
          </w:p>
        </w:tc>
        <w:tc>
          <w:tcPr>
            <w:tcW w:w="557" w:type="dxa"/>
            <w:vAlign w:val="center"/>
          </w:tcPr>
          <w:p w:rsidR="00585A3B" w:rsidRPr="00741839" w:rsidRDefault="00585A3B" w:rsidP="00585A3B">
            <w:pPr>
              <w:jc w:val="center"/>
              <w:rPr>
                <w:sz w:val="18"/>
                <w:szCs w:val="18"/>
              </w:rPr>
            </w:pPr>
          </w:p>
        </w:tc>
        <w:tc>
          <w:tcPr>
            <w:tcW w:w="792" w:type="dxa"/>
            <w:vAlign w:val="center"/>
          </w:tcPr>
          <w:p w:rsidR="00585A3B" w:rsidRPr="00741839" w:rsidRDefault="00585A3B" w:rsidP="00585A3B">
            <w:pPr>
              <w:jc w:val="center"/>
              <w:rPr>
                <w:sz w:val="18"/>
                <w:szCs w:val="18"/>
              </w:rPr>
            </w:pPr>
          </w:p>
        </w:tc>
      </w:tr>
      <w:tr w:rsidR="00585A3B" w:rsidRPr="005F642D" w:rsidTr="00186ECA">
        <w:trPr>
          <w:cantSplit/>
          <w:trHeight w:val="20"/>
          <w:tblHeader/>
          <w:jc w:val="center"/>
        </w:trPr>
        <w:tc>
          <w:tcPr>
            <w:tcW w:w="2858" w:type="dxa"/>
          </w:tcPr>
          <w:p w:rsidR="00585A3B" w:rsidRPr="00741839" w:rsidRDefault="00585A3B" w:rsidP="00585A3B">
            <w:pPr>
              <w:spacing w:line="180" w:lineRule="exact"/>
              <w:ind w:left="136"/>
              <w:rPr>
                <w:sz w:val="18"/>
              </w:rPr>
            </w:pPr>
            <w:r w:rsidRPr="00741839">
              <w:rPr>
                <w:sz w:val="18"/>
              </w:rPr>
              <w:t xml:space="preserve">  из них</w:t>
            </w:r>
          </w:p>
          <w:p w:rsidR="00585A3B" w:rsidRPr="00741839" w:rsidRDefault="00585A3B" w:rsidP="00585A3B">
            <w:pPr>
              <w:spacing w:line="180" w:lineRule="exact"/>
              <w:ind w:left="136"/>
              <w:rPr>
                <w:sz w:val="18"/>
              </w:rPr>
            </w:pPr>
            <w:r w:rsidRPr="00741839">
              <w:rPr>
                <w:sz w:val="18"/>
              </w:rPr>
              <w:t>открытые укушенные раны</w:t>
            </w:r>
          </w:p>
          <w:p w:rsidR="00585A3B" w:rsidRPr="00741839" w:rsidRDefault="00585A3B" w:rsidP="00585A3B">
            <w:pPr>
              <w:spacing w:line="180" w:lineRule="exact"/>
              <w:ind w:left="136"/>
              <w:rPr>
                <w:b/>
                <w:sz w:val="18"/>
              </w:rPr>
            </w:pPr>
            <w:r w:rsidRPr="00741839">
              <w:rPr>
                <w:sz w:val="18"/>
              </w:rPr>
              <w:t xml:space="preserve">(только с кодом внешней причины </w:t>
            </w:r>
            <w:r w:rsidRPr="00741839">
              <w:rPr>
                <w:sz w:val="18"/>
                <w:lang w:val="en-US"/>
              </w:rPr>
              <w:t>W</w:t>
            </w:r>
            <w:r w:rsidRPr="00741839">
              <w:rPr>
                <w:sz w:val="18"/>
              </w:rPr>
              <w:t>54)</w:t>
            </w:r>
          </w:p>
        </w:tc>
        <w:tc>
          <w:tcPr>
            <w:tcW w:w="709" w:type="dxa"/>
            <w:vAlign w:val="center"/>
          </w:tcPr>
          <w:p w:rsidR="00585A3B" w:rsidRPr="00741839" w:rsidRDefault="00585A3B" w:rsidP="00585A3B">
            <w:pPr>
              <w:spacing w:line="180" w:lineRule="exact"/>
              <w:jc w:val="center"/>
              <w:rPr>
                <w:sz w:val="18"/>
              </w:rPr>
            </w:pPr>
            <w:r w:rsidRPr="00741839">
              <w:rPr>
                <w:sz w:val="18"/>
              </w:rPr>
              <w:t>20.1</w:t>
            </w:r>
          </w:p>
        </w:tc>
        <w:tc>
          <w:tcPr>
            <w:tcW w:w="992" w:type="dxa"/>
            <w:tcBorders>
              <w:right w:val="single" w:sz="6" w:space="0" w:color="auto"/>
            </w:tcBorders>
            <w:vAlign w:val="center"/>
          </w:tcPr>
          <w:p w:rsidR="00585A3B" w:rsidRPr="00741839" w:rsidRDefault="00585A3B" w:rsidP="00585A3B">
            <w:pPr>
              <w:spacing w:line="180" w:lineRule="exact"/>
              <w:jc w:val="center"/>
              <w:rPr>
                <w:sz w:val="18"/>
                <w:lang w:val="en-US"/>
              </w:rPr>
            </w:pPr>
            <w:r w:rsidRPr="00741839">
              <w:rPr>
                <w:sz w:val="18"/>
                <w:lang w:val="en-US"/>
              </w:rPr>
              <w:t xml:space="preserve">S01, S11, S21, S31, S41, S51, S61, S71, S81, S91 </w:t>
            </w:r>
          </w:p>
        </w:tc>
        <w:tc>
          <w:tcPr>
            <w:tcW w:w="709"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lang w:val="en-US"/>
              </w:rPr>
            </w:pPr>
          </w:p>
        </w:tc>
        <w:tc>
          <w:tcPr>
            <w:tcW w:w="850"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lang w:val="en-US"/>
              </w:rPr>
            </w:pPr>
          </w:p>
        </w:tc>
        <w:tc>
          <w:tcPr>
            <w:tcW w:w="851" w:type="dxa"/>
            <w:tcBorders>
              <w:left w:val="single" w:sz="6" w:space="0" w:color="auto"/>
            </w:tcBorders>
            <w:vAlign w:val="center"/>
          </w:tcPr>
          <w:p w:rsidR="00585A3B" w:rsidRPr="00741839" w:rsidRDefault="00585A3B" w:rsidP="00585A3B">
            <w:pPr>
              <w:jc w:val="center"/>
              <w:rPr>
                <w:sz w:val="18"/>
                <w:szCs w:val="18"/>
                <w:lang w:val="en-US"/>
              </w:rPr>
            </w:pPr>
          </w:p>
        </w:tc>
        <w:tc>
          <w:tcPr>
            <w:tcW w:w="799" w:type="dxa"/>
            <w:vAlign w:val="center"/>
          </w:tcPr>
          <w:p w:rsidR="00585A3B" w:rsidRPr="00741839" w:rsidRDefault="00585A3B" w:rsidP="00585A3B">
            <w:pPr>
              <w:jc w:val="center"/>
              <w:rPr>
                <w:sz w:val="18"/>
                <w:szCs w:val="18"/>
                <w:lang w:val="en-US"/>
              </w:rPr>
            </w:pPr>
          </w:p>
        </w:tc>
        <w:tc>
          <w:tcPr>
            <w:tcW w:w="633" w:type="dxa"/>
            <w:shd w:val="clear" w:color="auto" w:fill="auto"/>
            <w:vAlign w:val="center"/>
          </w:tcPr>
          <w:p w:rsidR="00585A3B" w:rsidRPr="00741839" w:rsidRDefault="00585A3B" w:rsidP="00585A3B">
            <w:pPr>
              <w:jc w:val="center"/>
              <w:rPr>
                <w:sz w:val="18"/>
                <w:szCs w:val="18"/>
                <w:lang w:val="en-US"/>
              </w:rPr>
            </w:pPr>
          </w:p>
        </w:tc>
        <w:tc>
          <w:tcPr>
            <w:tcW w:w="605" w:type="dxa"/>
            <w:shd w:val="clear" w:color="auto" w:fill="auto"/>
            <w:vAlign w:val="center"/>
          </w:tcPr>
          <w:p w:rsidR="00585A3B" w:rsidRPr="00741839" w:rsidRDefault="00585A3B" w:rsidP="00585A3B">
            <w:pPr>
              <w:jc w:val="center"/>
              <w:rPr>
                <w:sz w:val="18"/>
                <w:szCs w:val="18"/>
                <w:lang w:val="en-US"/>
              </w:rPr>
            </w:pPr>
          </w:p>
        </w:tc>
        <w:tc>
          <w:tcPr>
            <w:tcW w:w="552" w:type="dxa"/>
            <w:vAlign w:val="center"/>
          </w:tcPr>
          <w:p w:rsidR="00585A3B" w:rsidRPr="00741839" w:rsidRDefault="00585A3B" w:rsidP="00585A3B">
            <w:pPr>
              <w:jc w:val="center"/>
              <w:rPr>
                <w:sz w:val="18"/>
                <w:szCs w:val="18"/>
                <w:lang w:val="en-US"/>
              </w:rPr>
            </w:pPr>
          </w:p>
        </w:tc>
        <w:tc>
          <w:tcPr>
            <w:tcW w:w="552" w:type="dxa"/>
            <w:vAlign w:val="center"/>
          </w:tcPr>
          <w:p w:rsidR="00585A3B" w:rsidRPr="00741839" w:rsidRDefault="00585A3B" w:rsidP="00585A3B">
            <w:pPr>
              <w:jc w:val="center"/>
              <w:rPr>
                <w:sz w:val="18"/>
                <w:szCs w:val="18"/>
                <w:lang w:val="en-US"/>
              </w:rPr>
            </w:pPr>
          </w:p>
        </w:tc>
        <w:tc>
          <w:tcPr>
            <w:tcW w:w="674" w:type="dxa"/>
            <w:vAlign w:val="center"/>
          </w:tcPr>
          <w:p w:rsidR="00585A3B" w:rsidRPr="00741839" w:rsidRDefault="00585A3B" w:rsidP="00585A3B">
            <w:pPr>
              <w:jc w:val="center"/>
              <w:rPr>
                <w:sz w:val="18"/>
                <w:szCs w:val="18"/>
                <w:lang w:val="en-US"/>
              </w:rPr>
            </w:pPr>
          </w:p>
        </w:tc>
        <w:tc>
          <w:tcPr>
            <w:tcW w:w="674" w:type="dxa"/>
            <w:vAlign w:val="center"/>
          </w:tcPr>
          <w:p w:rsidR="00585A3B" w:rsidRPr="00741839" w:rsidRDefault="00585A3B" w:rsidP="00585A3B">
            <w:pPr>
              <w:jc w:val="center"/>
              <w:rPr>
                <w:sz w:val="18"/>
                <w:szCs w:val="18"/>
                <w:lang w:val="en-US"/>
              </w:rPr>
            </w:pPr>
          </w:p>
        </w:tc>
        <w:tc>
          <w:tcPr>
            <w:tcW w:w="683" w:type="dxa"/>
            <w:vAlign w:val="center"/>
          </w:tcPr>
          <w:p w:rsidR="00585A3B" w:rsidRPr="00741839" w:rsidRDefault="00585A3B" w:rsidP="00585A3B">
            <w:pPr>
              <w:jc w:val="center"/>
              <w:rPr>
                <w:sz w:val="18"/>
                <w:szCs w:val="18"/>
                <w:lang w:val="en-US"/>
              </w:rPr>
            </w:pPr>
          </w:p>
        </w:tc>
        <w:tc>
          <w:tcPr>
            <w:tcW w:w="612" w:type="dxa"/>
            <w:vAlign w:val="center"/>
          </w:tcPr>
          <w:p w:rsidR="00585A3B" w:rsidRPr="00741839" w:rsidRDefault="00585A3B" w:rsidP="00585A3B">
            <w:pPr>
              <w:jc w:val="center"/>
              <w:rPr>
                <w:sz w:val="18"/>
                <w:szCs w:val="18"/>
                <w:lang w:val="en-US"/>
              </w:rPr>
            </w:pPr>
          </w:p>
        </w:tc>
        <w:tc>
          <w:tcPr>
            <w:tcW w:w="609" w:type="dxa"/>
            <w:shd w:val="clear" w:color="auto" w:fill="auto"/>
            <w:vAlign w:val="center"/>
          </w:tcPr>
          <w:p w:rsidR="00585A3B" w:rsidRPr="00741839" w:rsidRDefault="00585A3B" w:rsidP="00585A3B">
            <w:pPr>
              <w:jc w:val="center"/>
              <w:rPr>
                <w:sz w:val="18"/>
                <w:szCs w:val="18"/>
                <w:lang w:val="en-US"/>
              </w:rPr>
            </w:pPr>
          </w:p>
        </w:tc>
        <w:tc>
          <w:tcPr>
            <w:tcW w:w="755" w:type="dxa"/>
            <w:shd w:val="clear" w:color="auto" w:fill="auto"/>
            <w:vAlign w:val="center"/>
          </w:tcPr>
          <w:p w:rsidR="00585A3B" w:rsidRPr="00741839" w:rsidRDefault="00585A3B" w:rsidP="00585A3B">
            <w:pPr>
              <w:jc w:val="center"/>
              <w:rPr>
                <w:sz w:val="18"/>
                <w:szCs w:val="18"/>
                <w:lang w:val="en-US"/>
              </w:rPr>
            </w:pPr>
          </w:p>
        </w:tc>
        <w:tc>
          <w:tcPr>
            <w:tcW w:w="557" w:type="dxa"/>
            <w:vAlign w:val="center"/>
          </w:tcPr>
          <w:p w:rsidR="00585A3B" w:rsidRPr="00741839" w:rsidRDefault="00585A3B" w:rsidP="00585A3B">
            <w:pPr>
              <w:jc w:val="center"/>
              <w:rPr>
                <w:sz w:val="18"/>
                <w:szCs w:val="18"/>
                <w:lang w:val="en-US"/>
              </w:rPr>
            </w:pPr>
          </w:p>
        </w:tc>
        <w:tc>
          <w:tcPr>
            <w:tcW w:w="792" w:type="dxa"/>
            <w:vAlign w:val="center"/>
          </w:tcPr>
          <w:p w:rsidR="00585A3B" w:rsidRPr="00741839" w:rsidRDefault="00585A3B" w:rsidP="00585A3B">
            <w:pPr>
              <w:jc w:val="center"/>
              <w:rPr>
                <w:sz w:val="18"/>
                <w:szCs w:val="18"/>
                <w:lang w:val="en-US"/>
              </w:rPr>
            </w:pPr>
          </w:p>
        </w:tc>
      </w:tr>
      <w:tr w:rsidR="00585A3B" w:rsidRPr="00741839" w:rsidTr="0041396E">
        <w:trPr>
          <w:cantSplit/>
          <w:trHeight w:val="20"/>
          <w:tblHeader/>
          <w:jc w:val="center"/>
        </w:trPr>
        <w:tc>
          <w:tcPr>
            <w:tcW w:w="2858" w:type="dxa"/>
            <w:vAlign w:val="center"/>
          </w:tcPr>
          <w:p w:rsidR="00585A3B" w:rsidRPr="00741839" w:rsidRDefault="00585A3B" w:rsidP="00585A3B">
            <w:pPr>
              <w:spacing w:line="180" w:lineRule="exact"/>
              <w:ind w:left="136"/>
              <w:rPr>
                <w:b/>
                <w:sz w:val="18"/>
                <w:lang w:val="en-US"/>
              </w:rPr>
            </w:pPr>
            <w:r w:rsidRPr="00741839">
              <w:rPr>
                <w:b/>
                <w:sz w:val="18"/>
                <w:lang w:val="en-US"/>
              </w:rPr>
              <w:t>COVID-19</w:t>
            </w:r>
          </w:p>
        </w:tc>
        <w:tc>
          <w:tcPr>
            <w:tcW w:w="709" w:type="dxa"/>
            <w:vAlign w:val="center"/>
          </w:tcPr>
          <w:p w:rsidR="00585A3B" w:rsidRPr="00741839" w:rsidRDefault="00585A3B" w:rsidP="00585A3B">
            <w:pPr>
              <w:spacing w:line="180" w:lineRule="exact"/>
              <w:jc w:val="center"/>
              <w:rPr>
                <w:b/>
                <w:sz w:val="18"/>
                <w:lang w:val="en-US"/>
              </w:rPr>
            </w:pPr>
            <w:r w:rsidRPr="00741839">
              <w:rPr>
                <w:b/>
                <w:sz w:val="18"/>
                <w:lang w:val="en-US"/>
              </w:rPr>
              <w:t>21</w:t>
            </w:r>
          </w:p>
        </w:tc>
        <w:tc>
          <w:tcPr>
            <w:tcW w:w="992" w:type="dxa"/>
            <w:tcBorders>
              <w:right w:val="single" w:sz="6" w:space="0" w:color="auto"/>
            </w:tcBorders>
            <w:vAlign w:val="center"/>
          </w:tcPr>
          <w:p w:rsidR="00585A3B" w:rsidRPr="00741839" w:rsidRDefault="00585A3B" w:rsidP="00585A3B">
            <w:pPr>
              <w:spacing w:line="180" w:lineRule="exact"/>
              <w:jc w:val="center"/>
              <w:rPr>
                <w:b/>
                <w:sz w:val="18"/>
                <w:lang w:val="en-US"/>
              </w:rPr>
            </w:pPr>
            <w:r w:rsidRPr="00741839">
              <w:rPr>
                <w:b/>
                <w:sz w:val="18"/>
              </w:rPr>
              <w:t>U07.1, U07.2</w:t>
            </w:r>
          </w:p>
        </w:tc>
        <w:tc>
          <w:tcPr>
            <w:tcW w:w="709"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lang w:val="en-US"/>
              </w:rPr>
            </w:pPr>
          </w:p>
        </w:tc>
        <w:tc>
          <w:tcPr>
            <w:tcW w:w="850" w:type="dxa"/>
            <w:tcBorders>
              <w:left w:val="single" w:sz="6" w:space="0" w:color="auto"/>
              <w:right w:val="single" w:sz="6" w:space="0" w:color="auto"/>
            </w:tcBorders>
            <w:shd w:val="clear" w:color="auto" w:fill="auto"/>
            <w:vAlign w:val="center"/>
          </w:tcPr>
          <w:p w:rsidR="00585A3B" w:rsidRPr="00741839" w:rsidRDefault="00585A3B" w:rsidP="00585A3B">
            <w:pPr>
              <w:jc w:val="center"/>
              <w:rPr>
                <w:sz w:val="18"/>
                <w:szCs w:val="18"/>
                <w:lang w:val="en-US"/>
              </w:rPr>
            </w:pPr>
          </w:p>
        </w:tc>
        <w:tc>
          <w:tcPr>
            <w:tcW w:w="851" w:type="dxa"/>
            <w:tcBorders>
              <w:left w:val="single" w:sz="6" w:space="0" w:color="auto"/>
            </w:tcBorders>
            <w:vAlign w:val="center"/>
          </w:tcPr>
          <w:p w:rsidR="00585A3B" w:rsidRPr="00741839" w:rsidRDefault="00585A3B" w:rsidP="00585A3B">
            <w:pPr>
              <w:jc w:val="center"/>
              <w:rPr>
                <w:sz w:val="18"/>
                <w:szCs w:val="18"/>
                <w:lang w:val="en-US"/>
              </w:rPr>
            </w:pPr>
          </w:p>
        </w:tc>
        <w:tc>
          <w:tcPr>
            <w:tcW w:w="799" w:type="dxa"/>
            <w:vAlign w:val="center"/>
          </w:tcPr>
          <w:p w:rsidR="00585A3B" w:rsidRPr="00741839" w:rsidRDefault="00585A3B" w:rsidP="00585A3B">
            <w:pPr>
              <w:jc w:val="center"/>
              <w:rPr>
                <w:sz w:val="18"/>
                <w:szCs w:val="18"/>
                <w:lang w:val="en-US"/>
              </w:rPr>
            </w:pPr>
          </w:p>
        </w:tc>
        <w:tc>
          <w:tcPr>
            <w:tcW w:w="633" w:type="dxa"/>
            <w:shd w:val="clear" w:color="auto" w:fill="auto"/>
            <w:vAlign w:val="center"/>
          </w:tcPr>
          <w:p w:rsidR="00585A3B" w:rsidRPr="00741839" w:rsidRDefault="00585A3B" w:rsidP="00585A3B">
            <w:pPr>
              <w:jc w:val="center"/>
              <w:rPr>
                <w:sz w:val="18"/>
                <w:szCs w:val="18"/>
                <w:lang w:val="en-US"/>
              </w:rPr>
            </w:pPr>
          </w:p>
        </w:tc>
        <w:tc>
          <w:tcPr>
            <w:tcW w:w="605" w:type="dxa"/>
            <w:shd w:val="clear" w:color="auto" w:fill="auto"/>
            <w:vAlign w:val="center"/>
          </w:tcPr>
          <w:p w:rsidR="00585A3B" w:rsidRPr="00741839" w:rsidRDefault="00585A3B" w:rsidP="00585A3B">
            <w:pPr>
              <w:jc w:val="center"/>
              <w:rPr>
                <w:sz w:val="18"/>
                <w:szCs w:val="18"/>
                <w:lang w:val="en-US"/>
              </w:rPr>
            </w:pPr>
          </w:p>
        </w:tc>
        <w:tc>
          <w:tcPr>
            <w:tcW w:w="552" w:type="dxa"/>
            <w:vAlign w:val="center"/>
          </w:tcPr>
          <w:p w:rsidR="00585A3B" w:rsidRPr="00741839" w:rsidRDefault="00585A3B" w:rsidP="00585A3B">
            <w:pPr>
              <w:jc w:val="center"/>
              <w:rPr>
                <w:sz w:val="18"/>
                <w:szCs w:val="18"/>
                <w:lang w:val="en-US"/>
              </w:rPr>
            </w:pPr>
          </w:p>
        </w:tc>
        <w:tc>
          <w:tcPr>
            <w:tcW w:w="552" w:type="dxa"/>
            <w:vAlign w:val="center"/>
          </w:tcPr>
          <w:p w:rsidR="00585A3B" w:rsidRPr="00741839" w:rsidRDefault="00585A3B" w:rsidP="00585A3B">
            <w:pPr>
              <w:jc w:val="center"/>
              <w:rPr>
                <w:sz w:val="18"/>
                <w:szCs w:val="18"/>
                <w:lang w:val="en-US"/>
              </w:rPr>
            </w:pPr>
          </w:p>
        </w:tc>
        <w:tc>
          <w:tcPr>
            <w:tcW w:w="674" w:type="dxa"/>
            <w:vAlign w:val="center"/>
          </w:tcPr>
          <w:p w:rsidR="00585A3B" w:rsidRPr="00741839" w:rsidRDefault="00585A3B" w:rsidP="00585A3B">
            <w:pPr>
              <w:jc w:val="center"/>
              <w:rPr>
                <w:sz w:val="18"/>
                <w:szCs w:val="18"/>
                <w:lang w:val="en-US"/>
              </w:rPr>
            </w:pPr>
          </w:p>
        </w:tc>
        <w:tc>
          <w:tcPr>
            <w:tcW w:w="674" w:type="dxa"/>
            <w:vAlign w:val="center"/>
          </w:tcPr>
          <w:p w:rsidR="00585A3B" w:rsidRPr="00741839" w:rsidRDefault="00585A3B" w:rsidP="00585A3B">
            <w:pPr>
              <w:jc w:val="center"/>
              <w:rPr>
                <w:sz w:val="18"/>
                <w:szCs w:val="18"/>
                <w:lang w:val="en-US"/>
              </w:rPr>
            </w:pPr>
          </w:p>
        </w:tc>
        <w:tc>
          <w:tcPr>
            <w:tcW w:w="683" w:type="dxa"/>
            <w:vAlign w:val="center"/>
          </w:tcPr>
          <w:p w:rsidR="00585A3B" w:rsidRPr="00741839" w:rsidRDefault="00585A3B" w:rsidP="00585A3B">
            <w:pPr>
              <w:jc w:val="center"/>
              <w:rPr>
                <w:sz w:val="18"/>
                <w:szCs w:val="18"/>
                <w:lang w:val="en-US"/>
              </w:rPr>
            </w:pPr>
          </w:p>
        </w:tc>
        <w:tc>
          <w:tcPr>
            <w:tcW w:w="612" w:type="dxa"/>
            <w:vAlign w:val="center"/>
          </w:tcPr>
          <w:p w:rsidR="00585A3B" w:rsidRPr="00741839" w:rsidRDefault="00585A3B" w:rsidP="00585A3B">
            <w:pPr>
              <w:jc w:val="center"/>
              <w:rPr>
                <w:sz w:val="18"/>
                <w:szCs w:val="18"/>
                <w:lang w:val="en-US"/>
              </w:rPr>
            </w:pPr>
          </w:p>
        </w:tc>
        <w:tc>
          <w:tcPr>
            <w:tcW w:w="609" w:type="dxa"/>
            <w:shd w:val="clear" w:color="auto" w:fill="auto"/>
            <w:vAlign w:val="center"/>
          </w:tcPr>
          <w:p w:rsidR="00585A3B" w:rsidRPr="00741839" w:rsidRDefault="00585A3B" w:rsidP="00585A3B">
            <w:pPr>
              <w:jc w:val="center"/>
              <w:rPr>
                <w:sz w:val="18"/>
                <w:szCs w:val="18"/>
                <w:lang w:val="en-US"/>
              </w:rPr>
            </w:pPr>
          </w:p>
        </w:tc>
        <w:tc>
          <w:tcPr>
            <w:tcW w:w="755" w:type="dxa"/>
            <w:shd w:val="clear" w:color="auto" w:fill="auto"/>
            <w:vAlign w:val="center"/>
          </w:tcPr>
          <w:p w:rsidR="00585A3B" w:rsidRPr="00741839" w:rsidRDefault="00585A3B" w:rsidP="00585A3B">
            <w:pPr>
              <w:jc w:val="center"/>
              <w:rPr>
                <w:sz w:val="18"/>
                <w:szCs w:val="18"/>
                <w:lang w:val="en-US"/>
              </w:rPr>
            </w:pPr>
          </w:p>
        </w:tc>
        <w:tc>
          <w:tcPr>
            <w:tcW w:w="557" w:type="dxa"/>
            <w:vAlign w:val="center"/>
          </w:tcPr>
          <w:p w:rsidR="00585A3B" w:rsidRPr="00741839" w:rsidRDefault="00585A3B" w:rsidP="00585A3B">
            <w:pPr>
              <w:jc w:val="center"/>
              <w:rPr>
                <w:sz w:val="18"/>
                <w:szCs w:val="18"/>
                <w:lang w:val="en-US"/>
              </w:rPr>
            </w:pPr>
          </w:p>
        </w:tc>
        <w:tc>
          <w:tcPr>
            <w:tcW w:w="792" w:type="dxa"/>
            <w:vAlign w:val="center"/>
          </w:tcPr>
          <w:p w:rsidR="00585A3B" w:rsidRPr="00741839" w:rsidRDefault="00585A3B" w:rsidP="00585A3B">
            <w:pPr>
              <w:jc w:val="center"/>
              <w:rPr>
                <w:sz w:val="18"/>
                <w:szCs w:val="18"/>
                <w:lang w:val="en-US"/>
              </w:rPr>
            </w:pPr>
          </w:p>
        </w:tc>
      </w:tr>
    </w:tbl>
    <w:p w:rsidR="00C81205" w:rsidRPr="00741839" w:rsidRDefault="00C81205" w:rsidP="00C81205">
      <w:pPr>
        <w:rPr>
          <w:lang w:val="en-US"/>
        </w:rPr>
      </w:pPr>
    </w:p>
    <w:p w:rsidR="00C81205" w:rsidRPr="00741839" w:rsidRDefault="00C81205" w:rsidP="008D0E8B">
      <w:pPr>
        <w:jc w:val="center"/>
        <w:rPr>
          <w:b/>
        </w:rPr>
      </w:pPr>
    </w:p>
    <w:p w:rsidR="005911D2" w:rsidRPr="00741839" w:rsidRDefault="005911D2" w:rsidP="00BE145D">
      <w:pPr>
        <w:rPr>
          <w:b/>
        </w:rPr>
      </w:pPr>
    </w:p>
    <w:p w:rsidR="00595CF9" w:rsidRPr="00741839" w:rsidRDefault="00595CF9" w:rsidP="00595CF9">
      <w:pPr>
        <w:jc w:val="center"/>
        <w:rPr>
          <w:b/>
        </w:rPr>
      </w:pPr>
      <w:r w:rsidRPr="00741839">
        <w:rPr>
          <w:b/>
        </w:rPr>
        <w:t>Дети первого года жизни</w:t>
      </w:r>
      <w:r w:rsidR="005C2915" w:rsidRPr="00741839">
        <w:rPr>
          <w:b/>
        </w:rPr>
        <w:t>.</w:t>
      </w:r>
    </w:p>
    <w:p w:rsidR="00595CF9" w:rsidRPr="00741839" w:rsidRDefault="00595CF9" w:rsidP="00595CF9">
      <w:pPr>
        <w:jc w:val="center"/>
        <w:rPr>
          <w:b/>
        </w:rPr>
      </w:pPr>
      <w:r w:rsidRPr="00741839">
        <w:rPr>
          <w:b/>
        </w:rPr>
        <w:t xml:space="preserve">Факторы, влияющие на состояние здоровья населения и обращения в медицинские организации </w:t>
      </w:r>
    </w:p>
    <w:p w:rsidR="00595CF9" w:rsidRPr="00741839" w:rsidRDefault="00595CF9" w:rsidP="00595CF9">
      <w:pPr>
        <w:jc w:val="center"/>
        <w:rPr>
          <w:b/>
        </w:rPr>
      </w:pPr>
      <w:r w:rsidRPr="00741839">
        <w:rPr>
          <w:b/>
        </w:rPr>
        <w:t>(с профилактической и иными целями)</w:t>
      </w:r>
      <w:r w:rsidR="004021C7">
        <w:rPr>
          <w:b/>
        </w:rPr>
        <w:t>, единица</w:t>
      </w:r>
    </w:p>
    <w:p w:rsidR="00595CF9" w:rsidRPr="00741839" w:rsidRDefault="00595CF9" w:rsidP="00595CF9">
      <w:pPr>
        <w:rPr>
          <w:sz w:val="20"/>
        </w:rPr>
      </w:pPr>
      <w:r w:rsidRPr="00741839">
        <w:rPr>
          <w:b/>
        </w:rPr>
        <w:t xml:space="preserve">            </w:t>
      </w:r>
      <w:r w:rsidR="0044657B" w:rsidRPr="00741839">
        <w:rPr>
          <w:b/>
        </w:rPr>
        <w:t xml:space="preserve">                 </w:t>
      </w:r>
      <w:r w:rsidRPr="00741839">
        <w:rPr>
          <w:b/>
        </w:rPr>
        <w:t xml:space="preserve">   (1600)</w:t>
      </w:r>
      <w:r w:rsidRPr="00741839">
        <w:tab/>
      </w:r>
      <w:r w:rsidRPr="00741839">
        <w:tab/>
      </w:r>
      <w:r w:rsidRPr="00741839">
        <w:tab/>
      </w:r>
      <w:r w:rsidRPr="00741839">
        <w:tab/>
      </w:r>
      <w:r w:rsidRPr="00741839">
        <w:tab/>
      </w:r>
      <w:r w:rsidRPr="00741839">
        <w:tab/>
      </w:r>
      <w:r w:rsidRPr="00741839">
        <w:tab/>
      </w:r>
      <w:r w:rsidRPr="00741839">
        <w:tab/>
      </w:r>
    </w:p>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74752A" w:rsidRPr="00741839" w:rsidTr="0041396E">
        <w:trPr>
          <w:cantSplit/>
          <w:jc w:val="center"/>
        </w:trPr>
        <w:tc>
          <w:tcPr>
            <w:tcW w:w="7075" w:type="dxa"/>
            <w:vMerge w:val="restart"/>
            <w:vAlign w:val="center"/>
          </w:tcPr>
          <w:p w:rsidR="0074752A" w:rsidRPr="00741839" w:rsidRDefault="0074752A" w:rsidP="0041396E">
            <w:pPr>
              <w:jc w:val="center"/>
              <w:rPr>
                <w:sz w:val="18"/>
              </w:rPr>
            </w:pPr>
            <w:r w:rsidRPr="00741839">
              <w:rPr>
                <w:sz w:val="18"/>
              </w:rPr>
              <w:t xml:space="preserve">Наименование </w:t>
            </w:r>
          </w:p>
        </w:tc>
        <w:tc>
          <w:tcPr>
            <w:tcW w:w="1308" w:type="dxa"/>
            <w:vMerge w:val="restart"/>
            <w:vAlign w:val="center"/>
          </w:tcPr>
          <w:p w:rsidR="0074752A" w:rsidRPr="00741839" w:rsidRDefault="0074752A" w:rsidP="0041396E">
            <w:pPr>
              <w:ind w:left="-57" w:right="-57"/>
              <w:jc w:val="center"/>
              <w:rPr>
                <w:sz w:val="18"/>
              </w:rPr>
            </w:pPr>
            <w:r w:rsidRPr="00741839">
              <w:rPr>
                <w:sz w:val="18"/>
              </w:rPr>
              <w:t>№ строки</w:t>
            </w:r>
          </w:p>
        </w:tc>
        <w:tc>
          <w:tcPr>
            <w:tcW w:w="1559" w:type="dxa"/>
            <w:vMerge w:val="restart"/>
            <w:vAlign w:val="center"/>
          </w:tcPr>
          <w:p w:rsidR="0074752A" w:rsidRPr="00741839" w:rsidRDefault="0074752A" w:rsidP="0041396E">
            <w:pPr>
              <w:jc w:val="center"/>
              <w:rPr>
                <w:sz w:val="18"/>
              </w:rPr>
            </w:pPr>
            <w:r w:rsidRPr="00741839">
              <w:rPr>
                <w:sz w:val="18"/>
              </w:rPr>
              <w:t xml:space="preserve">Код МКБ-10 </w:t>
            </w:r>
          </w:p>
        </w:tc>
        <w:tc>
          <w:tcPr>
            <w:tcW w:w="2552" w:type="dxa"/>
            <w:gridSpan w:val="2"/>
            <w:vAlign w:val="center"/>
          </w:tcPr>
          <w:p w:rsidR="0074752A" w:rsidRPr="00741839" w:rsidRDefault="0074752A" w:rsidP="0041396E">
            <w:pPr>
              <w:jc w:val="center"/>
              <w:rPr>
                <w:sz w:val="18"/>
              </w:rPr>
            </w:pPr>
            <w:r w:rsidRPr="00741839">
              <w:rPr>
                <w:sz w:val="18"/>
              </w:rPr>
              <w:t>Обращения</w:t>
            </w:r>
          </w:p>
        </w:tc>
      </w:tr>
      <w:tr w:rsidR="0074752A" w:rsidRPr="00741839" w:rsidTr="0041396E">
        <w:trPr>
          <w:cantSplit/>
          <w:jc w:val="center"/>
        </w:trPr>
        <w:tc>
          <w:tcPr>
            <w:tcW w:w="7075" w:type="dxa"/>
            <w:vMerge/>
            <w:vAlign w:val="center"/>
          </w:tcPr>
          <w:p w:rsidR="0074752A" w:rsidRPr="00741839" w:rsidRDefault="0074752A" w:rsidP="0041396E">
            <w:pPr>
              <w:jc w:val="center"/>
              <w:rPr>
                <w:sz w:val="18"/>
              </w:rPr>
            </w:pPr>
          </w:p>
        </w:tc>
        <w:tc>
          <w:tcPr>
            <w:tcW w:w="1308" w:type="dxa"/>
            <w:vMerge/>
            <w:vAlign w:val="center"/>
          </w:tcPr>
          <w:p w:rsidR="0074752A" w:rsidRPr="00741839" w:rsidRDefault="0074752A" w:rsidP="0041396E">
            <w:pPr>
              <w:jc w:val="center"/>
              <w:rPr>
                <w:sz w:val="18"/>
              </w:rPr>
            </w:pPr>
          </w:p>
        </w:tc>
        <w:tc>
          <w:tcPr>
            <w:tcW w:w="1559" w:type="dxa"/>
            <w:vMerge/>
            <w:vAlign w:val="center"/>
          </w:tcPr>
          <w:p w:rsidR="0074752A" w:rsidRPr="00741839" w:rsidRDefault="0074752A" w:rsidP="0041396E">
            <w:pPr>
              <w:jc w:val="center"/>
              <w:rPr>
                <w:sz w:val="18"/>
              </w:rPr>
            </w:pPr>
          </w:p>
        </w:tc>
        <w:tc>
          <w:tcPr>
            <w:tcW w:w="1276" w:type="dxa"/>
            <w:vAlign w:val="center"/>
          </w:tcPr>
          <w:p w:rsidR="0074752A" w:rsidRPr="00741839" w:rsidRDefault="0074752A" w:rsidP="0041396E">
            <w:pPr>
              <w:jc w:val="center"/>
              <w:rPr>
                <w:sz w:val="18"/>
              </w:rPr>
            </w:pPr>
            <w:r w:rsidRPr="00741839">
              <w:rPr>
                <w:sz w:val="18"/>
              </w:rPr>
              <w:t>всего</w:t>
            </w:r>
          </w:p>
        </w:tc>
        <w:tc>
          <w:tcPr>
            <w:tcW w:w="1276" w:type="dxa"/>
            <w:vAlign w:val="center"/>
          </w:tcPr>
          <w:p w:rsidR="0074752A" w:rsidRPr="00741839" w:rsidRDefault="0074752A" w:rsidP="0041396E">
            <w:pPr>
              <w:jc w:val="center"/>
              <w:rPr>
                <w:sz w:val="18"/>
                <w:highlight w:val="yellow"/>
              </w:rPr>
            </w:pPr>
            <w:r w:rsidRPr="00741839">
              <w:rPr>
                <w:sz w:val="18"/>
              </w:rPr>
              <w:t>из них: повторные</w:t>
            </w:r>
          </w:p>
        </w:tc>
      </w:tr>
      <w:tr w:rsidR="0074752A" w:rsidRPr="00741839" w:rsidTr="0041396E">
        <w:trPr>
          <w:cantSplit/>
          <w:jc w:val="center"/>
        </w:trPr>
        <w:tc>
          <w:tcPr>
            <w:tcW w:w="7075" w:type="dxa"/>
            <w:vAlign w:val="center"/>
          </w:tcPr>
          <w:p w:rsidR="0074752A" w:rsidRPr="00741839" w:rsidRDefault="0074752A" w:rsidP="0041396E">
            <w:pPr>
              <w:jc w:val="center"/>
              <w:rPr>
                <w:sz w:val="18"/>
              </w:rPr>
            </w:pPr>
            <w:r w:rsidRPr="00741839">
              <w:rPr>
                <w:sz w:val="18"/>
              </w:rPr>
              <w:t>1</w:t>
            </w:r>
          </w:p>
        </w:tc>
        <w:tc>
          <w:tcPr>
            <w:tcW w:w="1308" w:type="dxa"/>
            <w:vAlign w:val="center"/>
          </w:tcPr>
          <w:p w:rsidR="0074752A" w:rsidRPr="00741839" w:rsidRDefault="0074752A" w:rsidP="0041396E">
            <w:pPr>
              <w:jc w:val="center"/>
              <w:rPr>
                <w:sz w:val="18"/>
              </w:rPr>
            </w:pPr>
            <w:r w:rsidRPr="00741839">
              <w:rPr>
                <w:sz w:val="18"/>
              </w:rPr>
              <w:t>2</w:t>
            </w:r>
          </w:p>
        </w:tc>
        <w:tc>
          <w:tcPr>
            <w:tcW w:w="1559" w:type="dxa"/>
            <w:vAlign w:val="center"/>
          </w:tcPr>
          <w:p w:rsidR="0074752A" w:rsidRPr="00741839" w:rsidRDefault="0074752A" w:rsidP="0041396E">
            <w:pPr>
              <w:jc w:val="center"/>
              <w:rPr>
                <w:sz w:val="18"/>
              </w:rPr>
            </w:pPr>
            <w:r w:rsidRPr="00741839">
              <w:rPr>
                <w:sz w:val="18"/>
              </w:rPr>
              <w:t>3</w:t>
            </w:r>
          </w:p>
        </w:tc>
        <w:tc>
          <w:tcPr>
            <w:tcW w:w="1276" w:type="dxa"/>
            <w:vAlign w:val="center"/>
          </w:tcPr>
          <w:p w:rsidR="0074752A" w:rsidRPr="00741839" w:rsidRDefault="0074752A" w:rsidP="0041396E">
            <w:pPr>
              <w:jc w:val="center"/>
              <w:rPr>
                <w:sz w:val="18"/>
              </w:rPr>
            </w:pPr>
            <w:r w:rsidRPr="00741839">
              <w:rPr>
                <w:sz w:val="18"/>
              </w:rPr>
              <w:t>4</w:t>
            </w:r>
          </w:p>
        </w:tc>
        <w:tc>
          <w:tcPr>
            <w:tcW w:w="1276" w:type="dxa"/>
          </w:tcPr>
          <w:p w:rsidR="0074752A" w:rsidRPr="00741839" w:rsidRDefault="0074752A" w:rsidP="0041396E">
            <w:pPr>
              <w:jc w:val="center"/>
              <w:rPr>
                <w:sz w:val="18"/>
              </w:rPr>
            </w:pPr>
            <w:r w:rsidRPr="00741839">
              <w:rPr>
                <w:sz w:val="18"/>
              </w:rPr>
              <w:t>5</w:t>
            </w:r>
          </w:p>
        </w:tc>
      </w:tr>
      <w:tr w:rsidR="0074752A" w:rsidRPr="00741839" w:rsidTr="0041396E">
        <w:trPr>
          <w:cantSplit/>
          <w:trHeight w:val="20"/>
          <w:jc w:val="center"/>
        </w:trPr>
        <w:tc>
          <w:tcPr>
            <w:tcW w:w="7075" w:type="dxa"/>
            <w:vAlign w:val="center"/>
          </w:tcPr>
          <w:p w:rsidR="0074752A" w:rsidRPr="00741839" w:rsidRDefault="0074752A" w:rsidP="0041396E">
            <w:pPr>
              <w:rPr>
                <w:b/>
                <w:sz w:val="18"/>
              </w:rPr>
            </w:pPr>
            <w:r w:rsidRPr="00741839">
              <w:rPr>
                <w:b/>
                <w:sz w:val="18"/>
              </w:rPr>
              <w:t>Всего</w:t>
            </w:r>
          </w:p>
        </w:tc>
        <w:tc>
          <w:tcPr>
            <w:tcW w:w="1308" w:type="dxa"/>
            <w:vAlign w:val="center"/>
          </w:tcPr>
          <w:p w:rsidR="0074752A" w:rsidRPr="00741839" w:rsidRDefault="0074752A" w:rsidP="0041396E">
            <w:pPr>
              <w:jc w:val="center"/>
              <w:rPr>
                <w:sz w:val="18"/>
              </w:rPr>
            </w:pPr>
            <w:r w:rsidRPr="00741839">
              <w:rPr>
                <w:sz w:val="18"/>
              </w:rPr>
              <w:t>1.0</w:t>
            </w:r>
          </w:p>
        </w:tc>
        <w:tc>
          <w:tcPr>
            <w:tcW w:w="1559" w:type="dxa"/>
            <w:vAlign w:val="center"/>
          </w:tcPr>
          <w:p w:rsidR="0074752A" w:rsidRPr="00741839" w:rsidRDefault="00FB1C90" w:rsidP="0041396E">
            <w:pPr>
              <w:jc w:val="center"/>
              <w:rPr>
                <w:sz w:val="18"/>
              </w:rPr>
            </w:pPr>
            <w:r w:rsidRPr="00741839">
              <w:rPr>
                <w:sz w:val="18"/>
              </w:rPr>
              <w:t>Z00</w:t>
            </w:r>
            <w:r w:rsidRPr="00741839">
              <w:rPr>
                <w:sz w:val="18"/>
              </w:rPr>
              <w:sym w:font="Symbol" w:char="F02D"/>
            </w:r>
            <w:r w:rsidR="0074752A" w:rsidRPr="00741839">
              <w:rPr>
                <w:sz w:val="18"/>
              </w:rPr>
              <w:t>Z99</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из них:</w:t>
            </w:r>
          </w:p>
          <w:p w:rsidR="0074752A" w:rsidRPr="00F428EE" w:rsidRDefault="0074752A" w:rsidP="0041396E">
            <w:pPr>
              <w:pStyle w:val="a3"/>
              <w:rPr>
                <w:sz w:val="18"/>
                <w:lang w:val="ru-RU" w:eastAsia="ru-RU"/>
              </w:rPr>
            </w:pPr>
            <w:r w:rsidRPr="00F428EE">
              <w:rPr>
                <w:sz w:val="18"/>
                <w:lang w:val="ru-RU" w:eastAsia="ru-RU"/>
              </w:rPr>
              <w:t xml:space="preserve">обращения в медицинские организации для медицинского осмотра и обследования </w:t>
            </w:r>
          </w:p>
        </w:tc>
        <w:tc>
          <w:tcPr>
            <w:tcW w:w="1308" w:type="dxa"/>
            <w:vAlign w:val="center"/>
          </w:tcPr>
          <w:p w:rsidR="0074752A" w:rsidRPr="00741839" w:rsidRDefault="0074752A" w:rsidP="0041396E">
            <w:pPr>
              <w:jc w:val="center"/>
              <w:rPr>
                <w:sz w:val="18"/>
              </w:rPr>
            </w:pPr>
            <w:r w:rsidRPr="00741839">
              <w:rPr>
                <w:sz w:val="18"/>
              </w:rPr>
              <w:t>1.1</w:t>
            </w:r>
          </w:p>
        </w:tc>
        <w:tc>
          <w:tcPr>
            <w:tcW w:w="1559" w:type="dxa"/>
            <w:vAlign w:val="center"/>
          </w:tcPr>
          <w:p w:rsidR="0074752A" w:rsidRPr="00741839" w:rsidRDefault="00FB1C90" w:rsidP="0041396E">
            <w:pPr>
              <w:jc w:val="center"/>
              <w:rPr>
                <w:sz w:val="18"/>
              </w:rPr>
            </w:pPr>
            <w:r w:rsidRPr="00741839">
              <w:rPr>
                <w:sz w:val="18"/>
              </w:rPr>
              <w:t>Z00</w:t>
            </w:r>
            <w:r w:rsidRPr="00741839">
              <w:rPr>
                <w:sz w:val="18"/>
              </w:rPr>
              <w:sym w:font="Symbol" w:char="F02D"/>
            </w:r>
            <w:r w:rsidR="0074752A" w:rsidRPr="00741839">
              <w:rPr>
                <w:sz w:val="18"/>
              </w:rPr>
              <w:t>Z13</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из них: обращения в связи с получением </w:t>
            </w:r>
          </w:p>
          <w:p w:rsidR="0074752A" w:rsidRPr="00741839" w:rsidRDefault="0074752A" w:rsidP="0041396E">
            <w:pPr>
              <w:rPr>
                <w:sz w:val="18"/>
              </w:rPr>
            </w:pPr>
            <w:r w:rsidRPr="00741839">
              <w:rPr>
                <w:sz w:val="18"/>
              </w:rPr>
              <w:t xml:space="preserve">                медицинских документов</w:t>
            </w:r>
          </w:p>
        </w:tc>
        <w:tc>
          <w:tcPr>
            <w:tcW w:w="1308" w:type="dxa"/>
            <w:vAlign w:val="center"/>
          </w:tcPr>
          <w:p w:rsidR="0074752A" w:rsidRPr="00741839" w:rsidRDefault="0074752A" w:rsidP="0041396E">
            <w:pPr>
              <w:jc w:val="center"/>
              <w:rPr>
                <w:sz w:val="18"/>
              </w:rPr>
            </w:pPr>
            <w:r w:rsidRPr="00741839">
              <w:rPr>
                <w:sz w:val="18"/>
              </w:rPr>
              <w:t>1.1.1</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02.7</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наблюдение при подозрении на </w:t>
            </w:r>
            <w:r w:rsidRPr="00741839">
              <w:rPr>
                <w:sz w:val="18"/>
                <w:lang w:val="en-US"/>
              </w:rPr>
              <w:t>COVID</w:t>
            </w:r>
            <w:r w:rsidRPr="00741839">
              <w:rPr>
                <w:sz w:val="18"/>
              </w:rPr>
              <w:t>-19</w:t>
            </w:r>
          </w:p>
        </w:tc>
        <w:tc>
          <w:tcPr>
            <w:tcW w:w="1308" w:type="dxa"/>
            <w:vAlign w:val="center"/>
          </w:tcPr>
          <w:p w:rsidR="0074752A" w:rsidRPr="00741839" w:rsidRDefault="0074752A" w:rsidP="0041396E">
            <w:pPr>
              <w:jc w:val="center"/>
              <w:rPr>
                <w:sz w:val="18"/>
              </w:rPr>
            </w:pPr>
            <w:r w:rsidRPr="00741839">
              <w:rPr>
                <w:sz w:val="18"/>
              </w:rPr>
              <w:t>1.1.2</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03.8</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скрининговое обследование с целью выявления </w:t>
            </w:r>
            <w:r w:rsidRPr="00741839">
              <w:rPr>
                <w:sz w:val="18"/>
                <w:lang w:val="en-US"/>
              </w:rPr>
              <w:t>COVID</w:t>
            </w:r>
            <w:r w:rsidRPr="00741839">
              <w:rPr>
                <w:sz w:val="18"/>
              </w:rPr>
              <w:t>-19</w:t>
            </w:r>
          </w:p>
        </w:tc>
        <w:tc>
          <w:tcPr>
            <w:tcW w:w="1308" w:type="dxa"/>
            <w:vAlign w:val="center"/>
          </w:tcPr>
          <w:p w:rsidR="0074752A" w:rsidRPr="00741839" w:rsidRDefault="0074752A" w:rsidP="0041396E">
            <w:pPr>
              <w:jc w:val="center"/>
              <w:rPr>
                <w:sz w:val="18"/>
              </w:rPr>
            </w:pPr>
            <w:r w:rsidRPr="00741839">
              <w:rPr>
                <w:sz w:val="18"/>
              </w:rPr>
              <w:t>1.1.3</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11.5</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потенциальная опасность для здоровья, связанная с инфекционными болезнями</w:t>
            </w:r>
          </w:p>
        </w:tc>
        <w:tc>
          <w:tcPr>
            <w:tcW w:w="1308" w:type="dxa"/>
            <w:vAlign w:val="center"/>
          </w:tcPr>
          <w:p w:rsidR="0074752A" w:rsidRPr="00741839" w:rsidRDefault="0074752A" w:rsidP="0041396E">
            <w:pPr>
              <w:jc w:val="center"/>
              <w:rPr>
                <w:sz w:val="18"/>
              </w:rPr>
            </w:pPr>
            <w:r w:rsidRPr="00741839">
              <w:rPr>
                <w:sz w:val="18"/>
              </w:rPr>
              <w:t>1.2</w:t>
            </w:r>
          </w:p>
        </w:tc>
        <w:tc>
          <w:tcPr>
            <w:tcW w:w="1559" w:type="dxa"/>
            <w:vAlign w:val="center"/>
          </w:tcPr>
          <w:p w:rsidR="0074752A" w:rsidRPr="00741839" w:rsidRDefault="00FB1C90" w:rsidP="0041396E">
            <w:pPr>
              <w:jc w:val="center"/>
              <w:rPr>
                <w:sz w:val="18"/>
              </w:rPr>
            </w:pPr>
            <w:r w:rsidRPr="00741839">
              <w:rPr>
                <w:sz w:val="18"/>
              </w:rPr>
              <w:t>Z20</w:t>
            </w:r>
            <w:r w:rsidRPr="00741839">
              <w:rPr>
                <w:sz w:val="18"/>
              </w:rPr>
              <w:sym w:font="Symbol" w:char="F02D"/>
            </w:r>
            <w:r w:rsidR="0074752A" w:rsidRPr="00741839">
              <w:rPr>
                <w:sz w:val="18"/>
              </w:rPr>
              <w:t>Z29</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из них: контакт с больным </w:t>
            </w:r>
            <w:r w:rsidRPr="00741839">
              <w:rPr>
                <w:sz w:val="18"/>
                <w:lang w:val="en-US"/>
              </w:rPr>
              <w:t>COVID</w:t>
            </w:r>
            <w:r w:rsidRPr="00741839">
              <w:rPr>
                <w:sz w:val="18"/>
              </w:rPr>
              <w:t>-19</w:t>
            </w:r>
          </w:p>
        </w:tc>
        <w:tc>
          <w:tcPr>
            <w:tcW w:w="1308" w:type="dxa"/>
            <w:vAlign w:val="center"/>
          </w:tcPr>
          <w:p w:rsidR="0074752A" w:rsidRPr="00741839" w:rsidRDefault="0074752A" w:rsidP="0041396E">
            <w:pPr>
              <w:jc w:val="center"/>
              <w:rPr>
                <w:sz w:val="18"/>
              </w:rPr>
            </w:pPr>
            <w:r w:rsidRPr="00741839">
              <w:rPr>
                <w:sz w:val="18"/>
              </w:rPr>
              <w:t>1.2.1</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20.8</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7D4A6E">
            <w:pPr>
              <w:rPr>
                <w:sz w:val="18"/>
              </w:rPr>
            </w:pPr>
            <w:r w:rsidRPr="00741839">
              <w:rPr>
                <w:sz w:val="18"/>
              </w:rPr>
              <w:t xml:space="preserve">                  носительство возбудителя инфекционной болезни</w:t>
            </w:r>
          </w:p>
        </w:tc>
        <w:tc>
          <w:tcPr>
            <w:tcW w:w="1308" w:type="dxa"/>
            <w:vAlign w:val="center"/>
          </w:tcPr>
          <w:p w:rsidR="0074752A" w:rsidRPr="00741839" w:rsidRDefault="0074752A" w:rsidP="0041396E">
            <w:pPr>
              <w:jc w:val="center"/>
              <w:rPr>
                <w:sz w:val="18"/>
              </w:rPr>
            </w:pPr>
            <w:r w:rsidRPr="00741839">
              <w:rPr>
                <w:sz w:val="18"/>
              </w:rPr>
              <w:t>1.2.2</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22</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8F30B5" w:rsidP="0041396E">
            <w:pPr>
              <w:rPr>
                <w:sz w:val="18"/>
              </w:rPr>
            </w:pPr>
            <w:r w:rsidRPr="00741839">
              <w:rPr>
                <w:sz w:val="18"/>
              </w:rPr>
              <w:t xml:space="preserve">                 из них</w:t>
            </w:r>
            <w:r w:rsidR="0074752A" w:rsidRPr="00741839">
              <w:rPr>
                <w:sz w:val="18"/>
              </w:rPr>
              <w:t xml:space="preserve"> носительство возбудителя </w:t>
            </w:r>
            <w:r w:rsidR="0074752A" w:rsidRPr="00741839">
              <w:rPr>
                <w:sz w:val="18"/>
                <w:lang w:val="en-US"/>
              </w:rPr>
              <w:t>COVID</w:t>
            </w:r>
            <w:r w:rsidR="0074752A" w:rsidRPr="00741839">
              <w:rPr>
                <w:sz w:val="18"/>
              </w:rPr>
              <w:t>-19</w:t>
            </w:r>
          </w:p>
        </w:tc>
        <w:tc>
          <w:tcPr>
            <w:tcW w:w="1308" w:type="dxa"/>
            <w:vAlign w:val="center"/>
          </w:tcPr>
          <w:p w:rsidR="0074752A" w:rsidRPr="00741839" w:rsidRDefault="0074752A" w:rsidP="0041396E">
            <w:pPr>
              <w:jc w:val="center"/>
              <w:rPr>
                <w:sz w:val="18"/>
              </w:rPr>
            </w:pPr>
            <w:r w:rsidRPr="00741839">
              <w:rPr>
                <w:sz w:val="18"/>
              </w:rPr>
              <w:t>1.2.3</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22.8</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обращения в медицинские организации в связи с необходимостью проведения специфических процедур и получения медицинской помощи</w:t>
            </w:r>
          </w:p>
        </w:tc>
        <w:tc>
          <w:tcPr>
            <w:tcW w:w="1308" w:type="dxa"/>
            <w:vAlign w:val="center"/>
          </w:tcPr>
          <w:p w:rsidR="0074752A" w:rsidRPr="00741839" w:rsidRDefault="0074752A" w:rsidP="0041396E">
            <w:pPr>
              <w:jc w:val="center"/>
              <w:rPr>
                <w:sz w:val="18"/>
              </w:rPr>
            </w:pPr>
            <w:r w:rsidRPr="00741839">
              <w:rPr>
                <w:sz w:val="18"/>
              </w:rPr>
              <w:t>1.4</w:t>
            </w:r>
          </w:p>
        </w:tc>
        <w:tc>
          <w:tcPr>
            <w:tcW w:w="1559" w:type="dxa"/>
            <w:vAlign w:val="center"/>
          </w:tcPr>
          <w:p w:rsidR="0074752A" w:rsidRPr="00741839" w:rsidRDefault="00FB1C90" w:rsidP="0041396E">
            <w:pPr>
              <w:jc w:val="center"/>
              <w:rPr>
                <w:sz w:val="18"/>
              </w:rPr>
            </w:pPr>
            <w:r w:rsidRPr="00741839">
              <w:rPr>
                <w:sz w:val="18"/>
              </w:rPr>
              <w:t>Z40</w:t>
            </w:r>
            <w:r w:rsidRPr="00741839">
              <w:rPr>
                <w:sz w:val="18"/>
              </w:rPr>
              <w:sym w:font="Symbol" w:char="F02D"/>
            </w:r>
            <w:r w:rsidR="0074752A" w:rsidRPr="00741839">
              <w:rPr>
                <w:sz w:val="18"/>
              </w:rPr>
              <w:t>Z54</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из них:</w:t>
            </w:r>
          </w:p>
          <w:p w:rsidR="0074752A" w:rsidRPr="00741839" w:rsidRDefault="0074752A" w:rsidP="0041396E">
            <w:pPr>
              <w:rPr>
                <w:sz w:val="18"/>
              </w:rPr>
            </w:pPr>
            <w:r w:rsidRPr="00741839">
              <w:rPr>
                <w:sz w:val="18"/>
              </w:rPr>
              <w:t xml:space="preserve">      помощь, включающая использование реабилитационных процедур</w:t>
            </w:r>
          </w:p>
        </w:tc>
        <w:tc>
          <w:tcPr>
            <w:tcW w:w="1308" w:type="dxa"/>
            <w:vAlign w:val="center"/>
          </w:tcPr>
          <w:p w:rsidR="0074752A" w:rsidRPr="00741839" w:rsidRDefault="0074752A" w:rsidP="0041396E">
            <w:pPr>
              <w:jc w:val="center"/>
              <w:rPr>
                <w:sz w:val="18"/>
              </w:rPr>
            </w:pPr>
            <w:r w:rsidRPr="00741839">
              <w:rPr>
                <w:sz w:val="18"/>
              </w:rPr>
              <w:t>1.4.1</w:t>
            </w:r>
          </w:p>
        </w:tc>
        <w:tc>
          <w:tcPr>
            <w:tcW w:w="1559" w:type="dxa"/>
            <w:vAlign w:val="center"/>
          </w:tcPr>
          <w:p w:rsidR="0074752A" w:rsidRPr="00741839" w:rsidRDefault="0074752A" w:rsidP="0041396E">
            <w:pPr>
              <w:jc w:val="center"/>
              <w:rPr>
                <w:sz w:val="18"/>
                <w:lang w:val="en-US"/>
              </w:rPr>
            </w:pPr>
            <w:r w:rsidRPr="00741839">
              <w:rPr>
                <w:sz w:val="18"/>
                <w:lang w:val="en-US"/>
              </w:rPr>
              <w:t>Z50</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паллиативная помощь</w:t>
            </w:r>
          </w:p>
        </w:tc>
        <w:tc>
          <w:tcPr>
            <w:tcW w:w="1308" w:type="dxa"/>
            <w:vAlign w:val="center"/>
          </w:tcPr>
          <w:p w:rsidR="0074752A" w:rsidRPr="00741839" w:rsidRDefault="0074752A" w:rsidP="0041396E">
            <w:pPr>
              <w:jc w:val="center"/>
              <w:rPr>
                <w:sz w:val="18"/>
              </w:rPr>
            </w:pPr>
            <w:r w:rsidRPr="00741839">
              <w:rPr>
                <w:sz w:val="18"/>
              </w:rPr>
              <w:t>1.4.2</w:t>
            </w:r>
          </w:p>
        </w:tc>
        <w:tc>
          <w:tcPr>
            <w:tcW w:w="1559" w:type="dxa"/>
            <w:vAlign w:val="center"/>
          </w:tcPr>
          <w:p w:rsidR="0074752A" w:rsidRPr="00741839" w:rsidRDefault="0074752A" w:rsidP="0041396E">
            <w:pPr>
              <w:jc w:val="center"/>
              <w:rPr>
                <w:sz w:val="18"/>
              </w:rPr>
            </w:pPr>
            <w:r w:rsidRPr="00741839">
              <w:rPr>
                <w:sz w:val="18"/>
                <w:lang w:val="en-US"/>
              </w:rPr>
              <w:t>Z51</w:t>
            </w:r>
            <w:r w:rsidRPr="00741839">
              <w:rPr>
                <w:sz w:val="18"/>
              </w:rPr>
              <w:t>.5</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потенциальная опасность для здоровья, связанная с социально-экономическими</w:t>
            </w:r>
            <w:r w:rsidRPr="00741839">
              <w:rPr>
                <w:sz w:val="18"/>
              </w:rPr>
              <w:br/>
              <w:t>и психосоциальными обстоятельствами</w:t>
            </w:r>
          </w:p>
        </w:tc>
        <w:tc>
          <w:tcPr>
            <w:tcW w:w="1308" w:type="dxa"/>
            <w:vAlign w:val="center"/>
          </w:tcPr>
          <w:p w:rsidR="0074752A" w:rsidRPr="00741839" w:rsidRDefault="0074752A" w:rsidP="0041396E">
            <w:pPr>
              <w:jc w:val="center"/>
              <w:rPr>
                <w:sz w:val="18"/>
              </w:rPr>
            </w:pPr>
            <w:r w:rsidRPr="00741839">
              <w:rPr>
                <w:sz w:val="18"/>
              </w:rPr>
              <w:t>1.5</w:t>
            </w:r>
          </w:p>
        </w:tc>
        <w:tc>
          <w:tcPr>
            <w:tcW w:w="1559" w:type="dxa"/>
            <w:vAlign w:val="center"/>
          </w:tcPr>
          <w:p w:rsidR="0074752A" w:rsidRPr="00741839" w:rsidRDefault="00FB1C90" w:rsidP="0041396E">
            <w:pPr>
              <w:jc w:val="center"/>
              <w:rPr>
                <w:sz w:val="18"/>
              </w:rPr>
            </w:pPr>
            <w:r w:rsidRPr="00741839">
              <w:rPr>
                <w:sz w:val="18"/>
              </w:rPr>
              <w:t>Z55</w:t>
            </w:r>
            <w:r w:rsidRPr="00741839">
              <w:rPr>
                <w:sz w:val="18"/>
              </w:rPr>
              <w:sym w:font="Symbol" w:char="F02D"/>
            </w:r>
            <w:r w:rsidR="0074752A" w:rsidRPr="00741839">
              <w:rPr>
                <w:sz w:val="18"/>
              </w:rPr>
              <w:t>Z65</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обращения в медицинские организации в связи с другими обстоятельствами </w:t>
            </w:r>
          </w:p>
        </w:tc>
        <w:tc>
          <w:tcPr>
            <w:tcW w:w="1308" w:type="dxa"/>
            <w:vAlign w:val="center"/>
          </w:tcPr>
          <w:p w:rsidR="0074752A" w:rsidRPr="00741839" w:rsidRDefault="0074752A" w:rsidP="0041396E">
            <w:pPr>
              <w:jc w:val="center"/>
              <w:rPr>
                <w:sz w:val="18"/>
              </w:rPr>
            </w:pPr>
            <w:r w:rsidRPr="00741839">
              <w:rPr>
                <w:sz w:val="18"/>
              </w:rPr>
              <w:t>1.6</w:t>
            </w:r>
          </w:p>
        </w:tc>
        <w:tc>
          <w:tcPr>
            <w:tcW w:w="1559" w:type="dxa"/>
            <w:vAlign w:val="center"/>
          </w:tcPr>
          <w:p w:rsidR="0074752A" w:rsidRPr="00741839" w:rsidRDefault="00FB1C90" w:rsidP="0041396E">
            <w:pPr>
              <w:jc w:val="center"/>
              <w:rPr>
                <w:sz w:val="18"/>
              </w:rPr>
            </w:pPr>
            <w:r w:rsidRPr="00741839">
              <w:rPr>
                <w:sz w:val="18"/>
              </w:rPr>
              <w:t>Z70</w:t>
            </w:r>
            <w:r w:rsidRPr="00741839">
              <w:rPr>
                <w:sz w:val="18"/>
              </w:rPr>
              <w:sym w:font="Symbol" w:char="F02D"/>
            </w:r>
            <w:r w:rsidR="0074752A" w:rsidRPr="00741839">
              <w:rPr>
                <w:sz w:val="18"/>
              </w:rPr>
              <w:t>Z76</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8F30B5" w:rsidP="0041396E">
            <w:pPr>
              <w:rPr>
                <w:sz w:val="18"/>
              </w:rPr>
            </w:pPr>
            <w:r w:rsidRPr="00741839">
              <w:rPr>
                <w:sz w:val="18"/>
              </w:rPr>
              <w:t xml:space="preserve">      из них</w:t>
            </w:r>
            <w:r w:rsidR="0074752A" w:rsidRPr="00741839">
              <w:rPr>
                <w:sz w:val="18"/>
              </w:rPr>
              <w:t xml:space="preserve"> проблемы, связанные с образом жизни</w:t>
            </w:r>
          </w:p>
        </w:tc>
        <w:tc>
          <w:tcPr>
            <w:tcW w:w="1308" w:type="dxa"/>
            <w:vAlign w:val="center"/>
          </w:tcPr>
          <w:p w:rsidR="0074752A" w:rsidRPr="00741839" w:rsidRDefault="0074752A" w:rsidP="0041396E">
            <w:pPr>
              <w:jc w:val="center"/>
              <w:rPr>
                <w:sz w:val="18"/>
              </w:rPr>
            </w:pPr>
            <w:r w:rsidRPr="00741839">
              <w:rPr>
                <w:sz w:val="18"/>
              </w:rPr>
              <w:t>1.6.1</w:t>
            </w:r>
          </w:p>
        </w:tc>
        <w:tc>
          <w:tcPr>
            <w:tcW w:w="1559" w:type="dxa"/>
            <w:vAlign w:val="center"/>
          </w:tcPr>
          <w:p w:rsidR="0074752A" w:rsidRPr="00741839" w:rsidRDefault="0074752A" w:rsidP="0041396E">
            <w:pPr>
              <w:jc w:val="center"/>
              <w:rPr>
                <w:sz w:val="18"/>
              </w:rPr>
            </w:pPr>
            <w:r w:rsidRPr="00741839">
              <w:rPr>
                <w:sz w:val="18"/>
              </w:rPr>
              <w:t>Z72</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потенциальная опасность для здоровья, связанная с личным или семейным анамнезом</w:t>
            </w:r>
            <w:r w:rsidRPr="00741839">
              <w:rPr>
                <w:sz w:val="18"/>
              </w:rPr>
              <w:br/>
              <w:t>и определенными обстоятельствами, влияющими на здоровье</w:t>
            </w:r>
          </w:p>
        </w:tc>
        <w:tc>
          <w:tcPr>
            <w:tcW w:w="1308" w:type="dxa"/>
            <w:vAlign w:val="center"/>
          </w:tcPr>
          <w:p w:rsidR="0074752A" w:rsidRPr="00741839" w:rsidRDefault="0074752A" w:rsidP="0041396E">
            <w:pPr>
              <w:jc w:val="center"/>
              <w:rPr>
                <w:sz w:val="18"/>
              </w:rPr>
            </w:pPr>
            <w:r w:rsidRPr="00741839">
              <w:rPr>
                <w:sz w:val="18"/>
              </w:rPr>
              <w:t>1.7</w:t>
            </w:r>
          </w:p>
        </w:tc>
        <w:tc>
          <w:tcPr>
            <w:tcW w:w="1559" w:type="dxa"/>
            <w:vAlign w:val="center"/>
          </w:tcPr>
          <w:p w:rsidR="0074752A" w:rsidRPr="00741839" w:rsidRDefault="00FB1C90" w:rsidP="0041396E">
            <w:pPr>
              <w:jc w:val="center"/>
              <w:rPr>
                <w:sz w:val="18"/>
              </w:rPr>
            </w:pPr>
            <w:r w:rsidRPr="00741839">
              <w:rPr>
                <w:sz w:val="18"/>
              </w:rPr>
              <w:t>Z80</w:t>
            </w:r>
            <w:r w:rsidRPr="00741839">
              <w:rPr>
                <w:sz w:val="18"/>
              </w:rPr>
              <w:sym w:font="Symbol" w:char="F02D"/>
            </w:r>
            <w:r w:rsidR="0074752A" w:rsidRPr="00741839">
              <w:rPr>
                <w:sz w:val="18"/>
              </w:rPr>
              <w:t>Z99</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8F30B5" w:rsidP="0041396E">
            <w:pPr>
              <w:rPr>
                <w:sz w:val="18"/>
              </w:rPr>
            </w:pPr>
            <w:r w:rsidRPr="00741839">
              <w:rPr>
                <w:sz w:val="18"/>
              </w:rPr>
              <w:t xml:space="preserve">    из них</w:t>
            </w:r>
            <w:r w:rsidR="0074752A" w:rsidRPr="00741839">
              <w:rPr>
                <w:sz w:val="18"/>
              </w:rPr>
              <w:t xml:space="preserve"> заболевания в семейном анамнезе</w:t>
            </w:r>
          </w:p>
        </w:tc>
        <w:tc>
          <w:tcPr>
            <w:tcW w:w="1308" w:type="dxa"/>
            <w:vAlign w:val="center"/>
          </w:tcPr>
          <w:p w:rsidR="0074752A" w:rsidRPr="00741839" w:rsidRDefault="0074752A" w:rsidP="0041396E">
            <w:pPr>
              <w:jc w:val="center"/>
              <w:rPr>
                <w:sz w:val="18"/>
              </w:rPr>
            </w:pPr>
            <w:r w:rsidRPr="00741839">
              <w:rPr>
                <w:sz w:val="18"/>
              </w:rPr>
              <w:t>1.7.1</w:t>
            </w:r>
          </w:p>
        </w:tc>
        <w:tc>
          <w:tcPr>
            <w:tcW w:w="1559" w:type="dxa"/>
            <w:vAlign w:val="center"/>
          </w:tcPr>
          <w:p w:rsidR="0074752A" w:rsidRPr="00741839" w:rsidRDefault="0074752A" w:rsidP="0041396E">
            <w:pPr>
              <w:jc w:val="center"/>
              <w:rPr>
                <w:sz w:val="18"/>
              </w:rPr>
            </w:pPr>
            <w:r w:rsidRPr="00741839">
              <w:rPr>
                <w:sz w:val="18"/>
                <w:lang w:val="en-US"/>
              </w:rPr>
              <w:t>Z</w:t>
            </w:r>
            <w:r w:rsidR="00FB1C90" w:rsidRPr="00741839">
              <w:rPr>
                <w:sz w:val="18"/>
              </w:rPr>
              <w:t>80</w:t>
            </w:r>
            <w:r w:rsidR="00FB1C90" w:rsidRPr="00741839">
              <w:rPr>
                <w:sz w:val="18"/>
              </w:rPr>
              <w:sym w:font="Symbol" w:char="F02D"/>
            </w:r>
            <w:r w:rsidRPr="00741839">
              <w:rPr>
                <w:sz w:val="18"/>
                <w:lang w:val="en-US"/>
              </w:rPr>
              <w:t>Z</w:t>
            </w:r>
            <w:r w:rsidRPr="00741839">
              <w:rPr>
                <w:sz w:val="18"/>
              </w:rPr>
              <w:t>84</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8F30B5" w:rsidP="0041396E">
            <w:pPr>
              <w:rPr>
                <w:sz w:val="18"/>
              </w:rPr>
            </w:pPr>
            <w:r w:rsidRPr="00741839">
              <w:rPr>
                <w:sz w:val="18"/>
              </w:rPr>
              <w:t xml:space="preserve">                 из них</w:t>
            </w:r>
            <w:r w:rsidR="0074752A" w:rsidRPr="00741839">
              <w:rPr>
                <w:sz w:val="18"/>
              </w:rPr>
              <w:t xml:space="preserve"> глухота и потеря слуха</w:t>
            </w:r>
          </w:p>
        </w:tc>
        <w:tc>
          <w:tcPr>
            <w:tcW w:w="1308" w:type="dxa"/>
            <w:vAlign w:val="center"/>
          </w:tcPr>
          <w:p w:rsidR="0074752A" w:rsidRPr="00741839" w:rsidRDefault="0074752A" w:rsidP="0041396E">
            <w:pPr>
              <w:jc w:val="center"/>
              <w:rPr>
                <w:sz w:val="18"/>
              </w:rPr>
            </w:pPr>
            <w:r w:rsidRPr="00741839">
              <w:rPr>
                <w:sz w:val="18"/>
              </w:rPr>
              <w:t>1.7.1.1</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82.2</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r w:rsidR="0074752A" w:rsidRPr="00741839" w:rsidTr="0041396E">
        <w:trPr>
          <w:cantSplit/>
          <w:trHeight w:val="20"/>
          <w:jc w:val="center"/>
        </w:trPr>
        <w:tc>
          <w:tcPr>
            <w:tcW w:w="7075" w:type="dxa"/>
            <w:vAlign w:val="center"/>
          </w:tcPr>
          <w:p w:rsidR="0074752A" w:rsidRPr="00741839" w:rsidRDefault="0074752A" w:rsidP="0041396E">
            <w:pPr>
              <w:rPr>
                <w:sz w:val="18"/>
              </w:rPr>
            </w:pPr>
            <w:r w:rsidRPr="00741839">
              <w:rPr>
                <w:sz w:val="18"/>
              </w:rPr>
              <w:t xml:space="preserve">                 наличие илеостомы, колостомы</w:t>
            </w:r>
          </w:p>
        </w:tc>
        <w:tc>
          <w:tcPr>
            <w:tcW w:w="1308" w:type="dxa"/>
            <w:vAlign w:val="center"/>
          </w:tcPr>
          <w:p w:rsidR="0074752A" w:rsidRPr="00741839" w:rsidRDefault="0074752A" w:rsidP="0041396E">
            <w:pPr>
              <w:jc w:val="center"/>
              <w:rPr>
                <w:sz w:val="18"/>
              </w:rPr>
            </w:pPr>
            <w:r w:rsidRPr="00741839">
              <w:rPr>
                <w:sz w:val="18"/>
              </w:rPr>
              <w:t>1.7.2</w:t>
            </w:r>
          </w:p>
        </w:tc>
        <w:tc>
          <w:tcPr>
            <w:tcW w:w="1559" w:type="dxa"/>
            <w:vAlign w:val="center"/>
          </w:tcPr>
          <w:p w:rsidR="0074752A" w:rsidRPr="00741839" w:rsidRDefault="0074752A" w:rsidP="0041396E">
            <w:pPr>
              <w:jc w:val="center"/>
              <w:rPr>
                <w:sz w:val="18"/>
              </w:rPr>
            </w:pPr>
            <w:r w:rsidRPr="00741839">
              <w:rPr>
                <w:sz w:val="18"/>
                <w:lang w:val="en-US"/>
              </w:rPr>
              <w:t>Z</w:t>
            </w:r>
            <w:r w:rsidRPr="00741839">
              <w:rPr>
                <w:sz w:val="18"/>
              </w:rPr>
              <w:t xml:space="preserve">93.2, </w:t>
            </w:r>
            <w:r w:rsidRPr="00741839">
              <w:rPr>
                <w:sz w:val="18"/>
                <w:lang w:val="en-US"/>
              </w:rPr>
              <w:t>Z</w:t>
            </w:r>
            <w:r w:rsidRPr="00741839">
              <w:rPr>
                <w:sz w:val="18"/>
              </w:rPr>
              <w:t>93.3</w:t>
            </w:r>
          </w:p>
        </w:tc>
        <w:tc>
          <w:tcPr>
            <w:tcW w:w="1276" w:type="dxa"/>
            <w:vAlign w:val="center"/>
          </w:tcPr>
          <w:p w:rsidR="0074752A" w:rsidRPr="00741839" w:rsidRDefault="0074752A" w:rsidP="0041396E">
            <w:pPr>
              <w:jc w:val="center"/>
              <w:rPr>
                <w:b/>
                <w:sz w:val="22"/>
              </w:rPr>
            </w:pPr>
          </w:p>
        </w:tc>
        <w:tc>
          <w:tcPr>
            <w:tcW w:w="1276" w:type="dxa"/>
            <w:vAlign w:val="center"/>
          </w:tcPr>
          <w:p w:rsidR="0074752A" w:rsidRPr="00741839" w:rsidRDefault="0074752A" w:rsidP="0041396E">
            <w:pPr>
              <w:jc w:val="center"/>
              <w:rPr>
                <w:b/>
                <w:sz w:val="22"/>
              </w:rPr>
            </w:pPr>
          </w:p>
        </w:tc>
      </w:tr>
    </w:tbl>
    <w:p w:rsidR="0074752A" w:rsidRPr="00741839" w:rsidRDefault="0074752A" w:rsidP="00595CF9">
      <w:pPr>
        <w:rPr>
          <w:sz w:val="20"/>
        </w:rPr>
      </w:pPr>
    </w:p>
    <w:p w:rsidR="00D43B38" w:rsidRPr="00741839" w:rsidRDefault="004B2A85" w:rsidP="007F4C38">
      <w:pPr>
        <w:spacing w:before="120" w:line="260" w:lineRule="exact"/>
        <w:rPr>
          <w:sz w:val="20"/>
          <w:shd w:val="clear" w:color="auto" w:fill="FFFFFF"/>
        </w:rPr>
      </w:pPr>
      <w:r w:rsidRPr="00741839">
        <w:rPr>
          <w:b/>
        </w:rPr>
        <w:t xml:space="preserve">              </w:t>
      </w:r>
      <w:r w:rsidR="00D43B38" w:rsidRPr="00741839">
        <w:rPr>
          <w:b/>
          <w:szCs w:val="24"/>
          <w:shd w:val="clear" w:color="auto" w:fill="FFFFFF"/>
        </w:rPr>
        <w:t xml:space="preserve">(1601) </w:t>
      </w:r>
      <w:r w:rsidR="00D43B38" w:rsidRPr="00741839">
        <w:rPr>
          <w:b/>
          <w:sz w:val="18"/>
          <w:shd w:val="clear" w:color="auto" w:fill="FFFFFF"/>
        </w:rPr>
        <w:t xml:space="preserve">                                                                                                                                                                                                            </w:t>
      </w:r>
      <w:r w:rsidR="00F10975" w:rsidRPr="00741839">
        <w:rPr>
          <w:b/>
          <w:sz w:val="18"/>
          <w:shd w:val="clear" w:color="auto" w:fill="FFFFFF"/>
        </w:rPr>
        <w:t xml:space="preserve">                           </w:t>
      </w:r>
      <w:r w:rsidR="00D43B38" w:rsidRPr="00741839">
        <w:rPr>
          <w:b/>
          <w:sz w:val="18"/>
          <w:shd w:val="clear" w:color="auto" w:fill="FFFFFF"/>
        </w:rPr>
        <w:t xml:space="preserve">   </w:t>
      </w:r>
      <w:r w:rsidR="00D43B38" w:rsidRPr="00741839">
        <w:rPr>
          <w:sz w:val="20"/>
        </w:rPr>
        <w:t>Код по ОКЕИ: человек – 792</w:t>
      </w:r>
      <w:r w:rsidR="00D43B38" w:rsidRPr="00741839">
        <w:rPr>
          <w:sz w:val="20"/>
          <w:shd w:val="clear" w:color="auto" w:fill="FFFFFF"/>
        </w:rPr>
        <w:t xml:space="preserve"> </w:t>
      </w:r>
    </w:p>
    <w:p w:rsidR="00D43B38" w:rsidRPr="00741839" w:rsidRDefault="00D43B38" w:rsidP="00D43B38">
      <w:pPr>
        <w:spacing w:line="260" w:lineRule="exact"/>
        <w:ind w:left="851"/>
        <w:rPr>
          <w:sz w:val="20"/>
        </w:rPr>
      </w:pPr>
      <w:r w:rsidRPr="00741839">
        <w:rPr>
          <w:sz w:val="20"/>
          <w:shd w:val="clear" w:color="auto" w:fill="FFFFFF"/>
        </w:rPr>
        <w:t>Число физических лиц зарегистрированных пациентов в возрасте до 3 лет – всего  1_________, из них  в возрасте до 1 года 2 _______, из них (из стр. 1) с диагнозом, установленным впервые в жизни  3 ______,  из них в возрасте до 1 года  4 _______, состоит под диспансерным наблюдением на конец отчетного года детей в возрасте</w:t>
      </w:r>
      <w:r w:rsidR="00F10975" w:rsidRPr="00741839">
        <w:rPr>
          <w:sz w:val="20"/>
          <w:shd w:val="clear" w:color="auto" w:fill="FFFFFF"/>
        </w:rPr>
        <w:br/>
      </w:r>
      <w:r w:rsidRPr="00741839">
        <w:rPr>
          <w:sz w:val="20"/>
          <w:shd w:val="clear" w:color="auto" w:fill="FFFFFF"/>
        </w:rPr>
        <w:t xml:space="preserve">до </w:t>
      </w:r>
      <w:r w:rsidR="00793ECD" w:rsidRPr="00741839">
        <w:rPr>
          <w:sz w:val="20"/>
          <w:shd w:val="clear" w:color="auto" w:fill="FFFFFF"/>
        </w:rPr>
        <w:t>3 лет</w:t>
      </w:r>
      <w:r w:rsidRPr="00741839">
        <w:rPr>
          <w:sz w:val="20"/>
          <w:shd w:val="clear" w:color="auto" w:fill="FFFFFF"/>
        </w:rPr>
        <w:t xml:space="preserve"> (из гр. 18 и 19  стр. 1.0)</w:t>
      </w:r>
      <w:r w:rsidR="00105804" w:rsidRPr="00741839">
        <w:rPr>
          <w:sz w:val="20"/>
        </w:rPr>
        <w:t xml:space="preserve">  5</w:t>
      </w:r>
      <w:r w:rsidRPr="00741839">
        <w:rPr>
          <w:sz w:val="20"/>
        </w:rPr>
        <w:t>____</w:t>
      </w:r>
      <w:r w:rsidR="00105804" w:rsidRPr="00741839">
        <w:rPr>
          <w:sz w:val="20"/>
        </w:rPr>
        <w:t>_, из них в возрасте до 1 года 6</w:t>
      </w:r>
      <w:r w:rsidRPr="00741839">
        <w:rPr>
          <w:sz w:val="20"/>
        </w:rPr>
        <w:t xml:space="preserve"> _______.</w:t>
      </w:r>
    </w:p>
    <w:p w:rsidR="0074752A" w:rsidRPr="00741839" w:rsidRDefault="0074752A" w:rsidP="00D43B38">
      <w:pPr>
        <w:spacing w:line="260" w:lineRule="exact"/>
        <w:ind w:left="851"/>
        <w:rPr>
          <w:sz w:val="20"/>
        </w:rPr>
      </w:pPr>
    </w:p>
    <w:p w:rsidR="0074752A" w:rsidRPr="00741839" w:rsidRDefault="0074752A" w:rsidP="00D43B38">
      <w:pPr>
        <w:spacing w:line="260" w:lineRule="exact"/>
        <w:ind w:left="851"/>
        <w:rPr>
          <w:sz w:val="20"/>
        </w:rPr>
      </w:pPr>
    </w:p>
    <w:p w:rsidR="006C54E8" w:rsidRPr="00741839" w:rsidRDefault="006C54E8" w:rsidP="00D43B38">
      <w:pPr>
        <w:spacing w:line="260" w:lineRule="exact"/>
        <w:ind w:left="851"/>
        <w:rPr>
          <w:sz w:val="20"/>
        </w:rPr>
      </w:pPr>
    </w:p>
    <w:p w:rsidR="00305567" w:rsidRDefault="00D43B38" w:rsidP="00F10975">
      <w:pPr>
        <w:spacing w:before="60" w:after="60"/>
        <w:rPr>
          <w:b/>
        </w:rPr>
      </w:pPr>
      <w:r w:rsidRPr="00741839">
        <w:rPr>
          <w:b/>
        </w:rPr>
        <w:lastRenderedPageBreak/>
        <w:t xml:space="preserve">             </w:t>
      </w:r>
    </w:p>
    <w:p w:rsidR="00D43B38" w:rsidRPr="00741839" w:rsidRDefault="00305567" w:rsidP="00F10975">
      <w:pPr>
        <w:spacing w:before="60" w:after="60"/>
        <w:rPr>
          <w:sz w:val="20"/>
          <w:highlight w:val="yellow"/>
        </w:rPr>
      </w:pPr>
      <w:r>
        <w:rPr>
          <w:b/>
        </w:rPr>
        <w:t xml:space="preserve">             </w:t>
      </w:r>
      <w:r w:rsidR="00D43B38" w:rsidRPr="00741839">
        <w:rPr>
          <w:b/>
        </w:rPr>
        <w:t xml:space="preserve"> (1650)</w:t>
      </w:r>
      <w:r w:rsidR="00D43B38" w:rsidRPr="00741839">
        <w:rPr>
          <w:sz w:val="20"/>
        </w:rPr>
        <w:t xml:space="preserve">                                                                                                                            </w:t>
      </w:r>
      <w:r>
        <w:rPr>
          <w:sz w:val="20"/>
        </w:rPr>
        <w:t xml:space="preserve">                          </w:t>
      </w:r>
      <w:r w:rsidR="00D43B38" w:rsidRPr="00741839">
        <w:rPr>
          <w:sz w:val="20"/>
        </w:rPr>
        <w:t xml:space="preserve">     </w:t>
      </w:r>
      <w:r>
        <w:rPr>
          <w:sz w:val="20"/>
        </w:rPr>
        <w:t xml:space="preserve">          </w:t>
      </w:r>
      <w:r w:rsidR="00D43B38" w:rsidRPr="00741839">
        <w:rPr>
          <w:sz w:val="20"/>
        </w:rPr>
        <w:t>Код по ОКЕИ: человек – 792</w:t>
      </w:r>
    </w:p>
    <w:tbl>
      <w:tblPr>
        <w:tblW w:w="12899" w:type="dxa"/>
        <w:tblInd w:w="817" w:type="dxa"/>
        <w:tblLayout w:type="fixed"/>
        <w:tblLook w:val="0000" w:firstRow="0" w:lastRow="0" w:firstColumn="0" w:lastColumn="0" w:noHBand="0" w:noVBand="0"/>
      </w:tblPr>
      <w:tblGrid>
        <w:gridCol w:w="12899"/>
      </w:tblGrid>
      <w:tr w:rsidR="000160BF" w:rsidRPr="00741839" w:rsidTr="00D43B38">
        <w:trPr>
          <w:trHeight w:val="316"/>
        </w:trPr>
        <w:tc>
          <w:tcPr>
            <w:tcW w:w="12899" w:type="dxa"/>
          </w:tcPr>
          <w:p w:rsidR="000160BF" w:rsidRPr="00F428EE" w:rsidRDefault="000160BF" w:rsidP="000160BF">
            <w:pPr>
              <w:pStyle w:val="a3"/>
              <w:rPr>
                <w:sz w:val="20"/>
                <w:lang w:val="ru-RU" w:eastAsia="ru-RU"/>
              </w:rPr>
            </w:pPr>
            <w:r w:rsidRPr="00F428EE">
              <w:rPr>
                <w:sz w:val="20"/>
                <w:lang w:val="ru-RU" w:eastAsia="ru-RU"/>
              </w:rPr>
              <w:t xml:space="preserve">Из стр. 1.7.1.1. таблицы 1600: обследовано на выявление </w:t>
            </w:r>
            <w:r w:rsidRPr="00F428EE">
              <w:rPr>
                <w:sz w:val="18"/>
                <w:lang w:val="ru-RU" w:eastAsia="ru-RU"/>
              </w:rPr>
              <w:t>кондуктивной и нейросенсорной потери слуха</w:t>
            </w:r>
            <w:r w:rsidRPr="00F428EE">
              <w:rPr>
                <w:sz w:val="20"/>
                <w:lang w:val="ru-RU" w:eastAsia="ru-RU"/>
              </w:rPr>
              <w:t xml:space="preserve">   1 ___________. </w:t>
            </w:r>
          </w:p>
        </w:tc>
      </w:tr>
    </w:tbl>
    <w:p w:rsidR="004B2A85" w:rsidRPr="00741839" w:rsidRDefault="004B2A85" w:rsidP="00D43B38">
      <w:pPr>
        <w:rPr>
          <w:b/>
        </w:rPr>
      </w:pPr>
      <w:r w:rsidRPr="00741839">
        <w:rPr>
          <w:b/>
        </w:rPr>
        <w:t xml:space="preserve">   </w:t>
      </w:r>
      <w:r w:rsidR="006525BA" w:rsidRPr="00741839">
        <w:rPr>
          <w:b/>
        </w:rPr>
        <w:t xml:space="preserve">         </w:t>
      </w:r>
      <w:r w:rsidR="00D43B38" w:rsidRPr="00741839">
        <w:rPr>
          <w:b/>
        </w:rPr>
        <w:t xml:space="preserve"> </w:t>
      </w:r>
      <w:r w:rsidR="006525BA" w:rsidRPr="00741839">
        <w:rPr>
          <w:b/>
        </w:rPr>
        <w:t xml:space="preserve"> </w:t>
      </w:r>
      <w:r w:rsidRPr="00741839">
        <w:rPr>
          <w:b/>
        </w:rPr>
        <w:t xml:space="preserve">(1700)                                                                                                                                          </w:t>
      </w:r>
      <w:r w:rsidRPr="00741839">
        <w:rPr>
          <w:sz w:val="20"/>
        </w:rPr>
        <w:t>Код по ОКЕИ: человек – 792</w:t>
      </w:r>
    </w:p>
    <w:tbl>
      <w:tblPr>
        <w:tblW w:w="14459" w:type="dxa"/>
        <w:tblInd w:w="817" w:type="dxa"/>
        <w:tblLayout w:type="fixed"/>
        <w:tblLook w:val="0000" w:firstRow="0" w:lastRow="0" w:firstColumn="0" w:lastColumn="0" w:noHBand="0" w:noVBand="0"/>
      </w:tblPr>
      <w:tblGrid>
        <w:gridCol w:w="14459"/>
      </w:tblGrid>
      <w:tr w:rsidR="004B2A85" w:rsidRPr="00741839" w:rsidTr="000160BF">
        <w:trPr>
          <w:trHeight w:val="305"/>
        </w:trPr>
        <w:tc>
          <w:tcPr>
            <w:tcW w:w="14459" w:type="dxa"/>
          </w:tcPr>
          <w:p w:rsidR="004B2A85" w:rsidRPr="00F428EE" w:rsidRDefault="004B2A85" w:rsidP="001228B4">
            <w:pPr>
              <w:pStyle w:val="a3"/>
              <w:rPr>
                <w:sz w:val="20"/>
                <w:lang w:val="ru-RU" w:eastAsia="ru-RU"/>
              </w:rPr>
            </w:pPr>
            <w:r w:rsidRPr="00F428EE">
              <w:rPr>
                <w:sz w:val="20"/>
                <w:lang w:val="ru-RU" w:eastAsia="ru-RU"/>
              </w:rPr>
              <w:t>Число новорожденных, поступивших под наблюдение данно</w:t>
            </w:r>
            <w:r w:rsidR="001228B4" w:rsidRPr="00F428EE">
              <w:rPr>
                <w:sz w:val="20"/>
                <w:lang w:val="ru-RU" w:eastAsia="ru-RU"/>
              </w:rPr>
              <w:t>й организации</w:t>
            </w:r>
            <w:r w:rsidRPr="00F428EE">
              <w:rPr>
                <w:sz w:val="20"/>
                <w:lang w:val="ru-RU" w:eastAsia="ru-RU"/>
              </w:rPr>
              <w:t xml:space="preserve"> – всего</w:t>
            </w:r>
            <w:r w:rsidR="00E57059" w:rsidRPr="00F428EE">
              <w:rPr>
                <w:sz w:val="20"/>
                <w:lang w:val="ru-RU" w:eastAsia="ru-RU"/>
              </w:rPr>
              <w:t xml:space="preserve"> </w:t>
            </w:r>
            <w:r w:rsidRPr="00F428EE">
              <w:rPr>
                <w:sz w:val="20"/>
                <w:lang w:val="ru-RU" w:eastAsia="ru-RU"/>
              </w:rPr>
              <w:t xml:space="preserve">1  _______ </w:t>
            </w:r>
            <w:bookmarkStart w:id="1" w:name="z2201_001_01"/>
            <w:bookmarkEnd w:id="1"/>
            <w:r w:rsidR="00115ED1" w:rsidRPr="00F428EE">
              <w:rPr>
                <w:sz w:val="20"/>
                <w:lang w:val="ru-RU" w:eastAsia="ru-RU"/>
              </w:rPr>
              <w:t>.</w:t>
            </w:r>
          </w:p>
        </w:tc>
      </w:tr>
    </w:tbl>
    <w:p w:rsidR="004B2A85" w:rsidRPr="00741839" w:rsidRDefault="006525BA" w:rsidP="00D43B38">
      <w:pPr>
        <w:rPr>
          <w:b/>
        </w:rPr>
      </w:pPr>
      <w:r w:rsidRPr="00741839">
        <w:rPr>
          <w:b/>
        </w:rPr>
        <w:t xml:space="preserve">             </w:t>
      </w:r>
      <w:r w:rsidR="004B2A85" w:rsidRPr="00741839">
        <w:rPr>
          <w:b/>
        </w:rPr>
        <w:t xml:space="preserve">(1800)                                                                                                                                         </w:t>
      </w:r>
      <w:r w:rsidR="00305567">
        <w:rPr>
          <w:b/>
        </w:rPr>
        <w:t xml:space="preserve"> </w:t>
      </w:r>
      <w:r w:rsidR="004B2A85" w:rsidRPr="00741839">
        <w:rPr>
          <w:b/>
        </w:rPr>
        <w:t xml:space="preserve"> </w:t>
      </w:r>
      <w:r w:rsidR="004B2A85" w:rsidRPr="00741839">
        <w:rPr>
          <w:sz w:val="20"/>
        </w:rPr>
        <w:t>Код по ОКЕИ: человек – 792</w:t>
      </w:r>
    </w:p>
    <w:tbl>
      <w:tblPr>
        <w:tblW w:w="14459" w:type="dxa"/>
        <w:tblInd w:w="817" w:type="dxa"/>
        <w:tblLayout w:type="fixed"/>
        <w:tblLook w:val="0000" w:firstRow="0" w:lastRow="0" w:firstColumn="0" w:lastColumn="0" w:noHBand="0" w:noVBand="0"/>
      </w:tblPr>
      <w:tblGrid>
        <w:gridCol w:w="7559"/>
        <w:gridCol w:w="6900"/>
      </w:tblGrid>
      <w:tr w:rsidR="004B2A85" w:rsidRPr="00741839" w:rsidTr="004B2A85">
        <w:trPr>
          <w:trHeight w:val="293"/>
        </w:trPr>
        <w:tc>
          <w:tcPr>
            <w:tcW w:w="7559" w:type="dxa"/>
          </w:tcPr>
          <w:p w:rsidR="004B2A85" w:rsidRPr="00741839" w:rsidRDefault="004B2A85" w:rsidP="00D91D8A">
            <w:pPr>
              <w:rPr>
                <w:sz w:val="18"/>
                <w:szCs w:val="18"/>
              </w:rPr>
            </w:pPr>
            <w:bookmarkStart w:id="2" w:name="z2201_001_02"/>
            <w:bookmarkStart w:id="3" w:name="z2201_001_03"/>
            <w:bookmarkEnd w:id="2"/>
            <w:bookmarkEnd w:id="3"/>
            <w:r w:rsidRPr="00741839">
              <w:rPr>
                <w:sz w:val="18"/>
                <w:szCs w:val="18"/>
              </w:rPr>
              <w:t xml:space="preserve">Осмотрено новорожденных на 1 этапе аудиологического скрининга 1 _________, </w:t>
            </w:r>
          </w:p>
        </w:tc>
        <w:tc>
          <w:tcPr>
            <w:tcW w:w="6900" w:type="dxa"/>
          </w:tcPr>
          <w:p w:rsidR="004B2A85" w:rsidRPr="00741839" w:rsidRDefault="004B2A85" w:rsidP="00D91D8A">
            <w:pPr>
              <w:rPr>
                <w:sz w:val="18"/>
                <w:szCs w:val="18"/>
              </w:rPr>
            </w:pPr>
            <w:r w:rsidRPr="00741839">
              <w:rPr>
                <w:sz w:val="18"/>
                <w:szCs w:val="18"/>
              </w:rPr>
              <w:t>из них: выявлено с нарушениями слуха 2 ___________,</w:t>
            </w:r>
          </w:p>
        </w:tc>
      </w:tr>
      <w:tr w:rsidR="004B2A85" w:rsidRPr="00741839" w:rsidTr="007F4C38">
        <w:tc>
          <w:tcPr>
            <w:tcW w:w="7559" w:type="dxa"/>
          </w:tcPr>
          <w:p w:rsidR="004B2A85" w:rsidRPr="00741839" w:rsidRDefault="004B2A85" w:rsidP="007F4C38">
            <w:pPr>
              <w:rPr>
                <w:sz w:val="18"/>
                <w:szCs w:val="18"/>
              </w:rPr>
            </w:pPr>
            <w:r w:rsidRPr="00741839">
              <w:rPr>
                <w:sz w:val="18"/>
                <w:szCs w:val="18"/>
              </w:rPr>
              <w:t>из числа выявленных с нарушением слуха на I этапе аудиологического скрининга обследовано</w:t>
            </w:r>
            <w:r w:rsidRPr="00741839">
              <w:t xml:space="preserve"> </w:t>
            </w:r>
            <w:r w:rsidRPr="00741839">
              <w:rPr>
                <w:sz w:val="18"/>
                <w:szCs w:val="18"/>
              </w:rPr>
              <w:t>на 2 этапе аудиологического скрининга 3 _________,</w:t>
            </w:r>
          </w:p>
        </w:tc>
        <w:tc>
          <w:tcPr>
            <w:tcW w:w="6900" w:type="dxa"/>
            <w:vAlign w:val="center"/>
          </w:tcPr>
          <w:p w:rsidR="004B2A85" w:rsidRPr="00741839" w:rsidRDefault="004B2A85" w:rsidP="007F4C38">
            <w:pPr>
              <w:rPr>
                <w:sz w:val="18"/>
                <w:szCs w:val="18"/>
              </w:rPr>
            </w:pPr>
            <w:r w:rsidRPr="00741839">
              <w:rPr>
                <w:sz w:val="18"/>
                <w:szCs w:val="18"/>
              </w:rPr>
              <w:t>из них: выявлено с нарушениями слуха 4 ___________</w:t>
            </w:r>
            <w:r w:rsidR="00115ED1" w:rsidRPr="00741839">
              <w:rPr>
                <w:sz w:val="18"/>
                <w:szCs w:val="18"/>
              </w:rPr>
              <w:t>.</w:t>
            </w:r>
          </w:p>
        </w:tc>
      </w:tr>
    </w:tbl>
    <w:p w:rsidR="004B2A85" w:rsidRPr="00741839" w:rsidRDefault="006525BA" w:rsidP="007F4C38">
      <w:pPr>
        <w:rPr>
          <w:b/>
        </w:rPr>
      </w:pPr>
      <w:r w:rsidRPr="00741839">
        <w:rPr>
          <w:b/>
        </w:rPr>
        <w:t xml:space="preserve">              </w:t>
      </w:r>
      <w:r w:rsidR="004B2A85" w:rsidRPr="00741839">
        <w:rPr>
          <w:b/>
        </w:rPr>
        <w:t xml:space="preserve">(1900)                                                                                                                                          </w:t>
      </w:r>
      <w:r w:rsidR="004B2A85" w:rsidRPr="00741839">
        <w:rPr>
          <w:sz w:val="20"/>
        </w:rPr>
        <w:t>Код по ОКЕИ: человек – 792</w:t>
      </w:r>
    </w:p>
    <w:p w:rsidR="002D694B" w:rsidRPr="00741839" w:rsidRDefault="002D694B" w:rsidP="00D91D8A">
      <w:pPr>
        <w:pStyle w:val="a3"/>
        <w:tabs>
          <w:tab w:val="clear" w:pos="4536"/>
          <w:tab w:val="clear" w:pos="9072"/>
          <w:tab w:val="center" w:pos="9996"/>
          <w:tab w:val="right" w:pos="11697"/>
          <w:tab w:val="left" w:pos="14391"/>
          <w:tab w:val="left" w:pos="15667"/>
        </w:tabs>
        <w:ind w:left="817"/>
        <w:rPr>
          <w:sz w:val="18"/>
          <w:szCs w:val="18"/>
        </w:rPr>
      </w:pPr>
      <w:r w:rsidRPr="00741839">
        <w:rPr>
          <w:sz w:val="18"/>
          <w:szCs w:val="18"/>
        </w:rPr>
        <w:t>Из числа новорожденных поступивших под наблюдение (табл. 1700) об</w:t>
      </w:r>
      <w:r w:rsidR="00105804" w:rsidRPr="00741839">
        <w:rPr>
          <w:sz w:val="18"/>
          <w:szCs w:val="18"/>
        </w:rPr>
        <w:t>следовано на: фенилкетонурию   1</w:t>
      </w:r>
      <w:r w:rsidRPr="00741839">
        <w:rPr>
          <w:sz w:val="18"/>
          <w:szCs w:val="18"/>
        </w:rPr>
        <w:t xml:space="preserve"> _________ </w:t>
      </w:r>
      <w:r w:rsidRPr="00741839">
        <w:rPr>
          <w:sz w:val="18"/>
          <w:szCs w:val="18"/>
        </w:rPr>
        <w:tab/>
      </w:r>
      <w:bookmarkStart w:id="4" w:name="z2201_001_05"/>
      <w:bookmarkEnd w:id="4"/>
      <w:r w:rsidRPr="00741839">
        <w:rPr>
          <w:b/>
          <w:bCs/>
          <w:sz w:val="18"/>
          <w:szCs w:val="18"/>
        </w:rPr>
        <w:tab/>
      </w:r>
      <w:r w:rsidRPr="00741839">
        <w:rPr>
          <w:sz w:val="18"/>
          <w:szCs w:val="18"/>
        </w:rPr>
        <w:t xml:space="preserve">, врожденный гипотиреоз </w:t>
      </w:r>
      <w:r w:rsidR="00105804" w:rsidRPr="00741839">
        <w:rPr>
          <w:sz w:val="18"/>
          <w:szCs w:val="18"/>
        </w:rPr>
        <w:t>2</w:t>
      </w:r>
      <w:r w:rsidRPr="00741839">
        <w:rPr>
          <w:sz w:val="18"/>
          <w:szCs w:val="18"/>
        </w:rPr>
        <w:t>__________ ,</w:t>
      </w:r>
      <w:r w:rsidRPr="00741839">
        <w:rPr>
          <w:sz w:val="18"/>
          <w:szCs w:val="18"/>
        </w:rPr>
        <w:tab/>
      </w:r>
      <w:bookmarkStart w:id="5" w:name="z2201_001_06"/>
      <w:bookmarkEnd w:id="5"/>
      <w:r w:rsidRPr="00741839">
        <w:rPr>
          <w:b/>
          <w:bCs/>
          <w:sz w:val="18"/>
          <w:szCs w:val="18"/>
        </w:rPr>
        <w:tab/>
      </w:r>
    </w:p>
    <w:p w:rsidR="002D694B" w:rsidRPr="00741839" w:rsidRDefault="00105804" w:rsidP="00D91D8A">
      <w:pPr>
        <w:pStyle w:val="a3"/>
        <w:tabs>
          <w:tab w:val="clear" w:pos="4536"/>
          <w:tab w:val="clear" w:pos="9072"/>
          <w:tab w:val="center" w:pos="4752"/>
          <w:tab w:val="right" w:pos="6311"/>
          <w:tab w:val="left" w:pos="8154"/>
          <w:tab w:val="left" w:pos="9713"/>
          <w:tab w:val="left" w:pos="11556"/>
          <w:tab w:val="left" w:pos="13115"/>
        </w:tabs>
        <w:ind w:left="817"/>
        <w:rPr>
          <w:sz w:val="18"/>
          <w:szCs w:val="18"/>
        </w:rPr>
      </w:pPr>
      <w:r w:rsidRPr="00741839">
        <w:rPr>
          <w:sz w:val="18"/>
          <w:szCs w:val="18"/>
        </w:rPr>
        <w:t>адреногенитальный синдром  3</w:t>
      </w:r>
      <w:r w:rsidR="002D694B" w:rsidRPr="00741839">
        <w:rPr>
          <w:sz w:val="18"/>
          <w:szCs w:val="18"/>
        </w:rPr>
        <w:t xml:space="preserve">  _____________ </w:t>
      </w:r>
      <w:bookmarkStart w:id="6" w:name="z2201_001_07"/>
      <w:bookmarkEnd w:id="6"/>
      <w:r w:rsidR="002D694B" w:rsidRPr="00741839">
        <w:rPr>
          <w:b/>
          <w:bCs/>
          <w:sz w:val="18"/>
          <w:szCs w:val="18"/>
        </w:rPr>
        <w:tab/>
      </w:r>
      <w:r w:rsidRPr="00741839">
        <w:rPr>
          <w:sz w:val="18"/>
          <w:szCs w:val="18"/>
        </w:rPr>
        <w:t>,  галактоземию   4</w:t>
      </w:r>
      <w:r w:rsidR="002D694B" w:rsidRPr="00741839">
        <w:rPr>
          <w:sz w:val="18"/>
          <w:szCs w:val="18"/>
        </w:rPr>
        <w:t xml:space="preserve">  ____________ </w:t>
      </w:r>
      <w:bookmarkStart w:id="7" w:name="z2201_001_08"/>
      <w:bookmarkEnd w:id="7"/>
      <w:r w:rsidR="002D694B" w:rsidRPr="00741839">
        <w:rPr>
          <w:sz w:val="18"/>
          <w:szCs w:val="18"/>
        </w:rPr>
        <w:t xml:space="preserve"> ,</w:t>
      </w:r>
      <w:r w:rsidRPr="00741839">
        <w:rPr>
          <w:sz w:val="18"/>
          <w:szCs w:val="18"/>
        </w:rPr>
        <w:t xml:space="preserve"> муковисцидоз   5</w:t>
      </w:r>
      <w:r w:rsidR="002D694B" w:rsidRPr="00741839">
        <w:rPr>
          <w:sz w:val="18"/>
          <w:szCs w:val="18"/>
        </w:rPr>
        <w:t xml:space="preserve"> ___________ </w:t>
      </w:r>
      <w:r w:rsidR="000D79F1" w:rsidRPr="00741839">
        <w:rPr>
          <w:sz w:val="18"/>
          <w:szCs w:val="18"/>
        </w:rPr>
        <w:t>, расширенный неонатальный скрининг 6__________</w:t>
      </w:r>
      <w:r w:rsidR="002D694B" w:rsidRPr="00741839">
        <w:rPr>
          <w:sz w:val="18"/>
          <w:szCs w:val="18"/>
        </w:rPr>
        <w:t>.</w:t>
      </w:r>
      <w:r w:rsidR="002D694B" w:rsidRPr="00741839">
        <w:rPr>
          <w:sz w:val="18"/>
          <w:szCs w:val="18"/>
        </w:rPr>
        <w:tab/>
      </w:r>
      <w:bookmarkStart w:id="8" w:name="z2201_001_09"/>
      <w:bookmarkEnd w:id="8"/>
      <w:r w:rsidR="002D694B" w:rsidRPr="00741839">
        <w:rPr>
          <w:b/>
          <w:bCs/>
          <w:sz w:val="18"/>
          <w:szCs w:val="18"/>
        </w:rPr>
        <w:tab/>
      </w:r>
    </w:p>
    <w:p w:rsidR="003545E3" w:rsidRPr="00741839" w:rsidRDefault="003545E3" w:rsidP="00443E06">
      <w:pPr>
        <w:rPr>
          <w:b/>
          <w:sz w:val="18"/>
          <w:szCs w:val="18"/>
        </w:rPr>
      </w:pPr>
    </w:p>
    <w:p w:rsidR="00BE2093" w:rsidRPr="00741839" w:rsidRDefault="00BE2093" w:rsidP="00443E06"/>
    <w:p w:rsidR="00A222B4" w:rsidRPr="00741839" w:rsidRDefault="008D0E8B" w:rsidP="00A222B4">
      <w:pPr>
        <w:jc w:val="center"/>
        <w:rPr>
          <w:b/>
        </w:rPr>
      </w:pPr>
      <w:r w:rsidRPr="00741839">
        <w:rPr>
          <w:b/>
        </w:rPr>
        <w:t>3</w:t>
      </w:r>
      <w:r w:rsidR="00A222B4" w:rsidRPr="00741839">
        <w:rPr>
          <w:b/>
        </w:rPr>
        <w:t>. Дети (15</w:t>
      </w:r>
      <w:r w:rsidR="000052C9" w:rsidRPr="00741839">
        <w:rPr>
          <w:b/>
        </w:rPr>
        <w:t>–</w:t>
      </w:r>
      <w:r w:rsidR="00A222B4" w:rsidRPr="00741839">
        <w:rPr>
          <w:b/>
        </w:rPr>
        <w:t>17 лет включительно)</w:t>
      </w:r>
    </w:p>
    <w:p w:rsidR="0048033C" w:rsidRPr="00741839" w:rsidRDefault="00A222B4" w:rsidP="00574C4E">
      <w:r w:rsidRPr="00741839">
        <w:rPr>
          <w:sz w:val="20"/>
        </w:rPr>
        <w:t xml:space="preserve">     </w:t>
      </w:r>
      <w:r w:rsidRPr="00741839">
        <w:rPr>
          <w:b/>
          <w:szCs w:val="24"/>
        </w:rPr>
        <w:t xml:space="preserve">(2000)                                                                                                                                            </w:t>
      </w:r>
      <w:r w:rsidRPr="00741839">
        <w:rPr>
          <w:szCs w:val="24"/>
        </w:rPr>
        <w:t xml:space="preserve">      </w:t>
      </w:r>
      <w:r w:rsidR="0044657B" w:rsidRPr="00741839">
        <w:rPr>
          <w:szCs w:val="24"/>
        </w:rPr>
        <w:t xml:space="preserve">                          </w:t>
      </w:r>
      <w:r w:rsidRPr="00741839">
        <w:rPr>
          <w:szCs w:val="24"/>
        </w:rPr>
        <w:t xml:space="preserve"> </w:t>
      </w:r>
      <w:r w:rsidR="00676523" w:rsidRPr="00741839">
        <w:rPr>
          <w:szCs w:val="24"/>
        </w:rPr>
        <w:t xml:space="preserve"> </w:t>
      </w:r>
      <w:r w:rsidR="0044657B" w:rsidRPr="00741839">
        <w:rPr>
          <w:szCs w:val="24"/>
        </w:rPr>
        <w:t xml:space="preserve"> </w:t>
      </w:r>
    </w:p>
    <w:tbl>
      <w:tblPr>
        <w:tblW w:w="151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44"/>
        <w:gridCol w:w="884"/>
        <w:gridCol w:w="993"/>
        <w:gridCol w:w="850"/>
        <w:gridCol w:w="851"/>
        <w:gridCol w:w="992"/>
        <w:gridCol w:w="992"/>
        <w:gridCol w:w="992"/>
        <w:gridCol w:w="851"/>
        <w:gridCol w:w="1134"/>
        <w:gridCol w:w="850"/>
        <w:gridCol w:w="851"/>
        <w:gridCol w:w="1134"/>
        <w:gridCol w:w="821"/>
      </w:tblGrid>
      <w:tr w:rsidR="00790B47" w:rsidRPr="00741839" w:rsidTr="007A0303">
        <w:trPr>
          <w:cantSplit/>
          <w:trHeight w:val="20"/>
          <w:tblHeader/>
          <w:jc w:val="center"/>
        </w:trPr>
        <w:tc>
          <w:tcPr>
            <w:tcW w:w="2944" w:type="dxa"/>
            <w:vMerge w:val="restart"/>
            <w:vAlign w:val="center"/>
          </w:tcPr>
          <w:p w:rsidR="00790B47" w:rsidRPr="00741839" w:rsidRDefault="00790B47" w:rsidP="009E53AC">
            <w:pPr>
              <w:spacing w:line="200" w:lineRule="exact"/>
              <w:jc w:val="center"/>
              <w:rPr>
                <w:sz w:val="18"/>
              </w:rPr>
            </w:pPr>
            <w:r w:rsidRPr="00741839">
              <w:rPr>
                <w:sz w:val="18"/>
              </w:rPr>
              <w:t>Наименование классов</w:t>
            </w:r>
            <w:r w:rsidR="009E53AC" w:rsidRPr="00741839">
              <w:rPr>
                <w:sz w:val="18"/>
              </w:rPr>
              <w:br/>
            </w:r>
            <w:r w:rsidRPr="00741839">
              <w:rPr>
                <w:sz w:val="18"/>
              </w:rPr>
              <w:t>и отдельных болезней</w:t>
            </w:r>
          </w:p>
        </w:tc>
        <w:tc>
          <w:tcPr>
            <w:tcW w:w="884" w:type="dxa"/>
            <w:vMerge w:val="restart"/>
            <w:vAlign w:val="center"/>
          </w:tcPr>
          <w:p w:rsidR="00790B47" w:rsidRPr="00741839" w:rsidRDefault="00790B47" w:rsidP="00985632">
            <w:pPr>
              <w:spacing w:line="200" w:lineRule="exact"/>
              <w:jc w:val="center"/>
              <w:rPr>
                <w:sz w:val="18"/>
              </w:rPr>
            </w:pPr>
            <w:r w:rsidRPr="00741839">
              <w:rPr>
                <w:sz w:val="18"/>
              </w:rPr>
              <w:t>№ строк</w:t>
            </w:r>
            <w:r w:rsidR="00B60596" w:rsidRPr="00741839">
              <w:rPr>
                <w:sz w:val="18"/>
              </w:rPr>
              <w:t>и</w:t>
            </w:r>
          </w:p>
        </w:tc>
        <w:tc>
          <w:tcPr>
            <w:tcW w:w="993" w:type="dxa"/>
            <w:vMerge w:val="restart"/>
            <w:vAlign w:val="center"/>
          </w:tcPr>
          <w:p w:rsidR="00790B47" w:rsidRPr="00741839" w:rsidRDefault="00790B47" w:rsidP="00B334B1">
            <w:pPr>
              <w:spacing w:line="200" w:lineRule="exact"/>
              <w:jc w:val="center"/>
              <w:rPr>
                <w:sz w:val="18"/>
              </w:rPr>
            </w:pPr>
            <w:r w:rsidRPr="00741839">
              <w:rPr>
                <w:sz w:val="18"/>
              </w:rPr>
              <w:t>Код по МКБ-10</w:t>
            </w:r>
            <w:r w:rsidR="00B334B1" w:rsidRPr="00741839">
              <w:rPr>
                <w:sz w:val="18"/>
              </w:rPr>
              <w:t xml:space="preserve"> </w:t>
            </w:r>
          </w:p>
        </w:tc>
        <w:tc>
          <w:tcPr>
            <w:tcW w:w="7512" w:type="dxa"/>
            <w:gridSpan w:val="8"/>
            <w:shd w:val="clear" w:color="auto" w:fill="auto"/>
            <w:vAlign w:val="center"/>
          </w:tcPr>
          <w:p w:rsidR="00790B47" w:rsidRPr="00741839" w:rsidRDefault="00790B47" w:rsidP="00985632">
            <w:pPr>
              <w:jc w:val="center"/>
              <w:rPr>
                <w:sz w:val="18"/>
                <w:szCs w:val="18"/>
              </w:rPr>
            </w:pPr>
            <w:r w:rsidRPr="00741839">
              <w:rPr>
                <w:sz w:val="18"/>
              </w:rPr>
              <w:t>Зарегистрировано заболеваний</w:t>
            </w:r>
          </w:p>
        </w:tc>
        <w:tc>
          <w:tcPr>
            <w:tcW w:w="851" w:type="dxa"/>
            <w:vMerge w:val="restart"/>
            <w:vAlign w:val="center"/>
          </w:tcPr>
          <w:p w:rsidR="00790B47" w:rsidRPr="00741839" w:rsidRDefault="005A7407" w:rsidP="00985632">
            <w:pPr>
              <w:spacing w:line="180" w:lineRule="exact"/>
              <w:jc w:val="center"/>
              <w:rPr>
                <w:sz w:val="18"/>
                <w:szCs w:val="18"/>
              </w:rPr>
            </w:pPr>
            <w:r w:rsidRPr="00741839">
              <w:rPr>
                <w:sz w:val="18"/>
                <w:szCs w:val="18"/>
              </w:rPr>
              <w:t>Снято</w:t>
            </w:r>
            <w:r w:rsidRPr="00741839">
              <w:rPr>
                <w:sz w:val="18"/>
                <w:szCs w:val="18"/>
              </w:rPr>
              <w:br/>
            </w:r>
            <w:r w:rsidR="00790B47" w:rsidRPr="00741839">
              <w:rPr>
                <w:sz w:val="18"/>
                <w:szCs w:val="18"/>
              </w:rPr>
              <w:t>с диспан-серного наблю-дения</w:t>
            </w:r>
            <w:r w:rsidR="004021C7">
              <w:rPr>
                <w:sz w:val="18"/>
                <w:szCs w:val="18"/>
              </w:rPr>
              <w:t>, чел</w:t>
            </w:r>
            <w:r w:rsidR="00790B47" w:rsidRPr="00741839">
              <w:rPr>
                <w:sz w:val="18"/>
                <w:szCs w:val="18"/>
              </w:rPr>
              <w:t xml:space="preserve"> </w:t>
            </w:r>
          </w:p>
        </w:tc>
        <w:tc>
          <w:tcPr>
            <w:tcW w:w="1134" w:type="dxa"/>
            <w:vMerge w:val="restart"/>
            <w:shd w:val="clear" w:color="auto" w:fill="auto"/>
            <w:vAlign w:val="center"/>
          </w:tcPr>
          <w:p w:rsidR="00790B47" w:rsidRPr="00F428EE" w:rsidRDefault="00790B47" w:rsidP="00985632">
            <w:pPr>
              <w:pStyle w:val="2"/>
              <w:spacing w:before="0"/>
              <w:rPr>
                <w:b w:val="0"/>
                <w:sz w:val="20"/>
                <w:lang w:val="ru-RU" w:eastAsia="ru-RU"/>
              </w:rPr>
            </w:pPr>
            <w:r w:rsidRPr="00F428EE">
              <w:rPr>
                <w:b w:val="0"/>
                <w:sz w:val="18"/>
                <w:lang w:val="ru-RU" w:eastAsia="ru-RU"/>
              </w:rPr>
              <w:t>Состоит</w:t>
            </w:r>
            <w:r w:rsidR="000052C9" w:rsidRPr="00F428EE">
              <w:rPr>
                <w:b w:val="0"/>
                <w:sz w:val="18"/>
                <w:lang w:val="ru-RU" w:eastAsia="ru-RU"/>
              </w:rPr>
              <w:t xml:space="preserve"> под диспан-серным наблюде-нием</w:t>
            </w:r>
            <w:r w:rsidR="000052C9" w:rsidRPr="00F428EE">
              <w:rPr>
                <w:b w:val="0"/>
                <w:sz w:val="18"/>
                <w:lang w:val="ru-RU" w:eastAsia="ru-RU"/>
              </w:rPr>
              <w:br/>
            </w:r>
            <w:r w:rsidRPr="00F428EE">
              <w:rPr>
                <w:b w:val="0"/>
                <w:sz w:val="18"/>
                <w:lang w:val="ru-RU" w:eastAsia="ru-RU"/>
              </w:rPr>
              <w:t>на конец отчетного года</w:t>
            </w:r>
            <w:r w:rsidR="004021C7" w:rsidRPr="00F428EE">
              <w:rPr>
                <w:b w:val="0"/>
                <w:sz w:val="18"/>
                <w:lang w:val="ru-RU" w:eastAsia="ru-RU"/>
              </w:rPr>
              <w:t>, чел</w:t>
            </w:r>
          </w:p>
        </w:tc>
        <w:tc>
          <w:tcPr>
            <w:tcW w:w="821" w:type="dxa"/>
            <w:vMerge w:val="restart"/>
            <w:shd w:val="clear" w:color="auto" w:fill="auto"/>
            <w:vAlign w:val="center"/>
          </w:tcPr>
          <w:p w:rsidR="00790B47" w:rsidRPr="00741839" w:rsidRDefault="00790B47" w:rsidP="00985632">
            <w:pPr>
              <w:spacing w:line="180" w:lineRule="exact"/>
              <w:jc w:val="center"/>
              <w:rPr>
                <w:sz w:val="18"/>
              </w:rPr>
            </w:pPr>
            <w:r w:rsidRPr="00741839">
              <w:rPr>
                <w:sz w:val="18"/>
              </w:rPr>
              <w:t>из них (из гр. 1</w:t>
            </w:r>
            <w:r w:rsidR="0068693A" w:rsidRPr="00741839">
              <w:rPr>
                <w:sz w:val="18"/>
              </w:rPr>
              <w:t>5</w:t>
            </w:r>
            <w:r w:rsidR="008F30B5" w:rsidRPr="00741839">
              <w:rPr>
                <w:sz w:val="18"/>
              </w:rPr>
              <w:t>)</w:t>
            </w:r>
            <w:r w:rsidRPr="00741839">
              <w:rPr>
                <w:sz w:val="18"/>
              </w:rPr>
              <w:t xml:space="preserve"> юноши</w:t>
            </w:r>
          </w:p>
        </w:tc>
      </w:tr>
      <w:tr w:rsidR="00F76C5F" w:rsidRPr="00741839" w:rsidTr="00EA4DB6">
        <w:trPr>
          <w:cantSplit/>
          <w:trHeight w:val="279"/>
          <w:tblHeader/>
          <w:jc w:val="center"/>
        </w:trPr>
        <w:tc>
          <w:tcPr>
            <w:tcW w:w="2944" w:type="dxa"/>
            <w:vMerge/>
            <w:vAlign w:val="center"/>
          </w:tcPr>
          <w:p w:rsidR="00F76C5F" w:rsidRPr="00741839" w:rsidRDefault="00F76C5F" w:rsidP="00985632">
            <w:pPr>
              <w:spacing w:line="200" w:lineRule="exact"/>
              <w:jc w:val="center"/>
              <w:rPr>
                <w:sz w:val="18"/>
              </w:rPr>
            </w:pPr>
          </w:p>
        </w:tc>
        <w:tc>
          <w:tcPr>
            <w:tcW w:w="884" w:type="dxa"/>
            <w:vMerge/>
            <w:vAlign w:val="center"/>
          </w:tcPr>
          <w:p w:rsidR="00F76C5F" w:rsidRPr="00741839" w:rsidRDefault="00F76C5F" w:rsidP="00985632">
            <w:pPr>
              <w:spacing w:line="200" w:lineRule="exact"/>
              <w:jc w:val="center"/>
              <w:rPr>
                <w:sz w:val="18"/>
              </w:rPr>
            </w:pPr>
          </w:p>
        </w:tc>
        <w:tc>
          <w:tcPr>
            <w:tcW w:w="993" w:type="dxa"/>
            <w:vMerge/>
            <w:vAlign w:val="center"/>
          </w:tcPr>
          <w:p w:rsidR="00F76C5F" w:rsidRPr="00741839" w:rsidRDefault="00F76C5F" w:rsidP="00985632">
            <w:pPr>
              <w:spacing w:line="200" w:lineRule="exact"/>
              <w:jc w:val="center"/>
              <w:rPr>
                <w:sz w:val="18"/>
              </w:rPr>
            </w:pPr>
          </w:p>
        </w:tc>
        <w:tc>
          <w:tcPr>
            <w:tcW w:w="850" w:type="dxa"/>
            <w:vMerge w:val="restart"/>
            <w:shd w:val="clear" w:color="auto" w:fill="auto"/>
            <w:vAlign w:val="center"/>
          </w:tcPr>
          <w:p w:rsidR="00F76C5F" w:rsidRPr="00741839" w:rsidRDefault="004021C7" w:rsidP="00985632">
            <w:pPr>
              <w:jc w:val="center"/>
              <w:rPr>
                <w:sz w:val="18"/>
                <w:szCs w:val="18"/>
              </w:rPr>
            </w:pPr>
            <w:r>
              <w:rPr>
                <w:sz w:val="18"/>
                <w:szCs w:val="18"/>
              </w:rPr>
              <w:t>в</w:t>
            </w:r>
            <w:r w:rsidR="00F76C5F" w:rsidRPr="00741839">
              <w:rPr>
                <w:sz w:val="18"/>
                <w:szCs w:val="18"/>
              </w:rPr>
              <w:t>сего</w:t>
            </w:r>
            <w:r>
              <w:rPr>
                <w:sz w:val="18"/>
                <w:szCs w:val="18"/>
              </w:rPr>
              <w:t>, ед</w:t>
            </w:r>
          </w:p>
        </w:tc>
        <w:tc>
          <w:tcPr>
            <w:tcW w:w="851" w:type="dxa"/>
            <w:vMerge w:val="restart"/>
            <w:shd w:val="clear" w:color="auto" w:fill="auto"/>
            <w:vAlign w:val="center"/>
          </w:tcPr>
          <w:p w:rsidR="00F76C5F" w:rsidRPr="00741839" w:rsidRDefault="008F30B5" w:rsidP="00985632">
            <w:pPr>
              <w:jc w:val="center"/>
              <w:rPr>
                <w:sz w:val="18"/>
                <w:szCs w:val="18"/>
              </w:rPr>
            </w:pPr>
            <w:r w:rsidRPr="00741839">
              <w:rPr>
                <w:sz w:val="18"/>
                <w:szCs w:val="18"/>
              </w:rPr>
              <w:t>из них</w:t>
            </w:r>
            <w:r w:rsidR="00F76C5F" w:rsidRPr="00741839">
              <w:rPr>
                <w:sz w:val="18"/>
                <w:szCs w:val="18"/>
              </w:rPr>
              <w:t xml:space="preserve"> юноши</w:t>
            </w:r>
          </w:p>
        </w:tc>
        <w:tc>
          <w:tcPr>
            <w:tcW w:w="1984" w:type="dxa"/>
            <w:gridSpan w:val="2"/>
            <w:shd w:val="clear" w:color="auto" w:fill="auto"/>
            <w:vAlign w:val="center"/>
          </w:tcPr>
          <w:p w:rsidR="00F76C5F" w:rsidRPr="00741839" w:rsidRDefault="008F30B5" w:rsidP="00985632">
            <w:pPr>
              <w:jc w:val="center"/>
              <w:rPr>
                <w:sz w:val="18"/>
                <w:szCs w:val="18"/>
              </w:rPr>
            </w:pPr>
            <w:r w:rsidRPr="00741839">
              <w:rPr>
                <w:sz w:val="18"/>
              </w:rPr>
              <w:t>из них (из гр. 4)</w:t>
            </w:r>
          </w:p>
        </w:tc>
        <w:tc>
          <w:tcPr>
            <w:tcW w:w="2977" w:type="dxa"/>
            <w:gridSpan w:val="3"/>
            <w:shd w:val="clear" w:color="auto" w:fill="auto"/>
            <w:vAlign w:val="center"/>
          </w:tcPr>
          <w:p w:rsidR="00F76C5F" w:rsidRPr="00741839" w:rsidRDefault="00F76C5F" w:rsidP="00B334B1">
            <w:pPr>
              <w:jc w:val="center"/>
              <w:rPr>
                <w:sz w:val="18"/>
                <w:szCs w:val="18"/>
              </w:rPr>
            </w:pPr>
            <w:r w:rsidRPr="00741839">
              <w:rPr>
                <w:sz w:val="18"/>
                <w:szCs w:val="18"/>
              </w:rPr>
              <w:t>из заболеваний с впервые в жизни установленным диагнозом</w:t>
            </w:r>
            <w:r w:rsidR="00B334B1" w:rsidRPr="00741839">
              <w:rPr>
                <w:sz w:val="18"/>
                <w:szCs w:val="18"/>
              </w:rPr>
              <w:br/>
            </w:r>
            <w:r w:rsidRPr="00741839">
              <w:rPr>
                <w:sz w:val="18"/>
                <w:szCs w:val="18"/>
              </w:rPr>
              <w:t xml:space="preserve">(из гр. </w:t>
            </w:r>
            <w:r w:rsidR="0068693A" w:rsidRPr="00741839">
              <w:rPr>
                <w:sz w:val="18"/>
                <w:szCs w:val="18"/>
              </w:rPr>
              <w:t>9</w:t>
            </w:r>
            <w:r w:rsidR="008F30B5" w:rsidRPr="00741839">
              <w:rPr>
                <w:sz w:val="18"/>
                <w:szCs w:val="18"/>
              </w:rPr>
              <w:t>)</w:t>
            </w:r>
          </w:p>
        </w:tc>
        <w:tc>
          <w:tcPr>
            <w:tcW w:w="850" w:type="dxa"/>
            <w:vMerge w:val="restart"/>
            <w:shd w:val="clear" w:color="auto" w:fill="auto"/>
            <w:tcMar>
              <w:left w:w="57" w:type="dxa"/>
              <w:right w:w="57" w:type="dxa"/>
            </w:tcMar>
            <w:vAlign w:val="center"/>
          </w:tcPr>
          <w:p w:rsidR="00F76C5F" w:rsidRPr="00741839" w:rsidRDefault="005A7407" w:rsidP="00B334B1">
            <w:pPr>
              <w:jc w:val="center"/>
              <w:rPr>
                <w:sz w:val="18"/>
                <w:szCs w:val="18"/>
              </w:rPr>
            </w:pPr>
            <w:r w:rsidRPr="00741839">
              <w:rPr>
                <w:sz w:val="18"/>
                <w:szCs w:val="18"/>
              </w:rPr>
              <w:t>из заболе-ваний</w:t>
            </w:r>
            <w:r w:rsidRPr="00741839">
              <w:rPr>
                <w:sz w:val="18"/>
                <w:szCs w:val="18"/>
              </w:rPr>
              <w:br/>
            </w:r>
            <w:r w:rsidR="00F76C5F" w:rsidRPr="00741839">
              <w:rPr>
                <w:sz w:val="18"/>
                <w:szCs w:val="18"/>
              </w:rPr>
              <w:t>с впервые в жизни</w:t>
            </w:r>
            <w:r w:rsidR="00F76C5F" w:rsidRPr="00741839">
              <w:rPr>
                <w:sz w:val="18"/>
                <w:szCs w:val="18"/>
              </w:rPr>
              <w:br/>
              <w:t>установ</w:t>
            </w:r>
            <w:r w:rsidR="00EA4DB6" w:rsidRPr="00741839">
              <w:rPr>
                <w:sz w:val="18"/>
                <w:szCs w:val="18"/>
              </w:rPr>
              <w:t>-</w:t>
            </w:r>
            <w:r w:rsidR="009577C3" w:rsidRPr="00741839">
              <w:rPr>
                <w:sz w:val="18"/>
                <w:szCs w:val="18"/>
              </w:rPr>
              <w:t>ленным</w:t>
            </w:r>
            <w:r w:rsidR="00F76C5F" w:rsidRPr="00741839">
              <w:rPr>
                <w:sz w:val="18"/>
                <w:szCs w:val="18"/>
              </w:rPr>
              <w:br/>
              <w:t>диагно-зом</w:t>
            </w:r>
            <w:r w:rsidR="00F76C5F" w:rsidRPr="00741839">
              <w:rPr>
                <w:sz w:val="18"/>
                <w:szCs w:val="18"/>
              </w:rPr>
              <w:br/>
              <w:t>(</w:t>
            </w:r>
            <w:r w:rsidR="007B2993" w:rsidRPr="00741839">
              <w:rPr>
                <w:sz w:val="18"/>
                <w:szCs w:val="18"/>
              </w:rPr>
              <w:t xml:space="preserve">из гр. </w:t>
            </w:r>
            <w:r w:rsidR="00FD712C" w:rsidRPr="00741839">
              <w:rPr>
                <w:sz w:val="18"/>
                <w:szCs w:val="18"/>
              </w:rPr>
              <w:t>9</w:t>
            </w:r>
            <w:r w:rsidR="00F76C5F" w:rsidRPr="00741839">
              <w:rPr>
                <w:sz w:val="18"/>
                <w:szCs w:val="18"/>
              </w:rPr>
              <w:t>)</w:t>
            </w:r>
            <w:r w:rsidR="00B334B1" w:rsidRPr="00741839">
              <w:rPr>
                <w:sz w:val="18"/>
                <w:szCs w:val="18"/>
              </w:rPr>
              <w:t xml:space="preserve"> </w:t>
            </w:r>
            <w:r w:rsidR="00F76C5F" w:rsidRPr="00741839">
              <w:rPr>
                <w:sz w:val="18"/>
                <w:szCs w:val="18"/>
              </w:rPr>
              <w:t>юноши</w:t>
            </w:r>
          </w:p>
        </w:tc>
        <w:tc>
          <w:tcPr>
            <w:tcW w:w="851" w:type="dxa"/>
            <w:vMerge/>
          </w:tcPr>
          <w:p w:rsidR="00F76C5F" w:rsidRPr="00741839" w:rsidRDefault="00F76C5F" w:rsidP="00985632">
            <w:pPr>
              <w:spacing w:line="180" w:lineRule="exact"/>
              <w:jc w:val="center"/>
              <w:rPr>
                <w:sz w:val="18"/>
                <w:szCs w:val="18"/>
              </w:rPr>
            </w:pPr>
          </w:p>
        </w:tc>
        <w:tc>
          <w:tcPr>
            <w:tcW w:w="1134" w:type="dxa"/>
            <w:vMerge/>
            <w:shd w:val="clear" w:color="auto" w:fill="auto"/>
            <w:vAlign w:val="center"/>
          </w:tcPr>
          <w:p w:rsidR="00F76C5F" w:rsidRPr="00741839" w:rsidRDefault="00F76C5F" w:rsidP="00985632">
            <w:pPr>
              <w:spacing w:line="180" w:lineRule="exact"/>
              <w:jc w:val="center"/>
              <w:rPr>
                <w:sz w:val="18"/>
                <w:szCs w:val="18"/>
              </w:rPr>
            </w:pPr>
          </w:p>
        </w:tc>
        <w:tc>
          <w:tcPr>
            <w:tcW w:w="821" w:type="dxa"/>
            <w:vMerge/>
            <w:shd w:val="clear" w:color="auto" w:fill="auto"/>
            <w:vAlign w:val="center"/>
          </w:tcPr>
          <w:p w:rsidR="00F76C5F" w:rsidRPr="00741839" w:rsidRDefault="00F76C5F" w:rsidP="00985632">
            <w:pPr>
              <w:spacing w:line="180" w:lineRule="exact"/>
              <w:jc w:val="center"/>
              <w:rPr>
                <w:sz w:val="18"/>
                <w:szCs w:val="18"/>
              </w:rPr>
            </w:pPr>
          </w:p>
        </w:tc>
      </w:tr>
      <w:tr w:rsidR="00F76C5F" w:rsidRPr="00741839" w:rsidTr="0059405D">
        <w:trPr>
          <w:cantSplit/>
          <w:trHeight w:val="1671"/>
          <w:tblHeader/>
          <w:jc w:val="center"/>
        </w:trPr>
        <w:tc>
          <w:tcPr>
            <w:tcW w:w="2944" w:type="dxa"/>
            <w:vMerge/>
            <w:vAlign w:val="center"/>
          </w:tcPr>
          <w:p w:rsidR="00F76C5F" w:rsidRPr="00741839" w:rsidRDefault="00F76C5F" w:rsidP="00985632">
            <w:pPr>
              <w:spacing w:line="200" w:lineRule="exact"/>
              <w:jc w:val="center"/>
              <w:rPr>
                <w:sz w:val="18"/>
              </w:rPr>
            </w:pPr>
          </w:p>
        </w:tc>
        <w:tc>
          <w:tcPr>
            <w:tcW w:w="884" w:type="dxa"/>
            <w:vMerge/>
            <w:vAlign w:val="center"/>
          </w:tcPr>
          <w:p w:rsidR="00F76C5F" w:rsidRPr="00741839" w:rsidRDefault="00F76C5F" w:rsidP="00985632">
            <w:pPr>
              <w:spacing w:line="200" w:lineRule="exact"/>
              <w:jc w:val="center"/>
              <w:rPr>
                <w:sz w:val="18"/>
              </w:rPr>
            </w:pPr>
          </w:p>
        </w:tc>
        <w:tc>
          <w:tcPr>
            <w:tcW w:w="993" w:type="dxa"/>
            <w:vMerge/>
            <w:vAlign w:val="center"/>
          </w:tcPr>
          <w:p w:rsidR="00F76C5F" w:rsidRPr="00741839" w:rsidRDefault="00F76C5F" w:rsidP="00985632">
            <w:pPr>
              <w:spacing w:line="200" w:lineRule="exact"/>
              <w:jc w:val="center"/>
              <w:rPr>
                <w:sz w:val="18"/>
              </w:rPr>
            </w:pPr>
          </w:p>
        </w:tc>
        <w:tc>
          <w:tcPr>
            <w:tcW w:w="850" w:type="dxa"/>
            <w:vMerge/>
            <w:shd w:val="clear" w:color="auto" w:fill="auto"/>
            <w:vAlign w:val="center"/>
          </w:tcPr>
          <w:p w:rsidR="00F76C5F" w:rsidRPr="00741839" w:rsidRDefault="00F76C5F" w:rsidP="00985632">
            <w:pPr>
              <w:jc w:val="center"/>
              <w:rPr>
                <w:sz w:val="18"/>
                <w:szCs w:val="18"/>
              </w:rPr>
            </w:pPr>
          </w:p>
        </w:tc>
        <w:tc>
          <w:tcPr>
            <w:tcW w:w="851" w:type="dxa"/>
            <w:vMerge/>
            <w:shd w:val="clear" w:color="auto" w:fill="auto"/>
            <w:vAlign w:val="center"/>
          </w:tcPr>
          <w:p w:rsidR="00F76C5F" w:rsidRPr="00741839" w:rsidRDefault="00F76C5F" w:rsidP="00985632">
            <w:pPr>
              <w:jc w:val="center"/>
              <w:rPr>
                <w:sz w:val="18"/>
                <w:szCs w:val="18"/>
              </w:rPr>
            </w:pPr>
          </w:p>
        </w:tc>
        <w:tc>
          <w:tcPr>
            <w:tcW w:w="992" w:type="dxa"/>
            <w:shd w:val="clear" w:color="auto" w:fill="auto"/>
            <w:vAlign w:val="center"/>
          </w:tcPr>
          <w:p w:rsidR="00F76C5F" w:rsidRPr="00741839" w:rsidRDefault="005A7407" w:rsidP="00B334B1">
            <w:pPr>
              <w:spacing w:line="200" w:lineRule="exact"/>
              <w:ind w:left="-57" w:right="-57"/>
              <w:jc w:val="center"/>
              <w:rPr>
                <w:sz w:val="18"/>
                <w:szCs w:val="18"/>
              </w:rPr>
            </w:pPr>
            <w:r w:rsidRPr="00741839">
              <w:rPr>
                <w:sz w:val="18"/>
              </w:rPr>
              <w:t>взято</w:t>
            </w:r>
            <w:r w:rsidRPr="00741839">
              <w:rPr>
                <w:sz w:val="18"/>
              </w:rPr>
              <w:br/>
            </w:r>
            <w:r w:rsidR="00F76C5F" w:rsidRPr="00741839">
              <w:rPr>
                <w:sz w:val="18"/>
              </w:rPr>
              <w:t>под</w:t>
            </w:r>
            <w:r w:rsidR="00B334B1" w:rsidRPr="00741839">
              <w:rPr>
                <w:sz w:val="18"/>
              </w:rPr>
              <w:t xml:space="preserve"> </w:t>
            </w:r>
            <w:r w:rsidR="00F76C5F" w:rsidRPr="00741839">
              <w:rPr>
                <w:sz w:val="18"/>
              </w:rPr>
              <w:t>диспансер-ное наблю-дение</w:t>
            </w:r>
            <w:r w:rsidR="004021C7">
              <w:rPr>
                <w:sz w:val="18"/>
              </w:rPr>
              <w:t>, чел</w:t>
            </w:r>
          </w:p>
        </w:tc>
        <w:tc>
          <w:tcPr>
            <w:tcW w:w="992" w:type="dxa"/>
            <w:shd w:val="clear" w:color="auto" w:fill="auto"/>
          </w:tcPr>
          <w:p w:rsidR="00F76C5F" w:rsidRPr="00741839" w:rsidRDefault="00F76C5F" w:rsidP="00B334B1">
            <w:pPr>
              <w:jc w:val="center"/>
              <w:rPr>
                <w:sz w:val="18"/>
                <w:szCs w:val="18"/>
              </w:rPr>
            </w:pPr>
            <w:r w:rsidRPr="00741839">
              <w:rPr>
                <w:sz w:val="18"/>
                <w:szCs w:val="18"/>
              </w:rPr>
              <w:t>с впервые</w:t>
            </w:r>
            <w:r w:rsidR="00B334B1" w:rsidRPr="00741839">
              <w:rPr>
                <w:sz w:val="18"/>
                <w:szCs w:val="18"/>
              </w:rPr>
              <w:t xml:space="preserve"> </w:t>
            </w:r>
            <w:r w:rsidRPr="00741839">
              <w:rPr>
                <w:sz w:val="18"/>
                <w:szCs w:val="18"/>
              </w:rPr>
              <w:t>в жизни</w:t>
            </w:r>
            <w:r w:rsidR="00B334B1" w:rsidRPr="00741839">
              <w:rPr>
                <w:sz w:val="18"/>
                <w:szCs w:val="18"/>
              </w:rPr>
              <w:t xml:space="preserve"> </w:t>
            </w:r>
            <w:r w:rsidRPr="00741839">
              <w:rPr>
                <w:sz w:val="18"/>
                <w:szCs w:val="18"/>
              </w:rPr>
              <w:t>установ- ленным</w:t>
            </w:r>
            <w:r w:rsidR="00B334B1" w:rsidRPr="00741839">
              <w:rPr>
                <w:sz w:val="18"/>
                <w:szCs w:val="18"/>
              </w:rPr>
              <w:t xml:space="preserve"> </w:t>
            </w:r>
            <w:r w:rsidRPr="00741839">
              <w:rPr>
                <w:sz w:val="18"/>
                <w:szCs w:val="18"/>
              </w:rPr>
              <w:t>диагно-зом</w:t>
            </w:r>
          </w:p>
        </w:tc>
        <w:tc>
          <w:tcPr>
            <w:tcW w:w="992" w:type="dxa"/>
            <w:shd w:val="clear" w:color="auto" w:fill="auto"/>
            <w:vAlign w:val="center"/>
          </w:tcPr>
          <w:p w:rsidR="00F76C5F" w:rsidRPr="00741839" w:rsidRDefault="005A7407" w:rsidP="00B334B1">
            <w:pPr>
              <w:spacing w:line="200" w:lineRule="exact"/>
              <w:ind w:left="-57" w:right="-57"/>
              <w:jc w:val="center"/>
              <w:rPr>
                <w:sz w:val="18"/>
                <w:szCs w:val="18"/>
              </w:rPr>
            </w:pPr>
            <w:r w:rsidRPr="00741839">
              <w:rPr>
                <w:sz w:val="18"/>
              </w:rPr>
              <w:t>в</w:t>
            </w:r>
            <w:r w:rsidR="00F76C5F" w:rsidRPr="00741839">
              <w:rPr>
                <w:sz w:val="18"/>
              </w:rPr>
              <w:t>зято</w:t>
            </w:r>
            <w:r w:rsidRPr="00741839">
              <w:rPr>
                <w:sz w:val="18"/>
              </w:rPr>
              <w:br/>
            </w:r>
            <w:r w:rsidR="00F76C5F" w:rsidRPr="00741839">
              <w:rPr>
                <w:sz w:val="18"/>
              </w:rPr>
              <w:t>под</w:t>
            </w:r>
            <w:r w:rsidR="00B334B1" w:rsidRPr="00741839">
              <w:rPr>
                <w:sz w:val="18"/>
              </w:rPr>
              <w:t xml:space="preserve"> </w:t>
            </w:r>
            <w:r w:rsidR="00F76C5F" w:rsidRPr="00741839">
              <w:rPr>
                <w:sz w:val="18"/>
              </w:rPr>
              <w:t>диспансер-ное наблю-дение</w:t>
            </w:r>
            <w:r w:rsidR="004021C7">
              <w:rPr>
                <w:sz w:val="18"/>
              </w:rPr>
              <w:t>, чел</w:t>
            </w:r>
          </w:p>
        </w:tc>
        <w:tc>
          <w:tcPr>
            <w:tcW w:w="851" w:type="dxa"/>
            <w:shd w:val="clear" w:color="auto" w:fill="auto"/>
            <w:vAlign w:val="center"/>
          </w:tcPr>
          <w:p w:rsidR="00F76C5F" w:rsidRPr="00741839" w:rsidRDefault="00F76C5F" w:rsidP="00FB1C90">
            <w:pPr>
              <w:jc w:val="center"/>
              <w:rPr>
                <w:sz w:val="18"/>
                <w:szCs w:val="18"/>
              </w:rPr>
            </w:pPr>
            <w:r w:rsidRPr="00741839">
              <w:rPr>
                <w:sz w:val="18"/>
              </w:rPr>
              <w:t>выявле-но</w:t>
            </w:r>
            <w:r w:rsidR="00FB1C90" w:rsidRPr="00741839">
              <w:rPr>
                <w:sz w:val="18"/>
              </w:rPr>
              <w:t xml:space="preserve"> </w:t>
            </w:r>
            <w:r w:rsidR="000A08E5">
              <w:rPr>
                <w:sz w:val="18"/>
              </w:rPr>
              <w:br/>
            </w:r>
            <w:r w:rsidRPr="00741839">
              <w:rPr>
                <w:sz w:val="18"/>
              </w:rPr>
              <w:t>при проф-осмотре</w:t>
            </w:r>
          </w:p>
        </w:tc>
        <w:tc>
          <w:tcPr>
            <w:tcW w:w="1134" w:type="dxa"/>
            <w:vAlign w:val="center"/>
          </w:tcPr>
          <w:p w:rsidR="00F76C5F" w:rsidRPr="00741839" w:rsidRDefault="00F76C5F" w:rsidP="00B334B1">
            <w:pPr>
              <w:jc w:val="center"/>
              <w:rPr>
                <w:sz w:val="18"/>
                <w:szCs w:val="18"/>
              </w:rPr>
            </w:pPr>
            <w:r w:rsidRPr="00741839">
              <w:rPr>
                <w:sz w:val="18"/>
              </w:rPr>
              <w:t xml:space="preserve">выявлено при диспан-серизации </w:t>
            </w:r>
          </w:p>
        </w:tc>
        <w:tc>
          <w:tcPr>
            <w:tcW w:w="850" w:type="dxa"/>
            <w:vMerge/>
            <w:shd w:val="clear" w:color="auto" w:fill="auto"/>
            <w:vAlign w:val="center"/>
          </w:tcPr>
          <w:p w:rsidR="00F76C5F" w:rsidRPr="00741839" w:rsidRDefault="00F76C5F" w:rsidP="00985632">
            <w:pPr>
              <w:jc w:val="center"/>
              <w:rPr>
                <w:sz w:val="18"/>
                <w:szCs w:val="18"/>
              </w:rPr>
            </w:pPr>
          </w:p>
        </w:tc>
        <w:tc>
          <w:tcPr>
            <w:tcW w:w="851" w:type="dxa"/>
            <w:vMerge/>
            <w:shd w:val="clear" w:color="auto" w:fill="auto"/>
            <w:vAlign w:val="center"/>
          </w:tcPr>
          <w:p w:rsidR="00F76C5F" w:rsidRPr="00741839" w:rsidRDefault="00F76C5F" w:rsidP="00985632">
            <w:pPr>
              <w:spacing w:line="180" w:lineRule="exact"/>
              <w:jc w:val="center"/>
              <w:rPr>
                <w:sz w:val="18"/>
                <w:szCs w:val="18"/>
              </w:rPr>
            </w:pPr>
          </w:p>
        </w:tc>
        <w:tc>
          <w:tcPr>
            <w:tcW w:w="1134" w:type="dxa"/>
            <w:vMerge/>
            <w:shd w:val="clear" w:color="auto" w:fill="auto"/>
            <w:vAlign w:val="center"/>
          </w:tcPr>
          <w:p w:rsidR="00F76C5F" w:rsidRPr="00741839" w:rsidRDefault="00F76C5F" w:rsidP="00985632">
            <w:pPr>
              <w:spacing w:line="180" w:lineRule="exact"/>
              <w:jc w:val="center"/>
              <w:rPr>
                <w:sz w:val="18"/>
                <w:szCs w:val="18"/>
              </w:rPr>
            </w:pPr>
          </w:p>
        </w:tc>
        <w:tc>
          <w:tcPr>
            <w:tcW w:w="821" w:type="dxa"/>
            <w:vMerge/>
            <w:shd w:val="clear" w:color="auto" w:fill="auto"/>
            <w:vAlign w:val="center"/>
          </w:tcPr>
          <w:p w:rsidR="00F76C5F" w:rsidRPr="00741839" w:rsidRDefault="00F76C5F" w:rsidP="00985632">
            <w:pPr>
              <w:spacing w:line="180" w:lineRule="exact"/>
              <w:jc w:val="center"/>
              <w:rPr>
                <w:sz w:val="18"/>
                <w:szCs w:val="18"/>
              </w:rPr>
            </w:pPr>
          </w:p>
        </w:tc>
      </w:tr>
      <w:tr w:rsidR="002E4CED" w:rsidRPr="00741839" w:rsidTr="007A0303">
        <w:trPr>
          <w:cantSplit/>
          <w:trHeight w:val="20"/>
          <w:tblHeader/>
          <w:jc w:val="center"/>
        </w:trPr>
        <w:tc>
          <w:tcPr>
            <w:tcW w:w="2944" w:type="dxa"/>
            <w:vAlign w:val="center"/>
          </w:tcPr>
          <w:p w:rsidR="00790B47" w:rsidRPr="00741839" w:rsidRDefault="00790B47" w:rsidP="002E4CED">
            <w:pPr>
              <w:jc w:val="center"/>
              <w:rPr>
                <w:sz w:val="18"/>
              </w:rPr>
            </w:pPr>
            <w:r w:rsidRPr="00741839">
              <w:rPr>
                <w:sz w:val="18"/>
              </w:rPr>
              <w:t>1</w:t>
            </w:r>
          </w:p>
        </w:tc>
        <w:tc>
          <w:tcPr>
            <w:tcW w:w="884" w:type="dxa"/>
            <w:vAlign w:val="center"/>
          </w:tcPr>
          <w:p w:rsidR="00790B47" w:rsidRPr="00741839" w:rsidRDefault="00790B47" w:rsidP="002E4CED">
            <w:pPr>
              <w:jc w:val="center"/>
              <w:rPr>
                <w:sz w:val="18"/>
              </w:rPr>
            </w:pPr>
            <w:r w:rsidRPr="00741839">
              <w:rPr>
                <w:sz w:val="18"/>
              </w:rPr>
              <w:t>2</w:t>
            </w:r>
          </w:p>
        </w:tc>
        <w:tc>
          <w:tcPr>
            <w:tcW w:w="993" w:type="dxa"/>
            <w:vAlign w:val="center"/>
          </w:tcPr>
          <w:p w:rsidR="00790B47" w:rsidRPr="00741839" w:rsidRDefault="00790B47" w:rsidP="002E4CED">
            <w:pPr>
              <w:jc w:val="center"/>
              <w:rPr>
                <w:sz w:val="18"/>
              </w:rPr>
            </w:pPr>
            <w:r w:rsidRPr="00741839">
              <w:rPr>
                <w:sz w:val="18"/>
              </w:rPr>
              <w:t>3</w:t>
            </w:r>
          </w:p>
        </w:tc>
        <w:tc>
          <w:tcPr>
            <w:tcW w:w="850" w:type="dxa"/>
            <w:shd w:val="clear" w:color="auto" w:fill="auto"/>
            <w:vAlign w:val="center"/>
          </w:tcPr>
          <w:p w:rsidR="00790B47" w:rsidRPr="00741839" w:rsidRDefault="00790B47" w:rsidP="002E4CED">
            <w:pPr>
              <w:jc w:val="center"/>
              <w:rPr>
                <w:sz w:val="18"/>
                <w:szCs w:val="18"/>
              </w:rPr>
            </w:pPr>
            <w:r w:rsidRPr="00741839">
              <w:rPr>
                <w:sz w:val="18"/>
                <w:szCs w:val="18"/>
              </w:rPr>
              <w:t>4</w:t>
            </w:r>
          </w:p>
        </w:tc>
        <w:tc>
          <w:tcPr>
            <w:tcW w:w="851" w:type="dxa"/>
            <w:shd w:val="clear" w:color="auto" w:fill="auto"/>
            <w:vAlign w:val="center"/>
          </w:tcPr>
          <w:p w:rsidR="00790B47" w:rsidRPr="00741839" w:rsidRDefault="00BA4F1E" w:rsidP="002E4CED">
            <w:pPr>
              <w:jc w:val="center"/>
              <w:rPr>
                <w:sz w:val="18"/>
                <w:szCs w:val="18"/>
              </w:rPr>
            </w:pPr>
            <w:r w:rsidRPr="00741839">
              <w:rPr>
                <w:sz w:val="18"/>
                <w:szCs w:val="18"/>
              </w:rPr>
              <w:t>7</w:t>
            </w:r>
          </w:p>
        </w:tc>
        <w:tc>
          <w:tcPr>
            <w:tcW w:w="992" w:type="dxa"/>
            <w:shd w:val="clear" w:color="auto" w:fill="auto"/>
            <w:vAlign w:val="center"/>
          </w:tcPr>
          <w:p w:rsidR="00790B47" w:rsidRPr="00741839" w:rsidRDefault="00BA4F1E" w:rsidP="002E4CED">
            <w:pPr>
              <w:jc w:val="center"/>
              <w:rPr>
                <w:sz w:val="18"/>
                <w:szCs w:val="18"/>
              </w:rPr>
            </w:pPr>
            <w:r w:rsidRPr="00741839">
              <w:rPr>
                <w:sz w:val="18"/>
                <w:szCs w:val="18"/>
              </w:rPr>
              <w:t>8</w:t>
            </w:r>
          </w:p>
        </w:tc>
        <w:tc>
          <w:tcPr>
            <w:tcW w:w="992" w:type="dxa"/>
            <w:shd w:val="clear" w:color="auto" w:fill="auto"/>
            <w:vAlign w:val="center"/>
          </w:tcPr>
          <w:p w:rsidR="00790B47" w:rsidRPr="00741839" w:rsidRDefault="00BA4F1E" w:rsidP="002E4CED">
            <w:pPr>
              <w:jc w:val="center"/>
              <w:rPr>
                <w:sz w:val="18"/>
                <w:szCs w:val="18"/>
              </w:rPr>
            </w:pPr>
            <w:r w:rsidRPr="00741839">
              <w:rPr>
                <w:sz w:val="18"/>
                <w:szCs w:val="18"/>
              </w:rPr>
              <w:t>9</w:t>
            </w:r>
          </w:p>
        </w:tc>
        <w:tc>
          <w:tcPr>
            <w:tcW w:w="992" w:type="dxa"/>
            <w:shd w:val="clear" w:color="auto" w:fill="auto"/>
            <w:vAlign w:val="center"/>
          </w:tcPr>
          <w:p w:rsidR="00790B47" w:rsidRPr="00741839" w:rsidRDefault="00BA4F1E" w:rsidP="002E4CED">
            <w:pPr>
              <w:jc w:val="center"/>
              <w:rPr>
                <w:sz w:val="18"/>
                <w:szCs w:val="18"/>
              </w:rPr>
            </w:pPr>
            <w:r w:rsidRPr="00741839">
              <w:rPr>
                <w:sz w:val="18"/>
                <w:szCs w:val="18"/>
              </w:rPr>
              <w:t>10</w:t>
            </w:r>
          </w:p>
        </w:tc>
        <w:tc>
          <w:tcPr>
            <w:tcW w:w="851" w:type="dxa"/>
            <w:vAlign w:val="center"/>
          </w:tcPr>
          <w:p w:rsidR="00790B47" w:rsidRPr="00741839" w:rsidRDefault="00BA4F1E" w:rsidP="002E4CED">
            <w:pPr>
              <w:jc w:val="center"/>
              <w:rPr>
                <w:sz w:val="18"/>
                <w:szCs w:val="18"/>
              </w:rPr>
            </w:pPr>
            <w:r w:rsidRPr="00741839">
              <w:rPr>
                <w:sz w:val="18"/>
                <w:szCs w:val="18"/>
              </w:rPr>
              <w:t>11</w:t>
            </w:r>
          </w:p>
        </w:tc>
        <w:tc>
          <w:tcPr>
            <w:tcW w:w="1134" w:type="dxa"/>
            <w:vAlign w:val="center"/>
          </w:tcPr>
          <w:p w:rsidR="00790B47" w:rsidRPr="00741839" w:rsidRDefault="00BA4F1E" w:rsidP="002E4CED">
            <w:pPr>
              <w:jc w:val="center"/>
              <w:rPr>
                <w:sz w:val="18"/>
                <w:szCs w:val="18"/>
              </w:rPr>
            </w:pPr>
            <w:r w:rsidRPr="00741839">
              <w:rPr>
                <w:sz w:val="18"/>
                <w:szCs w:val="18"/>
              </w:rPr>
              <w:t>12</w:t>
            </w:r>
          </w:p>
        </w:tc>
        <w:tc>
          <w:tcPr>
            <w:tcW w:w="850" w:type="dxa"/>
            <w:shd w:val="clear" w:color="auto" w:fill="auto"/>
            <w:vAlign w:val="center"/>
          </w:tcPr>
          <w:p w:rsidR="00790B47" w:rsidRPr="00741839" w:rsidRDefault="00BA4F1E" w:rsidP="002E4CED">
            <w:pPr>
              <w:jc w:val="center"/>
              <w:rPr>
                <w:sz w:val="18"/>
                <w:szCs w:val="18"/>
              </w:rPr>
            </w:pPr>
            <w:r w:rsidRPr="00741839">
              <w:rPr>
                <w:sz w:val="18"/>
                <w:szCs w:val="18"/>
              </w:rPr>
              <w:t>13</w:t>
            </w:r>
          </w:p>
        </w:tc>
        <w:tc>
          <w:tcPr>
            <w:tcW w:w="851" w:type="dxa"/>
            <w:shd w:val="clear" w:color="auto" w:fill="auto"/>
            <w:vAlign w:val="center"/>
          </w:tcPr>
          <w:p w:rsidR="00790B47" w:rsidRPr="00741839" w:rsidRDefault="00BA4F1E" w:rsidP="002E4CED">
            <w:pPr>
              <w:jc w:val="center"/>
              <w:rPr>
                <w:sz w:val="18"/>
                <w:szCs w:val="18"/>
              </w:rPr>
            </w:pPr>
            <w:r w:rsidRPr="00741839">
              <w:rPr>
                <w:sz w:val="18"/>
                <w:szCs w:val="18"/>
              </w:rPr>
              <w:t>14</w:t>
            </w:r>
          </w:p>
        </w:tc>
        <w:tc>
          <w:tcPr>
            <w:tcW w:w="1134" w:type="dxa"/>
            <w:shd w:val="clear" w:color="auto" w:fill="auto"/>
            <w:vAlign w:val="center"/>
          </w:tcPr>
          <w:p w:rsidR="00790B47" w:rsidRPr="00741839" w:rsidRDefault="00BA4F1E" w:rsidP="002E4CED">
            <w:pPr>
              <w:jc w:val="center"/>
              <w:rPr>
                <w:sz w:val="18"/>
                <w:szCs w:val="18"/>
              </w:rPr>
            </w:pPr>
            <w:r w:rsidRPr="00741839">
              <w:rPr>
                <w:sz w:val="18"/>
                <w:szCs w:val="18"/>
              </w:rPr>
              <w:t>15</w:t>
            </w:r>
          </w:p>
        </w:tc>
        <w:tc>
          <w:tcPr>
            <w:tcW w:w="821" w:type="dxa"/>
            <w:shd w:val="clear" w:color="auto" w:fill="auto"/>
            <w:vAlign w:val="center"/>
          </w:tcPr>
          <w:p w:rsidR="00790B47" w:rsidRPr="00741839" w:rsidRDefault="00BA4F1E" w:rsidP="002E4CED">
            <w:pPr>
              <w:jc w:val="center"/>
              <w:rPr>
                <w:sz w:val="18"/>
                <w:szCs w:val="18"/>
              </w:rPr>
            </w:pPr>
            <w:r w:rsidRPr="00741839">
              <w:rPr>
                <w:sz w:val="18"/>
                <w:szCs w:val="18"/>
              </w:rPr>
              <w:t>16</w:t>
            </w:r>
          </w:p>
        </w:tc>
      </w:tr>
      <w:tr w:rsidR="002E4CED" w:rsidRPr="00741839" w:rsidTr="00017E9C">
        <w:trPr>
          <w:cantSplit/>
          <w:trHeight w:val="20"/>
          <w:jc w:val="center"/>
        </w:trPr>
        <w:tc>
          <w:tcPr>
            <w:tcW w:w="2944" w:type="dxa"/>
            <w:vAlign w:val="center"/>
          </w:tcPr>
          <w:p w:rsidR="00790B47" w:rsidRPr="00F428EE" w:rsidRDefault="00790B47" w:rsidP="00FD712C">
            <w:pPr>
              <w:pStyle w:val="9"/>
              <w:ind w:left="0"/>
              <w:rPr>
                <w:lang w:val="ru-RU" w:eastAsia="ru-RU"/>
              </w:rPr>
            </w:pPr>
            <w:r w:rsidRPr="00F428EE">
              <w:rPr>
                <w:lang w:val="ru-RU" w:eastAsia="ru-RU"/>
              </w:rPr>
              <w:t>Зарегистрировано заболеваний – всего</w:t>
            </w:r>
          </w:p>
        </w:tc>
        <w:tc>
          <w:tcPr>
            <w:tcW w:w="884" w:type="dxa"/>
            <w:vAlign w:val="center"/>
          </w:tcPr>
          <w:p w:rsidR="00790B47" w:rsidRPr="00741839" w:rsidRDefault="00790B47" w:rsidP="00985632">
            <w:pPr>
              <w:spacing w:line="200" w:lineRule="exact"/>
              <w:jc w:val="center"/>
              <w:rPr>
                <w:b/>
                <w:sz w:val="18"/>
              </w:rPr>
            </w:pPr>
            <w:r w:rsidRPr="00741839">
              <w:rPr>
                <w:b/>
                <w:sz w:val="18"/>
              </w:rPr>
              <w:t>1.0</w:t>
            </w:r>
          </w:p>
        </w:tc>
        <w:tc>
          <w:tcPr>
            <w:tcW w:w="993" w:type="dxa"/>
            <w:vAlign w:val="center"/>
          </w:tcPr>
          <w:p w:rsidR="00790B47" w:rsidRPr="00741839" w:rsidRDefault="00790B47" w:rsidP="00985632">
            <w:pPr>
              <w:pStyle w:val="6"/>
              <w:spacing w:line="200" w:lineRule="exact"/>
              <w:rPr>
                <w:lang w:val="ru-RU" w:eastAsia="ru-RU"/>
              </w:rPr>
            </w:pPr>
            <w:r w:rsidRPr="00741839">
              <w:rPr>
                <w:lang w:val="ru-RU" w:eastAsia="ru-RU"/>
              </w:rPr>
              <w:t>А00-Т98</w:t>
            </w:r>
          </w:p>
        </w:tc>
        <w:tc>
          <w:tcPr>
            <w:tcW w:w="850" w:type="dxa"/>
            <w:shd w:val="clear" w:color="auto" w:fill="auto"/>
            <w:vAlign w:val="center"/>
          </w:tcPr>
          <w:p w:rsidR="00790B47" w:rsidRPr="00741839" w:rsidRDefault="00790B47" w:rsidP="00017E9C">
            <w:pPr>
              <w:jc w:val="center"/>
              <w:rPr>
                <w:b/>
                <w:sz w:val="22"/>
              </w:rPr>
            </w:pPr>
          </w:p>
        </w:tc>
        <w:tc>
          <w:tcPr>
            <w:tcW w:w="851"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851" w:type="dxa"/>
            <w:vAlign w:val="center"/>
          </w:tcPr>
          <w:p w:rsidR="00790B47" w:rsidRPr="00741839" w:rsidRDefault="00790B47" w:rsidP="00017E9C">
            <w:pPr>
              <w:jc w:val="center"/>
              <w:rPr>
                <w:b/>
                <w:sz w:val="22"/>
              </w:rPr>
            </w:pPr>
          </w:p>
        </w:tc>
        <w:tc>
          <w:tcPr>
            <w:tcW w:w="1134" w:type="dxa"/>
            <w:vAlign w:val="center"/>
          </w:tcPr>
          <w:p w:rsidR="00790B47" w:rsidRPr="00741839" w:rsidRDefault="00790B47" w:rsidP="00017E9C">
            <w:pPr>
              <w:jc w:val="center"/>
              <w:rPr>
                <w:b/>
                <w:sz w:val="22"/>
              </w:rPr>
            </w:pPr>
          </w:p>
        </w:tc>
        <w:tc>
          <w:tcPr>
            <w:tcW w:w="850" w:type="dxa"/>
            <w:shd w:val="clear" w:color="auto" w:fill="auto"/>
            <w:vAlign w:val="center"/>
          </w:tcPr>
          <w:p w:rsidR="00790B47" w:rsidRPr="00741839" w:rsidRDefault="00790B47" w:rsidP="00017E9C">
            <w:pPr>
              <w:spacing w:line="180" w:lineRule="exact"/>
              <w:jc w:val="center"/>
              <w:rPr>
                <w:b/>
                <w:sz w:val="22"/>
              </w:rPr>
            </w:pPr>
          </w:p>
        </w:tc>
        <w:tc>
          <w:tcPr>
            <w:tcW w:w="851" w:type="dxa"/>
            <w:shd w:val="clear" w:color="auto" w:fill="auto"/>
            <w:vAlign w:val="center"/>
          </w:tcPr>
          <w:p w:rsidR="00790B47" w:rsidRPr="00741839" w:rsidRDefault="00790B47" w:rsidP="00017E9C">
            <w:pPr>
              <w:spacing w:line="180" w:lineRule="exact"/>
              <w:jc w:val="center"/>
              <w:rPr>
                <w:b/>
                <w:sz w:val="22"/>
              </w:rPr>
            </w:pPr>
          </w:p>
        </w:tc>
        <w:tc>
          <w:tcPr>
            <w:tcW w:w="1134" w:type="dxa"/>
            <w:shd w:val="clear" w:color="auto" w:fill="auto"/>
            <w:vAlign w:val="center"/>
          </w:tcPr>
          <w:p w:rsidR="00790B47" w:rsidRPr="00F428EE" w:rsidRDefault="00790B47" w:rsidP="00017E9C">
            <w:pPr>
              <w:pStyle w:val="2"/>
              <w:spacing w:before="0"/>
              <w:rPr>
                <w:b w:val="0"/>
                <w:sz w:val="20"/>
                <w:lang w:val="ru-RU" w:eastAsia="ru-RU"/>
              </w:rPr>
            </w:pPr>
          </w:p>
        </w:tc>
        <w:tc>
          <w:tcPr>
            <w:tcW w:w="821" w:type="dxa"/>
            <w:shd w:val="clear" w:color="auto" w:fill="auto"/>
            <w:vAlign w:val="center"/>
          </w:tcPr>
          <w:p w:rsidR="00790B47" w:rsidRPr="00741839" w:rsidRDefault="00790B47" w:rsidP="00017E9C">
            <w:pPr>
              <w:spacing w:line="180" w:lineRule="exact"/>
              <w:jc w:val="center"/>
              <w:rPr>
                <w:sz w:val="18"/>
              </w:rPr>
            </w:pPr>
          </w:p>
        </w:tc>
      </w:tr>
      <w:tr w:rsidR="002E4CED" w:rsidRPr="00741839" w:rsidTr="00017E9C">
        <w:trPr>
          <w:cantSplit/>
          <w:trHeight w:val="676"/>
          <w:jc w:val="center"/>
        </w:trPr>
        <w:tc>
          <w:tcPr>
            <w:tcW w:w="2944" w:type="dxa"/>
            <w:vAlign w:val="center"/>
          </w:tcPr>
          <w:p w:rsidR="00790B47" w:rsidRPr="00741839" w:rsidRDefault="00790B47" w:rsidP="00985632">
            <w:pPr>
              <w:spacing w:line="200" w:lineRule="exact"/>
              <w:ind w:left="142"/>
              <w:rPr>
                <w:sz w:val="18"/>
              </w:rPr>
            </w:pPr>
            <w:r w:rsidRPr="00741839">
              <w:rPr>
                <w:sz w:val="18"/>
              </w:rPr>
              <w:t>в том числе:</w:t>
            </w:r>
          </w:p>
          <w:p w:rsidR="00790B47" w:rsidRPr="00F428EE" w:rsidRDefault="00790B47" w:rsidP="009E53AC">
            <w:pPr>
              <w:pStyle w:val="a3"/>
              <w:spacing w:line="200" w:lineRule="exact"/>
              <w:ind w:left="142"/>
              <w:rPr>
                <w:sz w:val="18"/>
                <w:lang w:val="ru-RU" w:eastAsia="ru-RU"/>
              </w:rPr>
            </w:pPr>
            <w:r w:rsidRPr="00F428EE">
              <w:rPr>
                <w:b/>
                <w:sz w:val="18"/>
                <w:lang w:val="ru-RU" w:eastAsia="ru-RU"/>
              </w:rPr>
              <w:t>некоторые инфекционные</w:t>
            </w:r>
            <w:r w:rsidR="009E53AC" w:rsidRPr="00F428EE">
              <w:rPr>
                <w:b/>
                <w:sz w:val="18"/>
                <w:lang w:val="ru-RU" w:eastAsia="ru-RU"/>
              </w:rPr>
              <w:br/>
            </w:r>
            <w:r w:rsidRPr="00F428EE">
              <w:rPr>
                <w:b/>
                <w:sz w:val="18"/>
                <w:lang w:val="ru-RU" w:eastAsia="ru-RU"/>
              </w:rPr>
              <w:t>и паразитарные болезни</w:t>
            </w:r>
          </w:p>
        </w:tc>
        <w:tc>
          <w:tcPr>
            <w:tcW w:w="884" w:type="dxa"/>
            <w:vAlign w:val="center"/>
          </w:tcPr>
          <w:p w:rsidR="00790B47" w:rsidRPr="00741839" w:rsidRDefault="00790B47" w:rsidP="00985632">
            <w:pPr>
              <w:spacing w:line="200" w:lineRule="exact"/>
              <w:jc w:val="center"/>
              <w:rPr>
                <w:sz w:val="18"/>
              </w:rPr>
            </w:pPr>
            <w:r w:rsidRPr="00741839">
              <w:rPr>
                <w:b/>
                <w:sz w:val="18"/>
              </w:rPr>
              <w:t>2.0</w:t>
            </w:r>
          </w:p>
        </w:tc>
        <w:tc>
          <w:tcPr>
            <w:tcW w:w="993" w:type="dxa"/>
            <w:vAlign w:val="center"/>
          </w:tcPr>
          <w:p w:rsidR="00790B47" w:rsidRPr="00741839" w:rsidRDefault="00790B47" w:rsidP="00985632">
            <w:pPr>
              <w:spacing w:line="200" w:lineRule="exact"/>
              <w:jc w:val="center"/>
              <w:rPr>
                <w:sz w:val="18"/>
              </w:rPr>
            </w:pPr>
            <w:r w:rsidRPr="00741839">
              <w:rPr>
                <w:b/>
                <w:sz w:val="18"/>
              </w:rPr>
              <w:t>А00-В99</w:t>
            </w:r>
          </w:p>
        </w:tc>
        <w:tc>
          <w:tcPr>
            <w:tcW w:w="850" w:type="dxa"/>
            <w:shd w:val="clear" w:color="auto" w:fill="auto"/>
            <w:vAlign w:val="center"/>
          </w:tcPr>
          <w:p w:rsidR="00790B47" w:rsidRPr="00741839" w:rsidRDefault="00790B47" w:rsidP="00017E9C">
            <w:pPr>
              <w:jc w:val="center"/>
              <w:rPr>
                <w:b/>
                <w:sz w:val="22"/>
              </w:rPr>
            </w:pPr>
          </w:p>
        </w:tc>
        <w:tc>
          <w:tcPr>
            <w:tcW w:w="851"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sz w:val="18"/>
                <w:szCs w:val="18"/>
                <w:highlight w:val="yellow"/>
              </w:rPr>
            </w:pPr>
          </w:p>
        </w:tc>
        <w:tc>
          <w:tcPr>
            <w:tcW w:w="851" w:type="dxa"/>
            <w:vAlign w:val="center"/>
          </w:tcPr>
          <w:p w:rsidR="00790B47" w:rsidRPr="00741839" w:rsidRDefault="00790B47" w:rsidP="00017E9C">
            <w:pPr>
              <w:jc w:val="center"/>
              <w:rPr>
                <w:b/>
                <w:sz w:val="22"/>
              </w:rPr>
            </w:pPr>
          </w:p>
        </w:tc>
        <w:tc>
          <w:tcPr>
            <w:tcW w:w="1134" w:type="dxa"/>
            <w:vAlign w:val="center"/>
          </w:tcPr>
          <w:p w:rsidR="00790B47" w:rsidRPr="00741839" w:rsidRDefault="00790B47" w:rsidP="00017E9C">
            <w:pPr>
              <w:jc w:val="center"/>
              <w:rPr>
                <w:b/>
                <w:sz w:val="22"/>
              </w:rPr>
            </w:pPr>
          </w:p>
        </w:tc>
        <w:tc>
          <w:tcPr>
            <w:tcW w:w="850" w:type="dxa"/>
            <w:shd w:val="clear" w:color="auto" w:fill="auto"/>
            <w:vAlign w:val="center"/>
          </w:tcPr>
          <w:p w:rsidR="00790B47" w:rsidRPr="00741839" w:rsidRDefault="00790B47" w:rsidP="00017E9C">
            <w:pPr>
              <w:spacing w:line="180" w:lineRule="exact"/>
              <w:jc w:val="center"/>
              <w:rPr>
                <w:b/>
                <w:sz w:val="22"/>
              </w:rPr>
            </w:pPr>
          </w:p>
        </w:tc>
        <w:tc>
          <w:tcPr>
            <w:tcW w:w="851" w:type="dxa"/>
            <w:shd w:val="clear" w:color="auto" w:fill="auto"/>
            <w:vAlign w:val="center"/>
          </w:tcPr>
          <w:p w:rsidR="00790B47" w:rsidRPr="00741839" w:rsidRDefault="00790B47" w:rsidP="00017E9C">
            <w:pPr>
              <w:spacing w:line="180" w:lineRule="exact"/>
              <w:jc w:val="center"/>
              <w:rPr>
                <w:b/>
                <w:sz w:val="22"/>
              </w:rPr>
            </w:pPr>
          </w:p>
        </w:tc>
        <w:tc>
          <w:tcPr>
            <w:tcW w:w="1134" w:type="dxa"/>
            <w:shd w:val="clear" w:color="auto" w:fill="auto"/>
            <w:vAlign w:val="center"/>
          </w:tcPr>
          <w:p w:rsidR="00790B47" w:rsidRPr="00741839" w:rsidRDefault="00790B47" w:rsidP="00017E9C">
            <w:pPr>
              <w:spacing w:line="180" w:lineRule="exact"/>
              <w:jc w:val="center"/>
              <w:rPr>
                <w:b/>
                <w:sz w:val="22"/>
              </w:rPr>
            </w:pPr>
          </w:p>
        </w:tc>
        <w:tc>
          <w:tcPr>
            <w:tcW w:w="821" w:type="dxa"/>
            <w:shd w:val="clear" w:color="auto" w:fill="auto"/>
            <w:vAlign w:val="center"/>
          </w:tcPr>
          <w:p w:rsidR="00790B47" w:rsidRPr="00741839" w:rsidRDefault="00790B47" w:rsidP="00017E9C">
            <w:pPr>
              <w:spacing w:line="180" w:lineRule="exact"/>
              <w:jc w:val="center"/>
              <w:rPr>
                <w:b/>
                <w:sz w:val="22"/>
              </w:rPr>
            </w:pPr>
          </w:p>
        </w:tc>
      </w:tr>
      <w:tr w:rsidR="002E4CED" w:rsidRPr="00741839" w:rsidTr="00017E9C">
        <w:trPr>
          <w:cantSplit/>
          <w:trHeight w:val="20"/>
          <w:jc w:val="center"/>
        </w:trPr>
        <w:tc>
          <w:tcPr>
            <w:tcW w:w="2944" w:type="dxa"/>
            <w:vAlign w:val="center"/>
          </w:tcPr>
          <w:p w:rsidR="00790B47" w:rsidRPr="00741839" w:rsidRDefault="00790B47" w:rsidP="00985632">
            <w:pPr>
              <w:spacing w:line="200" w:lineRule="exact"/>
              <w:ind w:left="284"/>
              <w:rPr>
                <w:sz w:val="18"/>
              </w:rPr>
            </w:pPr>
            <w:r w:rsidRPr="00741839">
              <w:rPr>
                <w:sz w:val="18"/>
              </w:rPr>
              <w:t>из них:</w:t>
            </w:r>
          </w:p>
          <w:p w:rsidR="00790B47" w:rsidRPr="00F428EE" w:rsidRDefault="00790B47" w:rsidP="00985632">
            <w:pPr>
              <w:pStyle w:val="a3"/>
              <w:spacing w:line="200" w:lineRule="exact"/>
              <w:ind w:left="284"/>
              <w:rPr>
                <w:sz w:val="18"/>
                <w:lang w:val="ru-RU" w:eastAsia="ru-RU"/>
              </w:rPr>
            </w:pPr>
            <w:r w:rsidRPr="00F428EE">
              <w:rPr>
                <w:sz w:val="18"/>
                <w:lang w:val="ru-RU" w:eastAsia="ru-RU"/>
              </w:rPr>
              <w:t>кишечные инфекции</w:t>
            </w:r>
          </w:p>
        </w:tc>
        <w:tc>
          <w:tcPr>
            <w:tcW w:w="884" w:type="dxa"/>
            <w:vAlign w:val="center"/>
          </w:tcPr>
          <w:p w:rsidR="00790B47" w:rsidRPr="00741839" w:rsidRDefault="00790B47" w:rsidP="00985632">
            <w:pPr>
              <w:spacing w:line="200" w:lineRule="exact"/>
              <w:jc w:val="center"/>
              <w:rPr>
                <w:sz w:val="18"/>
              </w:rPr>
            </w:pPr>
            <w:r w:rsidRPr="00741839">
              <w:rPr>
                <w:sz w:val="18"/>
              </w:rPr>
              <w:t>2.1</w:t>
            </w:r>
          </w:p>
        </w:tc>
        <w:tc>
          <w:tcPr>
            <w:tcW w:w="993" w:type="dxa"/>
            <w:vAlign w:val="center"/>
          </w:tcPr>
          <w:p w:rsidR="00790B47" w:rsidRPr="00741839" w:rsidRDefault="00790B47" w:rsidP="00985632">
            <w:pPr>
              <w:spacing w:line="200" w:lineRule="exact"/>
              <w:jc w:val="center"/>
              <w:rPr>
                <w:sz w:val="18"/>
              </w:rPr>
            </w:pPr>
            <w:r w:rsidRPr="00741839">
              <w:rPr>
                <w:sz w:val="18"/>
              </w:rPr>
              <w:t>А00-А09</w:t>
            </w:r>
          </w:p>
        </w:tc>
        <w:tc>
          <w:tcPr>
            <w:tcW w:w="850" w:type="dxa"/>
            <w:shd w:val="clear" w:color="auto" w:fill="auto"/>
            <w:vAlign w:val="center"/>
          </w:tcPr>
          <w:p w:rsidR="00790B47" w:rsidRPr="00741839" w:rsidRDefault="00790B47" w:rsidP="00017E9C">
            <w:pPr>
              <w:jc w:val="center"/>
              <w:rPr>
                <w:b/>
                <w:sz w:val="22"/>
              </w:rPr>
            </w:pPr>
          </w:p>
        </w:tc>
        <w:tc>
          <w:tcPr>
            <w:tcW w:w="851"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851" w:type="dxa"/>
            <w:vAlign w:val="center"/>
          </w:tcPr>
          <w:p w:rsidR="00790B47" w:rsidRPr="00741839" w:rsidRDefault="00790B47" w:rsidP="00017E9C">
            <w:pPr>
              <w:jc w:val="center"/>
              <w:rPr>
                <w:b/>
                <w:sz w:val="22"/>
              </w:rPr>
            </w:pPr>
          </w:p>
        </w:tc>
        <w:tc>
          <w:tcPr>
            <w:tcW w:w="1134" w:type="dxa"/>
            <w:vAlign w:val="center"/>
          </w:tcPr>
          <w:p w:rsidR="00790B47" w:rsidRPr="00741839" w:rsidRDefault="00790B47" w:rsidP="00017E9C">
            <w:pPr>
              <w:jc w:val="center"/>
              <w:rPr>
                <w:b/>
                <w:sz w:val="22"/>
              </w:rPr>
            </w:pPr>
          </w:p>
        </w:tc>
        <w:tc>
          <w:tcPr>
            <w:tcW w:w="850" w:type="dxa"/>
            <w:shd w:val="clear" w:color="auto" w:fill="auto"/>
            <w:vAlign w:val="center"/>
          </w:tcPr>
          <w:p w:rsidR="00790B47" w:rsidRPr="00741839" w:rsidRDefault="00790B47" w:rsidP="00017E9C">
            <w:pPr>
              <w:spacing w:line="180" w:lineRule="exact"/>
              <w:jc w:val="center"/>
              <w:rPr>
                <w:b/>
                <w:sz w:val="22"/>
              </w:rPr>
            </w:pPr>
          </w:p>
        </w:tc>
        <w:tc>
          <w:tcPr>
            <w:tcW w:w="851" w:type="dxa"/>
            <w:shd w:val="clear" w:color="auto" w:fill="auto"/>
            <w:vAlign w:val="center"/>
          </w:tcPr>
          <w:p w:rsidR="00790B47" w:rsidRPr="00741839" w:rsidRDefault="00790B47" w:rsidP="00017E9C">
            <w:pPr>
              <w:spacing w:line="180" w:lineRule="exact"/>
              <w:jc w:val="center"/>
              <w:rPr>
                <w:b/>
                <w:sz w:val="22"/>
              </w:rPr>
            </w:pPr>
          </w:p>
        </w:tc>
        <w:tc>
          <w:tcPr>
            <w:tcW w:w="1134" w:type="dxa"/>
            <w:shd w:val="clear" w:color="auto" w:fill="auto"/>
            <w:vAlign w:val="center"/>
          </w:tcPr>
          <w:p w:rsidR="00790B47" w:rsidRPr="00741839" w:rsidRDefault="00790B47" w:rsidP="00017E9C">
            <w:pPr>
              <w:spacing w:line="180" w:lineRule="exact"/>
              <w:jc w:val="center"/>
              <w:rPr>
                <w:b/>
                <w:sz w:val="22"/>
              </w:rPr>
            </w:pPr>
          </w:p>
        </w:tc>
        <w:tc>
          <w:tcPr>
            <w:tcW w:w="821" w:type="dxa"/>
            <w:shd w:val="clear" w:color="auto" w:fill="auto"/>
            <w:vAlign w:val="center"/>
          </w:tcPr>
          <w:p w:rsidR="00790B47" w:rsidRPr="00741839" w:rsidRDefault="00790B47" w:rsidP="00017E9C">
            <w:pPr>
              <w:spacing w:line="180" w:lineRule="exact"/>
              <w:jc w:val="center"/>
              <w:rPr>
                <w:b/>
                <w:sz w:val="22"/>
              </w:rPr>
            </w:pPr>
          </w:p>
        </w:tc>
      </w:tr>
      <w:tr w:rsidR="002E4CED" w:rsidRPr="00741839" w:rsidTr="00017E9C">
        <w:trPr>
          <w:cantSplit/>
          <w:trHeight w:val="20"/>
          <w:jc w:val="center"/>
        </w:trPr>
        <w:tc>
          <w:tcPr>
            <w:tcW w:w="2944" w:type="dxa"/>
            <w:vAlign w:val="center"/>
          </w:tcPr>
          <w:p w:rsidR="00790B47" w:rsidRPr="00F428EE" w:rsidRDefault="00790B47" w:rsidP="00985632">
            <w:pPr>
              <w:pStyle w:val="a3"/>
              <w:spacing w:line="200" w:lineRule="exact"/>
              <w:ind w:left="284"/>
              <w:rPr>
                <w:sz w:val="18"/>
                <w:lang w:val="ru-RU" w:eastAsia="ru-RU"/>
              </w:rPr>
            </w:pPr>
            <w:r w:rsidRPr="00F428EE">
              <w:rPr>
                <w:sz w:val="18"/>
                <w:lang w:val="ru-RU" w:eastAsia="ru-RU"/>
              </w:rPr>
              <w:t>менингококковая инфекция</w:t>
            </w:r>
          </w:p>
        </w:tc>
        <w:tc>
          <w:tcPr>
            <w:tcW w:w="884" w:type="dxa"/>
            <w:vAlign w:val="center"/>
          </w:tcPr>
          <w:p w:rsidR="00790B47" w:rsidRPr="00741839" w:rsidRDefault="00790B47" w:rsidP="00985632">
            <w:pPr>
              <w:spacing w:line="200" w:lineRule="exact"/>
              <w:jc w:val="center"/>
              <w:rPr>
                <w:sz w:val="18"/>
              </w:rPr>
            </w:pPr>
            <w:r w:rsidRPr="00741839">
              <w:rPr>
                <w:sz w:val="18"/>
              </w:rPr>
              <w:t>2.2</w:t>
            </w:r>
          </w:p>
        </w:tc>
        <w:tc>
          <w:tcPr>
            <w:tcW w:w="993" w:type="dxa"/>
            <w:vAlign w:val="center"/>
          </w:tcPr>
          <w:p w:rsidR="00790B47" w:rsidRPr="00741839" w:rsidRDefault="00790B47" w:rsidP="00985632">
            <w:pPr>
              <w:spacing w:line="200" w:lineRule="exact"/>
              <w:jc w:val="center"/>
              <w:rPr>
                <w:sz w:val="18"/>
              </w:rPr>
            </w:pPr>
            <w:r w:rsidRPr="00741839">
              <w:rPr>
                <w:sz w:val="18"/>
              </w:rPr>
              <w:t>А39</w:t>
            </w:r>
          </w:p>
        </w:tc>
        <w:tc>
          <w:tcPr>
            <w:tcW w:w="850" w:type="dxa"/>
            <w:shd w:val="clear" w:color="auto" w:fill="auto"/>
            <w:vAlign w:val="center"/>
          </w:tcPr>
          <w:p w:rsidR="00790B47" w:rsidRPr="00741839" w:rsidRDefault="00790B47" w:rsidP="00017E9C">
            <w:pPr>
              <w:jc w:val="center"/>
              <w:rPr>
                <w:b/>
                <w:sz w:val="22"/>
              </w:rPr>
            </w:pPr>
          </w:p>
        </w:tc>
        <w:tc>
          <w:tcPr>
            <w:tcW w:w="851"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851" w:type="dxa"/>
            <w:vAlign w:val="center"/>
          </w:tcPr>
          <w:p w:rsidR="00790B47" w:rsidRPr="00741839" w:rsidRDefault="00790B47" w:rsidP="00017E9C">
            <w:pPr>
              <w:jc w:val="center"/>
              <w:rPr>
                <w:b/>
                <w:sz w:val="22"/>
              </w:rPr>
            </w:pPr>
          </w:p>
        </w:tc>
        <w:tc>
          <w:tcPr>
            <w:tcW w:w="1134" w:type="dxa"/>
            <w:vAlign w:val="center"/>
          </w:tcPr>
          <w:p w:rsidR="00790B47" w:rsidRPr="00741839" w:rsidRDefault="00790B47" w:rsidP="00017E9C">
            <w:pPr>
              <w:jc w:val="center"/>
              <w:rPr>
                <w:b/>
                <w:sz w:val="22"/>
              </w:rPr>
            </w:pPr>
          </w:p>
        </w:tc>
        <w:tc>
          <w:tcPr>
            <w:tcW w:w="850" w:type="dxa"/>
            <w:shd w:val="clear" w:color="auto" w:fill="auto"/>
            <w:vAlign w:val="center"/>
          </w:tcPr>
          <w:p w:rsidR="00790B47" w:rsidRPr="00741839" w:rsidRDefault="00790B47" w:rsidP="00017E9C">
            <w:pPr>
              <w:spacing w:line="180" w:lineRule="exact"/>
              <w:jc w:val="center"/>
              <w:rPr>
                <w:b/>
                <w:sz w:val="22"/>
              </w:rPr>
            </w:pPr>
          </w:p>
        </w:tc>
        <w:tc>
          <w:tcPr>
            <w:tcW w:w="851" w:type="dxa"/>
            <w:shd w:val="clear" w:color="auto" w:fill="auto"/>
            <w:vAlign w:val="center"/>
          </w:tcPr>
          <w:p w:rsidR="00790B47" w:rsidRPr="00741839" w:rsidRDefault="00790B47" w:rsidP="00017E9C">
            <w:pPr>
              <w:spacing w:line="180" w:lineRule="exact"/>
              <w:jc w:val="center"/>
              <w:rPr>
                <w:b/>
                <w:sz w:val="22"/>
              </w:rPr>
            </w:pPr>
          </w:p>
        </w:tc>
        <w:tc>
          <w:tcPr>
            <w:tcW w:w="1134" w:type="dxa"/>
            <w:shd w:val="clear" w:color="auto" w:fill="auto"/>
            <w:vAlign w:val="center"/>
          </w:tcPr>
          <w:p w:rsidR="00790B47" w:rsidRPr="00741839" w:rsidRDefault="00790B47" w:rsidP="00017E9C">
            <w:pPr>
              <w:spacing w:line="180" w:lineRule="exact"/>
              <w:jc w:val="center"/>
              <w:rPr>
                <w:b/>
                <w:sz w:val="22"/>
              </w:rPr>
            </w:pPr>
          </w:p>
        </w:tc>
        <w:tc>
          <w:tcPr>
            <w:tcW w:w="821" w:type="dxa"/>
            <w:shd w:val="clear" w:color="auto" w:fill="auto"/>
            <w:vAlign w:val="center"/>
          </w:tcPr>
          <w:p w:rsidR="00790B47" w:rsidRPr="00741839" w:rsidRDefault="00790B47" w:rsidP="00017E9C">
            <w:pPr>
              <w:spacing w:line="180" w:lineRule="exact"/>
              <w:jc w:val="center"/>
              <w:rPr>
                <w:b/>
                <w:sz w:val="22"/>
              </w:rPr>
            </w:pPr>
          </w:p>
        </w:tc>
      </w:tr>
      <w:tr w:rsidR="002E4CED" w:rsidRPr="00741839" w:rsidTr="00017E9C">
        <w:trPr>
          <w:cantSplit/>
          <w:trHeight w:val="20"/>
          <w:jc w:val="center"/>
        </w:trPr>
        <w:tc>
          <w:tcPr>
            <w:tcW w:w="2944" w:type="dxa"/>
            <w:vAlign w:val="center"/>
          </w:tcPr>
          <w:p w:rsidR="00790B47" w:rsidRPr="00741839" w:rsidRDefault="00790B47" w:rsidP="00985632">
            <w:pPr>
              <w:spacing w:line="200" w:lineRule="exact"/>
              <w:ind w:left="284"/>
              <w:rPr>
                <w:sz w:val="18"/>
              </w:rPr>
            </w:pPr>
            <w:r w:rsidRPr="00741839">
              <w:rPr>
                <w:sz w:val="18"/>
              </w:rPr>
              <w:t>вирусный гепатит</w:t>
            </w:r>
          </w:p>
        </w:tc>
        <w:tc>
          <w:tcPr>
            <w:tcW w:w="884" w:type="dxa"/>
            <w:vAlign w:val="center"/>
          </w:tcPr>
          <w:p w:rsidR="00790B47" w:rsidRPr="00741839" w:rsidRDefault="00790B47" w:rsidP="00985632">
            <w:pPr>
              <w:spacing w:line="200" w:lineRule="exact"/>
              <w:jc w:val="center"/>
              <w:rPr>
                <w:sz w:val="18"/>
              </w:rPr>
            </w:pPr>
            <w:r w:rsidRPr="00741839">
              <w:rPr>
                <w:sz w:val="18"/>
              </w:rPr>
              <w:t>2.3</w:t>
            </w:r>
          </w:p>
        </w:tc>
        <w:tc>
          <w:tcPr>
            <w:tcW w:w="993" w:type="dxa"/>
            <w:vAlign w:val="center"/>
          </w:tcPr>
          <w:p w:rsidR="00790B47" w:rsidRPr="00741839" w:rsidRDefault="00790B47" w:rsidP="00985632">
            <w:pPr>
              <w:spacing w:line="200" w:lineRule="exact"/>
              <w:jc w:val="center"/>
              <w:rPr>
                <w:sz w:val="18"/>
              </w:rPr>
            </w:pPr>
            <w:r w:rsidRPr="00741839">
              <w:rPr>
                <w:sz w:val="18"/>
              </w:rPr>
              <w:t>В15-В19</w:t>
            </w:r>
          </w:p>
        </w:tc>
        <w:tc>
          <w:tcPr>
            <w:tcW w:w="850" w:type="dxa"/>
            <w:shd w:val="clear" w:color="auto" w:fill="auto"/>
            <w:vAlign w:val="center"/>
          </w:tcPr>
          <w:p w:rsidR="00790B47" w:rsidRPr="00741839" w:rsidRDefault="00790B47" w:rsidP="00017E9C">
            <w:pPr>
              <w:jc w:val="center"/>
              <w:rPr>
                <w:b/>
                <w:sz w:val="22"/>
              </w:rPr>
            </w:pPr>
          </w:p>
        </w:tc>
        <w:tc>
          <w:tcPr>
            <w:tcW w:w="851"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992" w:type="dxa"/>
            <w:shd w:val="clear" w:color="auto" w:fill="auto"/>
            <w:vAlign w:val="center"/>
          </w:tcPr>
          <w:p w:rsidR="00790B47" w:rsidRPr="00741839" w:rsidRDefault="00790B47" w:rsidP="00017E9C">
            <w:pPr>
              <w:jc w:val="center"/>
              <w:rPr>
                <w:b/>
                <w:sz w:val="22"/>
              </w:rPr>
            </w:pPr>
          </w:p>
        </w:tc>
        <w:tc>
          <w:tcPr>
            <w:tcW w:w="851" w:type="dxa"/>
            <w:vAlign w:val="center"/>
          </w:tcPr>
          <w:p w:rsidR="00790B47" w:rsidRPr="00741839" w:rsidRDefault="00790B47" w:rsidP="00017E9C">
            <w:pPr>
              <w:jc w:val="center"/>
              <w:rPr>
                <w:b/>
                <w:sz w:val="22"/>
              </w:rPr>
            </w:pPr>
          </w:p>
        </w:tc>
        <w:tc>
          <w:tcPr>
            <w:tcW w:w="1134" w:type="dxa"/>
            <w:vAlign w:val="center"/>
          </w:tcPr>
          <w:p w:rsidR="00790B47" w:rsidRPr="00741839" w:rsidRDefault="00790B47" w:rsidP="00017E9C">
            <w:pPr>
              <w:jc w:val="center"/>
              <w:rPr>
                <w:b/>
                <w:sz w:val="22"/>
              </w:rPr>
            </w:pPr>
          </w:p>
        </w:tc>
        <w:tc>
          <w:tcPr>
            <w:tcW w:w="850" w:type="dxa"/>
            <w:shd w:val="clear" w:color="auto" w:fill="auto"/>
            <w:vAlign w:val="center"/>
          </w:tcPr>
          <w:p w:rsidR="00790B47" w:rsidRPr="00741839" w:rsidRDefault="00790B47" w:rsidP="00017E9C">
            <w:pPr>
              <w:spacing w:line="180" w:lineRule="exact"/>
              <w:jc w:val="center"/>
              <w:rPr>
                <w:b/>
                <w:sz w:val="22"/>
              </w:rPr>
            </w:pPr>
          </w:p>
        </w:tc>
        <w:tc>
          <w:tcPr>
            <w:tcW w:w="851" w:type="dxa"/>
            <w:shd w:val="clear" w:color="auto" w:fill="auto"/>
            <w:vAlign w:val="center"/>
          </w:tcPr>
          <w:p w:rsidR="00790B47" w:rsidRPr="00741839" w:rsidRDefault="00790B47" w:rsidP="00017E9C">
            <w:pPr>
              <w:spacing w:line="180" w:lineRule="exact"/>
              <w:jc w:val="center"/>
              <w:rPr>
                <w:b/>
                <w:sz w:val="22"/>
              </w:rPr>
            </w:pPr>
          </w:p>
        </w:tc>
        <w:tc>
          <w:tcPr>
            <w:tcW w:w="1134" w:type="dxa"/>
            <w:shd w:val="clear" w:color="auto" w:fill="auto"/>
            <w:vAlign w:val="center"/>
          </w:tcPr>
          <w:p w:rsidR="00790B47" w:rsidRPr="00741839" w:rsidRDefault="00790B47" w:rsidP="00017E9C">
            <w:pPr>
              <w:spacing w:line="180" w:lineRule="exact"/>
              <w:jc w:val="center"/>
              <w:rPr>
                <w:b/>
                <w:sz w:val="22"/>
              </w:rPr>
            </w:pPr>
          </w:p>
        </w:tc>
        <w:tc>
          <w:tcPr>
            <w:tcW w:w="821" w:type="dxa"/>
            <w:shd w:val="clear" w:color="auto" w:fill="auto"/>
            <w:vAlign w:val="center"/>
          </w:tcPr>
          <w:p w:rsidR="00790B47" w:rsidRPr="00741839" w:rsidRDefault="00790B47" w:rsidP="00017E9C">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из них хронический вирусный гепатит С</w:t>
            </w:r>
          </w:p>
        </w:tc>
        <w:tc>
          <w:tcPr>
            <w:tcW w:w="884" w:type="dxa"/>
            <w:vAlign w:val="center"/>
          </w:tcPr>
          <w:p w:rsidR="00FD57C3" w:rsidRPr="00741839" w:rsidRDefault="00FD57C3" w:rsidP="00FD57C3">
            <w:pPr>
              <w:spacing w:line="200" w:lineRule="exact"/>
              <w:jc w:val="center"/>
              <w:rPr>
                <w:sz w:val="18"/>
              </w:rPr>
            </w:pPr>
            <w:r w:rsidRPr="00741839">
              <w:rPr>
                <w:sz w:val="18"/>
              </w:rPr>
              <w:t>2.3.1</w:t>
            </w:r>
          </w:p>
        </w:tc>
        <w:tc>
          <w:tcPr>
            <w:tcW w:w="993" w:type="dxa"/>
            <w:vAlign w:val="center"/>
          </w:tcPr>
          <w:p w:rsidR="00FD57C3" w:rsidRPr="00741839" w:rsidRDefault="00FD57C3" w:rsidP="00FD57C3">
            <w:pPr>
              <w:spacing w:line="200" w:lineRule="exact"/>
              <w:jc w:val="center"/>
              <w:rPr>
                <w:sz w:val="18"/>
              </w:rPr>
            </w:pPr>
            <w:r w:rsidRPr="00741839">
              <w:rPr>
                <w:sz w:val="18"/>
                <w:lang w:val="en-US"/>
              </w:rPr>
              <w:t>B18.2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42"/>
              <w:rPr>
                <w:b/>
                <w:sz w:val="18"/>
              </w:rPr>
            </w:pPr>
            <w:r w:rsidRPr="00741839">
              <w:rPr>
                <w:b/>
                <w:sz w:val="18"/>
              </w:rPr>
              <w:t>новообразования</w:t>
            </w:r>
          </w:p>
        </w:tc>
        <w:tc>
          <w:tcPr>
            <w:tcW w:w="884" w:type="dxa"/>
            <w:vAlign w:val="center"/>
          </w:tcPr>
          <w:p w:rsidR="00FD57C3" w:rsidRPr="00741839" w:rsidRDefault="00FD57C3" w:rsidP="00FD57C3">
            <w:pPr>
              <w:spacing w:line="200" w:lineRule="exact"/>
              <w:jc w:val="center"/>
              <w:rPr>
                <w:b/>
                <w:sz w:val="18"/>
              </w:rPr>
            </w:pPr>
            <w:r w:rsidRPr="00741839">
              <w:rPr>
                <w:b/>
                <w:sz w:val="18"/>
              </w:rPr>
              <w:t>3.0</w:t>
            </w:r>
          </w:p>
        </w:tc>
        <w:tc>
          <w:tcPr>
            <w:tcW w:w="993" w:type="dxa"/>
            <w:vAlign w:val="center"/>
          </w:tcPr>
          <w:p w:rsidR="00FD57C3" w:rsidRPr="00741839" w:rsidRDefault="00FD57C3" w:rsidP="00FD57C3">
            <w:pPr>
              <w:spacing w:line="200" w:lineRule="exact"/>
              <w:jc w:val="center"/>
              <w:rPr>
                <w:b/>
                <w:sz w:val="18"/>
              </w:rPr>
            </w:pPr>
            <w:r w:rsidRPr="00741839">
              <w:rPr>
                <w:b/>
                <w:sz w:val="18"/>
              </w:rPr>
              <w:t>С00-D48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533"/>
          <w:jc w:val="center"/>
        </w:trPr>
        <w:tc>
          <w:tcPr>
            <w:tcW w:w="2944" w:type="dxa"/>
            <w:vAlign w:val="center"/>
          </w:tcPr>
          <w:p w:rsidR="00FD57C3" w:rsidRPr="00741839" w:rsidRDefault="00FD57C3" w:rsidP="00FD57C3">
            <w:pPr>
              <w:spacing w:line="180" w:lineRule="exact"/>
              <w:ind w:left="284"/>
              <w:rPr>
                <w:sz w:val="18"/>
              </w:rPr>
            </w:pPr>
            <w:r w:rsidRPr="00741839">
              <w:rPr>
                <w:sz w:val="18"/>
              </w:rPr>
              <w:t>из них:</w:t>
            </w:r>
          </w:p>
          <w:p w:rsidR="00FD57C3" w:rsidRPr="00741839" w:rsidRDefault="00FD57C3" w:rsidP="00FD57C3">
            <w:pPr>
              <w:spacing w:line="180" w:lineRule="exact"/>
              <w:ind w:left="278"/>
              <w:rPr>
                <w:b/>
                <w:sz w:val="18"/>
              </w:rPr>
            </w:pPr>
            <w:r w:rsidRPr="00741839">
              <w:rPr>
                <w:sz w:val="18"/>
              </w:rPr>
              <w:t>злокачественные новообразования</w:t>
            </w:r>
          </w:p>
        </w:tc>
        <w:tc>
          <w:tcPr>
            <w:tcW w:w="884" w:type="dxa"/>
            <w:vAlign w:val="center"/>
          </w:tcPr>
          <w:p w:rsidR="00FD57C3" w:rsidRPr="00741839" w:rsidRDefault="00FD57C3" w:rsidP="00FD57C3">
            <w:pPr>
              <w:spacing w:line="180" w:lineRule="exact"/>
              <w:jc w:val="center"/>
              <w:rPr>
                <w:sz w:val="18"/>
              </w:rPr>
            </w:pPr>
            <w:r w:rsidRPr="00741839">
              <w:rPr>
                <w:sz w:val="18"/>
              </w:rPr>
              <w:t>3.1</w:t>
            </w:r>
          </w:p>
        </w:tc>
        <w:tc>
          <w:tcPr>
            <w:tcW w:w="993" w:type="dxa"/>
            <w:vAlign w:val="center"/>
          </w:tcPr>
          <w:p w:rsidR="00FD57C3" w:rsidRPr="00741839" w:rsidRDefault="00FD57C3" w:rsidP="00FD57C3">
            <w:pPr>
              <w:spacing w:line="180" w:lineRule="exact"/>
              <w:jc w:val="center"/>
              <w:rPr>
                <w:sz w:val="18"/>
              </w:rPr>
            </w:pPr>
            <w:r w:rsidRPr="00741839">
              <w:rPr>
                <w:sz w:val="18"/>
              </w:rPr>
              <w:t>С00-С96</w:t>
            </w: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851" w:type="dxa"/>
            <w:vAlign w:val="center"/>
          </w:tcPr>
          <w:p w:rsidR="00FD57C3" w:rsidRPr="00741839" w:rsidRDefault="00FD57C3" w:rsidP="00FD57C3">
            <w:pPr>
              <w:spacing w:line="180" w:lineRule="exact"/>
              <w:jc w:val="center"/>
              <w:rPr>
                <w:b/>
                <w:sz w:val="22"/>
              </w:rPr>
            </w:pPr>
          </w:p>
        </w:tc>
        <w:tc>
          <w:tcPr>
            <w:tcW w:w="1134" w:type="dxa"/>
            <w:vAlign w:val="center"/>
          </w:tcPr>
          <w:p w:rsidR="00FD57C3" w:rsidRPr="00741839" w:rsidRDefault="00FD57C3" w:rsidP="00FD57C3">
            <w:pPr>
              <w:spacing w:line="180" w:lineRule="exact"/>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180" w:lineRule="exact"/>
              <w:ind w:left="420"/>
              <w:rPr>
                <w:sz w:val="18"/>
              </w:rPr>
            </w:pPr>
            <w:r w:rsidRPr="00741839">
              <w:rPr>
                <w:sz w:val="18"/>
              </w:rPr>
              <w:t>из них:</w:t>
            </w:r>
          </w:p>
          <w:p w:rsidR="00FD57C3" w:rsidRPr="00741839" w:rsidRDefault="00FD57C3" w:rsidP="00FD57C3">
            <w:pPr>
              <w:spacing w:line="180" w:lineRule="exact"/>
              <w:ind w:left="420"/>
              <w:rPr>
                <w:b/>
                <w:sz w:val="18"/>
              </w:rPr>
            </w:pPr>
            <w:r w:rsidRPr="00741839">
              <w:rPr>
                <w:sz w:val="18"/>
              </w:rPr>
              <w:t xml:space="preserve">злокачественные новообразо-вания лимфоидной, крове-творной и родственных </w:t>
            </w:r>
            <w:r w:rsidRPr="00741839">
              <w:rPr>
                <w:sz w:val="18"/>
              </w:rPr>
              <w:br/>
              <w:t>им тканей</w:t>
            </w:r>
          </w:p>
        </w:tc>
        <w:tc>
          <w:tcPr>
            <w:tcW w:w="884" w:type="dxa"/>
            <w:vAlign w:val="center"/>
          </w:tcPr>
          <w:p w:rsidR="00FD57C3" w:rsidRPr="00741839" w:rsidRDefault="00FD57C3" w:rsidP="00FD57C3">
            <w:pPr>
              <w:spacing w:line="180" w:lineRule="exact"/>
              <w:jc w:val="center"/>
              <w:rPr>
                <w:sz w:val="18"/>
              </w:rPr>
            </w:pPr>
            <w:r w:rsidRPr="00741839">
              <w:rPr>
                <w:sz w:val="18"/>
              </w:rPr>
              <w:t>3.1.1</w:t>
            </w:r>
          </w:p>
        </w:tc>
        <w:tc>
          <w:tcPr>
            <w:tcW w:w="993" w:type="dxa"/>
            <w:vAlign w:val="center"/>
          </w:tcPr>
          <w:p w:rsidR="00FD57C3" w:rsidRPr="00741839" w:rsidRDefault="00FD57C3" w:rsidP="00FD57C3">
            <w:pPr>
              <w:spacing w:line="180" w:lineRule="exact"/>
              <w:jc w:val="center"/>
              <w:rPr>
                <w:sz w:val="18"/>
              </w:rPr>
            </w:pPr>
            <w:r w:rsidRPr="00741839">
              <w:rPr>
                <w:sz w:val="18"/>
              </w:rPr>
              <w:t>С81-С96</w:t>
            </w: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851" w:type="dxa"/>
            <w:vAlign w:val="center"/>
          </w:tcPr>
          <w:p w:rsidR="00FD57C3" w:rsidRPr="00741839" w:rsidRDefault="00FD57C3" w:rsidP="00FD57C3">
            <w:pPr>
              <w:spacing w:line="180" w:lineRule="exact"/>
              <w:jc w:val="center"/>
              <w:rPr>
                <w:b/>
                <w:sz w:val="22"/>
              </w:rPr>
            </w:pPr>
          </w:p>
        </w:tc>
        <w:tc>
          <w:tcPr>
            <w:tcW w:w="1134" w:type="dxa"/>
            <w:vAlign w:val="center"/>
          </w:tcPr>
          <w:p w:rsidR="00FD57C3" w:rsidRPr="00741839" w:rsidRDefault="00FD57C3" w:rsidP="00FD57C3">
            <w:pPr>
              <w:spacing w:line="180" w:lineRule="exact"/>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доброкачественные новообразования</w:t>
            </w:r>
          </w:p>
        </w:tc>
        <w:tc>
          <w:tcPr>
            <w:tcW w:w="884" w:type="dxa"/>
            <w:vAlign w:val="center"/>
          </w:tcPr>
          <w:p w:rsidR="00FD57C3" w:rsidRPr="00741839" w:rsidRDefault="00FD57C3" w:rsidP="00FD57C3">
            <w:pPr>
              <w:spacing w:line="200" w:lineRule="exact"/>
              <w:jc w:val="center"/>
              <w:rPr>
                <w:sz w:val="18"/>
              </w:rPr>
            </w:pPr>
            <w:r w:rsidRPr="00741839">
              <w:rPr>
                <w:sz w:val="18"/>
              </w:rPr>
              <w:t>3.2</w:t>
            </w:r>
          </w:p>
        </w:tc>
        <w:tc>
          <w:tcPr>
            <w:tcW w:w="993" w:type="dxa"/>
            <w:vAlign w:val="center"/>
          </w:tcPr>
          <w:p w:rsidR="00FD57C3" w:rsidRPr="00741839" w:rsidRDefault="00FD57C3" w:rsidP="00FD57C3">
            <w:pPr>
              <w:spacing w:line="200" w:lineRule="exact"/>
              <w:jc w:val="center"/>
              <w:rPr>
                <w:sz w:val="18"/>
              </w:rPr>
            </w:pPr>
            <w:r w:rsidRPr="00741839">
              <w:rPr>
                <w:sz w:val="18"/>
                <w:lang w:val="en-US"/>
              </w:rPr>
              <w:t>D</w:t>
            </w:r>
            <w:r w:rsidRPr="00741839">
              <w:rPr>
                <w:sz w:val="18"/>
              </w:rPr>
              <w:t>10-</w:t>
            </w:r>
            <w:r w:rsidRPr="00741839">
              <w:rPr>
                <w:sz w:val="18"/>
                <w:lang w:val="en-US"/>
              </w:rPr>
              <w:t>D</w:t>
            </w:r>
            <w:r w:rsidRPr="00741839">
              <w:rPr>
                <w:sz w:val="18"/>
              </w:rPr>
              <w:t>36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крови, кроветворных органов и отдельные нарушения, вовлекающие иммунный механизм</w:t>
            </w:r>
          </w:p>
        </w:tc>
        <w:tc>
          <w:tcPr>
            <w:tcW w:w="884" w:type="dxa"/>
            <w:vAlign w:val="center"/>
          </w:tcPr>
          <w:p w:rsidR="00FD57C3" w:rsidRPr="00741839" w:rsidRDefault="00FD57C3" w:rsidP="00FD57C3">
            <w:pPr>
              <w:spacing w:line="200" w:lineRule="exact"/>
              <w:jc w:val="center"/>
              <w:rPr>
                <w:b/>
                <w:sz w:val="18"/>
              </w:rPr>
            </w:pPr>
            <w:r w:rsidRPr="00741839">
              <w:rPr>
                <w:b/>
                <w:sz w:val="18"/>
              </w:rPr>
              <w:t>4.0</w:t>
            </w:r>
          </w:p>
        </w:tc>
        <w:tc>
          <w:tcPr>
            <w:tcW w:w="993" w:type="dxa"/>
            <w:vAlign w:val="center"/>
          </w:tcPr>
          <w:p w:rsidR="00FD57C3" w:rsidRPr="00741839" w:rsidRDefault="00FD57C3" w:rsidP="00FD57C3">
            <w:pPr>
              <w:spacing w:line="200" w:lineRule="exact"/>
              <w:jc w:val="center"/>
              <w:rPr>
                <w:b/>
                <w:sz w:val="18"/>
              </w:rPr>
            </w:pPr>
            <w:r w:rsidRPr="00741839">
              <w:rPr>
                <w:b/>
                <w:sz w:val="18"/>
              </w:rPr>
              <w:t>D50-D89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из них:</w:t>
            </w:r>
          </w:p>
          <w:p w:rsidR="00FD57C3" w:rsidRPr="00741839" w:rsidRDefault="00FD57C3" w:rsidP="00FD57C3">
            <w:pPr>
              <w:spacing w:line="200" w:lineRule="exact"/>
              <w:ind w:left="284"/>
              <w:rPr>
                <w:sz w:val="18"/>
              </w:rPr>
            </w:pPr>
            <w:r w:rsidRPr="00741839">
              <w:rPr>
                <w:sz w:val="18"/>
              </w:rPr>
              <w:t>анемии</w:t>
            </w:r>
          </w:p>
        </w:tc>
        <w:tc>
          <w:tcPr>
            <w:tcW w:w="884" w:type="dxa"/>
            <w:vAlign w:val="center"/>
          </w:tcPr>
          <w:p w:rsidR="00FD57C3" w:rsidRPr="00741839" w:rsidRDefault="00FD57C3" w:rsidP="00FD57C3">
            <w:pPr>
              <w:spacing w:line="200" w:lineRule="exact"/>
              <w:jc w:val="center"/>
              <w:rPr>
                <w:sz w:val="18"/>
              </w:rPr>
            </w:pPr>
            <w:r w:rsidRPr="00741839">
              <w:rPr>
                <w:sz w:val="18"/>
              </w:rPr>
              <w:t>4.1</w:t>
            </w:r>
          </w:p>
        </w:tc>
        <w:tc>
          <w:tcPr>
            <w:tcW w:w="993" w:type="dxa"/>
            <w:vAlign w:val="center"/>
          </w:tcPr>
          <w:p w:rsidR="00FD57C3" w:rsidRPr="00741839" w:rsidRDefault="00FD57C3" w:rsidP="00FD57C3">
            <w:pPr>
              <w:spacing w:line="200" w:lineRule="exact"/>
              <w:jc w:val="center"/>
              <w:rPr>
                <w:sz w:val="18"/>
              </w:rPr>
            </w:pPr>
            <w:r w:rsidRPr="00741839">
              <w:rPr>
                <w:sz w:val="18"/>
              </w:rPr>
              <w:t>D50-D64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 из них </w:t>
            </w:r>
          </w:p>
          <w:p w:rsidR="00FD57C3" w:rsidRPr="00741839" w:rsidRDefault="00FD57C3" w:rsidP="00FD57C3">
            <w:pPr>
              <w:spacing w:line="200" w:lineRule="exact"/>
              <w:ind w:left="420"/>
              <w:rPr>
                <w:sz w:val="18"/>
              </w:rPr>
            </w:pPr>
            <w:r w:rsidRPr="00741839">
              <w:rPr>
                <w:sz w:val="18"/>
              </w:rPr>
              <w:t>апластические анемии</w:t>
            </w:r>
          </w:p>
        </w:tc>
        <w:tc>
          <w:tcPr>
            <w:tcW w:w="884" w:type="dxa"/>
            <w:vAlign w:val="center"/>
          </w:tcPr>
          <w:p w:rsidR="00FD57C3" w:rsidRPr="00741839" w:rsidRDefault="00FD57C3" w:rsidP="00FD57C3">
            <w:pPr>
              <w:spacing w:line="200" w:lineRule="exact"/>
              <w:jc w:val="center"/>
              <w:rPr>
                <w:sz w:val="18"/>
              </w:rPr>
            </w:pPr>
            <w:r w:rsidRPr="00741839">
              <w:rPr>
                <w:sz w:val="18"/>
              </w:rPr>
              <w:t>4.1.1</w:t>
            </w:r>
          </w:p>
        </w:tc>
        <w:tc>
          <w:tcPr>
            <w:tcW w:w="993" w:type="dxa"/>
            <w:vAlign w:val="center"/>
          </w:tcPr>
          <w:p w:rsidR="00FD57C3" w:rsidRPr="00741839" w:rsidRDefault="00FD57C3" w:rsidP="00FD57C3">
            <w:pPr>
              <w:spacing w:line="200" w:lineRule="exact"/>
              <w:jc w:val="center"/>
              <w:rPr>
                <w:sz w:val="18"/>
              </w:rPr>
            </w:pPr>
            <w:r w:rsidRPr="00741839">
              <w:rPr>
                <w:sz w:val="18"/>
              </w:rPr>
              <w:t>D60-D61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b/>
                <w:sz w:val="18"/>
              </w:rPr>
            </w:pPr>
            <w:r w:rsidRPr="00741839">
              <w:rPr>
                <w:sz w:val="18"/>
              </w:rPr>
              <w:t>нарушения свертываемости крови, пурпура и другие геморрагические состояния</w:t>
            </w:r>
          </w:p>
        </w:tc>
        <w:tc>
          <w:tcPr>
            <w:tcW w:w="884" w:type="dxa"/>
            <w:vAlign w:val="center"/>
          </w:tcPr>
          <w:p w:rsidR="00FD57C3" w:rsidRPr="00741839" w:rsidRDefault="00FD57C3" w:rsidP="00FD57C3">
            <w:pPr>
              <w:spacing w:line="200" w:lineRule="exact"/>
              <w:jc w:val="center"/>
              <w:rPr>
                <w:sz w:val="18"/>
              </w:rPr>
            </w:pPr>
            <w:r w:rsidRPr="00741839">
              <w:rPr>
                <w:sz w:val="18"/>
              </w:rPr>
              <w:t>4.2</w:t>
            </w:r>
          </w:p>
        </w:tc>
        <w:tc>
          <w:tcPr>
            <w:tcW w:w="993" w:type="dxa"/>
            <w:vAlign w:val="center"/>
          </w:tcPr>
          <w:p w:rsidR="00FD57C3" w:rsidRPr="00741839" w:rsidRDefault="00FD57C3" w:rsidP="00FD57C3">
            <w:pPr>
              <w:spacing w:line="200" w:lineRule="exact"/>
              <w:jc w:val="center"/>
              <w:rPr>
                <w:sz w:val="18"/>
              </w:rPr>
            </w:pPr>
            <w:r w:rsidRPr="00741839">
              <w:rPr>
                <w:sz w:val="18"/>
              </w:rPr>
              <w:t>D65-D69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F428EE" w:rsidRDefault="00FD57C3" w:rsidP="00FD57C3">
            <w:pPr>
              <w:pStyle w:val="a3"/>
              <w:spacing w:line="200" w:lineRule="exact"/>
              <w:ind w:left="420"/>
              <w:rPr>
                <w:sz w:val="18"/>
                <w:lang w:val="ru-RU" w:eastAsia="ru-RU"/>
              </w:rPr>
            </w:pPr>
            <w:r w:rsidRPr="00F428EE">
              <w:rPr>
                <w:sz w:val="18"/>
                <w:lang w:val="ru-RU" w:eastAsia="ru-RU"/>
              </w:rPr>
              <w:t>из них гемофилия</w:t>
            </w:r>
          </w:p>
        </w:tc>
        <w:tc>
          <w:tcPr>
            <w:tcW w:w="884" w:type="dxa"/>
            <w:vAlign w:val="center"/>
          </w:tcPr>
          <w:p w:rsidR="00FD57C3" w:rsidRPr="00741839" w:rsidRDefault="00FD57C3" w:rsidP="00FD57C3">
            <w:pPr>
              <w:spacing w:line="200" w:lineRule="exact"/>
              <w:jc w:val="center"/>
              <w:rPr>
                <w:sz w:val="18"/>
              </w:rPr>
            </w:pPr>
            <w:r w:rsidRPr="00741839">
              <w:rPr>
                <w:sz w:val="18"/>
              </w:rPr>
              <w:t>4.2.1</w:t>
            </w:r>
          </w:p>
        </w:tc>
        <w:tc>
          <w:tcPr>
            <w:tcW w:w="993" w:type="dxa"/>
            <w:vAlign w:val="center"/>
          </w:tcPr>
          <w:p w:rsidR="00FD57C3" w:rsidRPr="00741839" w:rsidRDefault="00FD57C3" w:rsidP="00FD57C3">
            <w:pPr>
              <w:spacing w:line="200" w:lineRule="exact"/>
              <w:jc w:val="center"/>
              <w:rPr>
                <w:sz w:val="18"/>
              </w:rPr>
            </w:pPr>
            <w:r w:rsidRPr="00741839">
              <w:rPr>
                <w:sz w:val="18"/>
              </w:rPr>
              <w:t>D66- D68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Style w:val="ac"/>
              <w:spacing w:before="0" w:line="200" w:lineRule="exact"/>
              <w:ind w:left="278"/>
              <w:rPr>
                <w:sz w:val="18"/>
              </w:rPr>
            </w:pPr>
            <w:r w:rsidRPr="00741839">
              <w:rPr>
                <w:sz w:val="18"/>
              </w:rPr>
              <w:t>отдельные нарушения, вовлекающие иммунный</w:t>
            </w:r>
          </w:p>
          <w:p w:rsidR="00FD57C3" w:rsidRPr="00741839" w:rsidRDefault="00FD57C3" w:rsidP="00FD57C3">
            <w:pPr>
              <w:pStyle w:val="ac"/>
              <w:tabs>
                <w:tab w:val="left" w:pos="278"/>
              </w:tabs>
              <w:spacing w:before="0" w:line="200" w:lineRule="exact"/>
              <w:rPr>
                <w:sz w:val="18"/>
              </w:rPr>
            </w:pPr>
            <w:r w:rsidRPr="00741839">
              <w:rPr>
                <w:sz w:val="18"/>
              </w:rPr>
              <w:t>механизм</w:t>
            </w:r>
          </w:p>
        </w:tc>
        <w:tc>
          <w:tcPr>
            <w:tcW w:w="884" w:type="dxa"/>
            <w:vAlign w:val="center"/>
          </w:tcPr>
          <w:p w:rsidR="00FD57C3" w:rsidRPr="00741839" w:rsidRDefault="00FD57C3" w:rsidP="00FD57C3">
            <w:pPr>
              <w:spacing w:line="200" w:lineRule="exact"/>
              <w:jc w:val="center"/>
              <w:rPr>
                <w:sz w:val="18"/>
              </w:rPr>
            </w:pPr>
            <w:r w:rsidRPr="00741839">
              <w:rPr>
                <w:sz w:val="18"/>
              </w:rPr>
              <w:t>4.3</w:t>
            </w:r>
          </w:p>
        </w:tc>
        <w:tc>
          <w:tcPr>
            <w:tcW w:w="993" w:type="dxa"/>
            <w:vAlign w:val="center"/>
          </w:tcPr>
          <w:p w:rsidR="00FD57C3" w:rsidRPr="00741839" w:rsidRDefault="00FD57C3" w:rsidP="00FD57C3">
            <w:pPr>
              <w:spacing w:line="200" w:lineRule="exact"/>
              <w:jc w:val="center"/>
              <w:rPr>
                <w:sz w:val="18"/>
              </w:rPr>
            </w:pPr>
            <w:r w:rsidRPr="00741839">
              <w:rPr>
                <w:sz w:val="18"/>
                <w:lang w:val="en-US"/>
              </w:rPr>
              <w:t>D</w:t>
            </w:r>
            <w:r w:rsidRPr="00741839">
              <w:rPr>
                <w:sz w:val="18"/>
              </w:rPr>
              <w:t>80-</w:t>
            </w:r>
            <w:r w:rsidRPr="00741839">
              <w:rPr>
                <w:sz w:val="18"/>
                <w:lang w:val="en-US"/>
              </w:rPr>
              <w:t>D</w:t>
            </w:r>
            <w:r w:rsidRPr="00741839">
              <w:rPr>
                <w:sz w:val="18"/>
              </w:rPr>
              <w:t>89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42"/>
              <w:rPr>
                <w:b/>
                <w:sz w:val="18"/>
              </w:rPr>
            </w:pPr>
            <w:r w:rsidRPr="00741839">
              <w:rPr>
                <w:b/>
                <w:sz w:val="18"/>
              </w:rPr>
              <w:t xml:space="preserve">болезни эндокринной системы, расстройства питания </w:t>
            </w:r>
            <w:r w:rsidRPr="00741839">
              <w:rPr>
                <w:b/>
                <w:sz w:val="18"/>
              </w:rPr>
              <w:br/>
              <w:t>и нарушения обмена веществ</w:t>
            </w:r>
          </w:p>
        </w:tc>
        <w:tc>
          <w:tcPr>
            <w:tcW w:w="884" w:type="dxa"/>
            <w:vAlign w:val="center"/>
          </w:tcPr>
          <w:p w:rsidR="00FD57C3" w:rsidRPr="00741839" w:rsidRDefault="00FD57C3" w:rsidP="00FD57C3">
            <w:pPr>
              <w:spacing w:line="200" w:lineRule="exact"/>
              <w:jc w:val="center"/>
              <w:rPr>
                <w:b/>
                <w:sz w:val="18"/>
              </w:rPr>
            </w:pPr>
            <w:r w:rsidRPr="00741839">
              <w:rPr>
                <w:b/>
                <w:sz w:val="18"/>
              </w:rPr>
              <w:t>5.0</w:t>
            </w:r>
          </w:p>
        </w:tc>
        <w:tc>
          <w:tcPr>
            <w:tcW w:w="993" w:type="dxa"/>
            <w:vAlign w:val="center"/>
          </w:tcPr>
          <w:p w:rsidR="00FD57C3" w:rsidRPr="00741839" w:rsidRDefault="00FD57C3" w:rsidP="00FD57C3">
            <w:pPr>
              <w:spacing w:line="200" w:lineRule="exact"/>
              <w:ind w:left="142"/>
              <w:jc w:val="center"/>
              <w:rPr>
                <w:b/>
                <w:sz w:val="18"/>
              </w:rPr>
            </w:pPr>
            <w:r w:rsidRPr="00741839">
              <w:rPr>
                <w:b/>
                <w:sz w:val="18"/>
              </w:rPr>
              <w:t>Е00-Е89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из них:</w:t>
            </w:r>
          </w:p>
          <w:p w:rsidR="00FD57C3" w:rsidRPr="00741839" w:rsidRDefault="00FD57C3" w:rsidP="00FD57C3">
            <w:pPr>
              <w:ind w:left="278"/>
              <w:rPr>
                <w:b/>
                <w:sz w:val="18"/>
              </w:rPr>
            </w:pPr>
            <w:r w:rsidRPr="00741839">
              <w:rPr>
                <w:sz w:val="18"/>
              </w:rPr>
              <w:t>болезни щитовидной железы</w:t>
            </w:r>
          </w:p>
        </w:tc>
        <w:tc>
          <w:tcPr>
            <w:tcW w:w="884" w:type="dxa"/>
            <w:vAlign w:val="center"/>
          </w:tcPr>
          <w:p w:rsidR="00FD57C3" w:rsidRPr="00741839" w:rsidRDefault="00FD57C3" w:rsidP="00FD57C3">
            <w:pPr>
              <w:jc w:val="center"/>
              <w:rPr>
                <w:sz w:val="18"/>
              </w:rPr>
            </w:pPr>
            <w:r w:rsidRPr="00741839">
              <w:rPr>
                <w:sz w:val="18"/>
              </w:rPr>
              <w:t>5.1</w:t>
            </w:r>
          </w:p>
        </w:tc>
        <w:tc>
          <w:tcPr>
            <w:tcW w:w="993" w:type="dxa"/>
            <w:vAlign w:val="center"/>
          </w:tcPr>
          <w:p w:rsidR="00FD57C3" w:rsidRPr="00741839" w:rsidRDefault="00FD57C3" w:rsidP="00FD57C3">
            <w:pPr>
              <w:jc w:val="center"/>
              <w:rPr>
                <w:sz w:val="18"/>
              </w:rPr>
            </w:pPr>
            <w:r w:rsidRPr="00741839">
              <w:rPr>
                <w:sz w:val="18"/>
              </w:rPr>
              <w:t>Е00-Е07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из них:</w:t>
            </w:r>
          </w:p>
          <w:p w:rsidR="00FD57C3" w:rsidRPr="00F428EE" w:rsidRDefault="00FD57C3" w:rsidP="00FD57C3">
            <w:pPr>
              <w:pStyle w:val="a3"/>
              <w:ind w:left="420" w:firstLine="6"/>
              <w:rPr>
                <w:sz w:val="18"/>
                <w:lang w:val="ru-RU" w:eastAsia="ru-RU"/>
              </w:rPr>
            </w:pPr>
            <w:r w:rsidRPr="00F428EE">
              <w:rPr>
                <w:sz w:val="18"/>
                <w:lang w:val="ru-RU" w:eastAsia="ru-RU"/>
              </w:rPr>
              <w:t>синдром врожденной йодной недостаточности</w:t>
            </w:r>
          </w:p>
        </w:tc>
        <w:tc>
          <w:tcPr>
            <w:tcW w:w="884" w:type="dxa"/>
            <w:vAlign w:val="center"/>
          </w:tcPr>
          <w:p w:rsidR="00FD57C3" w:rsidRPr="00741839" w:rsidRDefault="00FD57C3" w:rsidP="00FD57C3">
            <w:pPr>
              <w:jc w:val="center"/>
              <w:rPr>
                <w:sz w:val="18"/>
              </w:rPr>
            </w:pPr>
            <w:r w:rsidRPr="00741839">
              <w:rPr>
                <w:sz w:val="18"/>
              </w:rPr>
              <w:t>5.1.1</w:t>
            </w:r>
          </w:p>
        </w:tc>
        <w:tc>
          <w:tcPr>
            <w:tcW w:w="993" w:type="dxa"/>
            <w:vAlign w:val="center"/>
          </w:tcPr>
          <w:p w:rsidR="00FD57C3" w:rsidRPr="00741839" w:rsidRDefault="00FD57C3" w:rsidP="00FD57C3">
            <w:pPr>
              <w:jc w:val="center"/>
              <w:rPr>
                <w:sz w:val="18"/>
              </w:rPr>
            </w:pPr>
            <w:r w:rsidRPr="00741839">
              <w:rPr>
                <w:sz w:val="18"/>
              </w:rPr>
              <w:t>Е00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479"/>
          <w:jc w:val="center"/>
        </w:trPr>
        <w:tc>
          <w:tcPr>
            <w:tcW w:w="2944" w:type="dxa"/>
            <w:vAlign w:val="center"/>
          </w:tcPr>
          <w:p w:rsidR="00FD57C3" w:rsidRPr="00741839" w:rsidRDefault="00FD57C3" w:rsidP="00FD57C3">
            <w:pPr>
              <w:ind w:left="420"/>
              <w:rPr>
                <w:sz w:val="18"/>
              </w:rPr>
            </w:pPr>
            <w:r w:rsidRPr="00741839">
              <w:rPr>
                <w:sz w:val="18"/>
              </w:rPr>
              <w:t>эндемический зоб, связанный с йодной недостаточностью</w:t>
            </w:r>
          </w:p>
        </w:tc>
        <w:tc>
          <w:tcPr>
            <w:tcW w:w="884" w:type="dxa"/>
            <w:vAlign w:val="center"/>
          </w:tcPr>
          <w:p w:rsidR="00FD57C3" w:rsidRPr="00741839" w:rsidRDefault="00FD57C3" w:rsidP="00FD57C3">
            <w:pPr>
              <w:jc w:val="center"/>
              <w:rPr>
                <w:sz w:val="18"/>
              </w:rPr>
            </w:pPr>
            <w:r w:rsidRPr="00741839">
              <w:rPr>
                <w:sz w:val="18"/>
              </w:rPr>
              <w:t>5.1.2</w:t>
            </w:r>
          </w:p>
        </w:tc>
        <w:tc>
          <w:tcPr>
            <w:tcW w:w="993" w:type="dxa"/>
            <w:vAlign w:val="center"/>
          </w:tcPr>
          <w:p w:rsidR="00FD57C3" w:rsidRPr="00741839" w:rsidRDefault="00FD57C3" w:rsidP="00FD57C3">
            <w:pPr>
              <w:jc w:val="center"/>
              <w:rPr>
                <w:sz w:val="18"/>
              </w:rPr>
            </w:pPr>
            <w:r w:rsidRPr="00741839">
              <w:rPr>
                <w:sz w:val="18"/>
              </w:rPr>
              <w:t>Е01.0-2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субклинический гипотиреоз вследствие йодной недостаточности и другие формы гипотиреоза</w:t>
            </w:r>
          </w:p>
        </w:tc>
        <w:tc>
          <w:tcPr>
            <w:tcW w:w="884" w:type="dxa"/>
            <w:vAlign w:val="center"/>
          </w:tcPr>
          <w:p w:rsidR="00FD57C3" w:rsidRPr="00741839" w:rsidRDefault="00FD57C3" w:rsidP="00FD57C3">
            <w:pPr>
              <w:jc w:val="center"/>
              <w:rPr>
                <w:sz w:val="18"/>
              </w:rPr>
            </w:pPr>
            <w:r w:rsidRPr="00741839">
              <w:rPr>
                <w:sz w:val="18"/>
              </w:rPr>
              <w:t>5.1.3</w:t>
            </w:r>
          </w:p>
        </w:tc>
        <w:tc>
          <w:tcPr>
            <w:tcW w:w="993" w:type="dxa"/>
            <w:vAlign w:val="center"/>
          </w:tcPr>
          <w:p w:rsidR="00FD57C3" w:rsidRPr="00741839" w:rsidRDefault="00FD57C3" w:rsidP="00FD57C3">
            <w:pPr>
              <w:jc w:val="center"/>
              <w:rPr>
                <w:sz w:val="18"/>
              </w:rPr>
            </w:pPr>
            <w:r w:rsidRPr="00741839">
              <w:rPr>
                <w:sz w:val="18"/>
              </w:rPr>
              <w:t>Е02, Е03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другие формы нетоксического зоба</w:t>
            </w:r>
          </w:p>
        </w:tc>
        <w:tc>
          <w:tcPr>
            <w:tcW w:w="884" w:type="dxa"/>
            <w:vAlign w:val="center"/>
          </w:tcPr>
          <w:p w:rsidR="00FD57C3" w:rsidRPr="00741839" w:rsidRDefault="00FD57C3" w:rsidP="00FD57C3">
            <w:pPr>
              <w:jc w:val="center"/>
              <w:rPr>
                <w:sz w:val="18"/>
              </w:rPr>
            </w:pPr>
            <w:r w:rsidRPr="00741839">
              <w:rPr>
                <w:sz w:val="18"/>
              </w:rPr>
              <w:t>5.1.4</w:t>
            </w:r>
          </w:p>
        </w:tc>
        <w:tc>
          <w:tcPr>
            <w:tcW w:w="993" w:type="dxa"/>
            <w:vAlign w:val="center"/>
          </w:tcPr>
          <w:p w:rsidR="00FD57C3" w:rsidRPr="00741839" w:rsidRDefault="00FD57C3" w:rsidP="00FD57C3">
            <w:pPr>
              <w:jc w:val="center"/>
              <w:rPr>
                <w:sz w:val="18"/>
              </w:rPr>
            </w:pPr>
            <w:r w:rsidRPr="00741839">
              <w:rPr>
                <w:sz w:val="18"/>
              </w:rPr>
              <w:t>Е04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тиреотоксикоз (гипертиреоз)</w:t>
            </w:r>
          </w:p>
        </w:tc>
        <w:tc>
          <w:tcPr>
            <w:tcW w:w="884" w:type="dxa"/>
            <w:vAlign w:val="center"/>
          </w:tcPr>
          <w:p w:rsidR="00FD57C3" w:rsidRPr="00741839" w:rsidRDefault="00FD57C3" w:rsidP="00FD57C3">
            <w:pPr>
              <w:jc w:val="center"/>
              <w:rPr>
                <w:sz w:val="18"/>
              </w:rPr>
            </w:pPr>
            <w:r w:rsidRPr="00741839">
              <w:rPr>
                <w:sz w:val="18"/>
              </w:rPr>
              <w:t>5.1.5</w:t>
            </w:r>
          </w:p>
        </w:tc>
        <w:tc>
          <w:tcPr>
            <w:tcW w:w="993" w:type="dxa"/>
            <w:vAlign w:val="center"/>
          </w:tcPr>
          <w:p w:rsidR="00FD57C3" w:rsidRPr="00741839" w:rsidRDefault="00FD57C3" w:rsidP="00FD57C3">
            <w:pPr>
              <w:jc w:val="center"/>
              <w:rPr>
                <w:sz w:val="18"/>
              </w:rPr>
            </w:pPr>
            <w:r w:rsidRPr="00741839">
              <w:rPr>
                <w:sz w:val="18"/>
              </w:rPr>
              <w:t>Е05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тиреоидит</w:t>
            </w:r>
          </w:p>
        </w:tc>
        <w:tc>
          <w:tcPr>
            <w:tcW w:w="884" w:type="dxa"/>
            <w:vAlign w:val="center"/>
          </w:tcPr>
          <w:p w:rsidR="00FD57C3" w:rsidRPr="00741839" w:rsidRDefault="00FD57C3" w:rsidP="00FD57C3">
            <w:pPr>
              <w:jc w:val="center"/>
              <w:rPr>
                <w:sz w:val="18"/>
              </w:rPr>
            </w:pPr>
            <w:r w:rsidRPr="00741839">
              <w:rPr>
                <w:sz w:val="18"/>
              </w:rPr>
              <w:t>5.1.6</w:t>
            </w:r>
          </w:p>
        </w:tc>
        <w:tc>
          <w:tcPr>
            <w:tcW w:w="993" w:type="dxa"/>
            <w:vAlign w:val="center"/>
          </w:tcPr>
          <w:p w:rsidR="00FD57C3" w:rsidRPr="00741839" w:rsidRDefault="00FD57C3" w:rsidP="00FD57C3">
            <w:pPr>
              <w:jc w:val="center"/>
              <w:rPr>
                <w:sz w:val="18"/>
              </w:rPr>
            </w:pPr>
            <w:r w:rsidRPr="00741839">
              <w:rPr>
                <w:sz w:val="18"/>
              </w:rPr>
              <w:t>Е06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F428EE" w:rsidRDefault="00FD57C3" w:rsidP="00FD57C3">
            <w:pPr>
              <w:pStyle w:val="a3"/>
              <w:ind w:left="284"/>
              <w:rPr>
                <w:sz w:val="18"/>
                <w:lang w:val="ru-RU" w:eastAsia="ru-RU"/>
              </w:rPr>
            </w:pPr>
            <w:r w:rsidRPr="00F428EE">
              <w:rPr>
                <w:sz w:val="18"/>
                <w:lang w:val="ru-RU" w:eastAsia="ru-RU"/>
              </w:rPr>
              <w:t>сахарный диабет</w:t>
            </w:r>
          </w:p>
        </w:tc>
        <w:tc>
          <w:tcPr>
            <w:tcW w:w="884" w:type="dxa"/>
            <w:vAlign w:val="center"/>
          </w:tcPr>
          <w:p w:rsidR="00FD57C3" w:rsidRPr="00741839" w:rsidRDefault="00FD57C3" w:rsidP="00FD57C3">
            <w:pPr>
              <w:jc w:val="center"/>
              <w:rPr>
                <w:sz w:val="18"/>
              </w:rPr>
            </w:pPr>
            <w:r w:rsidRPr="00741839">
              <w:rPr>
                <w:sz w:val="18"/>
              </w:rPr>
              <w:t>5.2</w:t>
            </w:r>
          </w:p>
        </w:tc>
        <w:tc>
          <w:tcPr>
            <w:tcW w:w="993" w:type="dxa"/>
            <w:vAlign w:val="center"/>
          </w:tcPr>
          <w:p w:rsidR="00FD57C3" w:rsidRPr="00741839" w:rsidRDefault="00FD57C3" w:rsidP="00FD57C3">
            <w:pPr>
              <w:jc w:val="center"/>
              <w:rPr>
                <w:sz w:val="18"/>
              </w:rPr>
            </w:pPr>
            <w:r w:rsidRPr="00741839">
              <w:rPr>
                <w:sz w:val="18"/>
              </w:rPr>
              <w:t>Е10-Е14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1152"/>
          <w:jc w:val="center"/>
        </w:trPr>
        <w:tc>
          <w:tcPr>
            <w:tcW w:w="2944" w:type="dxa"/>
            <w:vAlign w:val="center"/>
          </w:tcPr>
          <w:p w:rsidR="00FD57C3" w:rsidRPr="00F428EE" w:rsidRDefault="00FD57C3" w:rsidP="00FD57C3">
            <w:pPr>
              <w:pStyle w:val="a3"/>
              <w:spacing w:line="200" w:lineRule="exact"/>
              <w:ind w:left="284"/>
              <w:jc w:val="center"/>
              <w:rPr>
                <w:sz w:val="18"/>
                <w:lang w:val="ru-RU" w:eastAsia="ru-RU"/>
              </w:rPr>
            </w:pPr>
            <w:r w:rsidRPr="00F428EE">
              <w:rPr>
                <w:sz w:val="18"/>
                <w:lang w:val="ru-RU" w:eastAsia="ru-RU"/>
              </w:rPr>
              <w:t>из него:</w:t>
            </w:r>
          </w:p>
          <w:p w:rsidR="00FD57C3" w:rsidRPr="00F428EE" w:rsidRDefault="00FD57C3" w:rsidP="00FD57C3">
            <w:pPr>
              <w:pStyle w:val="a3"/>
              <w:spacing w:line="200" w:lineRule="exact"/>
              <w:ind w:left="284"/>
              <w:jc w:val="center"/>
              <w:rPr>
                <w:sz w:val="18"/>
                <w:highlight w:val="yellow"/>
                <w:lang w:val="ru-RU" w:eastAsia="ru-RU"/>
              </w:rPr>
            </w:pPr>
            <w:r w:rsidRPr="00F428EE">
              <w:rPr>
                <w:sz w:val="18"/>
                <w:lang w:val="ru-RU" w:eastAsia="ru-RU"/>
              </w:rPr>
              <w:t>с поражением глаз</w:t>
            </w:r>
          </w:p>
        </w:tc>
        <w:tc>
          <w:tcPr>
            <w:tcW w:w="884" w:type="dxa"/>
            <w:vAlign w:val="center"/>
          </w:tcPr>
          <w:p w:rsidR="00FD57C3" w:rsidRPr="00741839" w:rsidRDefault="00FD57C3" w:rsidP="00FD57C3">
            <w:pPr>
              <w:spacing w:line="200" w:lineRule="exact"/>
              <w:jc w:val="center"/>
              <w:rPr>
                <w:sz w:val="18"/>
              </w:rPr>
            </w:pPr>
            <w:r w:rsidRPr="00741839">
              <w:rPr>
                <w:sz w:val="18"/>
              </w:rPr>
              <w:t>5.2.1</w:t>
            </w:r>
          </w:p>
        </w:tc>
        <w:tc>
          <w:tcPr>
            <w:tcW w:w="993" w:type="dxa"/>
            <w:vAlign w:val="center"/>
          </w:tcPr>
          <w:p w:rsidR="00FD57C3" w:rsidRPr="00741839" w:rsidRDefault="00FD57C3" w:rsidP="00FD57C3">
            <w:pPr>
              <w:spacing w:line="200" w:lineRule="exact"/>
              <w:jc w:val="center"/>
              <w:rPr>
                <w:sz w:val="18"/>
                <w:highlight w:val="yellow"/>
              </w:rPr>
            </w:pPr>
            <w:r w:rsidRPr="00741839">
              <w:rPr>
                <w:sz w:val="18"/>
              </w:rPr>
              <w:t>Е10.3, Е11.3, Е12.3, Е13.3, Е14.3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1152"/>
          <w:jc w:val="center"/>
        </w:trPr>
        <w:tc>
          <w:tcPr>
            <w:tcW w:w="2944" w:type="dxa"/>
            <w:shd w:val="clear" w:color="auto" w:fill="auto"/>
            <w:vAlign w:val="center"/>
          </w:tcPr>
          <w:p w:rsidR="00FD57C3" w:rsidRPr="00F428EE" w:rsidRDefault="00FD57C3" w:rsidP="00FD57C3">
            <w:pPr>
              <w:pStyle w:val="a3"/>
              <w:spacing w:line="200" w:lineRule="exact"/>
              <w:ind w:left="284"/>
              <w:rPr>
                <w:sz w:val="18"/>
                <w:lang w:val="ru-RU" w:eastAsia="ru-RU"/>
              </w:rPr>
            </w:pPr>
            <w:r w:rsidRPr="00F428EE">
              <w:rPr>
                <w:sz w:val="18"/>
                <w:lang w:val="ru-RU" w:eastAsia="ru-RU"/>
              </w:rPr>
              <w:t xml:space="preserve">           с поражением почек</w:t>
            </w:r>
          </w:p>
        </w:tc>
        <w:tc>
          <w:tcPr>
            <w:tcW w:w="884" w:type="dxa"/>
            <w:shd w:val="clear" w:color="auto" w:fill="auto"/>
            <w:vAlign w:val="center"/>
          </w:tcPr>
          <w:p w:rsidR="00FD57C3" w:rsidRPr="00741839" w:rsidRDefault="00FD57C3" w:rsidP="00FD57C3">
            <w:pPr>
              <w:spacing w:line="200" w:lineRule="exact"/>
              <w:jc w:val="center"/>
              <w:rPr>
                <w:sz w:val="18"/>
              </w:rPr>
            </w:pPr>
            <w:r w:rsidRPr="00741839">
              <w:rPr>
                <w:sz w:val="18"/>
              </w:rPr>
              <w:t>5.2.2</w:t>
            </w:r>
          </w:p>
        </w:tc>
        <w:tc>
          <w:tcPr>
            <w:tcW w:w="993" w:type="dxa"/>
            <w:shd w:val="clear" w:color="auto" w:fill="auto"/>
            <w:vAlign w:val="center"/>
          </w:tcPr>
          <w:p w:rsidR="00FD57C3" w:rsidRPr="00741839" w:rsidRDefault="00FD57C3" w:rsidP="00FD57C3">
            <w:pPr>
              <w:spacing w:line="200" w:lineRule="exact"/>
              <w:jc w:val="center"/>
              <w:rPr>
                <w:sz w:val="18"/>
              </w:rPr>
            </w:pPr>
            <w:r w:rsidRPr="00741839">
              <w:rPr>
                <w:sz w:val="18"/>
              </w:rPr>
              <w:t>Е10.2, Е11.2,</w:t>
            </w:r>
            <w:r w:rsidRPr="00741839">
              <w:rPr>
                <w:sz w:val="18"/>
              </w:rPr>
              <w:br/>
              <w:t>Е12.2, Е13.2,</w:t>
            </w:r>
            <w:r w:rsidRPr="00741839">
              <w:rPr>
                <w:sz w:val="18"/>
              </w:rPr>
              <w:br/>
              <w:t>Е14.2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shd w:val="clear" w:color="auto" w:fill="auto"/>
            <w:vAlign w:val="center"/>
          </w:tcPr>
          <w:p w:rsidR="00FD57C3" w:rsidRPr="00741839" w:rsidRDefault="00FD57C3" w:rsidP="00FD57C3">
            <w:pPr>
              <w:spacing w:line="200" w:lineRule="exact"/>
              <w:rPr>
                <w:sz w:val="18"/>
              </w:rPr>
            </w:pPr>
            <w:r w:rsidRPr="00741839">
              <w:rPr>
                <w:sz w:val="18"/>
              </w:rPr>
              <w:t xml:space="preserve">         из него (из стр. 5.2):</w:t>
            </w:r>
          </w:p>
          <w:p w:rsidR="00FD57C3" w:rsidRPr="00741839" w:rsidRDefault="00FD57C3" w:rsidP="00FD57C3">
            <w:pPr>
              <w:spacing w:line="200" w:lineRule="exact"/>
              <w:ind w:left="420"/>
              <w:rPr>
                <w:sz w:val="18"/>
              </w:rPr>
            </w:pPr>
            <w:r w:rsidRPr="00741839">
              <w:rPr>
                <w:sz w:val="18"/>
              </w:rPr>
              <w:t xml:space="preserve">  сахарный диабет </w:t>
            </w:r>
            <w:r w:rsidRPr="00741839">
              <w:rPr>
                <w:sz w:val="18"/>
                <w:lang w:val="en-US"/>
              </w:rPr>
              <w:t>I</w:t>
            </w:r>
            <w:r w:rsidRPr="00741839">
              <w:rPr>
                <w:sz w:val="18"/>
              </w:rPr>
              <w:t xml:space="preserve"> типа</w:t>
            </w:r>
          </w:p>
        </w:tc>
        <w:tc>
          <w:tcPr>
            <w:tcW w:w="884" w:type="dxa"/>
            <w:shd w:val="clear" w:color="auto" w:fill="auto"/>
            <w:vAlign w:val="center"/>
          </w:tcPr>
          <w:p w:rsidR="00FD57C3" w:rsidRPr="00741839" w:rsidRDefault="00FD57C3" w:rsidP="00FD57C3">
            <w:pPr>
              <w:spacing w:line="200" w:lineRule="exact"/>
              <w:jc w:val="center"/>
              <w:rPr>
                <w:sz w:val="18"/>
              </w:rPr>
            </w:pPr>
            <w:r w:rsidRPr="00741839">
              <w:rPr>
                <w:sz w:val="18"/>
              </w:rPr>
              <w:t>5.2.3</w:t>
            </w:r>
          </w:p>
        </w:tc>
        <w:tc>
          <w:tcPr>
            <w:tcW w:w="993" w:type="dxa"/>
            <w:shd w:val="clear" w:color="auto" w:fill="auto"/>
            <w:vAlign w:val="center"/>
          </w:tcPr>
          <w:p w:rsidR="00FD57C3" w:rsidRPr="00741839" w:rsidRDefault="00FD57C3" w:rsidP="00FD57C3">
            <w:pPr>
              <w:spacing w:line="200" w:lineRule="exact"/>
              <w:jc w:val="center"/>
              <w:rPr>
                <w:sz w:val="18"/>
              </w:rPr>
            </w:pPr>
            <w:r w:rsidRPr="00741839">
              <w:rPr>
                <w:sz w:val="18"/>
              </w:rPr>
              <w:t>Е10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shd w:val="clear" w:color="auto" w:fill="auto"/>
            <w:vAlign w:val="center"/>
          </w:tcPr>
          <w:p w:rsidR="00FD57C3" w:rsidRPr="00741839" w:rsidRDefault="00FD57C3" w:rsidP="00FD57C3">
            <w:pPr>
              <w:spacing w:line="200" w:lineRule="exact"/>
              <w:ind w:left="420"/>
              <w:rPr>
                <w:sz w:val="18"/>
              </w:rPr>
            </w:pPr>
            <w:r w:rsidRPr="00741839">
              <w:rPr>
                <w:sz w:val="18"/>
              </w:rPr>
              <w:t xml:space="preserve">  сахарный диабет </w:t>
            </w:r>
            <w:r w:rsidRPr="00741839">
              <w:rPr>
                <w:sz w:val="18"/>
                <w:lang w:val="en-US"/>
              </w:rPr>
              <w:t>II</w:t>
            </w:r>
            <w:r w:rsidRPr="00741839">
              <w:rPr>
                <w:sz w:val="18"/>
              </w:rPr>
              <w:t xml:space="preserve"> типа    </w:t>
            </w:r>
          </w:p>
        </w:tc>
        <w:tc>
          <w:tcPr>
            <w:tcW w:w="884" w:type="dxa"/>
            <w:shd w:val="clear" w:color="auto" w:fill="auto"/>
            <w:vAlign w:val="center"/>
          </w:tcPr>
          <w:p w:rsidR="00FD57C3" w:rsidRPr="00741839" w:rsidRDefault="00FD57C3" w:rsidP="00FD57C3">
            <w:pPr>
              <w:spacing w:line="200" w:lineRule="exact"/>
              <w:jc w:val="center"/>
              <w:rPr>
                <w:sz w:val="18"/>
              </w:rPr>
            </w:pPr>
            <w:r w:rsidRPr="00741839">
              <w:rPr>
                <w:sz w:val="18"/>
              </w:rPr>
              <w:t>5.2.4</w:t>
            </w:r>
          </w:p>
        </w:tc>
        <w:tc>
          <w:tcPr>
            <w:tcW w:w="993" w:type="dxa"/>
            <w:shd w:val="clear" w:color="auto" w:fill="auto"/>
            <w:vAlign w:val="center"/>
          </w:tcPr>
          <w:p w:rsidR="00FD57C3" w:rsidRPr="00741839" w:rsidRDefault="00FD57C3" w:rsidP="00FD57C3">
            <w:pPr>
              <w:spacing w:line="200" w:lineRule="exact"/>
              <w:jc w:val="center"/>
              <w:rPr>
                <w:sz w:val="18"/>
              </w:rPr>
            </w:pPr>
            <w:r w:rsidRPr="00741839">
              <w:rPr>
                <w:sz w:val="18"/>
              </w:rPr>
              <w:t>Е11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гиперфункция гипофиза</w:t>
            </w:r>
          </w:p>
        </w:tc>
        <w:tc>
          <w:tcPr>
            <w:tcW w:w="884" w:type="dxa"/>
            <w:vAlign w:val="center"/>
          </w:tcPr>
          <w:p w:rsidR="00FD57C3" w:rsidRPr="00741839" w:rsidRDefault="00FD57C3" w:rsidP="00FD57C3">
            <w:pPr>
              <w:spacing w:line="200" w:lineRule="exact"/>
              <w:jc w:val="center"/>
              <w:rPr>
                <w:sz w:val="18"/>
              </w:rPr>
            </w:pPr>
            <w:r w:rsidRPr="00741839">
              <w:rPr>
                <w:sz w:val="18"/>
              </w:rPr>
              <w:t>5.3</w:t>
            </w:r>
          </w:p>
        </w:tc>
        <w:tc>
          <w:tcPr>
            <w:tcW w:w="993" w:type="dxa"/>
            <w:vAlign w:val="center"/>
          </w:tcPr>
          <w:p w:rsidR="00FD57C3" w:rsidRPr="00741839" w:rsidRDefault="00FD57C3" w:rsidP="00FD57C3">
            <w:pPr>
              <w:spacing w:line="200" w:lineRule="exact"/>
              <w:jc w:val="center"/>
              <w:rPr>
                <w:sz w:val="18"/>
              </w:rPr>
            </w:pPr>
            <w:r w:rsidRPr="00741839">
              <w:rPr>
                <w:sz w:val="18"/>
              </w:rPr>
              <w:t>Е22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tabs>
                <w:tab w:val="left" w:pos="278"/>
              </w:tabs>
              <w:spacing w:line="200" w:lineRule="exact"/>
              <w:ind w:left="278"/>
              <w:rPr>
                <w:sz w:val="18"/>
              </w:rPr>
            </w:pPr>
            <w:r w:rsidRPr="00741839">
              <w:rPr>
                <w:sz w:val="18"/>
              </w:rPr>
              <w:t>гипопитуитаризм</w:t>
            </w:r>
          </w:p>
        </w:tc>
        <w:tc>
          <w:tcPr>
            <w:tcW w:w="884" w:type="dxa"/>
            <w:vAlign w:val="center"/>
          </w:tcPr>
          <w:p w:rsidR="00FD57C3" w:rsidRPr="00741839" w:rsidRDefault="00FD57C3" w:rsidP="00FD57C3">
            <w:pPr>
              <w:spacing w:line="200" w:lineRule="exact"/>
              <w:jc w:val="center"/>
              <w:rPr>
                <w:sz w:val="18"/>
              </w:rPr>
            </w:pPr>
            <w:r w:rsidRPr="00741839">
              <w:rPr>
                <w:sz w:val="18"/>
              </w:rPr>
              <w:t>5.4</w:t>
            </w:r>
          </w:p>
        </w:tc>
        <w:tc>
          <w:tcPr>
            <w:tcW w:w="993" w:type="dxa"/>
            <w:vAlign w:val="center"/>
          </w:tcPr>
          <w:p w:rsidR="00FD57C3" w:rsidRPr="00741839" w:rsidRDefault="00FD57C3" w:rsidP="00FD57C3">
            <w:pPr>
              <w:spacing w:line="200" w:lineRule="exact"/>
              <w:jc w:val="center"/>
              <w:rPr>
                <w:sz w:val="18"/>
              </w:rPr>
            </w:pPr>
            <w:r w:rsidRPr="00741839">
              <w:rPr>
                <w:sz w:val="18"/>
              </w:rPr>
              <w:t>E23.0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highlight w:val="green"/>
              </w:rPr>
            </w:pPr>
            <w:r w:rsidRPr="00741839">
              <w:rPr>
                <w:sz w:val="18"/>
              </w:rPr>
              <w:t>несахарный диабет</w:t>
            </w:r>
          </w:p>
        </w:tc>
        <w:tc>
          <w:tcPr>
            <w:tcW w:w="884" w:type="dxa"/>
            <w:vAlign w:val="center"/>
          </w:tcPr>
          <w:p w:rsidR="00FD57C3" w:rsidRPr="00741839" w:rsidRDefault="00FD57C3" w:rsidP="00FD57C3">
            <w:pPr>
              <w:spacing w:line="200" w:lineRule="exact"/>
              <w:jc w:val="center"/>
              <w:rPr>
                <w:sz w:val="18"/>
              </w:rPr>
            </w:pPr>
            <w:r w:rsidRPr="00741839">
              <w:rPr>
                <w:sz w:val="18"/>
              </w:rPr>
              <w:t>5.5</w:t>
            </w:r>
          </w:p>
        </w:tc>
        <w:tc>
          <w:tcPr>
            <w:tcW w:w="993" w:type="dxa"/>
            <w:vAlign w:val="center"/>
          </w:tcPr>
          <w:p w:rsidR="00FD57C3" w:rsidRPr="00741839" w:rsidRDefault="00FD57C3" w:rsidP="00FD57C3">
            <w:pPr>
              <w:spacing w:line="200" w:lineRule="exact"/>
              <w:jc w:val="center"/>
              <w:rPr>
                <w:sz w:val="18"/>
              </w:rPr>
            </w:pPr>
            <w:r w:rsidRPr="00741839">
              <w:rPr>
                <w:sz w:val="18"/>
              </w:rPr>
              <w:t>E23.2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адреногенитальные расстройства</w:t>
            </w:r>
          </w:p>
        </w:tc>
        <w:tc>
          <w:tcPr>
            <w:tcW w:w="884" w:type="dxa"/>
            <w:vAlign w:val="center"/>
          </w:tcPr>
          <w:p w:rsidR="00FD57C3" w:rsidRPr="00741839" w:rsidRDefault="00FD57C3" w:rsidP="00FD57C3">
            <w:pPr>
              <w:spacing w:line="200" w:lineRule="exact"/>
              <w:jc w:val="center"/>
              <w:rPr>
                <w:sz w:val="18"/>
              </w:rPr>
            </w:pPr>
            <w:r w:rsidRPr="00741839">
              <w:rPr>
                <w:sz w:val="18"/>
              </w:rPr>
              <w:t>5.6</w:t>
            </w:r>
          </w:p>
        </w:tc>
        <w:tc>
          <w:tcPr>
            <w:tcW w:w="993" w:type="dxa"/>
            <w:vAlign w:val="center"/>
          </w:tcPr>
          <w:p w:rsidR="00FD57C3" w:rsidRPr="00741839" w:rsidRDefault="00FD57C3" w:rsidP="00FD57C3">
            <w:pPr>
              <w:spacing w:line="200" w:lineRule="exact"/>
              <w:jc w:val="center"/>
              <w:rPr>
                <w:sz w:val="18"/>
              </w:rPr>
            </w:pPr>
            <w:r w:rsidRPr="00741839">
              <w:rPr>
                <w:sz w:val="18"/>
              </w:rPr>
              <w:t>Е25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410"/>
          <w:jc w:val="center"/>
        </w:trPr>
        <w:tc>
          <w:tcPr>
            <w:tcW w:w="2944" w:type="dxa"/>
            <w:vAlign w:val="center"/>
          </w:tcPr>
          <w:p w:rsidR="00FD57C3" w:rsidRPr="00741839" w:rsidRDefault="00FD57C3" w:rsidP="00FD57C3">
            <w:pPr>
              <w:spacing w:line="200" w:lineRule="exact"/>
              <w:ind w:left="278"/>
              <w:rPr>
                <w:sz w:val="18"/>
              </w:rPr>
            </w:pPr>
            <w:r w:rsidRPr="00741839">
              <w:rPr>
                <w:sz w:val="18"/>
              </w:rPr>
              <w:t>дисфункция яичников</w:t>
            </w:r>
          </w:p>
        </w:tc>
        <w:tc>
          <w:tcPr>
            <w:tcW w:w="884" w:type="dxa"/>
            <w:vAlign w:val="center"/>
          </w:tcPr>
          <w:p w:rsidR="00FD57C3" w:rsidRPr="00741839" w:rsidRDefault="00FD57C3" w:rsidP="00FD57C3">
            <w:pPr>
              <w:spacing w:line="200" w:lineRule="exact"/>
              <w:jc w:val="center"/>
              <w:rPr>
                <w:sz w:val="18"/>
              </w:rPr>
            </w:pPr>
            <w:r w:rsidRPr="00741839">
              <w:rPr>
                <w:sz w:val="18"/>
              </w:rPr>
              <w:t>5.7</w:t>
            </w:r>
          </w:p>
        </w:tc>
        <w:tc>
          <w:tcPr>
            <w:tcW w:w="993" w:type="dxa"/>
            <w:vAlign w:val="center"/>
          </w:tcPr>
          <w:p w:rsidR="00FD57C3" w:rsidRPr="00741839" w:rsidRDefault="00FD57C3" w:rsidP="00FD57C3">
            <w:pPr>
              <w:spacing w:line="200" w:lineRule="exact"/>
              <w:jc w:val="center"/>
              <w:rPr>
                <w:sz w:val="18"/>
              </w:rPr>
            </w:pPr>
            <w:r w:rsidRPr="00741839">
              <w:rPr>
                <w:sz w:val="18"/>
              </w:rPr>
              <w:t>Е28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tcMar>
              <w:left w:w="0" w:type="dxa"/>
              <w:right w:w="0" w:type="dxa"/>
            </w:tcMar>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c>
          <w:tcPr>
            <w:tcW w:w="851" w:type="dxa"/>
            <w:shd w:val="clear" w:color="auto" w:fill="auto"/>
            <w:vAlign w:val="center"/>
          </w:tcPr>
          <w:p w:rsidR="00FD57C3" w:rsidRPr="00741839" w:rsidRDefault="00FD57C3" w:rsidP="00FD57C3">
            <w:pPr>
              <w:spacing w:line="180" w:lineRule="exact"/>
              <w:jc w:val="center"/>
              <w:rPr>
                <w:sz w:val="22"/>
              </w:rPr>
            </w:pPr>
          </w:p>
        </w:tc>
        <w:tc>
          <w:tcPr>
            <w:tcW w:w="1134" w:type="dxa"/>
            <w:shd w:val="clear" w:color="auto" w:fill="auto"/>
            <w:vAlign w:val="center"/>
          </w:tcPr>
          <w:p w:rsidR="00FD57C3" w:rsidRPr="00741839" w:rsidRDefault="00FD57C3" w:rsidP="00FD57C3">
            <w:pPr>
              <w:spacing w:line="180" w:lineRule="exact"/>
              <w:jc w:val="center"/>
              <w:rPr>
                <w:sz w:val="22"/>
              </w:rPr>
            </w:pPr>
          </w:p>
        </w:tc>
        <w:tc>
          <w:tcPr>
            <w:tcW w:w="821"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r>
      <w:tr w:rsidR="00FD57C3" w:rsidRPr="00741839" w:rsidTr="00017E9C">
        <w:trPr>
          <w:cantSplit/>
          <w:trHeight w:val="285"/>
          <w:jc w:val="center"/>
        </w:trPr>
        <w:tc>
          <w:tcPr>
            <w:tcW w:w="2944" w:type="dxa"/>
            <w:vAlign w:val="center"/>
          </w:tcPr>
          <w:p w:rsidR="00FD57C3" w:rsidRPr="00741839" w:rsidRDefault="00FD57C3" w:rsidP="00FD57C3">
            <w:pPr>
              <w:spacing w:line="200" w:lineRule="exact"/>
              <w:ind w:left="278"/>
              <w:rPr>
                <w:sz w:val="18"/>
              </w:rPr>
            </w:pPr>
            <w:r w:rsidRPr="00741839">
              <w:rPr>
                <w:sz w:val="18"/>
              </w:rPr>
              <w:t>дисфункция яичек</w:t>
            </w:r>
          </w:p>
        </w:tc>
        <w:tc>
          <w:tcPr>
            <w:tcW w:w="884" w:type="dxa"/>
            <w:vAlign w:val="center"/>
          </w:tcPr>
          <w:p w:rsidR="00FD57C3" w:rsidRPr="00741839" w:rsidRDefault="00FD57C3" w:rsidP="00FD57C3">
            <w:pPr>
              <w:spacing w:line="200" w:lineRule="exact"/>
              <w:jc w:val="center"/>
              <w:rPr>
                <w:sz w:val="18"/>
              </w:rPr>
            </w:pPr>
            <w:r w:rsidRPr="00741839">
              <w:rPr>
                <w:sz w:val="18"/>
              </w:rPr>
              <w:t>5.8</w:t>
            </w:r>
          </w:p>
        </w:tc>
        <w:tc>
          <w:tcPr>
            <w:tcW w:w="993" w:type="dxa"/>
            <w:vAlign w:val="center"/>
          </w:tcPr>
          <w:p w:rsidR="00FD57C3" w:rsidRPr="00741839" w:rsidRDefault="00FD57C3" w:rsidP="00FD57C3">
            <w:pPr>
              <w:spacing w:line="200" w:lineRule="exact"/>
              <w:jc w:val="center"/>
              <w:rPr>
                <w:sz w:val="18"/>
              </w:rPr>
            </w:pPr>
            <w:r w:rsidRPr="00741839">
              <w:rPr>
                <w:sz w:val="18"/>
              </w:rPr>
              <w:t>Е29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170"/>
          <w:jc w:val="center"/>
        </w:trPr>
        <w:tc>
          <w:tcPr>
            <w:tcW w:w="2944" w:type="dxa"/>
            <w:vAlign w:val="center"/>
          </w:tcPr>
          <w:p w:rsidR="00FD57C3" w:rsidRPr="00741839" w:rsidRDefault="00FD57C3" w:rsidP="00FD57C3">
            <w:pPr>
              <w:spacing w:line="200" w:lineRule="exact"/>
              <w:ind w:left="278"/>
              <w:rPr>
                <w:sz w:val="18"/>
              </w:rPr>
            </w:pPr>
            <w:r w:rsidRPr="00741839">
              <w:rPr>
                <w:sz w:val="18"/>
              </w:rPr>
              <w:t>ожирение</w:t>
            </w:r>
          </w:p>
        </w:tc>
        <w:tc>
          <w:tcPr>
            <w:tcW w:w="884" w:type="dxa"/>
            <w:vAlign w:val="center"/>
          </w:tcPr>
          <w:p w:rsidR="00FD57C3" w:rsidRPr="00741839" w:rsidRDefault="00FD57C3" w:rsidP="00FD57C3">
            <w:pPr>
              <w:spacing w:line="200" w:lineRule="exact"/>
              <w:jc w:val="center"/>
              <w:rPr>
                <w:sz w:val="18"/>
              </w:rPr>
            </w:pPr>
            <w:r w:rsidRPr="00741839">
              <w:rPr>
                <w:sz w:val="18"/>
              </w:rPr>
              <w:t>5.10</w:t>
            </w:r>
          </w:p>
        </w:tc>
        <w:tc>
          <w:tcPr>
            <w:tcW w:w="993" w:type="dxa"/>
            <w:vAlign w:val="center"/>
          </w:tcPr>
          <w:p w:rsidR="00FD57C3" w:rsidRPr="00741839" w:rsidRDefault="00FD57C3" w:rsidP="00FD57C3">
            <w:pPr>
              <w:spacing w:line="200" w:lineRule="exact"/>
              <w:jc w:val="center"/>
              <w:rPr>
                <w:sz w:val="18"/>
              </w:rPr>
            </w:pPr>
            <w:r w:rsidRPr="00741839">
              <w:rPr>
                <w:sz w:val="18"/>
              </w:rPr>
              <w:t>E66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65"/>
          <w:jc w:val="center"/>
        </w:trPr>
        <w:tc>
          <w:tcPr>
            <w:tcW w:w="2944" w:type="dxa"/>
            <w:vAlign w:val="center"/>
          </w:tcPr>
          <w:p w:rsidR="00FD57C3" w:rsidRPr="00741839" w:rsidRDefault="00FD57C3" w:rsidP="00FD57C3">
            <w:pPr>
              <w:spacing w:line="200" w:lineRule="exact"/>
              <w:ind w:left="278"/>
              <w:rPr>
                <w:sz w:val="18"/>
              </w:rPr>
            </w:pPr>
            <w:r w:rsidRPr="00741839">
              <w:rPr>
                <w:sz w:val="18"/>
              </w:rPr>
              <w:t>фенилкетонурия</w:t>
            </w:r>
          </w:p>
        </w:tc>
        <w:tc>
          <w:tcPr>
            <w:tcW w:w="884" w:type="dxa"/>
            <w:vAlign w:val="center"/>
          </w:tcPr>
          <w:p w:rsidR="00FD57C3" w:rsidRPr="00741839" w:rsidRDefault="00FD57C3" w:rsidP="00FD57C3">
            <w:pPr>
              <w:spacing w:line="200" w:lineRule="exact"/>
              <w:jc w:val="center"/>
              <w:rPr>
                <w:sz w:val="18"/>
              </w:rPr>
            </w:pPr>
            <w:r w:rsidRPr="00741839">
              <w:rPr>
                <w:sz w:val="18"/>
              </w:rPr>
              <w:t>5.11</w:t>
            </w:r>
          </w:p>
        </w:tc>
        <w:tc>
          <w:tcPr>
            <w:tcW w:w="993" w:type="dxa"/>
            <w:vAlign w:val="center"/>
          </w:tcPr>
          <w:p w:rsidR="00FD57C3" w:rsidRPr="00741839" w:rsidRDefault="00FD57C3" w:rsidP="00FD57C3">
            <w:pPr>
              <w:spacing w:line="200" w:lineRule="exact"/>
              <w:jc w:val="center"/>
              <w:rPr>
                <w:sz w:val="18"/>
              </w:rPr>
            </w:pPr>
            <w:r w:rsidRPr="00741839">
              <w:rPr>
                <w:sz w:val="18"/>
              </w:rPr>
              <w:t>Е70.0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нарушения обмена галактозы</w:t>
            </w:r>
          </w:p>
          <w:p w:rsidR="00FD57C3" w:rsidRPr="00741839" w:rsidRDefault="00FD57C3" w:rsidP="00FD57C3">
            <w:pPr>
              <w:spacing w:line="200" w:lineRule="exact"/>
              <w:ind w:left="278"/>
              <w:rPr>
                <w:sz w:val="18"/>
              </w:rPr>
            </w:pPr>
            <w:r w:rsidRPr="00741839">
              <w:rPr>
                <w:sz w:val="18"/>
              </w:rPr>
              <w:t>(галактоземия)</w:t>
            </w:r>
          </w:p>
        </w:tc>
        <w:tc>
          <w:tcPr>
            <w:tcW w:w="884" w:type="dxa"/>
            <w:vAlign w:val="center"/>
          </w:tcPr>
          <w:p w:rsidR="00FD57C3" w:rsidRPr="00741839" w:rsidRDefault="00FD57C3" w:rsidP="00FD57C3">
            <w:pPr>
              <w:spacing w:line="200" w:lineRule="exact"/>
              <w:jc w:val="center"/>
              <w:rPr>
                <w:sz w:val="18"/>
              </w:rPr>
            </w:pPr>
            <w:r w:rsidRPr="00741839">
              <w:rPr>
                <w:sz w:val="18"/>
              </w:rPr>
              <w:t>5.12</w:t>
            </w:r>
          </w:p>
        </w:tc>
        <w:tc>
          <w:tcPr>
            <w:tcW w:w="993" w:type="dxa"/>
            <w:vAlign w:val="center"/>
          </w:tcPr>
          <w:p w:rsidR="00FD57C3" w:rsidRPr="00741839" w:rsidRDefault="00FD57C3" w:rsidP="00FD57C3">
            <w:pPr>
              <w:spacing w:line="200" w:lineRule="exact"/>
              <w:jc w:val="center"/>
              <w:rPr>
                <w:sz w:val="18"/>
              </w:rPr>
            </w:pPr>
            <w:r w:rsidRPr="00741839">
              <w:rPr>
                <w:sz w:val="18"/>
              </w:rPr>
              <w:t>Е74.2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болезнь Гоше</w:t>
            </w:r>
          </w:p>
        </w:tc>
        <w:tc>
          <w:tcPr>
            <w:tcW w:w="884" w:type="dxa"/>
            <w:vAlign w:val="center"/>
          </w:tcPr>
          <w:p w:rsidR="00FD57C3" w:rsidRPr="00741839" w:rsidRDefault="00FD57C3" w:rsidP="00FD57C3">
            <w:pPr>
              <w:spacing w:line="200" w:lineRule="exact"/>
              <w:jc w:val="center"/>
              <w:rPr>
                <w:sz w:val="18"/>
              </w:rPr>
            </w:pPr>
            <w:r w:rsidRPr="00741839">
              <w:rPr>
                <w:sz w:val="18"/>
              </w:rPr>
              <w:t>5.13</w:t>
            </w:r>
          </w:p>
        </w:tc>
        <w:tc>
          <w:tcPr>
            <w:tcW w:w="993" w:type="dxa"/>
            <w:vAlign w:val="center"/>
          </w:tcPr>
          <w:p w:rsidR="00FD57C3" w:rsidRPr="00741839" w:rsidRDefault="00FD57C3" w:rsidP="00FD57C3">
            <w:pPr>
              <w:spacing w:line="200" w:lineRule="exact"/>
              <w:jc w:val="center"/>
              <w:rPr>
                <w:sz w:val="18"/>
              </w:rPr>
            </w:pPr>
            <w:r w:rsidRPr="00741839">
              <w:rPr>
                <w:sz w:val="18"/>
              </w:rPr>
              <w:t>E75.2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нарушения обмена гликозаминогликанов (мукополисахаридозы)</w:t>
            </w:r>
          </w:p>
        </w:tc>
        <w:tc>
          <w:tcPr>
            <w:tcW w:w="884" w:type="dxa"/>
            <w:vAlign w:val="center"/>
          </w:tcPr>
          <w:p w:rsidR="00FD57C3" w:rsidRPr="00741839" w:rsidRDefault="00FD57C3" w:rsidP="00FD57C3">
            <w:pPr>
              <w:spacing w:line="200" w:lineRule="exact"/>
              <w:jc w:val="center"/>
              <w:rPr>
                <w:sz w:val="18"/>
              </w:rPr>
            </w:pPr>
            <w:r w:rsidRPr="00741839">
              <w:rPr>
                <w:sz w:val="18"/>
              </w:rPr>
              <w:t>5.14</w:t>
            </w:r>
          </w:p>
        </w:tc>
        <w:tc>
          <w:tcPr>
            <w:tcW w:w="993" w:type="dxa"/>
            <w:vAlign w:val="center"/>
          </w:tcPr>
          <w:p w:rsidR="00FD57C3" w:rsidRPr="00741839" w:rsidRDefault="00FD57C3" w:rsidP="00FD57C3">
            <w:pPr>
              <w:spacing w:line="200" w:lineRule="exact"/>
              <w:jc w:val="center"/>
              <w:rPr>
                <w:sz w:val="18"/>
              </w:rPr>
            </w:pPr>
            <w:r w:rsidRPr="00741839">
              <w:rPr>
                <w:sz w:val="18"/>
              </w:rPr>
              <w:t>Е76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муковисцидоз</w:t>
            </w:r>
          </w:p>
        </w:tc>
        <w:tc>
          <w:tcPr>
            <w:tcW w:w="884" w:type="dxa"/>
            <w:vAlign w:val="center"/>
          </w:tcPr>
          <w:p w:rsidR="00FD57C3" w:rsidRPr="00741839" w:rsidRDefault="00FD57C3" w:rsidP="00FD57C3">
            <w:pPr>
              <w:spacing w:line="200" w:lineRule="exact"/>
              <w:jc w:val="center"/>
              <w:rPr>
                <w:sz w:val="18"/>
              </w:rPr>
            </w:pPr>
            <w:r w:rsidRPr="00741839">
              <w:rPr>
                <w:sz w:val="18"/>
              </w:rPr>
              <w:t>5.15</w:t>
            </w:r>
          </w:p>
        </w:tc>
        <w:tc>
          <w:tcPr>
            <w:tcW w:w="993" w:type="dxa"/>
            <w:vAlign w:val="center"/>
          </w:tcPr>
          <w:p w:rsidR="00FD57C3" w:rsidRPr="00741839" w:rsidRDefault="00FD57C3" w:rsidP="00FD57C3">
            <w:pPr>
              <w:spacing w:line="200" w:lineRule="exact"/>
              <w:jc w:val="center"/>
              <w:rPr>
                <w:sz w:val="18"/>
              </w:rPr>
            </w:pPr>
            <w:r w:rsidRPr="00741839">
              <w:rPr>
                <w:sz w:val="18"/>
              </w:rPr>
              <w:t>E84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психические расстройства</w:t>
            </w:r>
            <w:r w:rsidRPr="00741839">
              <w:rPr>
                <w:b/>
                <w:sz w:val="18"/>
              </w:rPr>
              <w:br/>
              <w:t>и расстройства поведения</w:t>
            </w:r>
          </w:p>
        </w:tc>
        <w:tc>
          <w:tcPr>
            <w:tcW w:w="884" w:type="dxa"/>
            <w:vAlign w:val="center"/>
          </w:tcPr>
          <w:p w:rsidR="00FD57C3" w:rsidRPr="00741839" w:rsidRDefault="00FD57C3" w:rsidP="00FD57C3">
            <w:pPr>
              <w:spacing w:line="200" w:lineRule="exact"/>
              <w:jc w:val="center"/>
              <w:rPr>
                <w:b/>
                <w:sz w:val="18"/>
              </w:rPr>
            </w:pPr>
            <w:r w:rsidRPr="00741839">
              <w:rPr>
                <w:b/>
                <w:sz w:val="18"/>
              </w:rPr>
              <w:t>6.0</w:t>
            </w:r>
          </w:p>
        </w:tc>
        <w:tc>
          <w:tcPr>
            <w:tcW w:w="993" w:type="dxa"/>
            <w:vAlign w:val="center"/>
          </w:tcPr>
          <w:p w:rsidR="00FD57C3" w:rsidRPr="00741839" w:rsidRDefault="00FD57C3" w:rsidP="00FD57C3">
            <w:pPr>
              <w:spacing w:line="200" w:lineRule="exact"/>
              <w:jc w:val="center"/>
              <w:rPr>
                <w:b/>
                <w:sz w:val="18"/>
              </w:rPr>
            </w:pPr>
            <w:r w:rsidRPr="00741839">
              <w:rPr>
                <w:b/>
                <w:sz w:val="18"/>
              </w:rPr>
              <w:t xml:space="preserve">F01, </w:t>
            </w:r>
            <w:r w:rsidRPr="00741839">
              <w:rPr>
                <w:b/>
                <w:sz w:val="18"/>
                <w:lang w:val="en-US"/>
              </w:rPr>
              <w:t>F</w:t>
            </w:r>
            <w:r w:rsidRPr="00741839">
              <w:rPr>
                <w:b/>
                <w:sz w:val="18"/>
              </w:rPr>
              <w:t>03-F99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психические расстройства</w:t>
            </w:r>
            <w:r w:rsidRPr="00741839">
              <w:rPr>
                <w:sz w:val="18"/>
              </w:rPr>
              <w:br/>
              <w:t>и расстройства поведения, связанные с употреблением психоактивных веществ</w:t>
            </w:r>
          </w:p>
        </w:tc>
        <w:tc>
          <w:tcPr>
            <w:tcW w:w="884" w:type="dxa"/>
            <w:vAlign w:val="center"/>
          </w:tcPr>
          <w:p w:rsidR="00FD57C3" w:rsidRPr="00741839" w:rsidRDefault="00FD57C3" w:rsidP="00FD57C3">
            <w:pPr>
              <w:spacing w:line="200" w:lineRule="exact"/>
              <w:jc w:val="center"/>
              <w:rPr>
                <w:sz w:val="18"/>
              </w:rPr>
            </w:pPr>
            <w:r w:rsidRPr="00741839">
              <w:rPr>
                <w:sz w:val="18"/>
              </w:rPr>
              <w:t>6.1</w:t>
            </w:r>
          </w:p>
        </w:tc>
        <w:tc>
          <w:tcPr>
            <w:tcW w:w="993" w:type="dxa"/>
            <w:vAlign w:val="center"/>
          </w:tcPr>
          <w:p w:rsidR="00FD57C3" w:rsidRPr="00741839" w:rsidRDefault="00FD57C3" w:rsidP="00FD57C3">
            <w:pPr>
              <w:spacing w:line="200" w:lineRule="exact"/>
              <w:jc w:val="center"/>
              <w:rPr>
                <w:sz w:val="18"/>
              </w:rPr>
            </w:pPr>
            <w:r w:rsidRPr="00741839">
              <w:rPr>
                <w:sz w:val="18"/>
                <w:lang w:val="en-US"/>
              </w:rPr>
              <w:t>F</w:t>
            </w:r>
            <w:r w:rsidRPr="00741839">
              <w:rPr>
                <w:sz w:val="18"/>
              </w:rPr>
              <w:t>10-</w:t>
            </w:r>
            <w:r w:rsidRPr="00741839">
              <w:rPr>
                <w:sz w:val="18"/>
                <w:lang w:val="en-US"/>
              </w:rPr>
              <w:t>F</w:t>
            </w:r>
            <w:r w:rsidRPr="00741839">
              <w:rPr>
                <w:sz w:val="18"/>
              </w:rPr>
              <w:t>19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bottom"/>
          </w:tcPr>
          <w:p w:rsidR="00FD57C3" w:rsidRPr="00741839" w:rsidRDefault="00FD57C3" w:rsidP="00FD57C3">
            <w:pPr>
              <w:ind w:left="284" w:right="-113"/>
              <w:rPr>
                <w:noProof/>
                <w:sz w:val="18"/>
                <w:szCs w:val="18"/>
              </w:rPr>
            </w:pPr>
            <w:r w:rsidRPr="00741839">
              <w:rPr>
                <w:noProof/>
                <w:sz w:val="18"/>
                <w:szCs w:val="18"/>
              </w:rPr>
              <w:t xml:space="preserve">детский аутизм, атипичный аутизм, синдром Ретта, дезинтегративное расстройство детского возраста </w:t>
            </w:r>
          </w:p>
        </w:tc>
        <w:tc>
          <w:tcPr>
            <w:tcW w:w="884" w:type="dxa"/>
            <w:vAlign w:val="center"/>
          </w:tcPr>
          <w:p w:rsidR="00FD57C3" w:rsidRPr="00741839" w:rsidRDefault="00FD57C3" w:rsidP="00FD57C3">
            <w:pPr>
              <w:jc w:val="center"/>
              <w:rPr>
                <w:sz w:val="18"/>
              </w:rPr>
            </w:pPr>
            <w:r w:rsidRPr="00741839">
              <w:rPr>
                <w:sz w:val="18"/>
              </w:rPr>
              <w:t>6.2</w:t>
            </w:r>
          </w:p>
        </w:tc>
        <w:tc>
          <w:tcPr>
            <w:tcW w:w="993" w:type="dxa"/>
            <w:vAlign w:val="center"/>
          </w:tcPr>
          <w:p w:rsidR="00FD57C3" w:rsidRPr="00741839" w:rsidRDefault="00FD57C3" w:rsidP="00FD57C3">
            <w:pPr>
              <w:jc w:val="center"/>
              <w:rPr>
                <w:sz w:val="18"/>
                <w:lang w:val="en-US"/>
              </w:rPr>
            </w:pPr>
            <w:r w:rsidRPr="00741839">
              <w:rPr>
                <w:sz w:val="18"/>
                <w:lang w:val="en-US"/>
              </w:rPr>
              <w:t>F84.0-3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ageBreakBefore/>
              <w:spacing w:line="200" w:lineRule="exact"/>
              <w:ind w:left="136"/>
              <w:rPr>
                <w:b/>
                <w:sz w:val="18"/>
              </w:rPr>
            </w:pPr>
            <w:r w:rsidRPr="00741839">
              <w:rPr>
                <w:b/>
                <w:sz w:val="18"/>
              </w:rPr>
              <w:t>болезни нервной системы</w:t>
            </w:r>
          </w:p>
        </w:tc>
        <w:tc>
          <w:tcPr>
            <w:tcW w:w="884" w:type="dxa"/>
            <w:vAlign w:val="center"/>
          </w:tcPr>
          <w:p w:rsidR="00FD57C3" w:rsidRPr="00741839" w:rsidRDefault="00FD57C3" w:rsidP="00FD57C3">
            <w:pPr>
              <w:pageBreakBefore/>
              <w:spacing w:line="200" w:lineRule="exact"/>
              <w:jc w:val="center"/>
              <w:rPr>
                <w:b/>
                <w:sz w:val="18"/>
              </w:rPr>
            </w:pPr>
            <w:r w:rsidRPr="00741839">
              <w:rPr>
                <w:b/>
                <w:sz w:val="18"/>
              </w:rPr>
              <w:t>7.0</w:t>
            </w:r>
          </w:p>
        </w:tc>
        <w:tc>
          <w:tcPr>
            <w:tcW w:w="993" w:type="dxa"/>
            <w:vAlign w:val="center"/>
          </w:tcPr>
          <w:p w:rsidR="00FD57C3" w:rsidRPr="00741839" w:rsidRDefault="00FD57C3" w:rsidP="00FD57C3">
            <w:pPr>
              <w:pageBreakBefore/>
              <w:spacing w:line="200" w:lineRule="exact"/>
              <w:ind w:right="-108"/>
              <w:jc w:val="center"/>
              <w:rPr>
                <w:b/>
                <w:sz w:val="18"/>
              </w:rPr>
            </w:pPr>
            <w:r w:rsidRPr="00741839">
              <w:rPr>
                <w:b/>
                <w:sz w:val="18"/>
              </w:rPr>
              <w:t>G00-G98</w:t>
            </w:r>
          </w:p>
        </w:tc>
        <w:tc>
          <w:tcPr>
            <w:tcW w:w="850" w:type="dxa"/>
            <w:shd w:val="clear" w:color="auto" w:fill="auto"/>
            <w:vAlign w:val="center"/>
          </w:tcPr>
          <w:p w:rsidR="00FD57C3" w:rsidRPr="00741839" w:rsidRDefault="00FD57C3" w:rsidP="00FD57C3">
            <w:pPr>
              <w:pageBreakBefore/>
              <w:jc w:val="center"/>
              <w:rPr>
                <w:b/>
                <w:sz w:val="22"/>
              </w:rPr>
            </w:pPr>
          </w:p>
        </w:tc>
        <w:tc>
          <w:tcPr>
            <w:tcW w:w="851" w:type="dxa"/>
            <w:shd w:val="clear" w:color="auto" w:fill="auto"/>
            <w:vAlign w:val="center"/>
          </w:tcPr>
          <w:p w:rsidR="00FD57C3" w:rsidRPr="00741839" w:rsidRDefault="00FD57C3" w:rsidP="00FD57C3">
            <w:pPr>
              <w:pageBreakBefore/>
              <w:jc w:val="center"/>
              <w:rPr>
                <w:b/>
                <w:sz w:val="22"/>
              </w:rPr>
            </w:pPr>
          </w:p>
        </w:tc>
        <w:tc>
          <w:tcPr>
            <w:tcW w:w="992" w:type="dxa"/>
            <w:shd w:val="clear" w:color="auto" w:fill="auto"/>
            <w:vAlign w:val="center"/>
          </w:tcPr>
          <w:p w:rsidR="00FD57C3" w:rsidRPr="00741839" w:rsidRDefault="00FD57C3" w:rsidP="00FD57C3">
            <w:pPr>
              <w:pageBreakBefore/>
              <w:jc w:val="center"/>
              <w:rPr>
                <w:b/>
                <w:sz w:val="22"/>
              </w:rPr>
            </w:pPr>
          </w:p>
        </w:tc>
        <w:tc>
          <w:tcPr>
            <w:tcW w:w="992" w:type="dxa"/>
            <w:shd w:val="clear" w:color="auto" w:fill="auto"/>
            <w:vAlign w:val="center"/>
          </w:tcPr>
          <w:p w:rsidR="00FD57C3" w:rsidRPr="00741839" w:rsidRDefault="00FD57C3" w:rsidP="00FD57C3">
            <w:pPr>
              <w:pageBreakBefore/>
              <w:jc w:val="center"/>
              <w:rPr>
                <w:b/>
                <w:sz w:val="22"/>
              </w:rPr>
            </w:pPr>
          </w:p>
        </w:tc>
        <w:tc>
          <w:tcPr>
            <w:tcW w:w="992" w:type="dxa"/>
            <w:shd w:val="clear" w:color="auto" w:fill="auto"/>
            <w:vAlign w:val="center"/>
          </w:tcPr>
          <w:p w:rsidR="00FD57C3" w:rsidRPr="00741839" w:rsidRDefault="00FD57C3" w:rsidP="00FD57C3">
            <w:pPr>
              <w:pageBreakBefore/>
              <w:jc w:val="center"/>
              <w:rPr>
                <w:b/>
                <w:sz w:val="22"/>
              </w:rPr>
            </w:pPr>
          </w:p>
        </w:tc>
        <w:tc>
          <w:tcPr>
            <w:tcW w:w="851" w:type="dxa"/>
            <w:vAlign w:val="center"/>
          </w:tcPr>
          <w:p w:rsidR="00FD57C3" w:rsidRPr="00741839" w:rsidRDefault="00FD57C3" w:rsidP="00FD57C3">
            <w:pPr>
              <w:pageBreakBefore/>
              <w:jc w:val="center"/>
              <w:rPr>
                <w:b/>
                <w:sz w:val="22"/>
              </w:rPr>
            </w:pPr>
          </w:p>
        </w:tc>
        <w:tc>
          <w:tcPr>
            <w:tcW w:w="1134" w:type="dxa"/>
            <w:vAlign w:val="center"/>
          </w:tcPr>
          <w:p w:rsidR="00FD57C3" w:rsidRPr="00741839" w:rsidRDefault="00FD57C3" w:rsidP="00FD57C3">
            <w:pPr>
              <w:pageBreakBefore/>
              <w:jc w:val="center"/>
              <w:rPr>
                <w:b/>
                <w:sz w:val="22"/>
              </w:rPr>
            </w:pPr>
          </w:p>
        </w:tc>
        <w:tc>
          <w:tcPr>
            <w:tcW w:w="850" w:type="dxa"/>
            <w:shd w:val="clear" w:color="auto" w:fill="auto"/>
            <w:vAlign w:val="center"/>
          </w:tcPr>
          <w:p w:rsidR="00FD57C3" w:rsidRPr="00741839" w:rsidRDefault="00FD57C3" w:rsidP="00FD57C3">
            <w:pPr>
              <w:pageBreakBefore/>
              <w:spacing w:line="180" w:lineRule="exact"/>
              <w:jc w:val="center"/>
              <w:rPr>
                <w:b/>
                <w:sz w:val="22"/>
              </w:rPr>
            </w:pPr>
          </w:p>
        </w:tc>
        <w:tc>
          <w:tcPr>
            <w:tcW w:w="851" w:type="dxa"/>
            <w:shd w:val="clear" w:color="auto" w:fill="auto"/>
            <w:vAlign w:val="center"/>
          </w:tcPr>
          <w:p w:rsidR="00FD57C3" w:rsidRPr="00741839" w:rsidRDefault="00FD57C3" w:rsidP="00FD57C3">
            <w:pPr>
              <w:pageBreakBefore/>
              <w:spacing w:line="180" w:lineRule="exact"/>
              <w:jc w:val="center"/>
              <w:rPr>
                <w:b/>
                <w:sz w:val="22"/>
              </w:rPr>
            </w:pPr>
          </w:p>
        </w:tc>
        <w:tc>
          <w:tcPr>
            <w:tcW w:w="1134" w:type="dxa"/>
            <w:shd w:val="clear" w:color="auto" w:fill="auto"/>
            <w:vAlign w:val="center"/>
          </w:tcPr>
          <w:p w:rsidR="00FD57C3" w:rsidRPr="00741839" w:rsidRDefault="00FD57C3" w:rsidP="00FD57C3">
            <w:pPr>
              <w:pageBreakBefore/>
              <w:spacing w:line="180" w:lineRule="exact"/>
              <w:jc w:val="center"/>
              <w:rPr>
                <w:b/>
                <w:sz w:val="22"/>
              </w:rPr>
            </w:pPr>
          </w:p>
        </w:tc>
        <w:tc>
          <w:tcPr>
            <w:tcW w:w="821" w:type="dxa"/>
            <w:shd w:val="clear" w:color="auto" w:fill="auto"/>
            <w:vAlign w:val="center"/>
          </w:tcPr>
          <w:p w:rsidR="00FD57C3" w:rsidRPr="00741839" w:rsidRDefault="00FD57C3" w:rsidP="00FD57C3">
            <w:pPr>
              <w:pageBreakBefore/>
              <w:spacing w:line="180" w:lineRule="exact"/>
              <w:jc w:val="center"/>
              <w:rPr>
                <w:b/>
                <w:sz w:val="22"/>
              </w:rPr>
            </w:pPr>
          </w:p>
        </w:tc>
      </w:tr>
      <w:tr w:rsidR="00FD57C3" w:rsidRPr="00741839" w:rsidTr="00017E9C">
        <w:trPr>
          <w:cantSplit/>
          <w:trHeight w:val="504"/>
          <w:jc w:val="center"/>
        </w:trPr>
        <w:tc>
          <w:tcPr>
            <w:tcW w:w="2944" w:type="dxa"/>
            <w:vAlign w:val="center"/>
          </w:tcPr>
          <w:p w:rsidR="00FD57C3" w:rsidRPr="00741839" w:rsidRDefault="00FD57C3" w:rsidP="00FD57C3">
            <w:pPr>
              <w:pStyle w:val="ac"/>
              <w:spacing w:before="0" w:line="200" w:lineRule="exact"/>
              <w:rPr>
                <w:sz w:val="18"/>
              </w:rPr>
            </w:pPr>
            <w:r w:rsidRPr="00741839">
              <w:rPr>
                <w:sz w:val="18"/>
              </w:rPr>
              <w:t xml:space="preserve">     из них:</w:t>
            </w:r>
          </w:p>
          <w:p w:rsidR="00FD57C3" w:rsidRPr="00741839" w:rsidRDefault="00FD57C3" w:rsidP="00FD57C3">
            <w:pPr>
              <w:spacing w:line="200" w:lineRule="exact"/>
              <w:ind w:left="278"/>
              <w:rPr>
                <w:sz w:val="18"/>
                <w:highlight w:val="yellow"/>
              </w:rPr>
            </w:pPr>
            <w:r w:rsidRPr="00741839">
              <w:rPr>
                <w:sz w:val="18"/>
              </w:rPr>
              <w:t xml:space="preserve">  воспалительные болезни</w:t>
            </w:r>
            <w:r w:rsidRPr="00741839">
              <w:rPr>
                <w:sz w:val="18"/>
              </w:rPr>
              <w:br/>
              <w:t xml:space="preserve">  центральной нервной системы</w:t>
            </w:r>
          </w:p>
        </w:tc>
        <w:tc>
          <w:tcPr>
            <w:tcW w:w="884" w:type="dxa"/>
            <w:vAlign w:val="center"/>
          </w:tcPr>
          <w:p w:rsidR="00FD57C3" w:rsidRPr="00741839" w:rsidRDefault="00FD57C3" w:rsidP="00FD57C3">
            <w:pPr>
              <w:spacing w:line="200" w:lineRule="exact"/>
              <w:jc w:val="center"/>
              <w:rPr>
                <w:sz w:val="18"/>
              </w:rPr>
            </w:pPr>
            <w:r w:rsidRPr="00741839">
              <w:rPr>
                <w:sz w:val="18"/>
              </w:rPr>
              <w:t>7.1</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00-</w:t>
            </w:r>
            <w:r w:rsidRPr="00741839">
              <w:rPr>
                <w:sz w:val="18"/>
                <w:lang w:val="en-US"/>
              </w:rPr>
              <w:t>G</w:t>
            </w:r>
            <w:r w:rsidRPr="00741839">
              <w:rPr>
                <w:sz w:val="18"/>
              </w:rPr>
              <w:t>09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     из них:</w:t>
            </w:r>
          </w:p>
          <w:p w:rsidR="00FD57C3" w:rsidRPr="00741839" w:rsidRDefault="00FD57C3" w:rsidP="00FD57C3">
            <w:pPr>
              <w:spacing w:line="200" w:lineRule="exact"/>
              <w:ind w:left="420"/>
              <w:rPr>
                <w:sz w:val="18"/>
              </w:rPr>
            </w:pPr>
            <w:r w:rsidRPr="00741839">
              <w:rPr>
                <w:sz w:val="18"/>
              </w:rPr>
              <w:t xml:space="preserve">    бактериальный менингит</w:t>
            </w:r>
          </w:p>
        </w:tc>
        <w:tc>
          <w:tcPr>
            <w:tcW w:w="884" w:type="dxa"/>
            <w:vAlign w:val="center"/>
          </w:tcPr>
          <w:p w:rsidR="00FD57C3" w:rsidRPr="00741839" w:rsidRDefault="00FD57C3" w:rsidP="00FD57C3">
            <w:pPr>
              <w:spacing w:line="200" w:lineRule="exact"/>
              <w:jc w:val="center"/>
              <w:rPr>
                <w:sz w:val="18"/>
              </w:rPr>
            </w:pPr>
            <w:r w:rsidRPr="00741839">
              <w:rPr>
                <w:sz w:val="18"/>
              </w:rPr>
              <w:t>7.1.1</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00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    энцефалит, миелит</w:t>
            </w:r>
            <w:r w:rsidRPr="00741839">
              <w:rPr>
                <w:sz w:val="18"/>
              </w:rPr>
              <w:br/>
            </w:r>
            <w:r w:rsidRPr="00741839">
              <w:rPr>
                <w:sz w:val="18"/>
                <w:lang w:val="en-US"/>
              </w:rPr>
              <w:t xml:space="preserve">    </w:t>
            </w:r>
            <w:r w:rsidRPr="00741839">
              <w:rPr>
                <w:sz w:val="18"/>
              </w:rPr>
              <w:t>и энцефаломиелит</w:t>
            </w:r>
          </w:p>
        </w:tc>
        <w:tc>
          <w:tcPr>
            <w:tcW w:w="884" w:type="dxa"/>
            <w:vAlign w:val="center"/>
          </w:tcPr>
          <w:p w:rsidR="00FD57C3" w:rsidRPr="00741839" w:rsidRDefault="00FD57C3" w:rsidP="00FD57C3">
            <w:pPr>
              <w:spacing w:line="200" w:lineRule="exact"/>
              <w:jc w:val="center"/>
              <w:rPr>
                <w:sz w:val="18"/>
              </w:rPr>
            </w:pPr>
            <w:r w:rsidRPr="00741839">
              <w:rPr>
                <w:sz w:val="18"/>
              </w:rPr>
              <w:t>7.1.2</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04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системные атрофии, поражающие</w:t>
            </w:r>
          </w:p>
          <w:p w:rsidR="00FD57C3" w:rsidRPr="00741839" w:rsidRDefault="00FD57C3" w:rsidP="00FD57C3">
            <w:pPr>
              <w:spacing w:line="200" w:lineRule="exact"/>
              <w:ind w:left="278"/>
              <w:rPr>
                <w:sz w:val="18"/>
              </w:rPr>
            </w:pPr>
            <w:r w:rsidRPr="00741839">
              <w:rPr>
                <w:sz w:val="18"/>
              </w:rPr>
              <w:t>преимущественно центральную нервную систему</w:t>
            </w:r>
          </w:p>
        </w:tc>
        <w:tc>
          <w:tcPr>
            <w:tcW w:w="884" w:type="dxa"/>
            <w:vAlign w:val="center"/>
          </w:tcPr>
          <w:p w:rsidR="00FD57C3" w:rsidRPr="00741839" w:rsidRDefault="00FD57C3" w:rsidP="00FD57C3">
            <w:pPr>
              <w:spacing w:line="200" w:lineRule="exact"/>
              <w:jc w:val="center"/>
              <w:rPr>
                <w:sz w:val="18"/>
              </w:rPr>
            </w:pPr>
            <w:r w:rsidRPr="00741839">
              <w:rPr>
                <w:sz w:val="18"/>
              </w:rPr>
              <w:t>7.2</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10-</w:t>
            </w:r>
            <w:r w:rsidRPr="00741839">
              <w:rPr>
                <w:sz w:val="18"/>
                <w:lang w:val="en-US"/>
              </w:rPr>
              <w:t>G</w:t>
            </w:r>
            <w:r w:rsidRPr="00741839">
              <w:rPr>
                <w:sz w:val="18"/>
              </w:rPr>
              <w:t>12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экстрапирамидные и другие двигательные нарушения</w:t>
            </w:r>
          </w:p>
        </w:tc>
        <w:tc>
          <w:tcPr>
            <w:tcW w:w="884" w:type="dxa"/>
            <w:vAlign w:val="center"/>
          </w:tcPr>
          <w:p w:rsidR="00FD57C3" w:rsidRPr="00741839" w:rsidRDefault="00FD57C3" w:rsidP="00FD57C3">
            <w:pPr>
              <w:spacing w:line="200" w:lineRule="exact"/>
              <w:jc w:val="center"/>
              <w:rPr>
                <w:sz w:val="18"/>
                <w:lang w:val="en-US"/>
              </w:rPr>
            </w:pPr>
            <w:r w:rsidRPr="00741839">
              <w:rPr>
                <w:sz w:val="18"/>
                <w:lang w:val="en-US"/>
              </w:rPr>
              <w:t>7.3</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 xml:space="preserve">20, </w:t>
            </w:r>
            <w:r w:rsidRPr="00741839">
              <w:rPr>
                <w:sz w:val="18"/>
                <w:lang w:val="en-US"/>
              </w:rPr>
              <w:t>G</w:t>
            </w:r>
            <w:r w:rsidRPr="00741839">
              <w:rPr>
                <w:sz w:val="18"/>
              </w:rPr>
              <w:t>21,</w:t>
            </w:r>
            <w:r w:rsidRPr="00741839">
              <w:rPr>
                <w:sz w:val="18"/>
              </w:rPr>
              <w:br/>
            </w:r>
            <w:r w:rsidRPr="00741839">
              <w:rPr>
                <w:sz w:val="18"/>
                <w:lang w:val="en-US"/>
              </w:rPr>
              <w:t>G</w:t>
            </w:r>
            <w:r w:rsidRPr="00741839">
              <w:rPr>
                <w:sz w:val="18"/>
              </w:rPr>
              <w:t>23-</w:t>
            </w:r>
            <w:r w:rsidRPr="00741839">
              <w:rPr>
                <w:sz w:val="18"/>
                <w:lang w:val="en-US"/>
              </w:rPr>
              <w:t>G</w:t>
            </w:r>
            <w:r w:rsidRPr="00741839">
              <w:rPr>
                <w:sz w:val="18"/>
              </w:rPr>
              <w:t>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другие экстрапирамидные</w:t>
            </w:r>
            <w:r w:rsidRPr="00741839">
              <w:rPr>
                <w:sz w:val="18"/>
              </w:rPr>
              <w:br/>
              <w:t>и двигательные нарушения</w:t>
            </w:r>
          </w:p>
        </w:tc>
        <w:tc>
          <w:tcPr>
            <w:tcW w:w="884" w:type="dxa"/>
            <w:vAlign w:val="center"/>
          </w:tcPr>
          <w:p w:rsidR="00FD57C3" w:rsidRPr="00741839" w:rsidRDefault="00FD57C3" w:rsidP="00FD57C3">
            <w:pPr>
              <w:spacing w:line="200" w:lineRule="exact"/>
              <w:jc w:val="center"/>
              <w:rPr>
                <w:sz w:val="18"/>
              </w:rPr>
            </w:pPr>
            <w:r w:rsidRPr="00741839">
              <w:rPr>
                <w:sz w:val="18"/>
              </w:rPr>
              <w:t>7.3.2</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другие дегенеративные болезни нервной системы</w:t>
            </w:r>
          </w:p>
        </w:tc>
        <w:tc>
          <w:tcPr>
            <w:tcW w:w="884" w:type="dxa"/>
            <w:vAlign w:val="center"/>
          </w:tcPr>
          <w:p w:rsidR="00FD57C3" w:rsidRPr="00741839" w:rsidRDefault="00FD57C3" w:rsidP="00FD57C3">
            <w:pPr>
              <w:spacing w:line="200" w:lineRule="exact"/>
              <w:jc w:val="center"/>
              <w:rPr>
                <w:sz w:val="18"/>
              </w:rPr>
            </w:pPr>
            <w:r w:rsidRPr="00741839">
              <w:rPr>
                <w:sz w:val="18"/>
              </w:rPr>
              <w:t>7.4</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30-</w:t>
            </w:r>
            <w:r w:rsidRPr="00741839">
              <w:rPr>
                <w:sz w:val="18"/>
                <w:lang w:val="en-US"/>
              </w:rPr>
              <w:t>G</w:t>
            </w:r>
            <w:r w:rsidRPr="00741839">
              <w:rPr>
                <w:sz w:val="18"/>
              </w:rPr>
              <w:t>31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демиелинизирующие болезни центральной нервной системы</w:t>
            </w:r>
          </w:p>
        </w:tc>
        <w:tc>
          <w:tcPr>
            <w:tcW w:w="884" w:type="dxa"/>
            <w:vAlign w:val="center"/>
          </w:tcPr>
          <w:p w:rsidR="00FD57C3" w:rsidRPr="00741839" w:rsidRDefault="00FD57C3" w:rsidP="00FD57C3">
            <w:pPr>
              <w:spacing w:line="200" w:lineRule="exact"/>
              <w:jc w:val="center"/>
              <w:rPr>
                <w:sz w:val="18"/>
              </w:rPr>
            </w:pPr>
            <w:r w:rsidRPr="00741839">
              <w:rPr>
                <w:sz w:val="18"/>
              </w:rPr>
              <w:t>7.5</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 xml:space="preserve">35- </w:t>
            </w:r>
            <w:r w:rsidRPr="00741839">
              <w:rPr>
                <w:sz w:val="18"/>
                <w:lang w:val="en-US"/>
              </w:rPr>
              <w:t>G</w:t>
            </w:r>
            <w:r w:rsidRPr="00741839">
              <w:rPr>
                <w:sz w:val="18"/>
              </w:rPr>
              <w:t>37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из них </w:t>
            </w:r>
          </w:p>
          <w:p w:rsidR="00FD57C3" w:rsidRPr="00741839" w:rsidRDefault="00FD57C3" w:rsidP="00FD57C3">
            <w:pPr>
              <w:spacing w:line="200" w:lineRule="exact"/>
              <w:ind w:left="420"/>
              <w:rPr>
                <w:sz w:val="18"/>
              </w:rPr>
            </w:pPr>
            <w:r w:rsidRPr="00741839">
              <w:rPr>
                <w:sz w:val="18"/>
              </w:rPr>
              <w:t>рассеянный склероз</w:t>
            </w:r>
          </w:p>
        </w:tc>
        <w:tc>
          <w:tcPr>
            <w:tcW w:w="884" w:type="dxa"/>
            <w:vAlign w:val="center"/>
          </w:tcPr>
          <w:p w:rsidR="00FD57C3" w:rsidRPr="00741839" w:rsidRDefault="00FD57C3" w:rsidP="00FD57C3">
            <w:pPr>
              <w:spacing w:line="200" w:lineRule="exact"/>
              <w:jc w:val="center"/>
              <w:rPr>
                <w:sz w:val="18"/>
              </w:rPr>
            </w:pPr>
            <w:r w:rsidRPr="00741839">
              <w:rPr>
                <w:sz w:val="18"/>
              </w:rPr>
              <w:t>7.5.1</w:t>
            </w:r>
          </w:p>
        </w:tc>
        <w:tc>
          <w:tcPr>
            <w:tcW w:w="993" w:type="dxa"/>
            <w:vAlign w:val="center"/>
          </w:tcPr>
          <w:p w:rsidR="00FD57C3" w:rsidRPr="00741839" w:rsidRDefault="00FD57C3" w:rsidP="00FD57C3">
            <w:pPr>
              <w:spacing w:line="200" w:lineRule="exact"/>
              <w:jc w:val="center"/>
              <w:rPr>
                <w:sz w:val="18"/>
              </w:rPr>
            </w:pPr>
            <w:r w:rsidRPr="00741839">
              <w:rPr>
                <w:sz w:val="18"/>
              </w:rPr>
              <w:t>G35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эпизодические</w:t>
            </w:r>
            <w:r w:rsidRPr="00741839">
              <w:rPr>
                <w:sz w:val="18"/>
              </w:rPr>
              <w:br/>
              <w:t>и пароксизмальные</w:t>
            </w:r>
          </w:p>
          <w:p w:rsidR="00FD57C3" w:rsidRPr="00741839" w:rsidRDefault="00FD57C3" w:rsidP="00FD57C3">
            <w:pPr>
              <w:spacing w:line="200" w:lineRule="exact"/>
              <w:ind w:left="278"/>
              <w:rPr>
                <w:sz w:val="18"/>
              </w:rPr>
            </w:pPr>
            <w:r w:rsidRPr="00741839">
              <w:rPr>
                <w:sz w:val="18"/>
              </w:rPr>
              <w:t>расстройства</w:t>
            </w:r>
          </w:p>
        </w:tc>
        <w:tc>
          <w:tcPr>
            <w:tcW w:w="884" w:type="dxa"/>
            <w:vAlign w:val="center"/>
          </w:tcPr>
          <w:p w:rsidR="00FD57C3" w:rsidRPr="00741839" w:rsidRDefault="00FD57C3" w:rsidP="00FD57C3">
            <w:pPr>
              <w:spacing w:line="200" w:lineRule="exact"/>
              <w:jc w:val="center"/>
              <w:rPr>
                <w:sz w:val="18"/>
              </w:rPr>
            </w:pPr>
            <w:r w:rsidRPr="00741839">
              <w:rPr>
                <w:sz w:val="18"/>
              </w:rPr>
              <w:t>7.6</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40-</w:t>
            </w:r>
            <w:r w:rsidRPr="00741839">
              <w:rPr>
                <w:sz w:val="18"/>
                <w:lang w:val="en-US"/>
              </w:rPr>
              <w:t>G</w:t>
            </w:r>
            <w:r w:rsidRPr="00741839">
              <w:rPr>
                <w:sz w:val="18"/>
              </w:rPr>
              <w:t>47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эпилепсия, эпилептический статус</w:t>
            </w:r>
          </w:p>
        </w:tc>
        <w:tc>
          <w:tcPr>
            <w:tcW w:w="884" w:type="dxa"/>
            <w:vAlign w:val="center"/>
          </w:tcPr>
          <w:p w:rsidR="00FD57C3" w:rsidRPr="00741839" w:rsidRDefault="00FD57C3" w:rsidP="00FD57C3">
            <w:pPr>
              <w:spacing w:line="200" w:lineRule="exact"/>
              <w:jc w:val="center"/>
              <w:rPr>
                <w:sz w:val="18"/>
              </w:rPr>
            </w:pPr>
            <w:r w:rsidRPr="00741839">
              <w:rPr>
                <w:sz w:val="18"/>
              </w:rPr>
              <w:t>7.6.1</w:t>
            </w:r>
          </w:p>
        </w:tc>
        <w:tc>
          <w:tcPr>
            <w:tcW w:w="993" w:type="dxa"/>
            <w:vAlign w:val="center"/>
          </w:tcPr>
          <w:p w:rsidR="00FD57C3" w:rsidRPr="00741839" w:rsidRDefault="00FD57C3" w:rsidP="00FD57C3">
            <w:pPr>
              <w:spacing w:line="200" w:lineRule="exact"/>
              <w:jc w:val="center"/>
              <w:rPr>
                <w:sz w:val="18"/>
              </w:rPr>
            </w:pPr>
            <w:r w:rsidRPr="00741839">
              <w:rPr>
                <w:sz w:val="18"/>
              </w:rPr>
              <w:t>G40-G41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преходящие транзиторные церебральные ишемические приступы (атаки)</w:t>
            </w:r>
            <w:r w:rsidRPr="00741839">
              <w:rPr>
                <w:sz w:val="18"/>
              </w:rPr>
              <w:br/>
              <w:t xml:space="preserve">и родственные синдромы  </w:t>
            </w:r>
          </w:p>
        </w:tc>
        <w:tc>
          <w:tcPr>
            <w:tcW w:w="884" w:type="dxa"/>
            <w:vAlign w:val="center"/>
          </w:tcPr>
          <w:p w:rsidR="00FD57C3" w:rsidRPr="00741839" w:rsidRDefault="00FD57C3" w:rsidP="00FD57C3">
            <w:pPr>
              <w:spacing w:line="200" w:lineRule="exact"/>
              <w:jc w:val="center"/>
              <w:rPr>
                <w:sz w:val="18"/>
              </w:rPr>
            </w:pPr>
            <w:r w:rsidRPr="00741839">
              <w:rPr>
                <w:sz w:val="18"/>
              </w:rPr>
              <w:t>7.6.2</w:t>
            </w:r>
          </w:p>
        </w:tc>
        <w:tc>
          <w:tcPr>
            <w:tcW w:w="993" w:type="dxa"/>
            <w:vAlign w:val="center"/>
          </w:tcPr>
          <w:p w:rsidR="00FD57C3" w:rsidRPr="00741839" w:rsidRDefault="00FD57C3" w:rsidP="00FD57C3">
            <w:pPr>
              <w:spacing w:line="200" w:lineRule="exact"/>
              <w:jc w:val="center"/>
              <w:rPr>
                <w:sz w:val="18"/>
              </w:rPr>
            </w:pPr>
            <w:r w:rsidRPr="00741839">
              <w:rPr>
                <w:sz w:val="18"/>
              </w:rPr>
              <w:t>G45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1073"/>
          <w:jc w:val="center"/>
        </w:trPr>
        <w:tc>
          <w:tcPr>
            <w:tcW w:w="2944" w:type="dxa"/>
            <w:vAlign w:val="center"/>
          </w:tcPr>
          <w:p w:rsidR="00FD57C3" w:rsidRPr="00741839" w:rsidRDefault="00FD57C3" w:rsidP="00FD57C3">
            <w:pPr>
              <w:spacing w:line="200" w:lineRule="exact"/>
              <w:ind w:left="278"/>
              <w:rPr>
                <w:sz w:val="18"/>
              </w:rPr>
            </w:pPr>
            <w:r w:rsidRPr="00741839">
              <w:rPr>
                <w:sz w:val="18"/>
              </w:rPr>
              <w:t>поражения отдельных нервов, нервных корешков и сплете-ний, полиневропатии и другие поражения периферической нервной системы</w:t>
            </w:r>
          </w:p>
        </w:tc>
        <w:tc>
          <w:tcPr>
            <w:tcW w:w="884" w:type="dxa"/>
            <w:vAlign w:val="center"/>
          </w:tcPr>
          <w:p w:rsidR="00FD57C3" w:rsidRPr="00741839" w:rsidRDefault="00FD57C3" w:rsidP="00FD57C3">
            <w:pPr>
              <w:spacing w:line="200" w:lineRule="exact"/>
              <w:jc w:val="center"/>
              <w:rPr>
                <w:sz w:val="18"/>
              </w:rPr>
            </w:pPr>
            <w:r w:rsidRPr="00741839">
              <w:rPr>
                <w:sz w:val="18"/>
              </w:rPr>
              <w:t>7.7</w:t>
            </w:r>
          </w:p>
        </w:tc>
        <w:tc>
          <w:tcPr>
            <w:tcW w:w="993" w:type="dxa"/>
            <w:vAlign w:val="center"/>
          </w:tcPr>
          <w:p w:rsidR="00FD57C3" w:rsidRPr="00741839" w:rsidRDefault="00FD57C3" w:rsidP="00FD57C3">
            <w:pPr>
              <w:spacing w:line="200" w:lineRule="exact"/>
              <w:jc w:val="center"/>
              <w:rPr>
                <w:sz w:val="18"/>
              </w:rPr>
            </w:pPr>
            <w:r w:rsidRPr="00741839">
              <w:rPr>
                <w:sz w:val="18"/>
              </w:rPr>
              <w:t>G50-G64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Style w:val="ae"/>
              <w:tabs>
                <w:tab w:val="clear" w:pos="4153"/>
                <w:tab w:val="clear" w:pos="8306"/>
                <w:tab w:val="left" w:pos="272"/>
              </w:tabs>
              <w:spacing w:line="200" w:lineRule="exact"/>
              <w:ind w:left="420"/>
              <w:rPr>
                <w:sz w:val="18"/>
              </w:rPr>
            </w:pPr>
            <w:r w:rsidRPr="00741839">
              <w:rPr>
                <w:sz w:val="18"/>
              </w:rPr>
              <w:t>из них:</w:t>
            </w:r>
          </w:p>
          <w:p w:rsidR="00FD57C3" w:rsidRPr="00741839" w:rsidRDefault="00FD57C3" w:rsidP="00FD57C3">
            <w:pPr>
              <w:pStyle w:val="ae"/>
              <w:tabs>
                <w:tab w:val="clear" w:pos="4153"/>
                <w:tab w:val="clear" w:pos="8306"/>
              </w:tabs>
              <w:spacing w:line="200" w:lineRule="exact"/>
              <w:ind w:left="420"/>
              <w:rPr>
                <w:sz w:val="18"/>
              </w:rPr>
            </w:pPr>
            <w:r w:rsidRPr="00741839">
              <w:rPr>
                <w:sz w:val="18"/>
              </w:rPr>
              <w:t>синдром Гийена-Барре</w:t>
            </w:r>
          </w:p>
        </w:tc>
        <w:tc>
          <w:tcPr>
            <w:tcW w:w="884" w:type="dxa"/>
            <w:vAlign w:val="center"/>
          </w:tcPr>
          <w:p w:rsidR="00FD57C3" w:rsidRPr="00741839" w:rsidRDefault="00FD57C3" w:rsidP="00FD57C3">
            <w:pPr>
              <w:spacing w:line="200" w:lineRule="exact"/>
              <w:jc w:val="center"/>
              <w:rPr>
                <w:sz w:val="18"/>
              </w:rPr>
            </w:pPr>
            <w:r w:rsidRPr="00741839">
              <w:rPr>
                <w:sz w:val="18"/>
              </w:rPr>
              <w:t>7.7.1</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61.0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Style w:val="ae"/>
              <w:tabs>
                <w:tab w:val="clear" w:pos="4153"/>
                <w:tab w:val="clear" w:pos="8306"/>
              </w:tabs>
              <w:spacing w:line="200" w:lineRule="exact"/>
              <w:ind w:left="278"/>
              <w:rPr>
                <w:sz w:val="18"/>
              </w:rPr>
            </w:pPr>
            <w:r w:rsidRPr="00741839">
              <w:rPr>
                <w:sz w:val="18"/>
              </w:rPr>
              <w:t>болезни нервно-мышечного синапса и мышц</w:t>
            </w:r>
          </w:p>
        </w:tc>
        <w:tc>
          <w:tcPr>
            <w:tcW w:w="884" w:type="dxa"/>
            <w:vAlign w:val="center"/>
          </w:tcPr>
          <w:p w:rsidR="00FD57C3" w:rsidRPr="00741839" w:rsidRDefault="00FD57C3" w:rsidP="00FD57C3">
            <w:pPr>
              <w:spacing w:line="200" w:lineRule="exact"/>
              <w:jc w:val="center"/>
              <w:rPr>
                <w:sz w:val="18"/>
              </w:rPr>
            </w:pPr>
            <w:r w:rsidRPr="00741839">
              <w:rPr>
                <w:sz w:val="18"/>
              </w:rPr>
              <w:t>7.8</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70-</w:t>
            </w:r>
            <w:r w:rsidRPr="00741839">
              <w:rPr>
                <w:sz w:val="18"/>
                <w:lang w:val="en-US"/>
              </w:rPr>
              <w:t>G</w:t>
            </w:r>
            <w:r w:rsidRPr="00741839">
              <w:rPr>
                <w:sz w:val="18"/>
              </w:rPr>
              <w:t>73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Style w:val="ae"/>
              <w:tabs>
                <w:tab w:val="clear" w:pos="4153"/>
                <w:tab w:val="clear" w:pos="8306"/>
              </w:tabs>
              <w:spacing w:line="200" w:lineRule="exact"/>
              <w:ind w:left="420"/>
              <w:rPr>
                <w:sz w:val="18"/>
              </w:rPr>
            </w:pPr>
            <w:r w:rsidRPr="00741839">
              <w:rPr>
                <w:sz w:val="18"/>
              </w:rPr>
              <w:t xml:space="preserve"> из них: </w:t>
            </w:r>
          </w:p>
          <w:p w:rsidR="00FD57C3" w:rsidRPr="00741839" w:rsidRDefault="00FD57C3" w:rsidP="00FD57C3">
            <w:pPr>
              <w:pStyle w:val="ae"/>
              <w:tabs>
                <w:tab w:val="clear" w:pos="4153"/>
                <w:tab w:val="clear" w:pos="8306"/>
              </w:tabs>
              <w:spacing w:line="200" w:lineRule="exact"/>
              <w:ind w:left="420"/>
              <w:rPr>
                <w:sz w:val="18"/>
              </w:rPr>
            </w:pPr>
            <w:r w:rsidRPr="00741839">
              <w:rPr>
                <w:sz w:val="18"/>
              </w:rPr>
              <w:t xml:space="preserve">миастения </w:t>
            </w:r>
          </w:p>
        </w:tc>
        <w:tc>
          <w:tcPr>
            <w:tcW w:w="884" w:type="dxa"/>
            <w:vAlign w:val="center"/>
          </w:tcPr>
          <w:p w:rsidR="00FD57C3" w:rsidRPr="00741839" w:rsidRDefault="00FD57C3" w:rsidP="00FD57C3">
            <w:pPr>
              <w:spacing w:line="200" w:lineRule="exact"/>
              <w:jc w:val="center"/>
              <w:rPr>
                <w:sz w:val="18"/>
              </w:rPr>
            </w:pPr>
            <w:r w:rsidRPr="00741839">
              <w:rPr>
                <w:sz w:val="18"/>
              </w:rPr>
              <w:t>7.8.1</w:t>
            </w:r>
          </w:p>
        </w:tc>
        <w:tc>
          <w:tcPr>
            <w:tcW w:w="993" w:type="dxa"/>
            <w:vAlign w:val="center"/>
          </w:tcPr>
          <w:p w:rsidR="00FD57C3" w:rsidRPr="00741839" w:rsidRDefault="00FD57C3" w:rsidP="00FD57C3">
            <w:pPr>
              <w:spacing w:line="200" w:lineRule="exact"/>
              <w:jc w:val="center"/>
              <w:rPr>
                <w:sz w:val="18"/>
              </w:rPr>
            </w:pPr>
            <w:r w:rsidRPr="00741839">
              <w:rPr>
                <w:sz w:val="18"/>
              </w:rPr>
              <w:t>G70.0, 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pStyle w:val="ae"/>
              <w:tabs>
                <w:tab w:val="clear" w:pos="4153"/>
                <w:tab w:val="clear" w:pos="8306"/>
              </w:tabs>
              <w:spacing w:line="200" w:lineRule="exact"/>
              <w:ind w:left="420"/>
              <w:rPr>
                <w:sz w:val="18"/>
              </w:rPr>
            </w:pPr>
            <w:r w:rsidRPr="00741839">
              <w:rPr>
                <w:sz w:val="18"/>
              </w:rPr>
              <w:t>мышечная дистрофия Дюшенна</w:t>
            </w:r>
          </w:p>
        </w:tc>
        <w:tc>
          <w:tcPr>
            <w:tcW w:w="884" w:type="dxa"/>
            <w:vAlign w:val="center"/>
          </w:tcPr>
          <w:p w:rsidR="00FD57C3" w:rsidRPr="00741839" w:rsidRDefault="00FD57C3" w:rsidP="00FD57C3">
            <w:pPr>
              <w:spacing w:line="200" w:lineRule="exact"/>
              <w:jc w:val="center"/>
              <w:rPr>
                <w:sz w:val="18"/>
              </w:rPr>
            </w:pPr>
            <w:r w:rsidRPr="00741839">
              <w:rPr>
                <w:sz w:val="18"/>
              </w:rPr>
              <w:t>7.8.2</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 xml:space="preserve">71.0 </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церебральный паралич</w:t>
            </w:r>
            <w:r w:rsidRPr="00741839">
              <w:rPr>
                <w:sz w:val="18"/>
              </w:rPr>
              <w:br/>
              <w:t>и другие паралитические синдромы</w:t>
            </w:r>
          </w:p>
        </w:tc>
        <w:tc>
          <w:tcPr>
            <w:tcW w:w="884" w:type="dxa"/>
            <w:vAlign w:val="center"/>
          </w:tcPr>
          <w:p w:rsidR="00FD57C3" w:rsidRPr="00741839" w:rsidRDefault="00FD57C3" w:rsidP="00FD57C3">
            <w:pPr>
              <w:spacing w:line="200" w:lineRule="exact"/>
              <w:jc w:val="center"/>
              <w:rPr>
                <w:sz w:val="18"/>
              </w:rPr>
            </w:pPr>
            <w:r w:rsidRPr="00741839">
              <w:rPr>
                <w:sz w:val="18"/>
              </w:rPr>
              <w:t>7.9</w:t>
            </w:r>
          </w:p>
        </w:tc>
        <w:tc>
          <w:tcPr>
            <w:tcW w:w="993" w:type="dxa"/>
            <w:vAlign w:val="center"/>
          </w:tcPr>
          <w:p w:rsidR="00FD57C3" w:rsidRPr="00741839" w:rsidRDefault="00FD57C3" w:rsidP="00FD57C3">
            <w:pPr>
              <w:spacing w:line="200" w:lineRule="exact"/>
              <w:jc w:val="center"/>
              <w:rPr>
                <w:sz w:val="18"/>
              </w:rPr>
            </w:pPr>
            <w:r w:rsidRPr="00741839">
              <w:rPr>
                <w:sz w:val="18"/>
                <w:lang w:val="en-US"/>
              </w:rPr>
              <w:t>G</w:t>
            </w:r>
            <w:r w:rsidRPr="00741839">
              <w:rPr>
                <w:sz w:val="18"/>
              </w:rPr>
              <w:t>80-</w:t>
            </w:r>
            <w:r w:rsidRPr="00741839">
              <w:rPr>
                <w:sz w:val="18"/>
                <w:lang w:val="en-US"/>
              </w:rPr>
              <w:t>G</w:t>
            </w:r>
            <w:r w:rsidRPr="00741839">
              <w:rPr>
                <w:sz w:val="18"/>
              </w:rPr>
              <w:t>83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из них  </w:t>
            </w:r>
          </w:p>
          <w:p w:rsidR="00FD57C3" w:rsidRPr="00741839" w:rsidRDefault="00FD57C3" w:rsidP="00FD57C3">
            <w:pPr>
              <w:spacing w:line="200" w:lineRule="exact"/>
              <w:ind w:left="420"/>
              <w:rPr>
                <w:sz w:val="18"/>
              </w:rPr>
            </w:pPr>
            <w:r w:rsidRPr="00741839">
              <w:rPr>
                <w:sz w:val="18"/>
              </w:rPr>
              <w:t>церебральный паралич</w:t>
            </w:r>
          </w:p>
        </w:tc>
        <w:tc>
          <w:tcPr>
            <w:tcW w:w="884" w:type="dxa"/>
            <w:vAlign w:val="center"/>
          </w:tcPr>
          <w:p w:rsidR="00FD57C3" w:rsidRPr="00741839" w:rsidRDefault="00FD57C3" w:rsidP="00FD57C3">
            <w:pPr>
              <w:spacing w:line="200" w:lineRule="exact"/>
              <w:jc w:val="center"/>
              <w:rPr>
                <w:sz w:val="18"/>
              </w:rPr>
            </w:pPr>
            <w:r w:rsidRPr="00741839">
              <w:rPr>
                <w:sz w:val="18"/>
              </w:rPr>
              <w:t>7.9.1</w:t>
            </w:r>
          </w:p>
        </w:tc>
        <w:tc>
          <w:tcPr>
            <w:tcW w:w="993" w:type="dxa"/>
            <w:vAlign w:val="center"/>
          </w:tcPr>
          <w:p w:rsidR="00FD57C3" w:rsidRPr="00741839" w:rsidRDefault="00FD57C3" w:rsidP="00FD57C3">
            <w:pPr>
              <w:spacing w:line="200" w:lineRule="exact"/>
              <w:jc w:val="center"/>
              <w:rPr>
                <w:sz w:val="18"/>
              </w:rPr>
            </w:pPr>
            <w:r w:rsidRPr="00741839">
              <w:rPr>
                <w:sz w:val="18"/>
              </w:rPr>
              <w:t>G80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расстройства вегетативной </w:t>
            </w:r>
          </w:p>
          <w:p w:rsidR="00FD57C3" w:rsidRPr="00741839" w:rsidRDefault="00FD57C3" w:rsidP="00FD57C3">
            <w:pPr>
              <w:spacing w:line="200" w:lineRule="exact"/>
              <w:ind w:left="278"/>
              <w:rPr>
                <w:sz w:val="18"/>
              </w:rPr>
            </w:pPr>
            <w:r w:rsidRPr="00741839">
              <w:rPr>
                <w:sz w:val="18"/>
              </w:rPr>
              <w:t>(автономной) нервной системы</w:t>
            </w:r>
          </w:p>
        </w:tc>
        <w:tc>
          <w:tcPr>
            <w:tcW w:w="884" w:type="dxa"/>
            <w:vAlign w:val="center"/>
          </w:tcPr>
          <w:p w:rsidR="00FD57C3" w:rsidRPr="00741839" w:rsidRDefault="00FD57C3" w:rsidP="00FD57C3">
            <w:pPr>
              <w:spacing w:line="200" w:lineRule="exact"/>
              <w:jc w:val="center"/>
              <w:rPr>
                <w:sz w:val="18"/>
              </w:rPr>
            </w:pPr>
            <w:r w:rsidRPr="00741839">
              <w:rPr>
                <w:sz w:val="18"/>
              </w:rPr>
              <w:t>7.10</w:t>
            </w:r>
          </w:p>
        </w:tc>
        <w:tc>
          <w:tcPr>
            <w:tcW w:w="993" w:type="dxa"/>
            <w:vAlign w:val="center"/>
          </w:tcPr>
          <w:p w:rsidR="00FD57C3" w:rsidRPr="00741839" w:rsidRDefault="00FD57C3" w:rsidP="00FD57C3">
            <w:pPr>
              <w:spacing w:line="200" w:lineRule="exact"/>
              <w:jc w:val="center"/>
              <w:rPr>
                <w:sz w:val="18"/>
              </w:rPr>
            </w:pPr>
            <w:r w:rsidRPr="00741839">
              <w:rPr>
                <w:sz w:val="18"/>
              </w:rPr>
              <w:t>G90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сосудистые миелопатии</w:t>
            </w:r>
          </w:p>
        </w:tc>
        <w:tc>
          <w:tcPr>
            <w:tcW w:w="884" w:type="dxa"/>
            <w:vAlign w:val="center"/>
          </w:tcPr>
          <w:p w:rsidR="00FD57C3" w:rsidRPr="00741839" w:rsidRDefault="00FD57C3" w:rsidP="00FD57C3">
            <w:pPr>
              <w:spacing w:line="200" w:lineRule="exact"/>
              <w:jc w:val="center"/>
              <w:rPr>
                <w:sz w:val="18"/>
              </w:rPr>
            </w:pPr>
            <w:r w:rsidRPr="00741839">
              <w:rPr>
                <w:sz w:val="18"/>
              </w:rPr>
              <w:t>7.11</w:t>
            </w:r>
          </w:p>
        </w:tc>
        <w:tc>
          <w:tcPr>
            <w:tcW w:w="993" w:type="dxa"/>
            <w:vAlign w:val="center"/>
          </w:tcPr>
          <w:p w:rsidR="00FD57C3" w:rsidRPr="00741839" w:rsidRDefault="00FD57C3" w:rsidP="00FD57C3">
            <w:pPr>
              <w:spacing w:line="200" w:lineRule="exact"/>
              <w:jc w:val="center"/>
              <w:rPr>
                <w:sz w:val="18"/>
              </w:rPr>
            </w:pPr>
            <w:r w:rsidRPr="00741839">
              <w:rPr>
                <w:sz w:val="18"/>
              </w:rPr>
              <w:t>G95.1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 xml:space="preserve">болезни глаза </w:t>
            </w:r>
            <w:r w:rsidRPr="00741839">
              <w:rPr>
                <w:b/>
                <w:sz w:val="18"/>
              </w:rPr>
              <w:br/>
              <w:t>и его придаточного аппарата</w:t>
            </w:r>
          </w:p>
        </w:tc>
        <w:tc>
          <w:tcPr>
            <w:tcW w:w="884" w:type="dxa"/>
            <w:vAlign w:val="center"/>
          </w:tcPr>
          <w:p w:rsidR="00FD57C3" w:rsidRPr="00741839" w:rsidRDefault="00FD57C3" w:rsidP="00FD57C3">
            <w:pPr>
              <w:spacing w:line="200" w:lineRule="exact"/>
              <w:jc w:val="center"/>
              <w:rPr>
                <w:b/>
                <w:sz w:val="18"/>
              </w:rPr>
            </w:pPr>
            <w:r w:rsidRPr="00741839">
              <w:rPr>
                <w:b/>
                <w:sz w:val="18"/>
              </w:rPr>
              <w:t>8.0</w:t>
            </w:r>
          </w:p>
        </w:tc>
        <w:tc>
          <w:tcPr>
            <w:tcW w:w="993" w:type="dxa"/>
            <w:vAlign w:val="center"/>
          </w:tcPr>
          <w:p w:rsidR="00FD57C3" w:rsidRPr="00741839" w:rsidRDefault="00FD57C3" w:rsidP="00FD57C3">
            <w:pPr>
              <w:spacing w:line="200" w:lineRule="exact"/>
              <w:jc w:val="center"/>
              <w:rPr>
                <w:b/>
                <w:sz w:val="18"/>
              </w:rPr>
            </w:pPr>
            <w:r w:rsidRPr="00741839">
              <w:rPr>
                <w:b/>
                <w:sz w:val="18"/>
              </w:rPr>
              <w:t>H00-H59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конъюнктивит</w:t>
            </w:r>
          </w:p>
        </w:tc>
        <w:tc>
          <w:tcPr>
            <w:tcW w:w="884" w:type="dxa"/>
            <w:vAlign w:val="center"/>
          </w:tcPr>
          <w:p w:rsidR="00FD57C3" w:rsidRPr="00741839" w:rsidRDefault="00FD57C3" w:rsidP="00FD57C3">
            <w:pPr>
              <w:spacing w:line="200" w:lineRule="exact"/>
              <w:jc w:val="center"/>
              <w:rPr>
                <w:sz w:val="18"/>
              </w:rPr>
            </w:pPr>
            <w:r w:rsidRPr="00741839">
              <w:rPr>
                <w:sz w:val="18"/>
              </w:rPr>
              <w:t>8.1</w:t>
            </w:r>
          </w:p>
        </w:tc>
        <w:tc>
          <w:tcPr>
            <w:tcW w:w="993" w:type="dxa"/>
            <w:vAlign w:val="center"/>
          </w:tcPr>
          <w:p w:rsidR="00FD57C3" w:rsidRPr="00741839" w:rsidRDefault="00FD57C3" w:rsidP="00FD57C3">
            <w:pPr>
              <w:spacing w:line="200" w:lineRule="exact"/>
              <w:jc w:val="center"/>
              <w:rPr>
                <w:sz w:val="18"/>
              </w:rPr>
            </w:pPr>
            <w:r w:rsidRPr="00741839">
              <w:rPr>
                <w:sz w:val="18"/>
              </w:rPr>
              <w:t>Н10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кератит</w:t>
            </w:r>
          </w:p>
        </w:tc>
        <w:tc>
          <w:tcPr>
            <w:tcW w:w="884" w:type="dxa"/>
            <w:vAlign w:val="center"/>
          </w:tcPr>
          <w:p w:rsidR="00FD57C3" w:rsidRPr="00741839" w:rsidRDefault="00FD57C3" w:rsidP="00FD57C3">
            <w:pPr>
              <w:spacing w:line="200" w:lineRule="exact"/>
              <w:jc w:val="center"/>
              <w:rPr>
                <w:sz w:val="18"/>
              </w:rPr>
            </w:pPr>
            <w:r w:rsidRPr="00741839">
              <w:rPr>
                <w:sz w:val="18"/>
              </w:rPr>
              <w:t>8.2</w:t>
            </w:r>
          </w:p>
        </w:tc>
        <w:tc>
          <w:tcPr>
            <w:tcW w:w="993" w:type="dxa"/>
            <w:vAlign w:val="center"/>
          </w:tcPr>
          <w:p w:rsidR="00FD57C3" w:rsidRPr="00741839" w:rsidRDefault="00FD57C3" w:rsidP="00FD57C3">
            <w:pPr>
              <w:spacing w:line="200" w:lineRule="exact"/>
              <w:jc w:val="center"/>
              <w:rPr>
                <w:sz w:val="18"/>
              </w:rPr>
            </w:pPr>
            <w:r w:rsidRPr="00741839">
              <w:rPr>
                <w:sz w:val="18"/>
              </w:rPr>
              <w:t>Н16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    из него </w:t>
            </w:r>
          </w:p>
          <w:p w:rsidR="00FD57C3" w:rsidRPr="00741839" w:rsidRDefault="00FD57C3" w:rsidP="00FD57C3">
            <w:pPr>
              <w:spacing w:line="200" w:lineRule="exact"/>
              <w:ind w:left="278"/>
              <w:rPr>
                <w:sz w:val="18"/>
              </w:rPr>
            </w:pPr>
            <w:r w:rsidRPr="00741839">
              <w:rPr>
                <w:sz w:val="18"/>
              </w:rPr>
              <w:t xml:space="preserve">    язва роговицы</w:t>
            </w:r>
          </w:p>
        </w:tc>
        <w:tc>
          <w:tcPr>
            <w:tcW w:w="884" w:type="dxa"/>
            <w:vAlign w:val="center"/>
          </w:tcPr>
          <w:p w:rsidR="00FD57C3" w:rsidRPr="00741839" w:rsidRDefault="00FD57C3" w:rsidP="00FD57C3">
            <w:pPr>
              <w:spacing w:line="200" w:lineRule="exact"/>
              <w:jc w:val="center"/>
              <w:rPr>
                <w:sz w:val="18"/>
              </w:rPr>
            </w:pPr>
            <w:r w:rsidRPr="00741839">
              <w:rPr>
                <w:sz w:val="18"/>
              </w:rPr>
              <w:t>8.2.1</w:t>
            </w:r>
          </w:p>
        </w:tc>
        <w:tc>
          <w:tcPr>
            <w:tcW w:w="993" w:type="dxa"/>
            <w:vAlign w:val="center"/>
          </w:tcPr>
          <w:p w:rsidR="00FD57C3" w:rsidRPr="00741839" w:rsidRDefault="00FD57C3" w:rsidP="00FD57C3">
            <w:pPr>
              <w:spacing w:line="200" w:lineRule="exact"/>
              <w:jc w:val="center"/>
              <w:rPr>
                <w:sz w:val="18"/>
              </w:rPr>
            </w:pPr>
            <w:r w:rsidRPr="00741839">
              <w:rPr>
                <w:sz w:val="18"/>
              </w:rPr>
              <w:t>Н16.0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катаракта</w:t>
            </w:r>
          </w:p>
        </w:tc>
        <w:tc>
          <w:tcPr>
            <w:tcW w:w="884" w:type="dxa"/>
            <w:vAlign w:val="center"/>
          </w:tcPr>
          <w:p w:rsidR="00FD57C3" w:rsidRPr="00741839" w:rsidRDefault="00FD57C3" w:rsidP="00FD57C3">
            <w:pPr>
              <w:spacing w:line="200" w:lineRule="exact"/>
              <w:jc w:val="center"/>
              <w:rPr>
                <w:sz w:val="18"/>
              </w:rPr>
            </w:pPr>
            <w:r w:rsidRPr="00741839">
              <w:rPr>
                <w:sz w:val="18"/>
              </w:rPr>
              <w:t>8.3</w:t>
            </w:r>
          </w:p>
        </w:tc>
        <w:tc>
          <w:tcPr>
            <w:tcW w:w="993" w:type="dxa"/>
            <w:vAlign w:val="center"/>
          </w:tcPr>
          <w:p w:rsidR="00FD57C3" w:rsidRPr="00741839" w:rsidRDefault="00FD57C3" w:rsidP="00FD57C3">
            <w:pPr>
              <w:spacing w:line="200" w:lineRule="exact"/>
              <w:jc w:val="center"/>
              <w:rPr>
                <w:sz w:val="18"/>
              </w:rPr>
            </w:pPr>
            <w:r w:rsidRPr="00741839">
              <w:rPr>
                <w:sz w:val="18"/>
              </w:rPr>
              <w:t>H25-H26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хориоретинальное воспаление</w:t>
            </w:r>
          </w:p>
        </w:tc>
        <w:tc>
          <w:tcPr>
            <w:tcW w:w="884" w:type="dxa"/>
            <w:vAlign w:val="center"/>
          </w:tcPr>
          <w:p w:rsidR="00FD57C3" w:rsidRPr="00741839" w:rsidRDefault="00FD57C3" w:rsidP="00FD57C3">
            <w:pPr>
              <w:spacing w:line="200" w:lineRule="exact"/>
              <w:jc w:val="center"/>
              <w:rPr>
                <w:sz w:val="18"/>
              </w:rPr>
            </w:pPr>
            <w:r w:rsidRPr="00741839">
              <w:rPr>
                <w:sz w:val="18"/>
              </w:rPr>
              <w:t>8.4</w:t>
            </w:r>
          </w:p>
        </w:tc>
        <w:tc>
          <w:tcPr>
            <w:tcW w:w="993" w:type="dxa"/>
            <w:vAlign w:val="center"/>
          </w:tcPr>
          <w:p w:rsidR="00FD57C3" w:rsidRPr="00741839" w:rsidRDefault="00FD57C3" w:rsidP="00FD57C3">
            <w:pPr>
              <w:spacing w:line="200" w:lineRule="exact"/>
              <w:jc w:val="center"/>
              <w:rPr>
                <w:sz w:val="18"/>
              </w:rPr>
            </w:pPr>
            <w:r w:rsidRPr="00741839">
              <w:rPr>
                <w:sz w:val="18"/>
              </w:rPr>
              <w:t>Н30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отслойка сетчатки с разрывом сетчатки</w:t>
            </w:r>
          </w:p>
        </w:tc>
        <w:tc>
          <w:tcPr>
            <w:tcW w:w="884" w:type="dxa"/>
            <w:vAlign w:val="center"/>
          </w:tcPr>
          <w:p w:rsidR="00FD57C3" w:rsidRPr="00741839" w:rsidRDefault="00FD57C3" w:rsidP="00FD57C3">
            <w:pPr>
              <w:spacing w:line="200" w:lineRule="exact"/>
              <w:jc w:val="center"/>
              <w:rPr>
                <w:sz w:val="18"/>
              </w:rPr>
            </w:pPr>
            <w:r w:rsidRPr="00741839">
              <w:rPr>
                <w:sz w:val="18"/>
              </w:rPr>
              <w:t>8.5</w:t>
            </w:r>
          </w:p>
        </w:tc>
        <w:tc>
          <w:tcPr>
            <w:tcW w:w="993" w:type="dxa"/>
            <w:vAlign w:val="center"/>
          </w:tcPr>
          <w:p w:rsidR="00FD57C3" w:rsidRPr="00741839" w:rsidRDefault="00FD57C3" w:rsidP="00FD57C3">
            <w:pPr>
              <w:spacing w:line="200" w:lineRule="exact"/>
              <w:jc w:val="center"/>
              <w:rPr>
                <w:sz w:val="18"/>
              </w:rPr>
            </w:pPr>
            <w:r w:rsidRPr="00741839">
              <w:rPr>
                <w:sz w:val="18"/>
              </w:rPr>
              <w:t>Н33.0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преретинопатия</w:t>
            </w:r>
          </w:p>
        </w:tc>
        <w:tc>
          <w:tcPr>
            <w:tcW w:w="884" w:type="dxa"/>
            <w:vAlign w:val="center"/>
          </w:tcPr>
          <w:p w:rsidR="00FD57C3" w:rsidRPr="00741839" w:rsidRDefault="00FD57C3" w:rsidP="00FD57C3">
            <w:pPr>
              <w:spacing w:line="200" w:lineRule="exact"/>
              <w:jc w:val="center"/>
              <w:rPr>
                <w:sz w:val="18"/>
              </w:rPr>
            </w:pPr>
            <w:r w:rsidRPr="00741839">
              <w:rPr>
                <w:sz w:val="18"/>
              </w:rPr>
              <w:t>8.6</w:t>
            </w:r>
          </w:p>
        </w:tc>
        <w:tc>
          <w:tcPr>
            <w:tcW w:w="993" w:type="dxa"/>
            <w:vAlign w:val="center"/>
          </w:tcPr>
          <w:p w:rsidR="00FD57C3" w:rsidRPr="00741839" w:rsidRDefault="00FD57C3" w:rsidP="00FD57C3">
            <w:pPr>
              <w:spacing w:line="200" w:lineRule="exact"/>
              <w:jc w:val="center"/>
              <w:rPr>
                <w:sz w:val="18"/>
              </w:rPr>
            </w:pPr>
            <w:r w:rsidRPr="00741839">
              <w:rPr>
                <w:sz w:val="18"/>
              </w:rPr>
              <w:t>Н35.1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дегенерация макулы и заднего полюса</w:t>
            </w:r>
          </w:p>
        </w:tc>
        <w:tc>
          <w:tcPr>
            <w:tcW w:w="884" w:type="dxa"/>
            <w:vAlign w:val="center"/>
          </w:tcPr>
          <w:p w:rsidR="00FD57C3" w:rsidRPr="00741839" w:rsidRDefault="00FD57C3" w:rsidP="00FD57C3">
            <w:pPr>
              <w:spacing w:line="200" w:lineRule="exact"/>
              <w:jc w:val="center"/>
              <w:rPr>
                <w:sz w:val="18"/>
              </w:rPr>
            </w:pPr>
            <w:r w:rsidRPr="00741839">
              <w:rPr>
                <w:sz w:val="18"/>
              </w:rPr>
              <w:t>8.7</w:t>
            </w:r>
          </w:p>
        </w:tc>
        <w:tc>
          <w:tcPr>
            <w:tcW w:w="993" w:type="dxa"/>
            <w:vAlign w:val="center"/>
          </w:tcPr>
          <w:p w:rsidR="00FD57C3" w:rsidRPr="00741839" w:rsidRDefault="00FD57C3" w:rsidP="00FD57C3">
            <w:pPr>
              <w:spacing w:line="200" w:lineRule="exact"/>
              <w:jc w:val="center"/>
              <w:rPr>
                <w:sz w:val="18"/>
              </w:rPr>
            </w:pPr>
            <w:r w:rsidRPr="00741839">
              <w:rPr>
                <w:sz w:val="18"/>
              </w:rPr>
              <w:t>Н35.3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глаукома</w:t>
            </w:r>
          </w:p>
        </w:tc>
        <w:tc>
          <w:tcPr>
            <w:tcW w:w="884" w:type="dxa"/>
            <w:vAlign w:val="center"/>
          </w:tcPr>
          <w:p w:rsidR="00FD57C3" w:rsidRPr="00741839" w:rsidRDefault="00FD57C3" w:rsidP="00FD57C3">
            <w:pPr>
              <w:spacing w:line="200" w:lineRule="exact"/>
              <w:jc w:val="center"/>
              <w:rPr>
                <w:sz w:val="18"/>
              </w:rPr>
            </w:pPr>
            <w:r w:rsidRPr="00741839">
              <w:rPr>
                <w:sz w:val="18"/>
              </w:rPr>
              <w:t>8.8</w:t>
            </w:r>
          </w:p>
        </w:tc>
        <w:tc>
          <w:tcPr>
            <w:tcW w:w="993" w:type="dxa"/>
            <w:vAlign w:val="center"/>
          </w:tcPr>
          <w:p w:rsidR="00FD57C3" w:rsidRPr="00741839" w:rsidRDefault="00FD57C3" w:rsidP="00FD57C3">
            <w:pPr>
              <w:spacing w:line="200" w:lineRule="exact"/>
              <w:jc w:val="center"/>
              <w:rPr>
                <w:sz w:val="18"/>
              </w:rPr>
            </w:pPr>
            <w:r w:rsidRPr="00741839">
              <w:rPr>
                <w:sz w:val="18"/>
              </w:rPr>
              <w:t>Н40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дегенеративная миопия</w:t>
            </w:r>
          </w:p>
        </w:tc>
        <w:tc>
          <w:tcPr>
            <w:tcW w:w="884" w:type="dxa"/>
            <w:vAlign w:val="center"/>
          </w:tcPr>
          <w:p w:rsidR="00FD57C3" w:rsidRPr="00741839" w:rsidRDefault="00FD57C3" w:rsidP="00FD57C3">
            <w:pPr>
              <w:spacing w:line="200" w:lineRule="exact"/>
              <w:jc w:val="center"/>
              <w:rPr>
                <w:sz w:val="18"/>
              </w:rPr>
            </w:pPr>
            <w:r w:rsidRPr="00741839">
              <w:rPr>
                <w:sz w:val="18"/>
              </w:rPr>
              <w:t>8.9</w:t>
            </w:r>
          </w:p>
        </w:tc>
        <w:tc>
          <w:tcPr>
            <w:tcW w:w="993" w:type="dxa"/>
            <w:vAlign w:val="center"/>
          </w:tcPr>
          <w:p w:rsidR="00FD57C3" w:rsidRPr="00741839" w:rsidRDefault="00FD57C3" w:rsidP="00FD57C3">
            <w:pPr>
              <w:spacing w:line="200" w:lineRule="exact"/>
              <w:jc w:val="center"/>
              <w:rPr>
                <w:sz w:val="18"/>
              </w:rPr>
            </w:pPr>
            <w:r w:rsidRPr="00741839">
              <w:rPr>
                <w:sz w:val="18"/>
              </w:rPr>
              <w:t>Н44.2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зрительного нерва</w:t>
            </w:r>
            <w:r w:rsidRPr="00741839">
              <w:rPr>
                <w:sz w:val="18"/>
              </w:rPr>
              <w:br/>
              <w:t>и зрительных путей</w:t>
            </w:r>
          </w:p>
        </w:tc>
        <w:tc>
          <w:tcPr>
            <w:tcW w:w="884" w:type="dxa"/>
            <w:vAlign w:val="center"/>
          </w:tcPr>
          <w:p w:rsidR="00FD57C3" w:rsidRPr="00741839" w:rsidRDefault="00FD57C3" w:rsidP="00FD57C3">
            <w:pPr>
              <w:spacing w:line="200" w:lineRule="exact"/>
              <w:jc w:val="center"/>
              <w:rPr>
                <w:sz w:val="18"/>
              </w:rPr>
            </w:pPr>
            <w:r w:rsidRPr="00741839">
              <w:rPr>
                <w:sz w:val="18"/>
              </w:rPr>
              <w:t>8.10</w:t>
            </w:r>
          </w:p>
        </w:tc>
        <w:tc>
          <w:tcPr>
            <w:tcW w:w="993" w:type="dxa"/>
            <w:vAlign w:val="center"/>
          </w:tcPr>
          <w:p w:rsidR="00FD57C3" w:rsidRPr="00741839" w:rsidRDefault="00FD57C3" w:rsidP="00FD57C3">
            <w:pPr>
              <w:spacing w:line="200" w:lineRule="exact"/>
              <w:jc w:val="center"/>
              <w:rPr>
                <w:sz w:val="18"/>
              </w:rPr>
            </w:pPr>
            <w:r w:rsidRPr="00741839">
              <w:rPr>
                <w:sz w:val="18"/>
              </w:rPr>
              <w:t>Н46-Н48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  из них атрофия зрительного нерва</w:t>
            </w:r>
          </w:p>
        </w:tc>
        <w:tc>
          <w:tcPr>
            <w:tcW w:w="884" w:type="dxa"/>
            <w:vAlign w:val="center"/>
          </w:tcPr>
          <w:p w:rsidR="00FD57C3" w:rsidRPr="00741839" w:rsidRDefault="00FD57C3" w:rsidP="00FD57C3">
            <w:pPr>
              <w:spacing w:line="200" w:lineRule="exact"/>
              <w:jc w:val="center"/>
              <w:rPr>
                <w:sz w:val="18"/>
              </w:rPr>
            </w:pPr>
            <w:r w:rsidRPr="00741839">
              <w:rPr>
                <w:sz w:val="18"/>
              </w:rPr>
              <w:t>8.10.1</w:t>
            </w:r>
          </w:p>
        </w:tc>
        <w:tc>
          <w:tcPr>
            <w:tcW w:w="993" w:type="dxa"/>
            <w:vAlign w:val="center"/>
          </w:tcPr>
          <w:p w:rsidR="00FD57C3" w:rsidRPr="00741839" w:rsidRDefault="00FD57C3" w:rsidP="00FD57C3">
            <w:pPr>
              <w:spacing w:line="200" w:lineRule="exact"/>
              <w:jc w:val="center"/>
              <w:rPr>
                <w:sz w:val="18"/>
              </w:rPr>
            </w:pPr>
            <w:r w:rsidRPr="00741839">
              <w:rPr>
                <w:sz w:val="18"/>
              </w:rPr>
              <w:t>Н47.2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мышц глаза, нарушения содружественного движения глаз, аккомодации</w:t>
            </w:r>
            <w:r w:rsidRPr="00741839">
              <w:rPr>
                <w:sz w:val="18"/>
              </w:rPr>
              <w:br/>
              <w:t>и рефракции</w:t>
            </w:r>
          </w:p>
        </w:tc>
        <w:tc>
          <w:tcPr>
            <w:tcW w:w="884" w:type="dxa"/>
            <w:vAlign w:val="center"/>
          </w:tcPr>
          <w:p w:rsidR="00FD57C3" w:rsidRPr="00741839" w:rsidRDefault="00FD57C3" w:rsidP="00FD57C3">
            <w:pPr>
              <w:spacing w:line="200" w:lineRule="exact"/>
              <w:jc w:val="center"/>
              <w:rPr>
                <w:sz w:val="18"/>
              </w:rPr>
            </w:pPr>
            <w:r w:rsidRPr="00741839">
              <w:rPr>
                <w:sz w:val="18"/>
              </w:rPr>
              <w:t>8.11</w:t>
            </w:r>
          </w:p>
        </w:tc>
        <w:tc>
          <w:tcPr>
            <w:tcW w:w="993" w:type="dxa"/>
            <w:vAlign w:val="center"/>
          </w:tcPr>
          <w:p w:rsidR="00FD57C3" w:rsidRPr="00741839" w:rsidRDefault="00FD57C3" w:rsidP="00FD57C3">
            <w:pPr>
              <w:spacing w:line="200" w:lineRule="exact"/>
              <w:jc w:val="center"/>
              <w:rPr>
                <w:sz w:val="18"/>
              </w:rPr>
            </w:pPr>
            <w:r w:rsidRPr="00741839">
              <w:rPr>
                <w:sz w:val="18"/>
              </w:rPr>
              <w:t>H49-H52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миопия</w:t>
            </w:r>
          </w:p>
        </w:tc>
        <w:tc>
          <w:tcPr>
            <w:tcW w:w="884" w:type="dxa"/>
            <w:vAlign w:val="center"/>
          </w:tcPr>
          <w:p w:rsidR="00FD57C3" w:rsidRPr="00741839" w:rsidRDefault="00FD57C3" w:rsidP="00FD57C3">
            <w:pPr>
              <w:spacing w:line="200" w:lineRule="exact"/>
              <w:jc w:val="center"/>
              <w:rPr>
                <w:sz w:val="18"/>
              </w:rPr>
            </w:pPr>
            <w:r w:rsidRPr="00741839">
              <w:rPr>
                <w:sz w:val="18"/>
              </w:rPr>
              <w:t>8.11.1</w:t>
            </w:r>
          </w:p>
        </w:tc>
        <w:tc>
          <w:tcPr>
            <w:tcW w:w="993" w:type="dxa"/>
            <w:vAlign w:val="center"/>
          </w:tcPr>
          <w:p w:rsidR="00FD57C3" w:rsidRPr="00741839" w:rsidRDefault="00FD57C3" w:rsidP="00FD57C3">
            <w:pPr>
              <w:spacing w:line="200" w:lineRule="exact"/>
              <w:jc w:val="center"/>
              <w:rPr>
                <w:sz w:val="18"/>
              </w:rPr>
            </w:pPr>
            <w:r w:rsidRPr="00741839">
              <w:rPr>
                <w:sz w:val="18"/>
              </w:rPr>
              <w:t>H52.1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астигматизм</w:t>
            </w:r>
          </w:p>
        </w:tc>
        <w:tc>
          <w:tcPr>
            <w:tcW w:w="884" w:type="dxa"/>
            <w:vAlign w:val="center"/>
          </w:tcPr>
          <w:p w:rsidR="00FD57C3" w:rsidRPr="00741839" w:rsidRDefault="00FD57C3" w:rsidP="00FD57C3">
            <w:pPr>
              <w:spacing w:line="200" w:lineRule="exact"/>
              <w:jc w:val="center"/>
              <w:rPr>
                <w:sz w:val="18"/>
              </w:rPr>
            </w:pPr>
            <w:r w:rsidRPr="00741839">
              <w:rPr>
                <w:sz w:val="18"/>
              </w:rPr>
              <w:t>8.11.2</w:t>
            </w:r>
          </w:p>
        </w:tc>
        <w:tc>
          <w:tcPr>
            <w:tcW w:w="993" w:type="dxa"/>
            <w:vAlign w:val="center"/>
          </w:tcPr>
          <w:p w:rsidR="00FD57C3" w:rsidRPr="00741839" w:rsidRDefault="00FD57C3" w:rsidP="00FD57C3">
            <w:pPr>
              <w:spacing w:line="200" w:lineRule="exact"/>
              <w:jc w:val="center"/>
              <w:rPr>
                <w:sz w:val="18"/>
              </w:rPr>
            </w:pPr>
            <w:r w:rsidRPr="00741839">
              <w:rPr>
                <w:sz w:val="18"/>
              </w:rPr>
              <w:t>H52.2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слепота и пониженное зрение</w:t>
            </w:r>
          </w:p>
        </w:tc>
        <w:tc>
          <w:tcPr>
            <w:tcW w:w="884" w:type="dxa"/>
            <w:vAlign w:val="center"/>
          </w:tcPr>
          <w:p w:rsidR="00FD57C3" w:rsidRPr="00741839" w:rsidRDefault="00FD57C3" w:rsidP="00FD57C3">
            <w:pPr>
              <w:spacing w:line="200" w:lineRule="exact"/>
              <w:jc w:val="center"/>
              <w:rPr>
                <w:sz w:val="18"/>
              </w:rPr>
            </w:pPr>
            <w:r w:rsidRPr="00741839">
              <w:rPr>
                <w:sz w:val="18"/>
              </w:rPr>
              <w:t>8.12</w:t>
            </w:r>
          </w:p>
        </w:tc>
        <w:tc>
          <w:tcPr>
            <w:tcW w:w="993" w:type="dxa"/>
            <w:vAlign w:val="center"/>
          </w:tcPr>
          <w:p w:rsidR="00FD57C3" w:rsidRPr="00741839" w:rsidRDefault="00FD57C3" w:rsidP="00FD57C3">
            <w:pPr>
              <w:spacing w:line="200" w:lineRule="exact"/>
              <w:jc w:val="center"/>
              <w:rPr>
                <w:sz w:val="18"/>
              </w:rPr>
            </w:pPr>
            <w:r w:rsidRPr="00741839">
              <w:rPr>
                <w:sz w:val="18"/>
              </w:rPr>
              <w:t>Н54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слепота обоих глаз</w:t>
            </w:r>
          </w:p>
        </w:tc>
        <w:tc>
          <w:tcPr>
            <w:tcW w:w="884" w:type="dxa"/>
            <w:vAlign w:val="center"/>
          </w:tcPr>
          <w:p w:rsidR="00FD57C3" w:rsidRPr="00741839" w:rsidRDefault="00FD57C3" w:rsidP="00FD57C3">
            <w:pPr>
              <w:spacing w:line="200" w:lineRule="exact"/>
              <w:jc w:val="center"/>
              <w:rPr>
                <w:sz w:val="18"/>
              </w:rPr>
            </w:pPr>
            <w:r w:rsidRPr="00741839">
              <w:rPr>
                <w:sz w:val="18"/>
              </w:rPr>
              <w:t>8.12.1</w:t>
            </w:r>
          </w:p>
        </w:tc>
        <w:tc>
          <w:tcPr>
            <w:tcW w:w="993" w:type="dxa"/>
            <w:vAlign w:val="center"/>
          </w:tcPr>
          <w:p w:rsidR="00FD57C3" w:rsidRPr="00741839" w:rsidRDefault="00FD57C3" w:rsidP="00FD57C3">
            <w:pPr>
              <w:spacing w:line="200" w:lineRule="exact"/>
              <w:jc w:val="center"/>
              <w:rPr>
                <w:sz w:val="18"/>
              </w:rPr>
            </w:pPr>
            <w:r w:rsidRPr="00741839">
              <w:rPr>
                <w:sz w:val="18"/>
              </w:rPr>
              <w:t>Н54.0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уха и сосцевидного отростка</w:t>
            </w:r>
          </w:p>
        </w:tc>
        <w:tc>
          <w:tcPr>
            <w:tcW w:w="884" w:type="dxa"/>
            <w:vAlign w:val="center"/>
          </w:tcPr>
          <w:p w:rsidR="00FD57C3" w:rsidRPr="00741839" w:rsidRDefault="00FD57C3" w:rsidP="00FD57C3">
            <w:pPr>
              <w:spacing w:line="200" w:lineRule="exact"/>
              <w:jc w:val="center"/>
              <w:rPr>
                <w:b/>
                <w:sz w:val="18"/>
              </w:rPr>
            </w:pPr>
            <w:r w:rsidRPr="00741839">
              <w:rPr>
                <w:b/>
                <w:sz w:val="18"/>
              </w:rPr>
              <w:t>9.0</w:t>
            </w:r>
          </w:p>
        </w:tc>
        <w:tc>
          <w:tcPr>
            <w:tcW w:w="993" w:type="dxa"/>
            <w:vAlign w:val="center"/>
          </w:tcPr>
          <w:p w:rsidR="00FD57C3" w:rsidRPr="00F428EE" w:rsidRDefault="00FD57C3" w:rsidP="00FD57C3">
            <w:pPr>
              <w:pStyle w:val="2"/>
              <w:spacing w:line="200" w:lineRule="exact"/>
              <w:rPr>
                <w:sz w:val="18"/>
                <w:lang w:val="ru-RU" w:eastAsia="ru-RU"/>
              </w:rPr>
            </w:pPr>
            <w:r w:rsidRPr="00F428EE">
              <w:rPr>
                <w:sz w:val="18"/>
                <w:lang w:val="ru-RU" w:eastAsia="ru-RU"/>
              </w:rPr>
              <w:t>H60-H95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из них:</w:t>
            </w:r>
          </w:p>
          <w:p w:rsidR="00FD57C3" w:rsidRPr="00741839" w:rsidRDefault="00FD57C3" w:rsidP="00FD57C3">
            <w:pPr>
              <w:ind w:left="278"/>
              <w:rPr>
                <w:sz w:val="18"/>
              </w:rPr>
            </w:pPr>
            <w:r w:rsidRPr="00741839">
              <w:rPr>
                <w:sz w:val="18"/>
              </w:rPr>
              <w:t>болезни наружного уха</w:t>
            </w:r>
          </w:p>
        </w:tc>
        <w:tc>
          <w:tcPr>
            <w:tcW w:w="884" w:type="dxa"/>
            <w:vAlign w:val="center"/>
          </w:tcPr>
          <w:p w:rsidR="00FD57C3" w:rsidRPr="00741839" w:rsidRDefault="00FD57C3" w:rsidP="00FD57C3">
            <w:pPr>
              <w:jc w:val="center"/>
              <w:rPr>
                <w:sz w:val="18"/>
              </w:rPr>
            </w:pPr>
            <w:r w:rsidRPr="00741839">
              <w:rPr>
                <w:sz w:val="18"/>
              </w:rPr>
              <w:t>9.1</w:t>
            </w:r>
          </w:p>
        </w:tc>
        <w:tc>
          <w:tcPr>
            <w:tcW w:w="993" w:type="dxa"/>
            <w:vAlign w:val="center"/>
          </w:tcPr>
          <w:p w:rsidR="00FD57C3" w:rsidRPr="00741839" w:rsidRDefault="00FD57C3" w:rsidP="00FD57C3">
            <w:pPr>
              <w:jc w:val="center"/>
              <w:rPr>
                <w:sz w:val="18"/>
              </w:rPr>
            </w:pPr>
            <w:r w:rsidRPr="00741839">
              <w:rPr>
                <w:sz w:val="18"/>
                <w:lang w:val="en-US"/>
              </w:rPr>
              <w:t>H</w:t>
            </w:r>
            <w:r w:rsidRPr="00741839">
              <w:rPr>
                <w:sz w:val="18"/>
              </w:rPr>
              <w:t>60-</w:t>
            </w:r>
            <w:r w:rsidRPr="00741839">
              <w:rPr>
                <w:sz w:val="18"/>
                <w:lang w:val="en-US"/>
              </w:rPr>
              <w:t>H</w:t>
            </w:r>
            <w:r w:rsidRPr="00741839">
              <w:rPr>
                <w:sz w:val="18"/>
              </w:rPr>
              <w:t>61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 xml:space="preserve">болезни среднего уха </w:t>
            </w:r>
            <w:r w:rsidRPr="00741839">
              <w:rPr>
                <w:sz w:val="18"/>
              </w:rPr>
              <w:br/>
              <w:t>и сосцевидного</w:t>
            </w:r>
          </w:p>
          <w:p w:rsidR="00FD57C3" w:rsidRPr="00741839" w:rsidRDefault="00FD57C3" w:rsidP="00FD57C3">
            <w:pPr>
              <w:ind w:left="278"/>
              <w:rPr>
                <w:sz w:val="18"/>
              </w:rPr>
            </w:pPr>
            <w:r w:rsidRPr="00741839">
              <w:rPr>
                <w:sz w:val="18"/>
              </w:rPr>
              <w:t>отростка</w:t>
            </w:r>
          </w:p>
        </w:tc>
        <w:tc>
          <w:tcPr>
            <w:tcW w:w="884" w:type="dxa"/>
            <w:vAlign w:val="center"/>
          </w:tcPr>
          <w:p w:rsidR="00FD57C3" w:rsidRPr="00741839" w:rsidRDefault="00FD57C3" w:rsidP="00FD57C3">
            <w:pPr>
              <w:jc w:val="center"/>
              <w:rPr>
                <w:sz w:val="18"/>
              </w:rPr>
            </w:pPr>
            <w:r w:rsidRPr="00741839">
              <w:rPr>
                <w:sz w:val="18"/>
              </w:rPr>
              <w:t>9.2</w:t>
            </w:r>
          </w:p>
        </w:tc>
        <w:tc>
          <w:tcPr>
            <w:tcW w:w="993" w:type="dxa"/>
            <w:vAlign w:val="center"/>
          </w:tcPr>
          <w:p w:rsidR="00FD57C3" w:rsidRPr="00741839" w:rsidRDefault="00FD57C3" w:rsidP="00FD57C3">
            <w:pPr>
              <w:jc w:val="center"/>
              <w:rPr>
                <w:sz w:val="18"/>
              </w:rPr>
            </w:pPr>
            <w:r w:rsidRPr="00741839">
              <w:rPr>
                <w:sz w:val="18"/>
              </w:rPr>
              <w:t xml:space="preserve">Н65-Н66, </w:t>
            </w:r>
          </w:p>
          <w:p w:rsidR="00FD57C3" w:rsidRPr="00741839" w:rsidRDefault="00FD57C3" w:rsidP="00FD57C3">
            <w:pPr>
              <w:jc w:val="center"/>
              <w:rPr>
                <w:sz w:val="18"/>
              </w:rPr>
            </w:pPr>
            <w:r w:rsidRPr="00741839">
              <w:rPr>
                <w:sz w:val="18"/>
              </w:rPr>
              <w:t>Н68-Н74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острый средний отит</w:t>
            </w:r>
          </w:p>
        </w:tc>
        <w:tc>
          <w:tcPr>
            <w:tcW w:w="884" w:type="dxa"/>
            <w:vAlign w:val="center"/>
          </w:tcPr>
          <w:p w:rsidR="00FD57C3" w:rsidRPr="00741839" w:rsidRDefault="00FD57C3" w:rsidP="00FD57C3">
            <w:pPr>
              <w:spacing w:line="200" w:lineRule="exact"/>
              <w:jc w:val="center"/>
              <w:rPr>
                <w:sz w:val="18"/>
              </w:rPr>
            </w:pPr>
            <w:r w:rsidRPr="00741839">
              <w:rPr>
                <w:sz w:val="18"/>
              </w:rPr>
              <w:t>9.2.1</w:t>
            </w:r>
          </w:p>
        </w:tc>
        <w:tc>
          <w:tcPr>
            <w:tcW w:w="993" w:type="dxa"/>
            <w:vAlign w:val="center"/>
          </w:tcPr>
          <w:p w:rsidR="00FD57C3" w:rsidRPr="00741839" w:rsidRDefault="00FD57C3" w:rsidP="00FD57C3">
            <w:pPr>
              <w:spacing w:line="200" w:lineRule="exact"/>
              <w:jc w:val="center"/>
              <w:rPr>
                <w:sz w:val="18"/>
              </w:rPr>
            </w:pPr>
            <w:r w:rsidRPr="00741839">
              <w:rPr>
                <w:sz w:val="18"/>
                <w:lang w:val="en-US"/>
              </w:rPr>
              <w:t>H</w:t>
            </w:r>
            <w:r w:rsidRPr="00741839">
              <w:rPr>
                <w:sz w:val="18"/>
              </w:rPr>
              <w:t xml:space="preserve">65.0, </w:t>
            </w:r>
            <w:r w:rsidRPr="00741839">
              <w:rPr>
                <w:sz w:val="18"/>
                <w:lang w:val="en-US"/>
              </w:rPr>
              <w:t>H</w:t>
            </w:r>
            <w:r w:rsidRPr="00741839">
              <w:rPr>
                <w:sz w:val="18"/>
              </w:rPr>
              <w:t xml:space="preserve">65.1, </w:t>
            </w:r>
            <w:r w:rsidRPr="00741839">
              <w:rPr>
                <w:sz w:val="18"/>
                <w:lang w:val="en-US"/>
              </w:rPr>
              <w:t>H</w:t>
            </w:r>
            <w:r w:rsidRPr="00741839">
              <w:rPr>
                <w:sz w:val="18"/>
              </w:rPr>
              <w:t>66.0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хронический средний отит </w:t>
            </w:r>
          </w:p>
        </w:tc>
        <w:tc>
          <w:tcPr>
            <w:tcW w:w="884" w:type="dxa"/>
            <w:vAlign w:val="center"/>
          </w:tcPr>
          <w:p w:rsidR="00FD57C3" w:rsidRPr="00741839" w:rsidRDefault="00FD57C3" w:rsidP="00FD57C3">
            <w:pPr>
              <w:spacing w:line="200" w:lineRule="exact"/>
              <w:jc w:val="center"/>
              <w:rPr>
                <w:sz w:val="18"/>
              </w:rPr>
            </w:pPr>
            <w:r w:rsidRPr="00741839">
              <w:rPr>
                <w:sz w:val="18"/>
              </w:rPr>
              <w:t>9.2.2</w:t>
            </w:r>
          </w:p>
        </w:tc>
        <w:tc>
          <w:tcPr>
            <w:tcW w:w="993" w:type="dxa"/>
            <w:vAlign w:val="center"/>
          </w:tcPr>
          <w:p w:rsidR="00FD57C3" w:rsidRPr="00741839" w:rsidRDefault="00FD57C3" w:rsidP="00FD57C3">
            <w:pPr>
              <w:spacing w:line="200" w:lineRule="exact"/>
              <w:jc w:val="center"/>
              <w:rPr>
                <w:sz w:val="18"/>
              </w:rPr>
            </w:pPr>
            <w:r w:rsidRPr="00741839">
              <w:rPr>
                <w:sz w:val="18"/>
                <w:lang w:val="en-US"/>
              </w:rPr>
              <w:t>H</w:t>
            </w:r>
            <w:r w:rsidRPr="00741839">
              <w:rPr>
                <w:sz w:val="18"/>
              </w:rPr>
              <w:t xml:space="preserve">65.2-4; </w:t>
            </w:r>
            <w:r w:rsidRPr="00741839">
              <w:rPr>
                <w:sz w:val="18"/>
                <w:lang w:val="en-US"/>
              </w:rPr>
              <w:t>H</w:t>
            </w:r>
            <w:r w:rsidRPr="00741839">
              <w:rPr>
                <w:sz w:val="18"/>
              </w:rPr>
              <w:t>66.1-3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болезни слуховой (евстахиевой) трубы</w:t>
            </w:r>
          </w:p>
        </w:tc>
        <w:tc>
          <w:tcPr>
            <w:tcW w:w="884" w:type="dxa"/>
            <w:vAlign w:val="center"/>
          </w:tcPr>
          <w:p w:rsidR="00FD57C3" w:rsidRPr="00741839" w:rsidRDefault="00FD57C3" w:rsidP="00FD57C3">
            <w:pPr>
              <w:spacing w:line="200" w:lineRule="exact"/>
              <w:jc w:val="center"/>
              <w:rPr>
                <w:sz w:val="18"/>
              </w:rPr>
            </w:pPr>
            <w:r w:rsidRPr="00741839">
              <w:rPr>
                <w:sz w:val="18"/>
              </w:rPr>
              <w:t>9.2.3</w:t>
            </w:r>
          </w:p>
        </w:tc>
        <w:tc>
          <w:tcPr>
            <w:tcW w:w="993" w:type="dxa"/>
            <w:vAlign w:val="center"/>
          </w:tcPr>
          <w:p w:rsidR="00FD57C3" w:rsidRPr="00741839" w:rsidRDefault="00FD57C3" w:rsidP="00FD57C3">
            <w:pPr>
              <w:spacing w:line="200" w:lineRule="exact"/>
              <w:jc w:val="center"/>
              <w:rPr>
                <w:sz w:val="18"/>
              </w:rPr>
            </w:pPr>
            <w:r w:rsidRPr="00741839">
              <w:rPr>
                <w:sz w:val="18"/>
                <w:lang w:val="en-US"/>
              </w:rPr>
              <w:t>H</w:t>
            </w:r>
            <w:r w:rsidRPr="00741839">
              <w:rPr>
                <w:sz w:val="18"/>
              </w:rPr>
              <w:t>68-</w:t>
            </w:r>
            <w:r w:rsidRPr="00741839">
              <w:rPr>
                <w:sz w:val="18"/>
                <w:lang w:val="en-US"/>
              </w:rPr>
              <w:t>H</w:t>
            </w:r>
            <w:r w:rsidRPr="00741839">
              <w:rPr>
                <w:sz w:val="18"/>
              </w:rPr>
              <w:t>69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перфорация барабанной перепонки</w:t>
            </w:r>
          </w:p>
        </w:tc>
        <w:tc>
          <w:tcPr>
            <w:tcW w:w="884" w:type="dxa"/>
            <w:vAlign w:val="center"/>
          </w:tcPr>
          <w:p w:rsidR="00FD57C3" w:rsidRPr="00741839" w:rsidRDefault="00FD57C3" w:rsidP="00FD57C3">
            <w:pPr>
              <w:spacing w:line="200" w:lineRule="exact"/>
              <w:jc w:val="center"/>
              <w:rPr>
                <w:sz w:val="18"/>
              </w:rPr>
            </w:pPr>
            <w:r w:rsidRPr="00741839">
              <w:rPr>
                <w:sz w:val="18"/>
              </w:rPr>
              <w:t>9.2.4</w:t>
            </w:r>
          </w:p>
        </w:tc>
        <w:tc>
          <w:tcPr>
            <w:tcW w:w="993" w:type="dxa"/>
            <w:vAlign w:val="center"/>
          </w:tcPr>
          <w:p w:rsidR="00FD57C3" w:rsidRPr="00741839" w:rsidRDefault="00FD57C3" w:rsidP="00FD57C3">
            <w:pPr>
              <w:spacing w:line="200" w:lineRule="exact"/>
              <w:jc w:val="center"/>
              <w:rPr>
                <w:sz w:val="18"/>
              </w:rPr>
            </w:pPr>
            <w:r w:rsidRPr="00741839">
              <w:rPr>
                <w:sz w:val="18"/>
                <w:lang w:val="en-US"/>
              </w:rPr>
              <w:t>H</w:t>
            </w:r>
            <w:r w:rsidRPr="00741839">
              <w:rPr>
                <w:sz w:val="18"/>
              </w:rPr>
              <w:t>72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другие болезни среднего уха и сосцевидного отростка</w:t>
            </w:r>
          </w:p>
        </w:tc>
        <w:tc>
          <w:tcPr>
            <w:tcW w:w="884" w:type="dxa"/>
            <w:vAlign w:val="center"/>
          </w:tcPr>
          <w:p w:rsidR="00FD57C3" w:rsidRPr="00741839" w:rsidRDefault="00FD57C3" w:rsidP="00FD57C3">
            <w:pPr>
              <w:spacing w:line="200" w:lineRule="exact"/>
              <w:jc w:val="center"/>
              <w:rPr>
                <w:sz w:val="18"/>
              </w:rPr>
            </w:pPr>
            <w:r w:rsidRPr="00741839">
              <w:rPr>
                <w:sz w:val="18"/>
              </w:rPr>
              <w:t>9.2.5</w:t>
            </w:r>
          </w:p>
        </w:tc>
        <w:tc>
          <w:tcPr>
            <w:tcW w:w="993" w:type="dxa"/>
            <w:vAlign w:val="center"/>
          </w:tcPr>
          <w:p w:rsidR="00FD57C3" w:rsidRPr="00741839" w:rsidRDefault="00FD57C3" w:rsidP="00FD57C3">
            <w:pPr>
              <w:spacing w:line="200" w:lineRule="exact"/>
              <w:jc w:val="center"/>
              <w:rPr>
                <w:sz w:val="18"/>
              </w:rPr>
            </w:pPr>
            <w:r w:rsidRPr="00741839">
              <w:rPr>
                <w:sz w:val="18"/>
                <w:lang w:val="en-US"/>
              </w:rPr>
              <w:t>H</w:t>
            </w:r>
            <w:r w:rsidRPr="00741839">
              <w:rPr>
                <w:sz w:val="18"/>
              </w:rPr>
              <w:t>74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внутреннего уха</w:t>
            </w:r>
          </w:p>
        </w:tc>
        <w:tc>
          <w:tcPr>
            <w:tcW w:w="884" w:type="dxa"/>
            <w:vAlign w:val="center"/>
          </w:tcPr>
          <w:p w:rsidR="00FD57C3" w:rsidRPr="00741839" w:rsidRDefault="00FD57C3" w:rsidP="00FD57C3">
            <w:pPr>
              <w:spacing w:line="200" w:lineRule="exact"/>
              <w:jc w:val="center"/>
              <w:rPr>
                <w:sz w:val="18"/>
              </w:rPr>
            </w:pPr>
            <w:r w:rsidRPr="00741839">
              <w:rPr>
                <w:sz w:val="18"/>
              </w:rPr>
              <w:t>9.3</w:t>
            </w:r>
          </w:p>
        </w:tc>
        <w:tc>
          <w:tcPr>
            <w:tcW w:w="993" w:type="dxa"/>
            <w:vAlign w:val="center"/>
          </w:tcPr>
          <w:p w:rsidR="00FD57C3" w:rsidRPr="00741839" w:rsidRDefault="00FD57C3" w:rsidP="00FD57C3">
            <w:pPr>
              <w:spacing w:line="200" w:lineRule="exact"/>
              <w:jc w:val="center"/>
              <w:rPr>
                <w:sz w:val="18"/>
              </w:rPr>
            </w:pPr>
            <w:r w:rsidRPr="00741839">
              <w:rPr>
                <w:sz w:val="18"/>
              </w:rPr>
              <w:t>Н80-Н81, Н83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 xml:space="preserve">отосклероз </w:t>
            </w:r>
          </w:p>
        </w:tc>
        <w:tc>
          <w:tcPr>
            <w:tcW w:w="884" w:type="dxa"/>
            <w:vAlign w:val="center"/>
          </w:tcPr>
          <w:p w:rsidR="00FD57C3" w:rsidRPr="00741839" w:rsidRDefault="00FD57C3" w:rsidP="00FD57C3">
            <w:pPr>
              <w:spacing w:line="200" w:lineRule="exact"/>
              <w:jc w:val="center"/>
              <w:rPr>
                <w:sz w:val="18"/>
              </w:rPr>
            </w:pPr>
            <w:r w:rsidRPr="00741839">
              <w:rPr>
                <w:sz w:val="18"/>
              </w:rPr>
              <w:t>9.3.1</w:t>
            </w:r>
          </w:p>
        </w:tc>
        <w:tc>
          <w:tcPr>
            <w:tcW w:w="993" w:type="dxa"/>
            <w:vAlign w:val="center"/>
          </w:tcPr>
          <w:p w:rsidR="00FD57C3" w:rsidRPr="00741839" w:rsidRDefault="00FD57C3" w:rsidP="00FD57C3">
            <w:pPr>
              <w:spacing w:line="200" w:lineRule="exact"/>
              <w:jc w:val="center"/>
              <w:rPr>
                <w:sz w:val="18"/>
              </w:rPr>
            </w:pPr>
            <w:r w:rsidRPr="00741839">
              <w:rPr>
                <w:sz w:val="18"/>
              </w:rPr>
              <w:t>Н80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болезнь Меньера</w:t>
            </w:r>
          </w:p>
        </w:tc>
        <w:tc>
          <w:tcPr>
            <w:tcW w:w="884" w:type="dxa"/>
            <w:vAlign w:val="center"/>
          </w:tcPr>
          <w:p w:rsidR="00FD57C3" w:rsidRPr="00741839" w:rsidRDefault="00FD57C3" w:rsidP="00FD57C3">
            <w:pPr>
              <w:spacing w:line="200" w:lineRule="exact"/>
              <w:jc w:val="center"/>
              <w:rPr>
                <w:sz w:val="18"/>
              </w:rPr>
            </w:pPr>
            <w:r w:rsidRPr="00741839">
              <w:rPr>
                <w:sz w:val="18"/>
              </w:rPr>
              <w:t>9.3.2</w:t>
            </w:r>
          </w:p>
        </w:tc>
        <w:tc>
          <w:tcPr>
            <w:tcW w:w="993" w:type="dxa"/>
            <w:vAlign w:val="center"/>
          </w:tcPr>
          <w:p w:rsidR="00FD57C3" w:rsidRPr="00741839" w:rsidRDefault="00FD57C3" w:rsidP="00FD57C3">
            <w:pPr>
              <w:spacing w:line="200" w:lineRule="exact"/>
              <w:jc w:val="center"/>
              <w:rPr>
                <w:sz w:val="18"/>
              </w:rPr>
            </w:pPr>
            <w:r w:rsidRPr="00741839">
              <w:rPr>
                <w:sz w:val="18"/>
              </w:rPr>
              <w:t>Н81.0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кондуктивная </w:t>
            </w:r>
            <w:r w:rsidR="000A08E5">
              <w:rPr>
                <w:sz w:val="18"/>
              </w:rPr>
              <w:br/>
            </w:r>
            <w:r w:rsidRPr="00741839">
              <w:rPr>
                <w:sz w:val="18"/>
              </w:rPr>
              <w:t xml:space="preserve">и нейросенсорная потеря слуха </w:t>
            </w:r>
          </w:p>
        </w:tc>
        <w:tc>
          <w:tcPr>
            <w:tcW w:w="884" w:type="dxa"/>
            <w:vAlign w:val="center"/>
          </w:tcPr>
          <w:p w:rsidR="00FD57C3" w:rsidRPr="00741839" w:rsidRDefault="00FD57C3" w:rsidP="00FD57C3">
            <w:pPr>
              <w:spacing w:line="200" w:lineRule="exact"/>
              <w:jc w:val="center"/>
              <w:rPr>
                <w:sz w:val="18"/>
              </w:rPr>
            </w:pPr>
            <w:r w:rsidRPr="00741839">
              <w:rPr>
                <w:sz w:val="18"/>
              </w:rPr>
              <w:t>9.4</w:t>
            </w:r>
          </w:p>
        </w:tc>
        <w:tc>
          <w:tcPr>
            <w:tcW w:w="993" w:type="dxa"/>
            <w:vAlign w:val="center"/>
          </w:tcPr>
          <w:p w:rsidR="00FD57C3" w:rsidRPr="00741839" w:rsidRDefault="00FD57C3" w:rsidP="00FD57C3">
            <w:pPr>
              <w:spacing w:line="200" w:lineRule="exact"/>
              <w:jc w:val="center"/>
              <w:rPr>
                <w:sz w:val="18"/>
              </w:rPr>
            </w:pPr>
            <w:r w:rsidRPr="00741839">
              <w:rPr>
                <w:sz w:val="18"/>
              </w:rPr>
              <w:t>Н90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 xml:space="preserve">кондуктивная потеря слуха двусторонняя </w:t>
            </w:r>
          </w:p>
        </w:tc>
        <w:tc>
          <w:tcPr>
            <w:tcW w:w="884" w:type="dxa"/>
            <w:vAlign w:val="center"/>
          </w:tcPr>
          <w:p w:rsidR="00FD57C3" w:rsidRPr="00741839" w:rsidRDefault="00FD57C3" w:rsidP="00FD57C3">
            <w:pPr>
              <w:spacing w:line="200" w:lineRule="exact"/>
              <w:jc w:val="center"/>
              <w:rPr>
                <w:sz w:val="18"/>
              </w:rPr>
            </w:pPr>
            <w:r w:rsidRPr="00741839">
              <w:rPr>
                <w:sz w:val="18"/>
              </w:rPr>
              <w:t>9.4.1</w:t>
            </w:r>
          </w:p>
        </w:tc>
        <w:tc>
          <w:tcPr>
            <w:tcW w:w="993" w:type="dxa"/>
            <w:vAlign w:val="center"/>
          </w:tcPr>
          <w:p w:rsidR="00FD57C3" w:rsidRPr="00741839" w:rsidRDefault="00FD57C3" w:rsidP="00FD57C3">
            <w:pPr>
              <w:spacing w:line="200" w:lineRule="exact"/>
              <w:jc w:val="center"/>
              <w:rPr>
                <w:sz w:val="18"/>
              </w:rPr>
            </w:pPr>
            <w:r w:rsidRPr="00741839">
              <w:rPr>
                <w:sz w:val="18"/>
              </w:rPr>
              <w:t>Н90.0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нейросенсорная потеря слуха двусторонняя</w:t>
            </w:r>
          </w:p>
        </w:tc>
        <w:tc>
          <w:tcPr>
            <w:tcW w:w="884" w:type="dxa"/>
            <w:vAlign w:val="center"/>
          </w:tcPr>
          <w:p w:rsidR="00FD57C3" w:rsidRPr="00741839" w:rsidRDefault="00FD57C3" w:rsidP="00FD57C3">
            <w:pPr>
              <w:spacing w:line="200" w:lineRule="exact"/>
              <w:jc w:val="center"/>
              <w:rPr>
                <w:sz w:val="18"/>
              </w:rPr>
            </w:pPr>
            <w:r w:rsidRPr="00741839">
              <w:rPr>
                <w:sz w:val="18"/>
              </w:rPr>
              <w:t>9.4.2</w:t>
            </w:r>
          </w:p>
        </w:tc>
        <w:tc>
          <w:tcPr>
            <w:tcW w:w="993" w:type="dxa"/>
            <w:vAlign w:val="center"/>
          </w:tcPr>
          <w:p w:rsidR="00FD57C3" w:rsidRPr="00741839" w:rsidRDefault="00FD57C3" w:rsidP="00FD57C3">
            <w:pPr>
              <w:spacing w:line="200" w:lineRule="exact"/>
              <w:jc w:val="center"/>
              <w:rPr>
                <w:sz w:val="18"/>
              </w:rPr>
            </w:pPr>
            <w:r w:rsidRPr="00741839">
              <w:rPr>
                <w:sz w:val="18"/>
              </w:rPr>
              <w:t>Н90.3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системы кровообращения</w:t>
            </w:r>
          </w:p>
        </w:tc>
        <w:tc>
          <w:tcPr>
            <w:tcW w:w="884" w:type="dxa"/>
            <w:vAlign w:val="center"/>
          </w:tcPr>
          <w:p w:rsidR="00FD57C3" w:rsidRPr="00741839" w:rsidRDefault="00FD57C3" w:rsidP="00FD57C3">
            <w:pPr>
              <w:spacing w:line="200" w:lineRule="exact"/>
              <w:jc w:val="center"/>
              <w:rPr>
                <w:b/>
                <w:sz w:val="18"/>
              </w:rPr>
            </w:pPr>
            <w:r w:rsidRPr="00741839">
              <w:rPr>
                <w:b/>
                <w:sz w:val="18"/>
              </w:rPr>
              <w:t>10.0</w:t>
            </w:r>
          </w:p>
        </w:tc>
        <w:tc>
          <w:tcPr>
            <w:tcW w:w="993" w:type="dxa"/>
            <w:vAlign w:val="center"/>
          </w:tcPr>
          <w:p w:rsidR="00FD57C3" w:rsidRPr="00741839" w:rsidRDefault="00FD57C3" w:rsidP="00FD57C3">
            <w:pPr>
              <w:spacing w:line="200" w:lineRule="exact"/>
              <w:jc w:val="center"/>
              <w:rPr>
                <w:b/>
                <w:sz w:val="18"/>
              </w:rPr>
            </w:pPr>
            <w:r w:rsidRPr="00741839">
              <w:rPr>
                <w:b/>
                <w:sz w:val="18"/>
              </w:rPr>
              <w:t>I00-I99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острая ревматическая лихорадка</w:t>
            </w:r>
          </w:p>
        </w:tc>
        <w:tc>
          <w:tcPr>
            <w:tcW w:w="884" w:type="dxa"/>
            <w:vAlign w:val="center"/>
          </w:tcPr>
          <w:p w:rsidR="00FD57C3" w:rsidRPr="00741839" w:rsidRDefault="00FD57C3" w:rsidP="00FD57C3">
            <w:pPr>
              <w:spacing w:line="200" w:lineRule="exact"/>
              <w:jc w:val="center"/>
              <w:rPr>
                <w:sz w:val="18"/>
              </w:rPr>
            </w:pPr>
            <w:r w:rsidRPr="00741839">
              <w:rPr>
                <w:sz w:val="18"/>
              </w:rPr>
              <w:t>10.1</w:t>
            </w:r>
          </w:p>
        </w:tc>
        <w:tc>
          <w:tcPr>
            <w:tcW w:w="993" w:type="dxa"/>
            <w:vAlign w:val="center"/>
          </w:tcPr>
          <w:p w:rsidR="00FD57C3" w:rsidRPr="00741839" w:rsidRDefault="00FD57C3" w:rsidP="00FD57C3">
            <w:pPr>
              <w:spacing w:line="200" w:lineRule="exact"/>
              <w:jc w:val="center"/>
              <w:rPr>
                <w:sz w:val="18"/>
              </w:rPr>
            </w:pPr>
            <w:r w:rsidRPr="00741839">
              <w:rPr>
                <w:sz w:val="18"/>
              </w:rPr>
              <w:t>I00-I02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lang w:val="en-US"/>
              </w:rPr>
            </w:pPr>
            <w:r w:rsidRPr="00741839">
              <w:rPr>
                <w:sz w:val="18"/>
              </w:rPr>
              <w:t>хронические ревматические болезни сердца</w:t>
            </w:r>
            <w:r w:rsidRPr="00741839">
              <w:rPr>
                <w:sz w:val="18"/>
                <w:lang w:val="en-US"/>
              </w:rPr>
              <w:t xml:space="preserve"> </w:t>
            </w:r>
          </w:p>
        </w:tc>
        <w:tc>
          <w:tcPr>
            <w:tcW w:w="884" w:type="dxa"/>
            <w:vAlign w:val="center"/>
          </w:tcPr>
          <w:p w:rsidR="00FD57C3" w:rsidRPr="00741839" w:rsidRDefault="00FD57C3" w:rsidP="00FD57C3">
            <w:pPr>
              <w:spacing w:line="200" w:lineRule="exact"/>
              <w:jc w:val="center"/>
              <w:rPr>
                <w:sz w:val="18"/>
                <w:lang w:val="en-US"/>
              </w:rPr>
            </w:pPr>
            <w:r w:rsidRPr="00741839">
              <w:rPr>
                <w:sz w:val="18"/>
                <w:lang w:val="en-US"/>
              </w:rPr>
              <w:t>10.2</w:t>
            </w:r>
          </w:p>
        </w:tc>
        <w:tc>
          <w:tcPr>
            <w:tcW w:w="993" w:type="dxa"/>
            <w:vAlign w:val="center"/>
          </w:tcPr>
          <w:p w:rsidR="00FD57C3" w:rsidRPr="00741839" w:rsidRDefault="00FD57C3" w:rsidP="00FD57C3">
            <w:pPr>
              <w:spacing w:line="200" w:lineRule="exact"/>
              <w:jc w:val="center"/>
              <w:rPr>
                <w:sz w:val="18"/>
                <w:lang w:val="en-US"/>
              </w:rPr>
            </w:pPr>
            <w:r w:rsidRPr="00741839">
              <w:rPr>
                <w:sz w:val="18"/>
                <w:lang w:val="en-US"/>
              </w:rPr>
              <w:t>I05-I09</w:t>
            </w:r>
          </w:p>
        </w:tc>
        <w:tc>
          <w:tcPr>
            <w:tcW w:w="850" w:type="dxa"/>
            <w:shd w:val="clear" w:color="auto" w:fill="auto"/>
            <w:vAlign w:val="center"/>
          </w:tcPr>
          <w:p w:rsidR="00FD57C3" w:rsidRPr="00741839" w:rsidRDefault="00FD57C3" w:rsidP="00FD57C3">
            <w:pPr>
              <w:jc w:val="center"/>
              <w:rPr>
                <w:b/>
                <w:sz w:val="22"/>
                <w:lang w:val="en-US"/>
              </w:rPr>
            </w:pPr>
          </w:p>
        </w:tc>
        <w:tc>
          <w:tcPr>
            <w:tcW w:w="851"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851" w:type="dxa"/>
            <w:vAlign w:val="center"/>
          </w:tcPr>
          <w:p w:rsidR="00FD57C3" w:rsidRPr="00741839" w:rsidRDefault="00FD57C3" w:rsidP="00FD57C3">
            <w:pPr>
              <w:jc w:val="center"/>
              <w:rPr>
                <w:b/>
                <w:sz w:val="22"/>
                <w:lang w:val="en-US"/>
              </w:rPr>
            </w:pPr>
          </w:p>
        </w:tc>
        <w:tc>
          <w:tcPr>
            <w:tcW w:w="1134" w:type="dxa"/>
            <w:vAlign w:val="center"/>
          </w:tcPr>
          <w:p w:rsidR="00FD57C3" w:rsidRPr="00741839" w:rsidRDefault="00FD57C3" w:rsidP="00FD57C3">
            <w:pPr>
              <w:jc w:val="center"/>
              <w:rPr>
                <w:b/>
                <w:sz w:val="22"/>
                <w:lang w:val="en-US"/>
              </w:rPr>
            </w:pP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1134" w:type="dxa"/>
            <w:shd w:val="clear" w:color="auto" w:fill="auto"/>
            <w:vAlign w:val="center"/>
          </w:tcPr>
          <w:p w:rsidR="00FD57C3" w:rsidRPr="00741839" w:rsidRDefault="00FD57C3" w:rsidP="00FD57C3">
            <w:pPr>
              <w:spacing w:line="180" w:lineRule="exact"/>
              <w:jc w:val="center"/>
              <w:rPr>
                <w:b/>
                <w:sz w:val="22"/>
                <w:lang w:val="en-US"/>
              </w:rPr>
            </w:pPr>
          </w:p>
        </w:tc>
        <w:tc>
          <w:tcPr>
            <w:tcW w:w="821" w:type="dxa"/>
            <w:shd w:val="clear" w:color="auto" w:fill="auto"/>
            <w:vAlign w:val="center"/>
          </w:tcPr>
          <w:p w:rsidR="00FD57C3" w:rsidRPr="00741839" w:rsidRDefault="00FD57C3" w:rsidP="00FD57C3">
            <w:pPr>
              <w:spacing w:line="180" w:lineRule="exact"/>
              <w:jc w:val="center"/>
              <w:rPr>
                <w:b/>
                <w:sz w:val="22"/>
                <w:lang w:val="en-US"/>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    из них</w:t>
            </w:r>
          </w:p>
          <w:p w:rsidR="00FD57C3" w:rsidRPr="00741839" w:rsidRDefault="00FD57C3" w:rsidP="00FD57C3">
            <w:pPr>
              <w:spacing w:line="200" w:lineRule="exact"/>
              <w:ind w:left="278"/>
              <w:rPr>
                <w:sz w:val="18"/>
              </w:rPr>
            </w:pPr>
            <w:r w:rsidRPr="00741839">
              <w:rPr>
                <w:sz w:val="18"/>
              </w:rPr>
              <w:t xml:space="preserve">    ревматические поражения </w:t>
            </w:r>
          </w:p>
          <w:p w:rsidR="00FD57C3" w:rsidRPr="00741839" w:rsidRDefault="00FD57C3" w:rsidP="00FD57C3">
            <w:pPr>
              <w:spacing w:line="200" w:lineRule="exact"/>
              <w:ind w:left="278"/>
              <w:rPr>
                <w:sz w:val="18"/>
              </w:rPr>
            </w:pPr>
            <w:r w:rsidRPr="00741839">
              <w:rPr>
                <w:sz w:val="18"/>
              </w:rPr>
              <w:t xml:space="preserve">    клапанов</w:t>
            </w:r>
          </w:p>
        </w:tc>
        <w:tc>
          <w:tcPr>
            <w:tcW w:w="884" w:type="dxa"/>
            <w:vAlign w:val="center"/>
          </w:tcPr>
          <w:p w:rsidR="00FD57C3" w:rsidRPr="00741839" w:rsidRDefault="00FD57C3" w:rsidP="00FD57C3">
            <w:pPr>
              <w:spacing w:line="200" w:lineRule="exact"/>
              <w:jc w:val="center"/>
              <w:rPr>
                <w:sz w:val="18"/>
              </w:rPr>
            </w:pPr>
            <w:r w:rsidRPr="00741839">
              <w:rPr>
                <w:sz w:val="18"/>
              </w:rPr>
              <w:t>10.2.1</w:t>
            </w:r>
          </w:p>
        </w:tc>
        <w:tc>
          <w:tcPr>
            <w:tcW w:w="993" w:type="dxa"/>
            <w:vAlign w:val="center"/>
          </w:tcPr>
          <w:p w:rsidR="00FD57C3" w:rsidRPr="00741839" w:rsidRDefault="00FD57C3" w:rsidP="00FD57C3">
            <w:pPr>
              <w:spacing w:line="200" w:lineRule="exact"/>
              <w:jc w:val="center"/>
              <w:rPr>
                <w:sz w:val="18"/>
                <w:lang w:val="en-US"/>
              </w:rPr>
            </w:pPr>
            <w:r w:rsidRPr="00741839">
              <w:rPr>
                <w:sz w:val="18"/>
              </w:rPr>
              <w:t>I05-I08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болезни, характеризующиеся </w:t>
            </w:r>
          </w:p>
          <w:p w:rsidR="00FD57C3" w:rsidRPr="00741839" w:rsidRDefault="00FD57C3" w:rsidP="00FD57C3">
            <w:pPr>
              <w:spacing w:line="200" w:lineRule="exact"/>
              <w:ind w:left="278"/>
              <w:rPr>
                <w:sz w:val="18"/>
              </w:rPr>
            </w:pPr>
            <w:r w:rsidRPr="00741839">
              <w:rPr>
                <w:sz w:val="18"/>
              </w:rPr>
              <w:t>повышенным кровяным давлением</w:t>
            </w:r>
          </w:p>
        </w:tc>
        <w:tc>
          <w:tcPr>
            <w:tcW w:w="884" w:type="dxa"/>
            <w:vAlign w:val="center"/>
          </w:tcPr>
          <w:p w:rsidR="00FD57C3" w:rsidRPr="00741839" w:rsidRDefault="00FD57C3" w:rsidP="00FD57C3">
            <w:pPr>
              <w:spacing w:line="200" w:lineRule="exact"/>
              <w:jc w:val="center"/>
              <w:rPr>
                <w:sz w:val="18"/>
              </w:rPr>
            </w:pPr>
            <w:r w:rsidRPr="00741839">
              <w:rPr>
                <w:sz w:val="18"/>
              </w:rPr>
              <w:t>10.3</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10-</w:t>
            </w:r>
            <w:r w:rsidRPr="00741839">
              <w:rPr>
                <w:sz w:val="18"/>
                <w:lang w:val="en-US"/>
              </w:rPr>
              <w:t>I</w:t>
            </w:r>
            <w:r w:rsidRPr="00741839">
              <w:rPr>
                <w:sz w:val="18"/>
              </w:rPr>
              <w:t>13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эссенциальная гипертензия</w:t>
            </w:r>
          </w:p>
        </w:tc>
        <w:tc>
          <w:tcPr>
            <w:tcW w:w="884" w:type="dxa"/>
            <w:vAlign w:val="center"/>
          </w:tcPr>
          <w:p w:rsidR="00FD57C3" w:rsidRPr="00741839" w:rsidRDefault="00FD57C3" w:rsidP="00FD57C3">
            <w:pPr>
              <w:spacing w:line="200" w:lineRule="exact"/>
              <w:jc w:val="center"/>
              <w:rPr>
                <w:sz w:val="18"/>
              </w:rPr>
            </w:pPr>
            <w:r w:rsidRPr="00741839">
              <w:rPr>
                <w:sz w:val="18"/>
              </w:rPr>
              <w:t>10.3.1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10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гипертензивная болезнь сердца </w:t>
            </w:r>
          </w:p>
          <w:p w:rsidR="00FD57C3" w:rsidRPr="00741839" w:rsidRDefault="00FD57C3" w:rsidP="00FD57C3">
            <w:pPr>
              <w:spacing w:line="200" w:lineRule="exact"/>
              <w:ind w:left="420"/>
              <w:rPr>
                <w:sz w:val="18"/>
              </w:rPr>
            </w:pPr>
            <w:r w:rsidRPr="00741839">
              <w:rPr>
                <w:sz w:val="18"/>
              </w:rPr>
              <w:t>(гипертоническая болезнь</w:t>
            </w:r>
            <w:r w:rsidRPr="00741839">
              <w:rPr>
                <w:sz w:val="18"/>
              </w:rPr>
              <w:br/>
              <w:t>с преимущественным поражением сердца)</w:t>
            </w:r>
          </w:p>
        </w:tc>
        <w:tc>
          <w:tcPr>
            <w:tcW w:w="884" w:type="dxa"/>
            <w:vAlign w:val="center"/>
          </w:tcPr>
          <w:p w:rsidR="00FD57C3" w:rsidRPr="00741839" w:rsidRDefault="00FD57C3" w:rsidP="00FD57C3">
            <w:pPr>
              <w:spacing w:line="200" w:lineRule="exact"/>
              <w:jc w:val="center"/>
              <w:rPr>
                <w:sz w:val="18"/>
              </w:rPr>
            </w:pPr>
            <w:r w:rsidRPr="00741839">
              <w:rPr>
                <w:sz w:val="18"/>
              </w:rPr>
              <w:t>10.3.2</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11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гипертензивная болезнь почки (гипертоническая болезнь с преимущественным поражением почек) </w:t>
            </w:r>
          </w:p>
        </w:tc>
        <w:tc>
          <w:tcPr>
            <w:tcW w:w="884" w:type="dxa"/>
            <w:vAlign w:val="center"/>
          </w:tcPr>
          <w:p w:rsidR="00FD57C3" w:rsidRPr="00741839" w:rsidRDefault="00FD57C3" w:rsidP="00FD57C3">
            <w:pPr>
              <w:spacing w:line="200" w:lineRule="exact"/>
              <w:jc w:val="center"/>
              <w:rPr>
                <w:sz w:val="18"/>
              </w:rPr>
            </w:pPr>
            <w:r w:rsidRPr="00741839">
              <w:rPr>
                <w:sz w:val="18"/>
              </w:rPr>
              <w:t>10.3.3</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12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гипертензивная болезнь сердца и почки (гипертоническая болезнь</w:t>
            </w:r>
            <w:r w:rsidRPr="00741839">
              <w:rPr>
                <w:sz w:val="18"/>
              </w:rPr>
              <w:br/>
              <w:t>с преимущественным поражением сердца и почек)</w:t>
            </w:r>
          </w:p>
        </w:tc>
        <w:tc>
          <w:tcPr>
            <w:tcW w:w="884" w:type="dxa"/>
            <w:vAlign w:val="center"/>
          </w:tcPr>
          <w:p w:rsidR="00FD57C3" w:rsidRPr="00741839" w:rsidRDefault="00FD57C3" w:rsidP="00FD57C3">
            <w:pPr>
              <w:spacing w:line="200" w:lineRule="exact"/>
              <w:jc w:val="center"/>
              <w:rPr>
                <w:sz w:val="18"/>
              </w:rPr>
            </w:pPr>
            <w:r w:rsidRPr="00741839">
              <w:rPr>
                <w:sz w:val="18"/>
              </w:rPr>
              <w:t>10.3.4</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13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ишемические болезни сердца</w:t>
            </w:r>
          </w:p>
        </w:tc>
        <w:tc>
          <w:tcPr>
            <w:tcW w:w="884" w:type="dxa"/>
            <w:vAlign w:val="center"/>
          </w:tcPr>
          <w:p w:rsidR="00FD57C3" w:rsidRPr="00741839" w:rsidRDefault="00FD57C3" w:rsidP="00FD57C3">
            <w:pPr>
              <w:spacing w:line="200" w:lineRule="exact"/>
              <w:jc w:val="center"/>
              <w:rPr>
                <w:sz w:val="18"/>
              </w:rPr>
            </w:pPr>
            <w:r w:rsidRPr="00741839">
              <w:rPr>
                <w:sz w:val="18"/>
              </w:rPr>
              <w:t>10.4</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20-</w:t>
            </w:r>
            <w:r w:rsidRPr="00741839">
              <w:rPr>
                <w:sz w:val="18"/>
                <w:lang w:val="en-US"/>
              </w:rPr>
              <w:t>I</w:t>
            </w:r>
            <w:r w:rsidRPr="00741839">
              <w:rPr>
                <w:sz w:val="18"/>
              </w:rPr>
              <w:t>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6"/>
              <w:rPr>
                <w:sz w:val="18"/>
              </w:rPr>
            </w:pPr>
            <w:r w:rsidRPr="00741839">
              <w:rPr>
                <w:sz w:val="18"/>
              </w:rPr>
              <w:t>стенокардия</w:t>
            </w:r>
          </w:p>
        </w:tc>
        <w:tc>
          <w:tcPr>
            <w:tcW w:w="884" w:type="dxa"/>
            <w:vAlign w:val="center"/>
          </w:tcPr>
          <w:p w:rsidR="00FD57C3" w:rsidRPr="00741839" w:rsidRDefault="00FD57C3" w:rsidP="00FD57C3">
            <w:pPr>
              <w:spacing w:line="200" w:lineRule="exact"/>
              <w:jc w:val="center"/>
              <w:rPr>
                <w:sz w:val="18"/>
              </w:rPr>
            </w:pPr>
            <w:r w:rsidRPr="00741839">
              <w:rPr>
                <w:sz w:val="18"/>
              </w:rPr>
              <w:t>10.4.1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567"/>
              <w:rPr>
                <w:sz w:val="18"/>
              </w:rPr>
            </w:pPr>
            <w:r w:rsidRPr="00741839">
              <w:rPr>
                <w:sz w:val="18"/>
              </w:rPr>
              <w:t xml:space="preserve">из нее </w:t>
            </w:r>
          </w:p>
          <w:p w:rsidR="00FD57C3" w:rsidRPr="00741839" w:rsidRDefault="00FD57C3" w:rsidP="00FD57C3">
            <w:pPr>
              <w:spacing w:line="200" w:lineRule="exact"/>
              <w:ind w:left="567"/>
              <w:rPr>
                <w:sz w:val="18"/>
              </w:rPr>
            </w:pPr>
            <w:r w:rsidRPr="00741839">
              <w:rPr>
                <w:sz w:val="18"/>
              </w:rPr>
              <w:t>нестабильная стенокардия</w:t>
            </w:r>
          </w:p>
        </w:tc>
        <w:tc>
          <w:tcPr>
            <w:tcW w:w="884" w:type="dxa"/>
            <w:vAlign w:val="center"/>
          </w:tcPr>
          <w:p w:rsidR="00FD57C3" w:rsidRPr="00741839" w:rsidRDefault="00FD57C3" w:rsidP="00FD57C3">
            <w:pPr>
              <w:spacing w:line="200" w:lineRule="exact"/>
              <w:jc w:val="center"/>
              <w:rPr>
                <w:sz w:val="18"/>
              </w:rPr>
            </w:pPr>
            <w:r w:rsidRPr="00741839">
              <w:rPr>
                <w:sz w:val="18"/>
              </w:rPr>
              <w:t>10.4.1.1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20.0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6"/>
              <w:rPr>
                <w:sz w:val="18"/>
              </w:rPr>
            </w:pPr>
            <w:r w:rsidRPr="00741839">
              <w:rPr>
                <w:sz w:val="18"/>
              </w:rPr>
              <w:t>острый инфаркт миокарда</w:t>
            </w:r>
          </w:p>
        </w:tc>
        <w:tc>
          <w:tcPr>
            <w:tcW w:w="884" w:type="dxa"/>
            <w:vAlign w:val="center"/>
          </w:tcPr>
          <w:p w:rsidR="00FD57C3" w:rsidRPr="00741839" w:rsidRDefault="00FD57C3" w:rsidP="00FD57C3">
            <w:pPr>
              <w:spacing w:line="200" w:lineRule="exact"/>
              <w:jc w:val="center"/>
              <w:rPr>
                <w:sz w:val="18"/>
              </w:rPr>
            </w:pPr>
            <w:r w:rsidRPr="00741839">
              <w:rPr>
                <w:sz w:val="18"/>
              </w:rPr>
              <w:t>10.4.2</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6"/>
              <w:rPr>
                <w:sz w:val="18"/>
              </w:rPr>
            </w:pPr>
            <w:r w:rsidRPr="00741839">
              <w:rPr>
                <w:sz w:val="18"/>
              </w:rPr>
              <w:t>повторный инфаркт миокарда</w:t>
            </w:r>
          </w:p>
        </w:tc>
        <w:tc>
          <w:tcPr>
            <w:tcW w:w="884" w:type="dxa"/>
            <w:vAlign w:val="center"/>
          </w:tcPr>
          <w:p w:rsidR="00FD57C3" w:rsidRPr="00741839" w:rsidRDefault="00FD57C3" w:rsidP="00FD57C3">
            <w:pPr>
              <w:spacing w:line="200" w:lineRule="exact"/>
              <w:jc w:val="center"/>
              <w:rPr>
                <w:sz w:val="18"/>
              </w:rPr>
            </w:pPr>
            <w:r w:rsidRPr="00741839">
              <w:rPr>
                <w:sz w:val="18"/>
              </w:rPr>
              <w:t>10.4.3</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6"/>
              <w:rPr>
                <w:sz w:val="18"/>
              </w:rPr>
            </w:pPr>
            <w:r w:rsidRPr="00741839">
              <w:rPr>
                <w:sz w:val="18"/>
              </w:rPr>
              <w:t>другие формы острых ишемических болезней сердца</w:t>
            </w:r>
          </w:p>
        </w:tc>
        <w:tc>
          <w:tcPr>
            <w:tcW w:w="884" w:type="dxa"/>
            <w:vAlign w:val="center"/>
          </w:tcPr>
          <w:p w:rsidR="00FD57C3" w:rsidRPr="00741839" w:rsidRDefault="00FD57C3" w:rsidP="00FD57C3">
            <w:pPr>
              <w:spacing w:line="200" w:lineRule="exact"/>
              <w:jc w:val="center"/>
              <w:rPr>
                <w:sz w:val="18"/>
              </w:rPr>
            </w:pPr>
            <w:r w:rsidRPr="00741839">
              <w:rPr>
                <w:sz w:val="18"/>
              </w:rPr>
              <w:t>10.4.4</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6"/>
              <w:rPr>
                <w:sz w:val="18"/>
              </w:rPr>
            </w:pPr>
            <w:r w:rsidRPr="00741839">
              <w:rPr>
                <w:sz w:val="18"/>
              </w:rPr>
              <w:t>хроническая ишемическая болезнь сердца</w:t>
            </w:r>
          </w:p>
        </w:tc>
        <w:tc>
          <w:tcPr>
            <w:tcW w:w="884" w:type="dxa"/>
            <w:vAlign w:val="center"/>
          </w:tcPr>
          <w:p w:rsidR="00FD57C3" w:rsidRPr="00741839" w:rsidRDefault="00FD57C3" w:rsidP="00FD57C3">
            <w:pPr>
              <w:spacing w:line="200" w:lineRule="exact"/>
              <w:jc w:val="center"/>
              <w:rPr>
                <w:sz w:val="18"/>
              </w:rPr>
            </w:pPr>
            <w:r w:rsidRPr="00741839">
              <w:rPr>
                <w:sz w:val="18"/>
              </w:rPr>
              <w:t>10.4.5</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567"/>
              <w:rPr>
                <w:sz w:val="18"/>
              </w:rPr>
            </w:pPr>
            <w:r w:rsidRPr="00741839">
              <w:rPr>
                <w:sz w:val="18"/>
              </w:rPr>
              <w:t xml:space="preserve">из нее </w:t>
            </w:r>
          </w:p>
          <w:p w:rsidR="00FD57C3" w:rsidRPr="00741839" w:rsidRDefault="00FD57C3" w:rsidP="00FD57C3">
            <w:pPr>
              <w:spacing w:line="200" w:lineRule="exact"/>
              <w:ind w:left="567"/>
              <w:rPr>
                <w:sz w:val="18"/>
              </w:rPr>
            </w:pPr>
            <w:r w:rsidRPr="00741839">
              <w:rPr>
                <w:sz w:val="18"/>
              </w:rPr>
              <w:t>постинфарктный кардиосклероз</w:t>
            </w:r>
          </w:p>
        </w:tc>
        <w:tc>
          <w:tcPr>
            <w:tcW w:w="884" w:type="dxa"/>
            <w:vAlign w:val="center"/>
          </w:tcPr>
          <w:p w:rsidR="00FD57C3" w:rsidRPr="00741839" w:rsidRDefault="00FD57C3" w:rsidP="00FD57C3">
            <w:pPr>
              <w:spacing w:line="200" w:lineRule="exact"/>
              <w:jc w:val="center"/>
              <w:rPr>
                <w:sz w:val="18"/>
              </w:rPr>
            </w:pPr>
            <w:r w:rsidRPr="00741839">
              <w:rPr>
                <w:sz w:val="18"/>
              </w:rPr>
              <w:t>10.4.5.1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25.8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другие болезни сердца</w:t>
            </w:r>
          </w:p>
        </w:tc>
        <w:tc>
          <w:tcPr>
            <w:tcW w:w="884" w:type="dxa"/>
            <w:vAlign w:val="center"/>
          </w:tcPr>
          <w:p w:rsidR="00FD57C3" w:rsidRPr="00741839" w:rsidRDefault="00FD57C3" w:rsidP="00FD57C3">
            <w:pPr>
              <w:spacing w:line="200" w:lineRule="exact"/>
              <w:jc w:val="center"/>
              <w:rPr>
                <w:sz w:val="18"/>
              </w:rPr>
            </w:pPr>
            <w:r w:rsidRPr="00741839">
              <w:rPr>
                <w:sz w:val="18"/>
              </w:rPr>
              <w:t>10.5</w:t>
            </w:r>
          </w:p>
        </w:tc>
        <w:tc>
          <w:tcPr>
            <w:tcW w:w="993" w:type="dxa"/>
            <w:vAlign w:val="center"/>
          </w:tcPr>
          <w:p w:rsidR="00FD57C3" w:rsidRPr="00741839" w:rsidRDefault="00FD57C3" w:rsidP="00FD57C3">
            <w:pPr>
              <w:spacing w:line="200" w:lineRule="exact"/>
              <w:jc w:val="center"/>
              <w:rPr>
                <w:sz w:val="18"/>
              </w:rPr>
            </w:pPr>
            <w:r w:rsidRPr="00741839">
              <w:rPr>
                <w:sz w:val="18"/>
              </w:rPr>
              <w:t>I30-I51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острый перикардит</w:t>
            </w:r>
          </w:p>
        </w:tc>
        <w:tc>
          <w:tcPr>
            <w:tcW w:w="884" w:type="dxa"/>
            <w:vAlign w:val="center"/>
          </w:tcPr>
          <w:p w:rsidR="00FD57C3" w:rsidRPr="00741839" w:rsidRDefault="00FD57C3" w:rsidP="00FD57C3">
            <w:pPr>
              <w:spacing w:line="200" w:lineRule="exact"/>
              <w:jc w:val="center"/>
              <w:rPr>
                <w:sz w:val="18"/>
              </w:rPr>
            </w:pPr>
            <w:r w:rsidRPr="00741839">
              <w:rPr>
                <w:sz w:val="18"/>
              </w:rPr>
              <w:t>10.5.1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острый и подострый эндокардит</w:t>
            </w:r>
          </w:p>
        </w:tc>
        <w:tc>
          <w:tcPr>
            <w:tcW w:w="884" w:type="dxa"/>
            <w:vAlign w:val="center"/>
          </w:tcPr>
          <w:p w:rsidR="00FD57C3" w:rsidRPr="00741839" w:rsidRDefault="00FD57C3" w:rsidP="00FD57C3">
            <w:pPr>
              <w:spacing w:line="200" w:lineRule="exact"/>
              <w:jc w:val="center"/>
              <w:rPr>
                <w:sz w:val="18"/>
              </w:rPr>
            </w:pPr>
            <w:r w:rsidRPr="00741839">
              <w:rPr>
                <w:sz w:val="18"/>
              </w:rPr>
              <w:t>10.5.2</w:t>
            </w:r>
          </w:p>
        </w:tc>
        <w:tc>
          <w:tcPr>
            <w:tcW w:w="993" w:type="dxa"/>
            <w:vAlign w:val="center"/>
          </w:tcPr>
          <w:p w:rsidR="00FD57C3" w:rsidRPr="00741839" w:rsidRDefault="00FD57C3" w:rsidP="00FD57C3">
            <w:pPr>
              <w:spacing w:line="200" w:lineRule="exact"/>
              <w:jc w:val="center"/>
              <w:rPr>
                <w:sz w:val="18"/>
              </w:rPr>
            </w:pPr>
            <w:r w:rsidRPr="00741839">
              <w:rPr>
                <w:sz w:val="18"/>
              </w:rPr>
              <w:t>I33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острый миокардит</w:t>
            </w:r>
          </w:p>
        </w:tc>
        <w:tc>
          <w:tcPr>
            <w:tcW w:w="884" w:type="dxa"/>
            <w:vAlign w:val="center"/>
          </w:tcPr>
          <w:p w:rsidR="00FD57C3" w:rsidRPr="00741839" w:rsidRDefault="00FD57C3" w:rsidP="00FD57C3">
            <w:pPr>
              <w:spacing w:line="200" w:lineRule="exact"/>
              <w:jc w:val="center"/>
              <w:rPr>
                <w:sz w:val="18"/>
              </w:rPr>
            </w:pPr>
            <w:r w:rsidRPr="00741839">
              <w:rPr>
                <w:sz w:val="18"/>
              </w:rPr>
              <w:t>10.5.3</w:t>
            </w:r>
          </w:p>
        </w:tc>
        <w:tc>
          <w:tcPr>
            <w:tcW w:w="993" w:type="dxa"/>
            <w:vAlign w:val="center"/>
          </w:tcPr>
          <w:p w:rsidR="00FD57C3" w:rsidRPr="00741839" w:rsidRDefault="00FD57C3" w:rsidP="00FD57C3">
            <w:pPr>
              <w:spacing w:line="200" w:lineRule="exact"/>
              <w:jc w:val="center"/>
              <w:rPr>
                <w:sz w:val="18"/>
              </w:rPr>
            </w:pPr>
            <w:r w:rsidRPr="00741839">
              <w:rPr>
                <w:sz w:val="18"/>
              </w:rPr>
              <w:t>I40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кардиомиопатия</w:t>
            </w:r>
          </w:p>
        </w:tc>
        <w:tc>
          <w:tcPr>
            <w:tcW w:w="884" w:type="dxa"/>
            <w:vAlign w:val="center"/>
          </w:tcPr>
          <w:p w:rsidR="00FD57C3" w:rsidRPr="00741839" w:rsidRDefault="00FD57C3" w:rsidP="00FD57C3">
            <w:pPr>
              <w:spacing w:line="200" w:lineRule="exact"/>
              <w:jc w:val="center"/>
              <w:rPr>
                <w:sz w:val="18"/>
              </w:rPr>
            </w:pPr>
            <w:r w:rsidRPr="00741839">
              <w:rPr>
                <w:sz w:val="18"/>
              </w:rPr>
              <w:t>10.5.4</w:t>
            </w:r>
          </w:p>
        </w:tc>
        <w:tc>
          <w:tcPr>
            <w:tcW w:w="993" w:type="dxa"/>
            <w:vAlign w:val="center"/>
          </w:tcPr>
          <w:p w:rsidR="00FD57C3" w:rsidRPr="00741839" w:rsidRDefault="00FD57C3" w:rsidP="00FD57C3">
            <w:pPr>
              <w:spacing w:line="200" w:lineRule="exact"/>
              <w:jc w:val="center"/>
              <w:rPr>
                <w:sz w:val="18"/>
              </w:rPr>
            </w:pPr>
            <w:r w:rsidRPr="00741839">
              <w:rPr>
                <w:sz w:val="18"/>
              </w:rPr>
              <w:t>I42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цереброваскулярные болезни</w:t>
            </w:r>
          </w:p>
        </w:tc>
        <w:tc>
          <w:tcPr>
            <w:tcW w:w="884" w:type="dxa"/>
            <w:vAlign w:val="center"/>
          </w:tcPr>
          <w:p w:rsidR="00FD57C3" w:rsidRPr="00741839" w:rsidRDefault="00FD57C3" w:rsidP="00FD57C3">
            <w:pPr>
              <w:spacing w:line="200" w:lineRule="exact"/>
              <w:jc w:val="center"/>
              <w:rPr>
                <w:sz w:val="18"/>
              </w:rPr>
            </w:pPr>
            <w:r w:rsidRPr="00741839">
              <w:rPr>
                <w:sz w:val="18"/>
              </w:rPr>
              <w:t>10.6</w:t>
            </w:r>
          </w:p>
        </w:tc>
        <w:tc>
          <w:tcPr>
            <w:tcW w:w="993" w:type="dxa"/>
            <w:vAlign w:val="center"/>
          </w:tcPr>
          <w:p w:rsidR="00FD57C3" w:rsidRPr="00741839" w:rsidRDefault="00FD57C3" w:rsidP="00FD57C3">
            <w:pPr>
              <w:spacing w:line="200" w:lineRule="exact"/>
              <w:jc w:val="center"/>
              <w:rPr>
                <w:sz w:val="18"/>
              </w:rPr>
            </w:pPr>
            <w:r w:rsidRPr="00741839">
              <w:rPr>
                <w:sz w:val="18"/>
              </w:rPr>
              <w:t>I60-I69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из них:</w:t>
            </w:r>
          </w:p>
          <w:p w:rsidR="00FD57C3" w:rsidRPr="00741839" w:rsidRDefault="00FD57C3" w:rsidP="00FD57C3">
            <w:pPr>
              <w:ind w:left="420"/>
              <w:rPr>
                <w:sz w:val="18"/>
              </w:rPr>
            </w:pPr>
            <w:r w:rsidRPr="00741839">
              <w:rPr>
                <w:sz w:val="18"/>
              </w:rPr>
              <w:t>субарахноидальное кровоизлияние</w:t>
            </w:r>
          </w:p>
        </w:tc>
        <w:tc>
          <w:tcPr>
            <w:tcW w:w="884" w:type="dxa"/>
            <w:vAlign w:val="center"/>
          </w:tcPr>
          <w:p w:rsidR="00FD57C3" w:rsidRPr="00741839" w:rsidRDefault="00FD57C3" w:rsidP="00FD57C3">
            <w:pPr>
              <w:jc w:val="center"/>
              <w:rPr>
                <w:sz w:val="18"/>
              </w:rPr>
            </w:pPr>
            <w:r w:rsidRPr="00741839">
              <w:rPr>
                <w:sz w:val="18"/>
              </w:rPr>
              <w:t>10.6.1</w:t>
            </w:r>
          </w:p>
        </w:tc>
        <w:tc>
          <w:tcPr>
            <w:tcW w:w="993" w:type="dxa"/>
            <w:vAlign w:val="center"/>
          </w:tcPr>
          <w:p w:rsidR="00FD57C3" w:rsidRPr="00741839" w:rsidRDefault="00FD57C3" w:rsidP="00FD57C3">
            <w:pPr>
              <w:jc w:val="center"/>
              <w:rPr>
                <w:sz w:val="18"/>
              </w:rPr>
            </w:pPr>
            <w:r w:rsidRPr="00741839">
              <w:rPr>
                <w:sz w:val="18"/>
              </w:rPr>
              <w:t>I60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 xml:space="preserve">внутримозговое и другое внутричерепное кровоизлияние  </w:t>
            </w:r>
          </w:p>
        </w:tc>
        <w:tc>
          <w:tcPr>
            <w:tcW w:w="884" w:type="dxa"/>
            <w:vAlign w:val="center"/>
          </w:tcPr>
          <w:p w:rsidR="00FD57C3" w:rsidRPr="00741839" w:rsidRDefault="00FD57C3" w:rsidP="00FD57C3">
            <w:pPr>
              <w:jc w:val="center"/>
              <w:rPr>
                <w:sz w:val="18"/>
                <w:lang w:val="en-US"/>
              </w:rPr>
            </w:pPr>
            <w:r w:rsidRPr="00741839">
              <w:rPr>
                <w:sz w:val="18"/>
                <w:lang w:val="en-US"/>
              </w:rPr>
              <w:t>10.</w:t>
            </w:r>
            <w:r w:rsidRPr="00741839">
              <w:rPr>
                <w:sz w:val="18"/>
              </w:rPr>
              <w:t>6</w:t>
            </w:r>
            <w:r w:rsidRPr="00741839">
              <w:rPr>
                <w:sz w:val="18"/>
                <w:lang w:val="en-US"/>
              </w:rPr>
              <w:t>.2</w:t>
            </w:r>
          </w:p>
        </w:tc>
        <w:tc>
          <w:tcPr>
            <w:tcW w:w="993" w:type="dxa"/>
            <w:vAlign w:val="center"/>
          </w:tcPr>
          <w:p w:rsidR="00FD57C3" w:rsidRPr="00741839" w:rsidRDefault="00FD57C3" w:rsidP="00FD57C3">
            <w:pPr>
              <w:jc w:val="center"/>
              <w:rPr>
                <w:sz w:val="18"/>
                <w:lang w:val="en-US"/>
              </w:rPr>
            </w:pPr>
            <w:r w:rsidRPr="00741839">
              <w:rPr>
                <w:sz w:val="18"/>
                <w:lang w:val="en-US"/>
              </w:rPr>
              <w:t>I61, I62</w:t>
            </w:r>
          </w:p>
        </w:tc>
        <w:tc>
          <w:tcPr>
            <w:tcW w:w="850" w:type="dxa"/>
            <w:shd w:val="clear" w:color="auto" w:fill="auto"/>
            <w:vAlign w:val="center"/>
          </w:tcPr>
          <w:p w:rsidR="00FD57C3" w:rsidRPr="00741839" w:rsidRDefault="00FD57C3" w:rsidP="00FD57C3">
            <w:pPr>
              <w:jc w:val="center"/>
              <w:rPr>
                <w:b/>
                <w:sz w:val="22"/>
                <w:lang w:val="en-US"/>
              </w:rPr>
            </w:pPr>
          </w:p>
        </w:tc>
        <w:tc>
          <w:tcPr>
            <w:tcW w:w="851"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992" w:type="dxa"/>
            <w:shd w:val="clear" w:color="auto" w:fill="auto"/>
            <w:vAlign w:val="center"/>
          </w:tcPr>
          <w:p w:rsidR="00FD57C3" w:rsidRPr="00741839" w:rsidRDefault="00FD57C3" w:rsidP="00FD57C3">
            <w:pPr>
              <w:jc w:val="center"/>
              <w:rPr>
                <w:b/>
                <w:sz w:val="22"/>
                <w:lang w:val="en-US"/>
              </w:rPr>
            </w:pPr>
          </w:p>
        </w:tc>
        <w:tc>
          <w:tcPr>
            <w:tcW w:w="851" w:type="dxa"/>
            <w:vAlign w:val="center"/>
          </w:tcPr>
          <w:p w:rsidR="00FD57C3" w:rsidRPr="00741839" w:rsidRDefault="00FD57C3" w:rsidP="00FD57C3">
            <w:pPr>
              <w:jc w:val="center"/>
              <w:rPr>
                <w:b/>
                <w:sz w:val="22"/>
                <w:lang w:val="en-US"/>
              </w:rPr>
            </w:pPr>
          </w:p>
        </w:tc>
        <w:tc>
          <w:tcPr>
            <w:tcW w:w="1134" w:type="dxa"/>
            <w:vAlign w:val="center"/>
          </w:tcPr>
          <w:p w:rsidR="00FD57C3" w:rsidRPr="00741839" w:rsidRDefault="00FD57C3" w:rsidP="00FD57C3">
            <w:pPr>
              <w:jc w:val="center"/>
              <w:rPr>
                <w:b/>
                <w:sz w:val="22"/>
                <w:lang w:val="en-US"/>
              </w:rPr>
            </w:pPr>
          </w:p>
        </w:tc>
        <w:tc>
          <w:tcPr>
            <w:tcW w:w="850" w:type="dxa"/>
            <w:shd w:val="clear" w:color="auto" w:fill="auto"/>
            <w:vAlign w:val="center"/>
          </w:tcPr>
          <w:p w:rsidR="00FD57C3" w:rsidRPr="00741839" w:rsidRDefault="00FD57C3" w:rsidP="00FD57C3">
            <w:pPr>
              <w:jc w:val="center"/>
              <w:rPr>
                <w:b/>
                <w:sz w:val="22"/>
                <w:lang w:val="en-US"/>
              </w:rPr>
            </w:pPr>
          </w:p>
        </w:tc>
        <w:tc>
          <w:tcPr>
            <w:tcW w:w="851" w:type="dxa"/>
            <w:shd w:val="clear" w:color="auto" w:fill="auto"/>
            <w:vAlign w:val="center"/>
          </w:tcPr>
          <w:p w:rsidR="00FD57C3" w:rsidRPr="00741839" w:rsidRDefault="00FD57C3" w:rsidP="00FD57C3">
            <w:pPr>
              <w:jc w:val="center"/>
              <w:rPr>
                <w:b/>
                <w:sz w:val="22"/>
                <w:lang w:val="en-US"/>
              </w:rPr>
            </w:pPr>
          </w:p>
        </w:tc>
        <w:tc>
          <w:tcPr>
            <w:tcW w:w="1134" w:type="dxa"/>
            <w:shd w:val="clear" w:color="auto" w:fill="auto"/>
            <w:vAlign w:val="center"/>
          </w:tcPr>
          <w:p w:rsidR="00FD57C3" w:rsidRPr="00741839" w:rsidRDefault="00FD57C3" w:rsidP="00FD57C3">
            <w:pPr>
              <w:jc w:val="center"/>
              <w:rPr>
                <w:b/>
                <w:sz w:val="22"/>
                <w:lang w:val="en-US"/>
              </w:rPr>
            </w:pPr>
          </w:p>
        </w:tc>
        <w:tc>
          <w:tcPr>
            <w:tcW w:w="821" w:type="dxa"/>
            <w:shd w:val="clear" w:color="auto" w:fill="auto"/>
            <w:vAlign w:val="center"/>
          </w:tcPr>
          <w:p w:rsidR="00FD57C3" w:rsidRPr="00741839" w:rsidRDefault="00FD57C3" w:rsidP="00FD57C3">
            <w:pPr>
              <w:jc w:val="center"/>
              <w:rPr>
                <w:b/>
                <w:sz w:val="22"/>
                <w:lang w:val="en-US"/>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lang w:val="en-US"/>
              </w:rPr>
            </w:pPr>
            <w:r w:rsidRPr="00741839">
              <w:rPr>
                <w:sz w:val="18"/>
              </w:rPr>
              <w:t>инфаркт</w:t>
            </w:r>
            <w:r w:rsidRPr="00741839">
              <w:rPr>
                <w:sz w:val="18"/>
                <w:lang w:val="en-US"/>
              </w:rPr>
              <w:t xml:space="preserve"> </w:t>
            </w:r>
            <w:r w:rsidRPr="00741839">
              <w:rPr>
                <w:sz w:val="18"/>
              </w:rPr>
              <w:t>мозга</w:t>
            </w:r>
          </w:p>
        </w:tc>
        <w:tc>
          <w:tcPr>
            <w:tcW w:w="884" w:type="dxa"/>
            <w:vAlign w:val="center"/>
          </w:tcPr>
          <w:p w:rsidR="00FD57C3" w:rsidRPr="00741839" w:rsidRDefault="00FD57C3" w:rsidP="00FD57C3">
            <w:pPr>
              <w:jc w:val="center"/>
              <w:rPr>
                <w:sz w:val="18"/>
              </w:rPr>
            </w:pPr>
            <w:r w:rsidRPr="00741839">
              <w:rPr>
                <w:sz w:val="18"/>
              </w:rPr>
              <w:t>10.6.3</w:t>
            </w:r>
          </w:p>
        </w:tc>
        <w:tc>
          <w:tcPr>
            <w:tcW w:w="993" w:type="dxa"/>
            <w:vAlign w:val="center"/>
          </w:tcPr>
          <w:p w:rsidR="00FD57C3" w:rsidRPr="00741839" w:rsidRDefault="00FD57C3" w:rsidP="00FD57C3">
            <w:pPr>
              <w:jc w:val="center"/>
              <w:rPr>
                <w:sz w:val="18"/>
              </w:rPr>
            </w:pPr>
            <w:r w:rsidRPr="00741839">
              <w:rPr>
                <w:sz w:val="18"/>
                <w:lang w:val="en-US"/>
              </w:rPr>
              <w:t>I</w:t>
            </w:r>
            <w:r w:rsidRPr="00741839">
              <w:rPr>
                <w:sz w:val="18"/>
              </w:rPr>
              <w:t>63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 xml:space="preserve">инсульт, не уточненный </w:t>
            </w:r>
            <w:r w:rsidRPr="00741839">
              <w:rPr>
                <w:sz w:val="18"/>
              </w:rPr>
              <w:br/>
              <w:t xml:space="preserve">как кровоизлияние </w:t>
            </w:r>
            <w:r w:rsidRPr="00741839">
              <w:rPr>
                <w:sz w:val="18"/>
              </w:rPr>
              <w:br/>
              <w:t>или инфаркт</w:t>
            </w:r>
          </w:p>
        </w:tc>
        <w:tc>
          <w:tcPr>
            <w:tcW w:w="884" w:type="dxa"/>
            <w:vAlign w:val="center"/>
          </w:tcPr>
          <w:p w:rsidR="00FD57C3" w:rsidRPr="00741839" w:rsidRDefault="00FD57C3" w:rsidP="00FD57C3">
            <w:pPr>
              <w:jc w:val="center"/>
              <w:rPr>
                <w:sz w:val="18"/>
              </w:rPr>
            </w:pPr>
            <w:r w:rsidRPr="00741839">
              <w:rPr>
                <w:sz w:val="18"/>
              </w:rPr>
              <w:t>10.6.4</w:t>
            </w:r>
          </w:p>
        </w:tc>
        <w:tc>
          <w:tcPr>
            <w:tcW w:w="993" w:type="dxa"/>
            <w:vAlign w:val="center"/>
          </w:tcPr>
          <w:p w:rsidR="00FD57C3" w:rsidRPr="00741839" w:rsidRDefault="00FD57C3" w:rsidP="00FD57C3">
            <w:pPr>
              <w:jc w:val="center"/>
              <w:rPr>
                <w:sz w:val="18"/>
              </w:rPr>
            </w:pPr>
            <w:r w:rsidRPr="00741839">
              <w:rPr>
                <w:sz w:val="18"/>
              </w:rPr>
              <w:t>I64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закупорка и стеноз прецеребральных, церебральных артерий,</w:t>
            </w:r>
            <w:r w:rsidRPr="00741839">
              <w:rPr>
                <w:sz w:val="18"/>
              </w:rPr>
              <w:br/>
              <w:t xml:space="preserve">не приводящие к инфаркту мозга </w:t>
            </w:r>
          </w:p>
        </w:tc>
        <w:tc>
          <w:tcPr>
            <w:tcW w:w="884" w:type="dxa"/>
            <w:vAlign w:val="center"/>
          </w:tcPr>
          <w:p w:rsidR="00FD57C3" w:rsidRPr="00741839" w:rsidRDefault="00FD57C3" w:rsidP="00FD57C3">
            <w:pPr>
              <w:jc w:val="center"/>
              <w:rPr>
                <w:sz w:val="18"/>
              </w:rPr>
            </w:pPr>
            <w:r w:rsidRPr="00741839">
              <w:rPr>
                <w:sz w:val="18"/>
              </w:rPr>
              <w:t>10.6.5</w:t>
            </w:r>
          </w:p>
        </w:tc>
        <w:tc>
          <w:tcPr>
            <w:tcW w:w="993" w:type="dxa"/>
            <w:vAlign w:val="center"/>
          </w:tcPr>
          <w:p w:rsidR="00FD57C3" w:rsidRPr="00741839" w:rsidRDefault="00FD57C3" w:rsidP="00FD57C3">
            <w:pPr>
              <w:jc w:val="center"/>
              <w:rPr>
                <w:sz w:val="18"/>
              </w:rPr>
            </w:pPr>
            <w:r w:rsidRPr="00741839">
              <w:rPr>
                <w:sz w:val="18"/>
                <w:lang w:val="en-US"/>
              </w:rPr>
              <w:t>I</w:t>
            </w:r>
            <w:r w:rsidRPr="00741839">
              <w:rPr>
                <w:sz w:val="18"/>
              </w:rPr>
              <w:t xml:space="preserve">65- </w:t>
            </w:r>
            <w:r w:rsidRPr="00741839">
              <w:rPr>
                <w:sz w:val="18"/>
                <w:lang w:val="en-US"/>
              </w:rPr>
              <w:t>I</w:t>
            </w:r>
            <w:r w:rsidRPr="00741839">
              <w:rPr>
                <w:sz w:val="18"/>
              </w:rPr>
              <w:t>66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другие цереброваскулярные болезни</w:t>
            </w:r>
          </w:p>
        </w:tc>
        <w:tc>
          <w:tcPr>
            <w:tcW w:w="884" w:type="dxa"/>
            <w:vAlign w:val="center"/>
          </w:tcPr>
          <w:p w:rsidR="00FD57C3" w:rsidRPr="00741839" w:rsidRDefault="00FD57C3" w:rsidP="00FD57C3">
            <w:pPr>
              <w:jc w:val="center"/>
              <w:rPr>
                <w:sz w:val="18"/>
              </w:rPr>
            </w:pPr>
            <w:r w:rsidRPr="00741839">
              <w:rPr>
                <w:sz w:val="18"/>
              </w:rPr>
              <w:t>10.6.6</w:t>
            </w:r>
          </w:p>
        </w:tc>
        <w:tc>
          <w:tcPr>
            <w:tcW w:w="993" w:type="dxa"/>
            <w:vAlign w:val="center"/>
          </w:tcPr>
          <w:p w:rsidR="00FD57C3" w:rsidRPr="00741839" w:rsidRDefault="00FD57C3" w:rsidP="00FD57C3">
            <w:pPr>
              <w:jc w:val="center"/>
              <w:rPr>
                <w:sz w:val="18"/>
              </w:rPr>
            </w:pPr>
            <w:r w:rsidRPr="00741839">
              <w:rPr>
                <w:sz w:val="18"/>
                <w:lang w:val="en-US"/>
              </w:rPr>
              <w:t>I</w:t>
            </w:r>
            <w:r w:rsidRPr="00741839">
              <w:rPr>
                <w:sz w:val="18"/>
              </w:rPr>
              <w:t>67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   из них</w:t>
            </w:r>
          </w:p>
          <w:p w:rsidR="00FD57C3" w:rsidRPr="00741839" w:rsidRDefault="00FD57C3" w:rsidP="00FD57C3">
            <w:pPr>
              <w:spacing w:line="200" w:lineRule="exact"/>
              <w:ind w:left="420"/>
              <w:rPr>
                <w:sz w:val="18"/>
              </w:rPr>
            </w:pPr>
            <w:r w:rsidRPr="00741839">
              <w:rPr>
                <w:sz w:val="18"/>
              </w:rPr>
              <w:t xml:space="preserve">   церебральный атеросклероз</w:t>
            </w:r>
          </w:p>
        </w:tc>
        <w:tc>
          <w:tcPr>
            <w:tcW w:w="884" w:type="dxa"/>
            <w:vAlign w:val="center"/>
          </w:tcPr>
          <w:p w:rsidR="00FD57C3" w:rsidRPr="00741839" w:rsidRDefault="00FD57C3" w:rsidP="00FD57C3">
            <w:pPr>
              <w:spacing w:line="200" w:lineRule="exact"/>
              <w:jc w:val="center"/>
              <w:rPr>
                <w:sz w:val="18"/>
              </w:rPr>
            </w:pPr>
            <w:r w:rsidRPr="00741839">
              <w:rPr>
                <w:sz w:val="18"/>
              </w:rPr>
              <w:t>10.6.6.1</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67.2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последствия цереброваску-лярных болезней</w:t>
            </w:r>
          </w:p>
        </w:tc>
        <w:tc>
          <w:tcPr>
            <w:tcW w:w="884" w:type="dxa"/>
            <w:vAlign w:val="center"/>
          </w:tcPr>
          <w:p w:rsidR="00FD57C3" w:rsidRPr="00741839" w:rsidRDefault="00FD57C3" w:rsidP="00FD57C3">
            <w:pPr>
              <w:spacing w:line="200" w:lineRule="exact"/>
              <w:jc w:val="center"/>
              <w:rPr>
                <w:sz w:val="18"/>
              </w:rPr>
            </w:pPr>
            <w:r w:rsidRPr="00741839">
              <w:rPr>
                <w:sz w:val="18"/>
              </w:rPr>
              <w:t>10.6.7</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69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pStyle w:val="2"/>
              <w:spacing w:before="0"/>
              <w:rPr>
                <w:b w:val="0"/>
                <w:sz w:val="20"/>
                <w:lang w:val="en-US" w:eastAsia="ru-RU"/>
              </w:rPr>
            </w:pPr>
          </w:p>
        </w:tc>
        <w:tc>
          <w:tcPr>
            <w:tcW w:w="850" w:type="dxa"/>
            <w:shd w:val="clear" w:color="auto" w:fill="auto"/>
            <w:vAlign w:val="center"/>
          </w:tcPr>
          <w:p w:rsidR="00FD57C3" w:rsidRPr="00741839" w:rsidRDefault="00FD57C3" w:rsidP="00FD57C3">
            <w:pPr>
              <w:spacing w:line="180" w:lineRule="exact"/>
              <w:jc w:val="center"/>
              <w:rPr>
                <w:b/>
                <w:sz w:val="20"/>
              </w:rPr>
            </w:pPr>
          </w:p>
        </w:tc>
        <w:tc>
          <w:tcPr>
            <w:tcW w:w="851" w:type="dxa"/>
            <w:shd w:val="clear" w:color="auto" w:fill="auto"/>
            <w:vAlign w:val="center"/>
          </w:tcPr>
          <w:p w:rsidR="00FD57C3" w:rsidRPr="00741839" w:rsidRDefault="00FD57C3" w:rsidP="00FD57C3">
            <w:pPr>
              <w:spacing w:line="180" w:lineRule="exact"/>
              <w:jc w:val="center"/>
              <w:rPr>
                <w:b/>
                <w:sz w:val="20"/>
              </w:rPr>
            </w:pPr>
          </w:p>
        </w:tc>
        <w:tc>
          <w:tcPr>
            <w:tcW w:w="1134" w:type="dxa"/>
            <w:shd w:val="clear" w:color="auto" w:fill="auto"/>
            <w:vAlign w:val="center"/>
          </w:tcPr>
          <w:p w:rsidR="00FD57C3" w:rsidRPr="00741839" w:rsidRDefault="00FD57C3" w:rsidP="00FD57C3">
            <w:pPr>
              <w:spacing w:line="180" w:lineRule="exact"/>
              <w:jc w:val="center"/>
              <w:rPr>
                <w:sz w:val="20"/>
              </w:rPr>
            </w:pPr>
            <w:r w:rsidRPr="00741839">
              <w:rPr>
                <w:sz w:val="20"/>
              </w:rPr>
              <w:t>Х</w:t>
            </w:r>
          </w:p>
        </w:tc>
        <w:tc>
          <w:tcPr>
            <w:tcW w:w="821" w:type="dxa"/>
            <w:shd w:val="clear" w:color="auto" w:fill="auto"/>
            <w:vAlign w:val="center"/>
          </w:tcPr>
          <w:p w:rsidR="00FD57C3" w:rsidRPr="00741839" w:rsidRDefault="00FD57C3" w:rsidP="00FD57C3">
            <w:pPr>
              <w:spacing w:line="180" w:lineRule="exact"/>
              <w:jc w:val="center"/>
              <w:rPr>
                <w:sz w:val="20"/>
              </w:rPr>
            </w:pPr>
            <w:r w:rsidRPr="00741839">
              <w:rPr>
                <w:sz w:val="20"/>
              </w:rPr>
              <w:t>Х</w:t>
            </w: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rPr>
                <w:sz w:val="18"/>
              </w:rPr>
            </w:pPr>
            <w:r w:rsidRPr="00741839">
              <w:rPr>
                <w:sz w:val="18"/>
              </w:rPr>
              <w:t xml:space="preserve">      эндартериит, тромбангиит</w:t>
            </w:r>
          </w:p>
          <w:p w:rsidR="00FD57C3" w:rsidRPr="00741839" w:rsidRDefault="00FD57C3" w:rsidP="00FD57C3">
            <w:pPr>
              <w:spacing w:line="200" w:lineRule="exact"/>
              <w:rPr>
                <w:sz w:val="18"/>
              </w:rPr>
            </w:pPr>
            <w:r w:rsidRPr="00741839">
              <w:rPr>
                <w:sz w:val="18"/>
              </w:rPr>
              <w:t xml:space="preserve">      облитерирующий </w:t>
            </w:r>
          </w:p>
        </w:tc>
        <w:tc>
          <w:tcPr>
            <w:tcW w:w="884" w:type="dxa"/>
            <w:vAlign w:val="center"/>
          </w:tcPr>
          <w:p w:rsidR="00FD57C3" w:rsidRPr="00741839" w:rsidRDefault="00FD57C3" w:rsidP="00FD57C3">
            <w:pPr>
              <w:spacing w:line="200" w:lineRule="exact"/>
              <w:jc w:val="center"/>
              <w:rPr>
                <w:sz w:val="18"/>
              </w:rPr>
            </w:pPr>
            <w:r w:rsidRPr="00741839">
              <w:rPr>
                <w:sz w:val="18"/>
              </w:rPr>
              <w:t>10.7</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70.2,</w:t>
            </w:r>
            <w:r w:rsidRPr="00741839">
              <w:rPr>
                <w:sz w:val="18"/>
              </w:rPr>
              <w:br/>
            </w:r>
            <w:r w:rsidRPr="00741839">
              <w:rPr>
                <w:sz w:val="18"/>
                <w:lang w:val="en-US"/>
              </w:rPr>
              <w:t>I</w:t>
            </w:r>
            <w:r w:rsidRPr="00741839">
              <w:rPr>
                <w:sz w:val="18"/>
              </w:rPr>
              <w:t>73.1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F428EE" w:rsidRDefault="00FD57C3" w:rsidP="00FD57C3">
            <w:pPr>
              <w:pStyle w:val="2"/>
              <w:spacing w:before="0"/>
              <w:rPr>
                <w:b w:val="0"/>
                <w:sz w:val="20"/>
                <w:lang w:val="ru-RU" w:eastAsia="ru-RU"/>
              </w:rPr>
            </w:pPr>
          </w:p>
        </w:tc>
        <w:tc>
          <w:tcPr>
            <w:tcW w:w="850" w:type="dxa"/>
            <w:shd w:val="clear" w:color="auto" w:fill="auto"/>
            <w:vAlign w:val="center"/>
          </w:tcPr>
          <w:p w:rsidR="00FD57C3" w:rsidRPr="00741839" w:rsidRDefault="00FD57C3" w:rsidP="00FD57C3">
            <w:pPr>
              <w:spacing w:line="180" w:lineRule="exact"/>
              <w:jc w:val="center"/>
              <w:rPr>
                <w:b/>
                <w:sz w:val="20"/>
              </w:rPr>
            </w:pPr>
          </w:p>
        </w:tc>
        <w:tc>
          <w:tcPr>
            <w:tcW w:w="851" w:type="dxa"/>
            <w:shd w:val="clear" w:color="auto" w:fill="auto"/>
            <w:vAlign w:val="center"/>
          </w:tcPr>
          <w:p w:rsidR="00FD57C3" w:rsidRPr="00741839" w:rsidRDefault="00FD57C3" w:rsidP="00FD57C3">
            <w:pPr>
              <w:spacing w:line="180" w:lineRule="exact"/>
              <w:jc w:val="center"/>
              <w:rPr>
                <w:b/>
                <w:sz w:val="20"/>
              </w:rPr>
            </w:pPr>
          </w:p>
        </w:tc>
        <w:tc>
          <w:tcPr>
            <w:tcW w:w="1134" w:type="dxa"/>
            <w:shd w:val="clear" w:color="auto" w:fill="auto"/>
            <w:vAlign w:val="center"/>
          </w:tcPr>
          <w:p w:rsidR="00FD57C3" w:rsidRPr="00741839" w:rsidRDefault="00FD57C3" w:rsidP="00FD57C3">
            <w:pPr>
              <w:spacing w:line="180" w:lineRule="exact"/>
              <w:jc w:val="center"/>
              <w:rPr>
                <w:b/>
                <w:sz w:val="20"/>
              </w:rPr>
            </w:pPr>
          </w:p>
        </w:tc>
        <w:tc>
          <w:tcPr>
            <w:tcW w:w="821" w:type="dxa"/>
            <w:shd w:val="clear" w:color="auto" w:fill="auto"/>
            <w:vAlign w:val="center"/>
          </w:tcPr>
          <w:p w:rsidR="00FD57C3" w:rsidRPr="00741839" w:rsidRDefault="00FD57C3" w:rsidP="00FD57C3">
            <w:pPr>
              <w:spacing w:line="180" w:lineRule="exact"/>
              <w:jc w:val="center"/>
              <w:rPr>
                <w:b/>
                <w:sz w:val="20"/>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вен, лимфатических сосудов и лимфатических узлов</w:t>
            </w:r>
          </w:p>
        </w:tc>
        <w:tc>
          <w:tcPr>
            <w:tcW w:w="884" w:type="dxa"/>
            <w:vAlign w:val="center"/>
          </w:tcPr>
          <w:p w:rsidR="00FD57C3" w:rsidRPr="00741839" w:rsidRDefault="00FD57C3" w:rsidP="00FD57C3">
            <w:pPr>
              <w:spacing w:line="200" w:lineRule="exact"/>
              <w:jc w:val="center"/>
              <w:rPr>
                <w:sz w:val="18"/>
              </w:rPr>
            </w:pPr>
            <w:r w:rsidRPr="00741839">
              <w:rPr>
                <w:sz w:val="18"/>
              </w:rPr>
              <w:t>10.8</w:t>
            </w:r>
          </w:p>
        </w:tc>
        <w:tc>
          <w:tcPr>
            <w:tcW w:w="993" w:type="dxa"/>
            <w:vAlign w:val="center"/>
          </w:tcPr>
          <w:p w:rsidR="00FD57C3" w:rsidRPr="00741839" w:rsidRDefault="00FD57C3" w:rsidP="00FD57C3">
            <w:pPr>
              <w:spacing w:line="200" w:lineRule="exact"/>
              <w:jc w:val="center"/>
              <w:rPr>
                <w:sz w:val="18"/>
              </w:rPr>
            </w:pPr>
            <w:r w:rsidRPr="00741839">
              <w:rPr>
                <w:sz w:val="18"/>
              </w:rPr>
              <w:t>I80-I83,</w:t>
            </w:r>
            <w:r w:rsidRPr="00741839">
              <w:rPr>
                <w:sz w:val="18"/>
              </w:rPr>
              <w:br/>
            </w:r>
            <w:r w:rsidRPr="00741839">
              <w:rPr>
                <w:sz w:val="18"/>
                <w:lang w:val="en-US"/>
              </w:rPr>
              <w:t>I</w:t>
            </w:r>
            <w:r w:rsidRPr="00741839">
              <w:rPr>
                <w:sz w:val="18"/>
              </w:rPr>
              <w:t>85-</w:t>
            </w:r>
            <w:r w:rsidRPr="00741839">
              <w:rPr>
                <w:sz w:val="18"/>
                <w:lang w:val="en-US"/>
              </w:rPr>
              <w:t>I</w:t>
            </w:r>
            <w:r w:rsidRPr="00741839">
              <w:rPr>
                <w:sz w:val="18"/>
              </w:rPr>
              <w:t>89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sz w:val="18"/>
              </w:rPr>
            </w:pPr>
            <w:r w:rsidRPr="00741839">
              <w:rPr>
                <w:sz w:val="18"/>
              </w:rPr>
              <w:t>флебит и тромбофлебит</w:t>
            </w:r>
          </w:p>
        </w:tc>
        <w:tc>
          <w:tcPr>
            <w:tcW w:w="884" w:type="dxa"/>
            <w:vAlign w:val="center"/>
          </w:tcPr>
          <w:p w:rsidR="00FD57C3" w:rsidRPr="00741839" w:rsidRDefault="00FD57C3" w:rsidP="00FD57C3">
            <w:pPr>
              <w:spacing w:line="200" w:lineRule="exact"/>
              <w:jc w:val="center"/>
              <w:rPr>
                <w:sz w:val="18"/>
              </w:rPr>
            </w:pPr>
            <w:r w:rsidRPr="00741839">
              <w:rPr>
                <w:sz w:val="18"/>
              </w:rPr>
              <w:t>10.8.1</w:t>
            </w:r>
          </w:p>
        </w:tc>
        <w:tc>
          <w:tcPr>
            <w:tcW w:w="993" w:type="dxa"/>
            <w:vAlign w:val="center"/>
          </w:tcPr>
          <w:p w:rsidR="00FD57C3" w:rsidRPr="00741839" w:rsidRDefault="00FD57C3" w:rsidP="00FD57C3">
            <w:pPr>
              <w:spacing w:line="200" w:lineRule="exact"/>
              <w:jc w:val="center"/>
              <w:rPr>
                <w:sz w:val="18"/>
              </w:rPr>
            </w:pPr>
            <w:r w:rsidRPr="00741839">
              <w:rPr>
                <w:sz w:val="18"/>
              </w:rPr>
              <w:t>I80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тромбоз портальной вены</w:t>
            </w:r>
          </w:p>
        </w:tc>
        <w:tc>
          <w:tcPr>
            <w:tcW w:w="884" w:type="dxa"/>
            <w:vAlign w:val="center"/>
          </w:tcPr>
          <w:p w:rsidR="00FD57C3" w:rsidRPr="00741839" w:rsidRDefault="00FD57C3" w:rsidP="00FD57C3">
            <w:pPr>
              <w:spacing w:line="200" w:lineRule="exact"/>
              <w:jc w:val="center"/>
              <w:rPr>
                <w:sz w:val="18"/>
              </w:rPr>
            </w:pPr>
            <w:r w:rsidRPr="00741839">
              <w:rPr>
                <w:sz w:val="18"/>
              </w:rPr>
              <w:t>10.8.2</w:t>
            </w:r>
          </w:p>
        </w:tc>
        <w:tc>
          <w:tcPr>
            <w:tcW w:w="993" w:type="dxa"/>
            <w:vAlign w:val="center"/>
          </w:tcPr>
          <w:p w:rsidR="00FD57C3" w:rsidRPr="00741839" w:rsidRDefault="00FD57C3" w:rsidP="00FD57C3">
            <w:pPr>
              <w:spacing w:line="200" w:lineRule="exact"/>
              <w:jc w:val="center"/>
              <w:rPr>
                <w:sz w:val="18"/>
              </w:rPr>
            </w:pPr>
            <w:r w:rsidRPr="00741839">
              <w:rPr>
                <w:sz w:val="18"/>
              </w:rPr>
              <w:t>I81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варикозное расширение вен нижних конечностей</w:t>
            </w:r>
          </w:p>
        </w:tc>
        <w:tc>
          <w:tcPr>
            <w:tcW w:w="884" w:type="dxa"/>
            <w:vAlign w:val="center"/>
          </w:tcPr>
          <w:p w:rsidR="00FD57C3" w:rsidRPr="00741839" w:rsidRDefault="00FD57C3" w:rsidP="00FD57C3">
            <w:pPr>
              <w:spacing w:line="200" w:lineRule="exact"/>
              <w:jc w:val="center"/>
              <w:rPr>
                <w:sz w:val="18"/>
              </w:rPr>
            </w:pPr>
            <w:r w:rsidRPr="00741839">
              <w:rPr>
                <w:sz w:val="18"/>
              </w:rPr>
              <w:t>10.8.3</w:t>
            </w:r>
          </w:p>
        </w:tc>
        <w:tc>
          <w:tcPr>
            <w:tcW w:w="993" w:type="dxa"/>
            <w:vAlign w:val="center"/>
          </w:tcPr>
          <w:p w:rsidR="00FD57C3" w:rsidRPr="00741839" w:rsidRDefault="00FD57C3" w:rsidP="00FD57C3">
            <w:pPr>
              <w:spacing w:line="200" w:lineRule="exact"/>
              <w:jc w:val="center"/>
              <w:rPr>
                <w:sz w:val="18"/>
              </w:rPr>
            </w:pPr>
            <w:r w:rsidRPr="00741839">
              <w:rPr>
                <w:sz w:val="18"/>
                <w:lang w:val="en-US"/>
              </w:rPr>
              <w:t>I</w:t>
            </w:r>
            <w:r w:rsidRPr="00741839">
              <w:rPr>
                <w:sz w:val="18"/>
              </w:rPr>
              <w:t>83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органов дыхания</w:t>
            </w:r>
          </w:p>
        </w:tc>
        <w:tc>
          <w:tcPr>
            <w:tcW w:w="884" w:type="dxa"/>
            <w:vAlign w:val="center"/>
          </w:tcPr>
          <w:p w:rsidR="00FD57C3" w:rsidRPr="00741839" w:rsidRDefault="00FD57C3" w:rsidP="00FD57C3">
            <w:pPr>
              <w:spacing w:line="200" w:lineRule="exact"/>
              <w:jc w:val="center"/>
              <w:rPr>
                <w:b/>
                <w:sz w:val="18"/>
              </w:rPr>
            </w:pPr>
            <w:r w:rsidRPr="00741839">
              <w:rPr>
                <w:b/>
                <w:sz w:val="18"/>
              </w:rPr>
              <w:t>11.0</w:t>
            </w:r>
          </w:p>
        </w:tc>
        <w:tc>
          <w:tcPr>
            <w:tcW w:w="993" w:type="dxa"/>
            <w:vAlign w:val="center"/>
          </w:tcPr>
          <w:p w:rsidR="00FD57C3" w:rsidRPr="00741839" w:rsidRDefault="00FD57C3" w:rsidP="00FD57C3">
            <w:pPr>
              <w:spacing w:line="200" w:lineRule="exact"/>
              <w:jc w:val="center"/>
              <w:rPr>
                <w:b/>
                <w:sz w:val="18"/>
              </w:rPr>
            </w:pPr>
            <w:r w:rsidRPr="00741839">
              <w:rPr>
                <w:b/>
                <w:sz w:val="18"/>
                <w:lang w:val="en-US"/>
              </w:rPr>
              <w:t>J</w:t>
            </w:r>
            <w:r w:rsidRPr="00741839">
              <w:rPr>
                <w:b/>
                <w:sz w:val="18"/>
              </w:rPr>
              <w:t>00-</w:t>
            </w:r>
            <w:r w:rsidRPr="00741839">
              <w:rPr>
                <w:b/>
                <w:sz w:val="18"/>
                <w:lang w:val="en-US"/>
              </w:rPr>
              <w:t>J</w:t>
            </w:r>
            <w:r w:rsidRPr="00741839">
              <w:rPr>
                <w:b/>
                <w:sz w:val="18"/>
              </w:rPr>
              <w:t>98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rPr>
                <w:sz w:val="18"/>
              </w:rPr>
            </w:pPr>
            <w:r w:rsidRPr="00741839">
              <w:rPr>
                <w:sz w:val="18"/>
              </w:rPr>
              <w:t xml:space="preserve">      из них:</w:t>
            </w:r>
          </w:p>
          <w:p w:rsidR="00FD57C3" w:rsidRPr="00741839" w:rsidRDefault="00FD57C3" w:rsidP="00FD57C3">
            <w:pPr>
              <w:spacing w:line="200" w:lineRule="exact"/>
              <w:rPr>
                <w:sz w:val="18"/>
              </w:rPr>
            </w:pPr>
            <w:r w:rsidRPr="00741839">
              <w:rPr>
                <w:sz w:val="18"/>
              </w:rPr>
              <w:t xml:space="preserve">      острые респираторные </w:t>
            </w:r>
          </w:p>
          <w:p w:rsidR="00FD57C3" w:rsidRPr="00741839" w:rsidRDefault="00FD57C3" w:rsidP="00FD57C3">
            <w:pPr>
              <w:spacing w:line="200" w:lineRule="exact"/>
              <w:rPr>
                <w:sz w:val="18"/>
              </w:rPr>
            </w:pPr>
            <w:r w:rsidRPr="00741839">
              <w:rPr>
                <w:sz w:val="18"/>
              </w:rPr>
              <w:t xml:space="preserve">      инфекции верхних</w:t>
            </w:r>
          </w:p>
          <w:p w:rsidR="00FD57C3" w:rsidRPr="00741839" w:rsidRDefault="00FD57C3" w:rsidP="00FD57C3">
            <w:pPr>
              <w:spacing w:line="200" w:lineRule="exact"/>
              <w:rPr>
                <w:sz w:val="18"/>
              </w:rPr>
            </w:pPr>
            <w:r w:rsidRPr="00741839">
              <w:rPr>
                <w:sz w:val="18"/>
              </w:rPr>
              <w:t xml:space="preserve">      дыхательных путей</w:t>
            </w:r>
          </w:p>
        </w:tc>
        <w:tc>
          <w:tcPr>
            <w:tcW w:w="884" w:type="dxa"/>
            <w:vAlign w:val="center"/>
          </w:tcPr>
          <w:p w:rsidR="00FD57C3" w:rsidRPr="00741839" w:rsidRDefault="00FD57C3" w:rsidP="00FD57C3">
            <w:pPr>
              <w:spacing w:line="200" w:lineRule="exact"/>
              <w:jc w:val="center"/>
              <w:rPr>
                <w:sz w:val="18"/>
              </w:rPr>
            </w:pPr>
            <w:r w:rsidRPr="00741839">
              <w:rPr>
                <w:sz w:val="18"/>
              </w:rPr>
              <w:t>11.1</w:t>
            </w:r>
          </w:p>
        </w:tc>
        <w:tc>
          <w:tcPr>
            <w:tcW w:w="993" w:type="dxa"/>
            <w:vAlign w:val="center"/>
          </w:tcPr>
          <w:p w:rsidR="00FD57C3" w:rsidRPr="00741839" w:rsidRDefault="00FD57C3" w:rsidP="00FD57C3">
            <w:pPr>
              <w:spacing w:line="200" w:lineRule="exact"/>
              <w:jc w:val="center"/>
              <w:rPr>
                <w:sz w:val="18"/>
              </w:rPr>
            </w:pPr>
            <w:r w:rsidRPr="00741839">
              <w:rPr>
                <w:sz w:val="18"/>
                <w:lang w:val="en-US"/>
              </w:rPr>
              <w:t>J</w:t>
            </w:r>
            <w:r w:rsidRPr="00741839">
              <w:rPr>
                <w:sz w:val="18"/>
              </w:rPr>
              <w:t>00-</w:t>
            </w:r>
            <w:r w:rsidRPr="00741839">
              <w:rPr>
                <w:sz w:val="18"/>
                <w:lang w:val="en-US"/>
              </w:rPr>
              <w:t>J</w:t>
            </w:r>
            <w:r w:rsidRPr="00741839">
              <w:rPr>
                <w:sz w:val="18"/>
              </w:rPr>
              <w:t>06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561"/>
              <w:rPr>
                <w:sz w:val="18"/>
              </w:rPr>
            </w:pPr>
            <w:r w:rsidRPr="00741839">
              <w:rPr>
                <w:sz w:val="18"/>
              </w:rPr>
              <w:t>из них:</w:t>
            </w:r>
          </w:p>
          <w:p w:rsidR="00FD57C3" w:rsidRPr="00741839" w:rsidRDefault="00FD57C3" w:rsidP="00FD57C3">
            <w:pPr>
              <w:spacing w:line="200" w:lineRule="exact"/>
              <w:ind w:left="561"/>
              <w:rPr>
                <w:sz w:val="18"/>
              </w:rPr>
            </w:pPr>
            <w:r w:rsidRPr="00741839">
              <w:rPr>
                <w:sz w:val="18"/>
              </w:rPr>
              <w:t>острый ларингит и трахеит</w:t>
            </w:r>
          </w:p>
        </w:tc>
        <w:tc>
          <w:tcPr>
            <w:tcW w:w="884" w:type="dxa"/>
            <w:vAlign w:val="center"/>
          </w:tcPr>
          <w:p w:rsidR="00FD57C3" w:rsidRPr="00741839" w:rsidRDefault="00FD57C3" w:rsidP="00FD57C3">
            <w:pPr>
              <w:spacing w:line="200" w:lineRule="exact"/>
              <w:jc w:val="center"/>
              <w:rPr>
                <w:sz w:val="18"/>
              </w:rPr>
            </w:pPr>
            <w:r w:rsidRPr="00741839">
              <w:rPr>
                <w:sz w:val="18"/>
              </w:rPr>
              <w:t>11.1.1</w:t>
            </w:r>
          </w:p>
        </w:tc>
        <w:tc>
          <w:tcPr>
            <w:tcW w:w="993" w:type="dxa"/>
            <w:vAlign w:val="center"/>
          </w:tcPr>
          <w:p w:rsidR="00FD57C3" w:rsidRPr="00741839" w:rsidRDefault="00FD57C3" w:rsidP="00FD57C3">
            <w:pPr>
              <w:spacing w:line="200" w:lineRule="exact"/>
              <w:jc w:val="center"/>
              <w:rPr>
                <w:sz w:val="18"/>
              </w:rPr>
            </w:pPr>
            <w:r w:rsidRPr="00741839">
              <w:rPr>
                <w:sz w:val="18"/>
              </w:rPr>
              <w:t>J04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561"/>
              <w:rPr>
                <w:sz w:val="18"/>
              </w:rPr>
            </w:pPr>
            <w:r w:rsidRPr="00741839">
              <w:rPr>
                <w:sz w:val="18"/>
              </w:rPr>
              <w:t>острый обструктивный</w:t>
            </w:r>
          </w:p>
          <w:p w:rsidR="00FD57C3" w:rsidRPr="00741839" w:rsidRDefault="00FD57C3" w:rsidP="00FD57C3">
            <w:pPr>
              <w:spacing w:line="200" w:lineRule="exact"/>
              <w:ind w:left="561"/>
              <w:rPr>
                <w:sz w:val="18"/>
              </w:rPr>
            </w:pPr>
            <w:r w:rsidRPr="00741839">
              <w:rPr>
                <w:sz w:val="18"/>
              </w:rPr>
              <w:t>ларингит (круп)</w:t>
            </w:r>
            <w:r w:rsidRPr="00741839">
              <w:rPr>
                <w:sz w:val="18"/>
              </w:rPr>
              <w:br/>
              <w:t>и эпиглоттит</w:t>
            </w:r>
          </w:p>
        </w:tc>
        <w:tc>
          <w:tcPr>
            <w:tcW w:w="884" w:type="dxa"/>
            <w:vAlign w:val="center"/>
          </w:tcPr>
          <w:p w:rsidR="00FD57C3" w:rsidRPr="00741839" w:rsidRDefault="00FD57C3" w:rsidP="00FD57C3">
            <w:pPr>
              <w:spacing w:line="200" w:lineRule="exact"/>
              <w:jc w:val="center"/>
              <w:rPr>
                <w:sz w:val="18"/>
              </w:rPr>
            </w:pPr>
            <w:r w:rsidRPr="00741839">
              <w:rPr>
                <w:sz w:val="18"/>
              </w:rPr>
              <w:t>11.1.2</w:t>
            </w:r>
          </w:p>
        </w:tc>
        <w:tc>
          <w:tcPr>
            <w:tcW w:w="993" w:type="dxa"/>
            <w:vAlign w:val="center"/>
          </w:tcPr>
          <w:p w:rsidR="00FD57C3" w:rsidRPr="00741839" w:rsidRDefault="00FD57C3" w:rsidP="00FD57C3">
            <w:pPr>
              <w:spacing w:line="200" w:lineRule="exact"/>
              <w:jc w:val="center"/>
              <w:rPr>
                <w:sz w:val="18"/>
              </w:rPr>
            </w:pPr>
            <w:r w:rsidRPr="00741839">
              <w:rPr>
                <w:sz w:val="18"/>
              </w:rPr>
              <w:t>J05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грипп</w:t>
            </w:r>
          </w:p>
        </w:tc>
        <w:tc>
          <w:tcPr>
            <w:tcW w:w="884" w:type="dxa"/>
            <w:vAlign w:val="center"/>
          </w:tcPr>
          <w:p w:rsidR="00FD57C3" w:rsidRPr="00741839" w:rsidRDefault="00FD57C3" w:rsidP="00FD57C3">
            <w:pPr>
              <w:spacing w:line="200" w:lineRule="exact"/>
              <w:jc w:val="center"/>
              <w:rPr>
                <w:sz w:val="18"/>
              </w:rPr>
            </w:pPr>
            <w:r w:rsidRPr="00741839">
              <w:rPr>
                <w:sz w:val="18"/>
              </w:rPr>
              <w:t>11.2</w:t>
            </w:r>
          </w:p>
        </w:tc>
        <w:tc>
          <w:tcPr>
            <w:tcW w:w="993" w:type="dxa"/>
            <w:vAlign w:val="center"/>
          </w:tcPr>
          <w:p w:rsidR="00FD57C3" w:rsidRPr="00741839" w:rsidRDefault="00FD57C3" w:rsidP="00FD57C3">
            <w:pPr>
              <w:spacing w:line="200" w:lineRule="exact"/>
              <w:jc w:val="center"/>
              <w:rPr>
                <w:sz w:val="18"/>
              </w:rPr>
            </w:pPr>
            <w:r w:rsidRPr="00741839">
              <w:rPr>
                <w:sz w:val="18"/>
                <w:lang w:val="en-US"/>
              </w:rPr>
              <w:t>J</w:t>
            </w:r>
            <w:r w:rsidRPr="00741839">
              <w:rPr>
                <w:sz w:val="18"/>
              </w:rPr>
              <w:t>09-</w:t>
            </w:r>
            <w:r w:rsidRPr="00741839">
              <w:rPr>
                <w:sz w:val="18"/>
                <w:lang w:val="en-US"/>
              </w:rPr>
              <w:t>J</w:t>
            </w:r>
            <w:r w:rsidRPr="00741839">
              <w:rPr>
                <w:sz w:val="18"/>
              </w:rPr>
              <w:t>11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пневмонии</w:t>
            </w:r>
          </w:p>
        </w:tc>
        <w:tc>
          <w:tcPr>
            <w:tcW w:w="884" w:type="dxa"/>
            <w:vAlign w:val="center"/>
          </w:tcPr>
          <w:p w:rsidR="00FD57C3" w:rsidRPr="00741839" w:rsidRDefault="00FD57C3" w:rsidP="00FD57C3">
            <w:pPr>
              <w:spacing w:line="200" w:lineRule="exact"/>
              <w:jc w:val="center"/>
              <w:rPr>
                <w:sz w:val="18"/>
              </w:rPr>
            </w:pPr>
            <w:r w:rsidRPr="00741839">
              <w:rPr>
                <w:sz w:val="18"/>
              </w:rPr>
              <w:t>11.3</w:t>
            </w:r>
          </w:p>
        </w:tc>
        <w:tc>
          <w:tcPr>
            <w:tcW w:w="993" w:type="dxa"/>
            <w:vAlign w:val="center"/>
          </w:tcPr>
          <w:p w:rsidR="00FD57C3" w:rsidRPr="00741839" w:rsidRDefault="00FD57C3" w:rsidP="00FD57C3">
            <w:pPr>
              <w:spacing w:line="200" w:lineRule="exact"/>
              <w:jc w:val="center"/>
              <w:rPr>
                <w:sz w:val="18"/>
              </w:rPr>
            </w:pPr>
            <w:r w:rsidRPr="00741839">
              <w:rPr>
                <w:sz w:val="18"/>
              </w:rPr>
              <w:t xml:space="preserve">J12-J16, </w:t>
            </w:r>
            <w:r w:rsidRPr="00741839">
              <w:rPr>
                <w:sz w:val="18"/>
                <w:lang w:val="en-US"/>
              </w:rPr>
              <w:t>J</w:t>
            </w:r>
            <w:r w:rsidRPr="00741839">
              <w:rPr>
                <w:sz w:val="18"/>
              </w:rPr>
              <w:t>18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2258CD">
        <w:trPr>
          <w:cantSplit/>
          <w:trHeight w:val="235"/>
          <w:jc w:val="center"/>
        </w:trPr>
        <w:tc>
          <w:tcPr>
            <w:tcW w:w="2944" w:type="dxa"/>
            <w:vAlign w:val="center"/>
          </w:tcPr>
          <w:p w:rsidR="00FD57C3" w:rsidRPr="00741839" w:rsidRDefault="00FD57C3" w:rsidP="00FD57C3">
            <w:pPr>
              <w:spacing w:line="200" w:lineRule="exact"/>
              <w:ind w:left="284"/>
              <w:rPr>
                <w:szCs w:val="24"/>
                <w:highlight w:val="yellow"/>
              </w:rPr>
            </w:pPr>
            <w:r w:rsidRPr="00741839">
              <w:rPr>
                <w:sz w:val="18"/>
              </w:rPr>
              <w:t xml:space="preserve">      из них бронхопневмония,</w:t>
            </w:r>
            <w:r w:rsidRPr="00741839">
              <w:rPr>
                <w:sz w:val="18"/>
              </w:rPr>
              <w:br/>
              <w:t xml:space="preserve">      вызванная S.Pneumoniae</w:t>
            </w:r>
          </w:p>
        </w:tc>
        <w:tc>
          <w:tcPr>
            <w:tcW w:w="884" w:type="dxa"/>
            <w:vAlign w:val="center"/>
          </w:tcPr>
          <w:p w:rsidR="00FD57C3" w:rsidRPr="00741839" w:rsidRDefault="00FD57C3" w:rsidP="00FD57C3">
            <w:pPr>
              <w:spacing w:line="200" w:lineRule="exact"/>
              <w:jc w:val="center"/>
              <w:rPr>
                <w:sz w:val="18"/>
              </w:rPr>
            </w:pPr>
            <w:r w:rsidRPr="00741839">
              <w:rPr>
                <w:sz w:val="18"/>
              </w:rPr>
              <w:t>11.3.1</w:t>
            </w:r>
          </w:p>
        </w:tc>
        <w:tc>
          <w:tcPr>
            <w:tcW w:w="993" w:type="dxa"/>
            <w:vAlign w:val="center"/>
          </w:tcPr>
          <w:p w:rsidR="00FD57C3" w:rsidRPr="00741839" w:rsidRDefault="00FD57C3" w:rsidP="00FD57C3">
            <w:pPr>
              <w:spacing w:line="200" w:lineRule="exact"/>
              <w:jc w:val="center"/>
              <w:rPr>
                <w:sz w:val="18"/>
              </w:rPr>
            </w:pPr>
            <w:r w:rsidRPr="00741839">
              <w:rPr>
                <w:sz w:val="18"/>
              </w:rPr>
              <w:t>J13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84"/>
              <w:rPr>
                <w:sz w:val="18"/>
              </w:rPr>
            </w:pPr>
            <w:r w:rsidRPr="00741839">
              <w:rPr>
                <w:sz w:val="18"/>
              </w:rPr>
              <w:t>острые респираторные</w:t>
            </w:r>
          </w:p>
          <w:p w:rsidR="00FD57C3" w:rsidRPr="00741839" w:rsidRDefault="00FD57C3" w:rsidP="00FD57C3">
            <w:pPr>
              <w:ind w:left="284"/>
              <w:rPr>
                <w:sz w:val="18"/>
              </w:rPr>
            </w:pPr>
            <w:r w:rsidRPr="00741839">
              <w:rPr>
                <w:sz w:val="18"/>
              </w:rPr>
              <w:t>инфекции нижних дыхательных путей</w:t>
            </w:r>
          </w:p>
        </w:tc>
        <w:tc>
          <w:tcPr>
            <w:tcW w:w="884" w:type="dxa"/>
            <w:vAlign w:val="center"/>
          </w:tcPr>
          <w:p w:rsidR="00FD57C3" w:rsidRPr="00741839" w:rsidRDefault="00FD57C3" w:rsidP="00FD57C3">
            <w:pPr>
              <w:jc w:val="center"/>
              <w:rPr>
                <w:sz w:val="18"/>
              </w:rPr>
            </w:pPr>
            <w:r w:rsidRPr="00741839">
              <w:rPr>
                <w:sz w:val="18"/>
              </w:rPr>
              <w:t>11.4</w:t>
            </w:r>
          </w:p>
        </w:tc>
        <w:tc>
          <w:tcPr>
            <w:tcW w:w="993" w:type="dxa"/>
            <w:vAlign w:val="center"/>
          </w:tcPr>
          <w:p w:rsidR="00FD57C3" w:rsidRPr="00741839" w:rsidRDefault="00FD57C3" w:rsidP="00FD57C3">
            <w:pPr>
              <w:jc w:val="center"/>
              <w:rPr>
                <w:sz w:val="18"/>
              </w:rPr>
            </w:pPr>
            <w:r w:rsidRPr="00741839">
              <w:rPr>
                <w:sz w:val="18"/>
                <w:lang w:val="en-US"/>
              </w:rPr>
              <w:t>J</w:t>
            </w:r>
            <w:r w:rsidRPr="00741839">
              <w:rPr>
                <w:sz w:val="18"/>
              </w:rPr>
              <w:t>20-</w:t>
            </w:r>
            <w:r w:rsidRPr="00741839">
              <w:rPr>
                <w:sz w:val="18"/>
                <w:lang w:val="en-US"/>
              </w:rPr>
              <w:t>J</w:t>
            </w:r>
            <w:r w:rsidRPr="00741839">
              <w:rPr>
                <w:sz w:val="18"/>
              </w:rPr>
              <w:t>22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аллергический ринит (поллиноз)</w:t>
            </w:r>
          </w:p>
        </w:tc>
        <w:tc>
          <w:tcPr>
            <w:tcW w:w="884" w:type="dxa"/>
            <w:vAlign w:val="center"/>
          </w:tcPr>
          <w:p w:rsidR="00FD57C3" w:rsidRPr="00741839" w:rsidRDefault="00FD57C3" w:rsidP="00FD57C3">
            <w:pPr>
              <w:jc w:val="center"/>
              <w:rPr>
                <w:sz w:val="18"/>
              </w:rPr>
            </w:pPr>
            <w:r w:rsidRPr="00741839">
              <w:rPr>
                <w:sz w:val="18"/>
              </w:rPr>
              <w:t>11.5</w:t>
            </w:r>
          </w:p>
        </w:tc>
        <w:tc>
          <w:tcPr>
            <w:tcW w:w="993" w:type="dxa"/>
            <w:vAlign w:val="center"/>
          </w:tcPr>
          <w:p w:rsidR="00FD57C3" w:rsidRPr="00741839" w:rsidRDefault="00FD57C3" w:rsidP="00FD57C3">
            <w:pPr>
              <w:jc w:val="center"/>
              <w:rPr>
                <w:sz w:val="18"/>
              </w:rPr>
            </w:pPr>
            <w:r w:rsidRPr="00741839">
              <w:rPr>
                <w:sz w:val="18"/>
              </w:rPr>
              <w:t>J30.1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хронические болезни миндалин и аденоидов, перитонзилляр-ный абсцесс</w:t>
            </w:r>
          </w:p>
        </w:tc>
        <w:tc>
          <w:tcPr>
            <w:tcW w:w="884" w:type="dxa"/>
            <w:vAlign w:val="center"/>
          </w:tcPr>
          <w:p w:rsidR="00FD57C3" w:rsidRPr="00741839" w:rsidRDefault="00FD57C3" w:rsidP="00FD57C3">
            <w:pPr>
              <w:spacing w:line="200" w:lineRule="exact"/>
              <w:jc w:val="center"/>
              <w:rPr>
                <w:sz w:val="18"/>
              </w:rPr>
            </w:pPr>
            <w:r w:rsidRPr="00741839">
              <w:rPr>
                <w:sz w:val="18"/>
              </w:rPr>
              <w:t>11.6</w:t>
            </w:r>
          </w:p>
        </w:tc>
        <w:tc>
          <w:tcPr>
            <w:tcW w:w="993" w:type="dxa"/>
            <w:vAlign w:val="center"/>
          </w:tcPr>
          <w:p w:rsidR="00FD57C3" w:rsidRPr="00741839" w:rsidRDefault="00FD57C3" w:rsidP="00FD57C3">
            <w:pPr>
              <w:spacing w:line="200" w:lineRule="exact"/>
              <w:jc w:val="center"/>
              <w:rPr>
                <w:sz w:val="18"/>
              </w:rPr>
            </w:pPr>
            <w:r w:rsidRPr="00741839">
              <w:rPr>
                <w:sz w:val="18"/>
              </w:rPr>
              <w:t>J35- J36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бронхит хронический</w:t>
            </w:r>
            <w:r w:rsidRPr="00741839">
              <w:rPr>
                <w:sz w:val="18"/>
              </w:rPr>
              <w:br/>
              <w:t xml:space="preserve">и неуточненный, </w:t>
            </w:r>
          </w:p>
          <w:p w:rsidR="00FD57C3" w:rsidRPr="00741839" w:rsidRDefault="00FD57C3" w:rsidP="00FD57C3">
            <w:pPr>
              <w:spacing w:line="200" w:lineRule="exact"/>
              <w:ind w:left="278"/>
              <w:rPr>
                <w:sz w:val="18"/>
              </w:rPr>
            </w:pPr>
            <w:r w:rsidRPr="00741839">
              <w:rPr>
                <w:sz w:val="18"/>
              </w:rPr>
              <w:t xml:space="preserve">эмфизема </w:t>
            </w:r>
          </w:p>
        </w:tc>
        <w:tc>
          <w:tcPr>
            <w:tcW w:w="884" w:type="dxa"/>
            <w:vAlign w:val="center"/>
          </w:tcPr>
          <w:p w:rsidR="00FD57C3" w:rsidRPr="00741839" w:rsidRDefault="00FD57C3" w:rsidP="00FD57C3">
            <w:pPr>
              <w:spacing w:line="200" w:lineRule="exact"/>
              <w:jc w:val="center"/>
              <w:rPr>
                <w:sz w:val="18"/>
              </w:rPr>
            </w:pPr>
            <w:r w:rsidRPr="00741839">
              <w:rPr>
                <w:sz w:val="18"/>
              </w:rPr>
              <w:t>11.7</w:t>
            </w:r>
          </w:p>
        </w:tc>
        <w:tc>
          <w:tcPr>
            <w:tcW w:w="993" w:type="dxa"/>
            <w:vAlign w:val="center"/>
          </w:tcPr>
          <w:p w:rsidR="00FD57C3" w:rsidRPr="00741839" w:rsidRDefault="00FD57C3" w:rsidP="00FD57C3">
            <w:pPr>
              <w:spacing w:line="200" w:lineRule="exact"/>
              <w:jc w:val="center"/>
              <w:rPr>
                <w:sz w:val="18"/>
              </w:rPr>
            </w:pPr>
            <w:r w:rsidRPr="00741839">
              <w:rPr>
                <w:sz w:val="18"/>
              </w:rPr>
              <w:t>J40-J43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другая хроническая обструктивная</w:t>
            </w:r>
          </w:p>
          <w:p w:rsidR="00FD57C3" w:rsidRPr="00741839" w:rsidRDefault="00FD57C3" w:rsidP="00FD57C3">
            <w:pPr>
              <w:spacing w:line="200" w:lineRule="exact"/>
              <w:ind w:left="278"/>
              <w:rPr>
                <w:sz w:val="18"/>
              </w:rPr>
            </w:pPr>
            <w:r w:rsidRPr="00741839">
              <w:rPr>
                <w:sz w:val="18"/>
              </w:rPr>
              <w:t xml:space="preserve">легочная болезнь </w:t>
            </w:r>
          </w:p>
        </w:tc>
        <w:tc>
          <w:tcPr>
            <w:tcW w:w="884" w:type="dxa"/>
            <w:vAlign w:val="center"/>
          </w:tcPr>
          <w:p w:rsidR="00FD57C3" w:rsidRPr="00741839" w:rsidRDefault="00FD57C3" w:rsidP="00FD57C3">
            <w:pPr>
              <w:spacing w:line="200" w:lineRule="exact"/>
              <w:jc w:val="center"/>
              <w:rPr>
                <w:sz w:val="18"/>
              </w:rPr>
            </w:pPr>
            <w:r w:rsidRPr="00741839">
              <w:rPr>
                <w:sz w:val="18"/>
              </w:rPr>
              <w:t>11.8</w:t>
            </w:r>
          </w:p>
        </w:tc>
        <w:tc>
          <w:tcPr>
            <w:tcW w:w="993" w:type="dxa"/>
            <w:vAlign w:val="center"/>
          </w:tcPr>
          <w:p w:rsidR="00FD57C3" w:rsidRPr="00741839" w:rsidRDefault="00FD57C3" w:rsidP="00FD57C3">
            <w:pPr>
              <w:spacing w:line="200" w:lineRule="exact"/>
              <w:jc w:val="center"/>
              <w:rPr>
                <w:sz w:val="18"/>
              </w:rPr>
            </w:pPr>
            <w:r w:rsidRPr="00741839">
              <w:rPr>
                <w:sz w:val="18"/>
              </w:rPr>
              <w:t>J44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бронхоэктатическая болезнь</w:t>
            </w:r>
          </w:p>
        </w:tc>
        <w:tc>
          <w:tcPr>
            <w:tcW w:w="884" w:type="dxa"/>
            <w:vAlign w:val="center"/>
          </w:tcPr>
          <w:p w:rsidR="00FD57C3" w:rsidRPr="00741839" w:rsidRDefault="00FD57C3" w:rsidP="00FD57C3">
            <w:pPr>
              <w:spacing w:line="200" w:lineRule="exact"/>
              <w:jc w:val="center"/>
              <w:rPr>
                <w:sz w:val="18"/>
              </w:rPr>
            </w:pPr>
            <w:r w:rsidRPr="00741839">
              <w:rPr>
                <w:sz w:val="18"/>
              </w:rPr>
              <w:t>11.9</w:t>
            </w:r>
          </w:p>
        </w:tc>
        <w:tc>
          <w:tcPr>
            <w:tcW w:w="993" w:type="dxa"/>
            <w:vAlign w:val="center"/>
          </w:tcPr>
          <w:p w:rsidR="00FD57C3" w:rsidRPr="00741839" w:rsidRDefault="00FD57C3" w:rsidP="00FD57C3">
            <w:pPr>
              <w:spacing w:line="200" w:lineRule="exact"/>
              <w:jc w:val="center"/>
              <w:rPr>
                <w:sz w:val="18"/>
              </w:rPr>
            </w:pPr>
            <w:r w:rsidRPr="00741839">
              <w:rPr>
                <w:sz w:val="18"/>
              </w:rPr>
              <w:t>J47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астма; астматический статус</w:t>
            </w:r>
          </w:p>
        </w:tc>
        <w:tc>
          <w:tcPr>
            <w:tcW w:w="884" w:type="dxa"/>
            <w:vAlign w:val="center"/>
          </w:tcPr>
          <w:p w:rsidR="00FD57C3" w:rsidRPr="00741839" w:rsidRDefault="00FD57C3" w:rsidP="00FD57C3">
            <w:pPr>
              <w:spacing w:line="200" w:lineRule="exact"/>
              <w:jc w:val="center"/>
              <w:rPr>
                <w:sz w:val="18"/>
              </w:rPr>
            </w:pPr>
            <w:r w:rsidRPr="00741839">
              <w:rPr>
                <w:sz w:val="18"/>
              </w:rPr>
              <w:t>11.10</w:t>
            </w:r>
          </w:p>
        </w:tc>
        <w:tc>
          <w:tcPr>
            <w:tcW w:w="993" w:type="dxa"/>
            <w:vAlign w:val="center"/>
          </w:tcPr>
          <w:p w:rsidR="00FD57C3" w:rsidRPr="00741839" w:rsidRDefault="00FD57C3" w:rsidP="00FD57C3">
            <w:pPr>
              <w:spacing w:line="200" w:lineRule="exact"/>
              <w:jc w:val="center"/>
              <w:rPr>
                <w:sz w:val="18"/>
              </w:rPr>
            </w:pPr>
            <w:r w:rsidRPr="00741839">
              <w:rPr>
                <w:sz w:val="18"/>
              </w:rPr>
              <w:t>J45, J46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другие интерстициальные легочные болезни, гнойные</w:t>
            </w:r>
            <w:r w:rsidRPr="00741839">
              <w:rPr>
                <w:sz w:val="18"/>
              </w:rPr>
              <w:br/>
              <w:t>и некротические состояния нижних дыхательных путей, другие болезни плевры</w:t>
            </w:r>
          </w:p>
        </w:tc>
        <w:tc>
          <w:tcPr>
            <w:tcW w:w="884" w:type="dxa"/>
            <w:vAlign w:val="center"/>
          </w:tcPr>
          <w:p w:rsidR="00FD57C3" w:rsidRPr="00741839" w:rsidRDefault="00FD57C3" w:rsidP="00FD57C3">
            <w:pPr>
              <w:spacing w:line="200" w:lineRule="exact"/>
              <w:jc w:val="center"/>
              <w:rPr>
                <w:sz w:val="18"/>
              </w:rPr>
            </w:pPr>
            <w:r w:rsidRPr="00741839">
              <w:rPr>
                <w:sz w:val="18"/>
              </w:rPr>
              <w:t>11.11</w:t>
            </w:r>
          </w:p>
        </w:tc>
        <w:tc>
          <w:tcPr>
            <w:tcW w:w="993" w:type="dxa"/>
            <w:vAlign w:val="center"/>
          </w:tcPr>
          <w:p w:rsidR="00FD57C3" w:rsidRPr="00741839" w:rsidRDefault="00FD57C3" w:rsidP="00FD57C3">
            <w:pPr>
              <w:spacing w:line="180" w:lineRule="exact"/>
              <w:jc w:val="center"/>
              <w:rPr>
                <w:sz w:val="18"/>
              </w:rPr>
            </w:pPr>
            <w:r w:rsidRPr="00741839">
              <w:rPr>
                <w:sz w:val="18"/>
              </w:rPr>
              <w:t xml:space="preserve"> J84-</w:t>
            </w:r>
            <w:r w:rsidRPr="00741839">
              <w:rPr>
                <w:sz w:val="18"/>
                <w:lang w:val="en-US"/>
              </w:rPr>
              <w:t>J</w:t>
            </w:r>
            <w:r w:rsidRPr="00741839">
              <w:rPr>
                <w:sz w:val="18"/>
              </w:rPr>
              <w:t>90,</w:t>
            </w:r>
            <w:r w:rsidRPr="00741839">
              <w:rPr>
                <w:sz w:val="18"/>
              </w:rPr>
              <w:br/>
            </w:r>
            <w:r w:rsidRPr="00741839">
              <w:rPr>
                <w:sz w:val="18"/>
                <w:lang w:val="en-US"/>
              </w:rPr>
              <w:t>J</w:t>
            </w:r>
            <w:r w:rsidRPr="00741839">
              <w:rPr>
                <w:sz w:val="18"/>
              </w:rPr>
              <w:t>92-</w:t>
            </w:r>
            <w:r w:rsidRPr="00741839">
              <w:rPr>
                <w:sz w:val="18"/>
                <w:lang w:val="en-US"/>
              </w:rPr>
              <w:t>J</w:t>
            </w:r>
            <w:r w:rsidRPr="00741839">
              <w:rPr>
                <w:sz w:val="18"/>
              </w:rPr>
              <w:t xml:space="preserve">94 </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органов пищеварения</w:t>
            </w:r>
          </w:p>
        </w:tc>
        <w:tc>
          <w:tcPr>
            <w:tcW w:w="884" w:type="dxa"/>
            <w:vAlign w:val="center"/>
          </w:tcPr>
          <w:p w:rsidR="00FD57C3" w:rsidRPr="00741839" w:rsidRDefault="00FD57C3" w:rsidP="00FD57C3">
            <w:pPr>
              <w:spacing w:line="200" w:lineRule="exact"/>
              <w:jc w:val="center"/>
              <w:rPr>
                <w:b/>
                <w:sz w:val="18"/>
              </w:rPr>
            </w:pPr>
            <w:r w:rsidRPr="00741839">
              <w:rPr>
                <w:b/>
                <w:sz w:val="18"/>
              </w:rPr>
              <w:t>12.0</w:t>
            </w:r>
          </w:p>
        </w:tc>
        <w:tc>
          <w:tcPr>
            <w:tcW w:w="993" w:type="dxa"/>
            <w:vAlign w:val="center"/>
          </w:tcPr>
          <w:p w:rsidR="00FD57C3" w:rsidRPr="00F428EE" w:rsidRDefault="00FD57C3" w:rsidP="00FD57C3">
            <w:pPr>
              <w:pStyle w:val="7"/>
              <w:spacing w:line="200" w:lineRule="exact"/>
              <w:jc w:val="center"/>
              <w:rPr>
                <w:sz w:val="18"/>
                <w:lang w:val="ru-RU" w:eastAsia="ru-RU"/>
              </w:rPr>
            </w:pPr>
            <w:r w:rsidRPr="00F428EE">
              <w:rPr>
                <w:sz w:val="18"/>
                <w:lang w:val="ru-RU" w:eastAsia="ru-RU"/>
              </w:rPr>
              <w:t>K00-K92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язва желудка и двенадцати-перстной кишки</w:t>
            </w:r>
          </w:p>
        </w:tc>
        <w:tc>
          <w:tcPr>
            <w:tcW w:w="884" w:type="dxa"/>
            <w:vAlign w:val="center"/>
          </w:tcPr>
          <w:p w:rsidR="00FD57C3" w:rsidRPr="00741839" w:rsidRDefault="00FD57C3" w:rsidP="00FD57C3">
            <w:pPr>
              <w:spacing w:line="200" w:lineRule="exact"/>
              <w:jc w:val="center"/>
              <w:rPr>
                <w:sz w:val="18"/>
              </w:rPr>
            </w:pPr>
            <w:r w:rsidRPr="00741839">
              <w:rPr>
                <w:sz w:val="18"/>
              </w:rPr>
              <w:t>12.1</w:t>
            </w:r>
          </w:p>
        </w:tc>
        <w:tc>
          <w:tcPr>
            <w:tcW w:w="993" w:type="dxa"/>
            <w:vAlign w:val="center"/>
          </w:tcPr>
          <w:p w:rsidR="00FD57C3" w:rsidRPr="00741839" w:rsidRDefault="00FD57C3" w:rsidP="00FD57C3">
            <w:pPr>
              <w:spacing w:line="200" w:lineRule="exact"/>
              <w:jc w:val="center"/>
              <w:rPr>
                <w:sz w:val="18"/>
              </w:rPr>
            </w:pPr>
            <w:r w:rsidRPr="00741839">
              <w:rPr>
                <w:sz w:val="18"/>
              </w:rPr>
              <w:t>K25-K26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гастрит и дуоденит</w:t>
            </w:r>
          </w:p>
        </w:tc>
        <w:tc>
          <w:tcPr>
            <w:tcW w:w="884" w:type="dxa"/>
            <w:vAlign w:val="center"/>
          </w:tcPr>
          <w:p w:rsidR="00FD57C3" w:rsidRPr="00741839" w:rsidRDefault="00FD57C3" w:rsidP="00FD57C3">
            <w:pPr>
              <w:spacing w:line="200" w:lineRule="exact"/>
              <w:jc w:val="center"/>
              <w:rPr>
                <w:sz w:val="18"/>
              </w:rPr>
            </w:pPr>
            <w:r w:rsidRPr="00741839">
              <w:rPr>
                <w:sz w:val="18"/>
              </w:rPr>
              <w:t>12.2</w:t>
            </w:r>
          </w:p>
        </w:tc>
        <w:tc>
          <w:tcPr>
            <w:tcW w:w="993" w:type="dxa"/>
            <w:vAlign w:val="center"/>
          </w:tcPr>
          <w:p w:rsidR="00FD57C3" w:rsidRPr="00741839" w:rsidRDefault="00FD57C3" w:rsidP="00FD57C3">
            <w:pPr>
              <w:spacing w:line="200" w:lineRule="exact"/>
              <w:jc w:val="center"/>
              <w:rPr>
                <w:sz w:val="18"/>
              </w:rPr>
            </w:pPr>
            <w:r w:rsidRPr="00741839">
              <w:rPr>
                <w:sz w:val="18"/>
              </w:rPr>
              <w:t>K29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 xml:space="preserve">грыжи </w:t>
            </w:r>
          </w:p>
        </w:tc>
        <w:tc>
          <w:tcPr>
            <w:tcW w:w="884" w:type="dxa"/>
            <w:vAlign w:val="center"/>
          </w:tcPr>
          <w:p w:rsidR="00FD57C3" w:rsidRPr="00741839" w:rsidRDefault="00FD57C3" w:rsidP="00FD57C3">
            <w:pPr>
              <w:spacing w:line="200" w:lineRule="exact"/>
              <w:jc w:val="center"/>
              <w:rPr>
                <w:sz w:val="18"/>
              </w:rPr>
            </w:pPr>
            <w:r w:rsidRPr="00741839">
              <w:rPr>
                <w:sz w:val="18"/>
              </w:rPr>
              <w:t>12.3</w:t>
            </w:r>
          </w:p>
        </w:tc>
        <w:tc>
          <w:tcPr>
            <w:tcW w:w="993" w:type="dxa"/>
            <w:vAlign w:val="center"/>
          </w:tcPr>
          <w:p w:rsidR="00FD57C3" w:rsidRPr="00741839" w:rsidRDefault="00FD57C3" w:rsidP="00FD57C3">
            <w:pPr>
              <w:spacing w:line="200" w:lineRule="exact"/>
              <w:jc w:val="center"/>
              <w:rPr>
                <w:sz w:val="18"/>
              </w:rPr>
            </w:pPr>
            <w:r w:rsidRPr="00741839">
              <w:rPr>
                <w:sz w:val="18"/>
              </w:rPr>
              <w:t>К40-К46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неинфекционный энтерит</w:t>
            </w:r>
            <w:r w:rsidRPr="00741839">
              <w:rPr>
                <w:sz w:val="18"/>
              </w:rPr>
              <w:br/>
              <w:t>и колит</w:t>
            </w:r>
          </w:p>
        </w:tc>
        <w:tc>
          <w:tcPr>
            <w:tcW w:w="884" w:type="dxa"/>
            <w:vAlign w:val="center"/>
          </w:tcPr>
          <w:p w:rsidR="00FD57C3" w:rsidRPr="00741839" w:rsidRDefault="00FD57C3" w:rsidP="00FD57C3">
            <w:pPr>
              <w:spacing w:line="200" w:lineRule="exact"/>
              <w:jc w:val="center"/>
              <w:rPr>
                <w:sz w:val="18"/>
              </w:rPr>
            </w:pPr>
            <w:r w:rsidRPr="00741839">
              <w:rPr>
                <w:sz w:val="18"/>
              </w:rPr>
              <w:t>12.4</w:t>
            </w:r>
          </w:p>
        </w:tc>
        <w:tc>
          <w:tcPr>
            <w:tcW w:w="993" w:type="dxa"/>
            <w:vAlign w:val="center"/>
          </w:tcPr>
          <w:p w:rsidR="00FD57C3" w:rsidRPr="00741839" w:rsidRDefault="00FD57C3" w:rsidP="00FD57C3">
            <w:pPr>
              <w:spacing w:line="200" w:lineRule="exact"/>
              <w:jc w:val="center"/>
              <w:rPr>
                <w:sz w:val="18"/>
              </w:rPr>
            </w:pPr>
            <w:r w:rsidRPr="00741839">
              <w:rPr>
                <w:sz w:val="18"/>
              </w:rPr>
              <w:t>K50-K52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другие болезни кишечника</w:t>
            </w:r>
          </w:p>
        </w:tc>
        <w:tc>
          <w:tcPr>
            <w:tcW w:w="884" w:type="dxa"/>
            <w:vAlign w:val="center"/>
          </w:tcPr>
          <w:p w:rsidR="00FD57C3" w:rsidRPr="00741839" w:rsidRDefault="00FD57C3" w:rsidP="00FD57C3">
            <w:pPr>
              <w:spacing w:line="200" w:lineRule="exact"/>
              <w:jc w:val="center"/>
              <w:rPr>
                <w:sz w:val="18"/>
              </w:rPr>
            </w:pPr>
            <w:r w:rsidRPr="00741839">
              <w:rPr>
                <w:sz w:val="18"/>
              </w:rPr>
              <w:t>12.5</w:t>
            </w:r>
          </w:p>
        </w:tc>
        <w:tc>
          <w:tcPr>
            <w:tcW w:w="993" w:type="dxa"/>
            <w:vAlign w:val="center"/>
          </w:tcPr>
          <w:p w:rsidR="00FD57C3" w:rsidRPr="00741839" w:rsidRDefault="00FD57C3" w:rsidP="00FD57C3">
            <w:pPr>
              <w:spacing w:line="200" w:lineRule="exact"/>
              <w:jc w:val="center"/>
              <w:rPr>
                <w:sz w:val="18"/>
              </w:rPr>
            </w:pPr>
            <w:r w:rsidRPr="00741839">
              <w:rPr>
                <w:sz w:val="18"/>
              </w:rPr>
              <w:t>К55-К63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 xml:space="preserve">    из них</w:t>
            </w:r>
          </w:p>
          <w:p w:rsidR="00FD57C3" w:rsidRPr="00741839" w:rsidRDefault="00FD57C3" w:rsidP="00FD57C3">
            <w:pPr>
              <w:spacing w:line="200" w:lineRule="exact"/>
              <w:ind w:left="284" w:firstLine="173"/>
              <w:rPr>
                <w:sz w:val="18"/>
              </w:rPr>
            </w:pPr>
            <w:r w:rsidRPr="00741839">
              <w:rPr>
                <w:sz w:val="18"/>
              </w:rPr>
              <w:t>паралитический илеус</w:t>
            </w:r>
            <w:r w:rsidRPr="00741839">
              <w:rPr>
                <w:sz w:val="18"/>
              </w:rPr>
              <w:br/>
              <w:t xml:space="preserve">    и непроходимость</w:t>
            </w:r>
            <w:r w:rsidRPr="00741839">
              <w:rPr>
                <w:sz w:val="18"/>
              </w:rPr>
              <w:br/>
              <w:t xml:space="preserve">    кишечника без грыжи </w:t>
            </w:r>
          </w:p>
        </w:tc>
        <w:tc>
          <w:tcPr>
            <w:tcW w:w="884" w:type="dxa"/>
            <w:vAlign w:val="center"/>
          </w:tcPr>
          <w:p w:rsidR="00FD57C3" w:rsidRPr="00741839" w:rsidRDefault="00FD57C3" w:rsidP="00FD57C3">
            <w:pPr>
              <w:spacing w:line="200" w:lineRule="exact"/>
              <w:jc w:val="center"/>
              <w:rPr>
                <w:sz w:val="18"/>
              </w:rPr>
            </w:pPr>
            <w:r w:rsidRPr="00741839">
              <w:rPr>
                <w:sz w:val="18"/>
              </w:rPr>
              <w:t>12.5.1</w:t>
            </w:r>
          </w:p>
        </w:tc>
        <w:tc>
          <w:tcPr>
            <w:tcW w:w="993" w:type="dxa"/>
            <w:vAlign w:val="center"/>
          </w:tcPr>
          <w:p w:rsidR="00FD57C3" w:rsidRPr="00741839" w:rsidRDefault="00FD57C3" w:rsidP="00FD57C3">
            <w:pPr>
              <w:spacing w:line="200" w:lineRule="exact"/>
              <w:jc w:val="center"/>
              <w:rPr>
                <w:sz w:val="18"/>
              </w:rPr>
            </w:pPr>
            <w:r w:rsidRPr="00741839">
              <w:rPr>
                <w:sz w:val="18"/>
              </w:rPr>
              <w:t>К56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357"/>
          <w:jc w:val="center"/>
        </w:trPr>
        <w:tc>
          <w:tcPr>
            <w:tcW w:w="2944" w:type="dxa"/>
            <w:vAlign w:val="center"/>
          </w:tcPr>
          <w:p w:rsidR="00FD57C3" w:rsidRPr="00741839" w:rsidRDefault="00FD57C3" w:rsidP="00FD57C3">
            <w:pPr>
              <w:spacing w:line="200" w:lineRule="exact"/>
              <w:ind w:left="284"/>
              <w:rPr>
                <w:sz w:val="18"/>
              </w:rPr>
            </w:pPr>
            <w:r w:rsidRPr="00741839">
              <w:rPr>
                <w:sz w:val="18"/>
              </w:rPr>
              <w:t>геморрой</w:t>
            </w:r>
          </w:p>
        </w:tc>
        <w:tc>
          <w:tcPr>
            <w:tcW w:w="884" w:type="dxa"/>
            <w:vAlign w:val="center"/>
          </w:tcPr>
          <w:p w:rsidR="00FD57C3" w:rsidRPr="00741839" w:rsidRDefault="00FD57C3" w:rsidP="00FD57C3">
            <w:pPr>
              <w:spacing w:line="200" w:lineRule="exact"/>
              <w:jc w:val="center"/>
              <w:rPr>
                <w:sz w:val="18"/>
              </w:rPr>
            </w:pPr>
            <w:r w:rsidRPr="00741839">
              <w:rPr>
                <w:sz w:val="18"/>
              </w:rPr>
              <w:t>12.6</w:t>
            </w:r>
          </w:p>
        </w:tc>
        <w:tc>
          <w:tcPr>
            <w:tcW w:w="993" w:type="dxa"/>
            <w:vAlign w:val="center"/>
          </w:tcPr>
          <w:p w:rsidR="00FD57C3" w:rsidRPr="00741839" w:rsidRDefault="00FD57C3" w:rsidP="00FD57C3">
            <w:pPr>
              <w:spacing w:line="200" w:lineRule="exact"/>
              <w:jc w:val="center"/>
              <w:rPr>
                <w:sz w:val="18"/>
              </w:rPr>
            </w:pPr>
            <w:r w:rsidRPr="00741839">
              <w:rPr>
                <w:sz w:val="18"/>
              </w:rPr>
              <w:t>К64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болезни печени</w:t>
            </w:r>
          </w:p>
        </w:tc>
        <w:tc>
          <w:tcPr>
            <w:tcW w:w="884" w:type="dxa"/>
            <w:vAlign w:val="center"/>
          </w:tcPr>
          <w:p w:rsidR="00FD57C3" w:rsidRPr="00741839" w:rsidRDefault="00FD57C3" w:rsidP="00FD57C3">
            <w:pPr>
              <w:spacing w:line="200" w:lineRule="exact"/>
              <w:jc w:val="center"/>
              <w:rPr>
                <w:sz w:val="18"/>
              </w:rPr>
            </w:pPr>
            <w:r w:rsidRPr="00741839">
              <w:rPr>
                <w:sz w:val="18"/>
              </w:rPr>
              <w:t>12.7</w:t>
            </w:r>
          </w:p>
        </w:tc>
        <w:tc>
          <w:tcPr>
            <w:tcW w:w="993" w:type="dxa"/>
            <w:vAlign w:val="center"/>
          </w:tcPr>
          <w:p w:rsidR="00FD57C3" w:rsidRPr="00741839" w:rsidRDefault="00FD57C3" w:rsidP="00FD57C3">
            <w:pPr>
              <w:spacing w:line="200" w:lineRule="exact"/>
              <w:jc w:val="center"/>
              <w:rPr>
                <w:sz w:val="18"/>
              </w:rPr>
            </w:pPr>
            <w:r w:rsidRPr="00741839">
              <w:rPr>
                <w:sz w:val="18"/>
              </w:rPr>
              <w:t>K70-K76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из них </w:t>
            </w:r>
          </w:p>
          <w:p w:rsidR="00FD57C3" w:rsidRPr="00741839" w:rsidRDefault="00FD57C3" w:rsidP="00FD57C3">
            <w:pPr>
              <w:spacing w:line="200" w:lineRule="exact"/>
              <w:ind w:left="420"/>
              <w:rPr>
                <w:sz w:val="18"/>
              </w:rPr>
            </w:pPr>
            <w:r w:rsidRPr="00741839">
              <w:rPr>
                <w:sz w:val="18"/>
              </w:rPr>
              <w:t>фиброз и цирроз печени</w:t>
            </w:r>
          </w:p>
        </w:tc>
        <w:tc>
          <w:tcPr>
            <w:tcW w:w="884" w:type="dxa"/>
            <w:vAlign w:val="center"/>
          </w:tcPr>
          <w:p w:rsidR="00FD57C3" w:rsidRPr="00741839" w:rsidRDefault="00FD57C3" w:rsidP="00FD57C3">
            <w:pPr>
              <w:spacing w:line="200" w:lineRule="exact"/>
              <w:ind w:right="-108"/>
              <w:jc w:val="center"/>
              <w:rPr>
                <w:sz w:val="18"/>
              </w:rPr>
            </w:pPr>
            <w:r w:rsidRPr="00741839">
              <w:rPr>
                <w:sz w:val="18"/>
              </w:rPr>
              <w:t>12.7.1</w:t>
            </w:r>
          </w:p>
        </w:tc>
        <w:tc>
          <w:tcPr>
            <w:tcW w:w="993" w:type="dxa"/>
            <w:vAlign w:val="center"/>
          </w:tcPr>
          <w:p w:rsidR="00FD57C3" w:rsidRPr="00741839" w:rsidRDefault="00FD57C3" w:rsidP="00FD57C3">
            <w:pPr>
              <w:spacing w:line="200" w:lineRule="exact"/>
              <w:jc w:val="center"/>
              <w:rPr>
                <w:sz w:val="18"/>
              </w:rPr>
            </w:pPr>
            <w:r w:rsidRPr="00741839">
              <w:rPr>
                <w:sz w:val="18"/>
              </w:rPr>
              <w:t>К74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болезни желчного пузыря, желчевыводящих путей</w:t>
            </w:r>
          </w:p>
        </w:tc>
        <w:tc>
          <w:tcPr>
            <w:tcW w:w="884" w:type="dxa"/>
            <w:vAlign w:val="center"/>
          </w:tcPr>
          <w:p w:rsidR="00FD57C3" w:rsidRPr="00741839" w:rsidRDefault="00FD57C3" w:rsidP="00FD57C3">
            <w:pPr>
              <w:spacing w:line="200" w:lineRule="exact"/>
              <w:jc w:val="center"/>
              <w:rPr>
                <w:sz w:val="18"/>
              </w:rPr>
            </w:pPr>
            <w:r w:rsidRPr="00741839">
              <w:rPr>
                <w:sz w:val="18"/>
              </w:rPr>
              <w:t>12.8</w:t>
            </w:r>
          </w:p>
        </w:tc>
        <w:tc>
          <w:tcPr>
            <w:tcW w:w="993" w:type="dxa"/>
            <w:vAlign w:val="center"/>
          </w:tcPr>
          <w:p w:rsidR="00FD57C3" w:rsidRPr="00741839" w:rsidRDefault="00FD57C3" w:rsidP="00FD57C3">
            <w:pPr>
              <w:spacing w:line="200" w:lineRule="exact"/>
              <w:jc w:val="center"/>
              <w:rPr>
                <w:sz w:val="18"/>
              </w:rPr>
            </w:pPr>
            <w:r w:rsidRPr="00741839">
              <w:rPr>
                <w:sz w:val="18"/>
              </w:rPr>
              <w:t>K80-83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поджелудочной железы</w:t>
            </w:r>
          </w:p>
        </w:tc>
        <w:tc>
          <w:tcPr>
            <w:tcW w:w="884" w:type="dxa"/>
            <w:vAlign w:val="center"/>
          </w:tcPr>
          <w:p w:rsidR="00FD57C3" w:rsidRPr="00741839" w:rsidRDefault="00FD57C3" w:rsidP="00FD57C3">
            <w:pPr>
              <w:spacing w:line="200" w:lineRule="exact"/>
              <w:jc w:val="center"/>
              <w:rPr>
                <w:sz w:val="18"/>
              </w:rPr>
            </w:pPr>
            <w:r w:rsidRPr="00741839">
              <w:rPr>
                <w:sz w:val="18"/>
              </w:rPr>
              <w:t>12.9</w:t>
            </w:r>
          </w:p>
        </w:tc>
        <w:tc>
          <w:tcPr>
            <w:tcW w:w="993" w:type="dxa"/>
            <w:vAlign w:val="center"/>
          </w:tcPr>
          <w:p w:rsidR="00FD57C3" w:rsidRPr="00741839" w:rsidRDefault="00FD57C3" w:rsidP="00FD57C3">
            <w:pPr>
              <w:spacing w:line="200" w:lineRule="exact"/>
              <w:jc w:val="center"/>
              <w:rPr>
                <w:sz w:val="18"/>
              </w:rPr>
            </w:pPr>
            <w:r w:rsidRPr="00741839">
              <w:rPr>
                <w:sz w:val="18"/>
              </w:rPr>
              <w:t>K85-K86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84"/>
              <w:rPr>
                <w:sz w:val="18"/>
              </w:rPr>
            </w:pPr>
            <w:r w:rsidRPr="00741839">
              <w:rPr>
                <w:sz w:val="18"/>
              </w:rPr>
              <w:t xml:space="preserve">   из них </w:t>
            </w:r>
          </w:p>
          <w:p w:rsidR="00FD57C3" w:rsidRPr="00741839" w:rsidRDefault="00FD57C3" w:rsidP="00FD57C3">
            <w:pPr>
              <w:spacing w:line="200" w:lineRule="exact"/>
              <w:ind w:left="284"/>
              <w:rPr>
                <w:sz w:val="18"/>
              </w:rPr>
            </w:pPr>
            <w:r w:rsidRPr="00741839">
              <w:rPr>
                <w:sz w:val="18"/>
              </w:rPr>
              <w:t xml:space="preserve">   острый панкреатит</w:t>
            </w:r>
          </w:p>
        </w:tc>
        <w:tc>
          <w:tcPr>
            <w:tcW w:w="884" w:type="dxa"/>
            <w:vAlign w:val="center"/>
          </w:tcPr>
          <w:p w:rsidR="00FD57C3" w:rsidRPr="00741839" w:rsidRDefault="00FD57C3" w:rsidP="00FD57C3">
            <w:pPr>
              <w:spacing w:line="200" w:lineRule="exact"/>
              <w:jc w:val="center"/>
              <w:rPr>
                <w:sz w:val="18"/>
                <w:highlight w:val="yellow"/>
              </w:rPr>
            </w:pPr>
            <w:r w:rsidRPr="00741839">
              <w:rPr>
                <w:sz w:val="18"/>
              </w:rPr>
              <w:t>12.9.1</w:t>
            </w:r>
          </w:p>
        </w:tc>
        <w:tc>
          <w:tcPr>
            <w:tcW w:w="993" w:type="dxa"/>
            <w:vAlign w:val="center"/>
          </w:tcPr>
          <w:p w:rsidR="00FD57C3" w:rsidRPr="00741839" w:rsidRDefault="00FD57C3" w:rsidP="00FD57C3">
            <w:pPr>
              <w:spacing w:line="200" w:lineRule="exact"/>
              <w:jc w:val="center"/>
              <w:rPr>
                <w:sz w:val="18"/>
              </w:rPr>
            </w:pPr>
            <w:r w:rsidRPr="00741839">
              <w:rPr>
                <w:sz w:val="18"/>
              </w:rPr>
              <w:t>К85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кожи и подкожной клетчатки</w:t>
            </w:r>
          </w:p>
        </w:tc>
        <w:tc>
          <w:tcPr>
            <w:tcW w:w="884" w:type="dxa"/>
            <w:vAlign w:val="center"/>
          </w:tcPr>
          <w:p w:rsidR="00FD57C3" w:rsidRPr="00741839" w:rsidRDefault="00FD57C3" w:rsidP="00FD57C3">
            <w:pPr>
              <w:spacing w:line="200" w:lineRule="exact"/>
              <w:jc w:val="center"/>
              <w:rPr>
                <w:b/>
                <w:sz w:val="18"/>
              </w:rPr>
            </w:pPr>
            <w:r w:rsidRPr="00741839">
              <w:rPr>
                <w:b/>
                <w:sz w:val="18"/>
              </w:rPr>
              <w:t>13.0</w:t>
            </w:r>
          </w:p>
        </w:tc>
        <w:tc>
          <w:tcPr>
            <w:tcW w:w="993" w:type="dxa"/>
            <w:vAlign w:val="center"/>
          </w:tcPr>
          <w:p w:rsidR="00FD57C3" w:rsidRPr="00741839" w:rsidRDefault="00FD57C3" w:rsidP="00FD57C3">
            <w:pPr>
              <w:spacing w:line="200" w:lineRule="exact"/>
              <w:jc w:val="center"/>
              <w:rPr>
                <w:b/>
                <w:sz w:val="18"/>
              </w:rPr>
            </w:pPr>
            <w:r w:rsidRPr="00741839">
              <w:rPr>
                <w:b/>
                <w:sz w:val="18"/>
              </w:rPr>
              <w:t>L00-L98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атопический дерматит</w:t>
            </w:r>
          </w:p>
        </w:tc>
        <w:tc>
          <w:tcPr>
            <w:tcW w:w="884" w:type="dxa"/>
            <w:vAlign w:val="center"/>
          </w:tcPr>
          <w:p w:rsidR="00FD57C3" w:rsidRPr="00741839" w:rsidRDefault="00FD57C3" w:rsidP="00FD57C3">
            <w:pPr>
              <w:spacing w:line="200" w:lineRule="exact"/>
              <w:jc w:val="center"/>
              <w:rPr>
                <w:sz w:val="18"/>
              </w:rPr>
            </w:pPr>
            <w:r w:rsidRPr="00741839">
              <w:rPr>
                <w:sz w:val="18"/>
              </w:rPr>
              <w:t>13.1</w:t>
            </w:r>
          </w:p>
        </w:tc>
        <w:tc>
          <w:tcPr>
            <w:tcW w:w="993" w:type="dxa"/>
            <w:vAlign w:val="center"/>
          </w:tcPr>
          <w:p w:rsidR="00FD57C3" w:rsidRPr="00741839" w:rsidRDefault="00FD57C3" w:rsidP="00FD57C3">
            <w:pPr>
              <w:spacing w:line="200" w:lineRule="exact"/>
              <w:jc w:val="center"/>
              <w:rPr>
                <w:sz w:val="18"/>
              </w:rPr>
            </w:pPr>
            <w:r w:rsidRPr="00741839">
              <w:rPr>
                <w:sz w:val="18"/>
              </w:rPr>
              <w:t>L20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327"/>
          <w:jc w:val="center"/>
        </w:trPr>
        <w:tc>
          <w:tcPr>
            <w:tcW w:w="2944" w:type="dxa"/>
            <w:vAlign w:val="center"/>
          </w:tcPr>
          <w:p w:rsidR="00FD57C3" w:rsidRPr="00741839" w:rsidRDefault="00FD57C3" w:rsidP="00FD57C3">
            <w:pPr>
              <w:spacing w:line="200" w:lineRule="exact"/>
              <w:ind w:left="278"/>
              <w:rPr>
                <w:sz w:val="18"/>
              </w:rPr>
            </w:pPr>
            <w:r w:rsidRPr="00741839">
              <w:rPr>
                <w:sz w:val="18"/>
              </w:rPr>
              <w:t>контактный дерматит</w:t>
            </w:r>
          </w:p>
        </w:tc>
        <w:tc>
          <w:tcPr>
            <w:tcW w:w="884" w:type="dxa"/>
            <w:vAlign w:val="center"/>
          </w:tcPr>
          <w:p w:rsidR="00FD57C3" w:rsidRPr="00741839" w:rsidRDefault="00FD57C3" w:rsidP="00FD57C3">
            <w:pPr>
              <w:spacing w:line="200" w:lineRule="exact"/>
              <w:jc w:val="center"/>
              <w:rPr>
                <w:sz w:val="18"/>
              </w:rPr>
            </w:pPr>
            <w:r w:rsidRPr="00741839">
              <w:rPr>
                <w:sz w:val="18"/>
              </w:rPr>
              <w:t>13.2</w:t>
            </w:r>
          </w:p>
        </w:tc>
        <w:tc>
          <w:tcPr>
            <w:tcW w:w="993" w:type="dxa"/>
            <w:vAlign w:val="center"/>
          </w:tcPr>
          <w:p w:rsidR="00FD57C3" w:rsidRPr="00741839" w:rsidRDefault="00FD57C3" w:rsidP="00FD57C3">
            <w:pPr>
              <w:spacing w:line="200" w:lineRule="exact"/>
              <w:jc w:val="center"/>
              <w:rPr>
                <w:sz w:val="18"/>
              </w:rPr>
            </w:pPr>
            <w:r w:rsidRPr="00741839">
              <w:rPr>
                <w:sz w:val="18"/>
              </w:rPr>
              <w:t>L23-L25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другие дерматиты (экзема)</w:t>
            </w:r>
          </w:p>
        </w:tc>
        <w:tc>
          <w:tcPr>
            <w:tcW w:w="884" w:type="dxa"/>
            <w:vAlign w:val="center"/>
          </w:tcPr>
          <w:p w:rsidR="00FD57C3" w:rsidRPr="00741839" w:rsidRDefault="00FD57C3" w:rsidP="00FD57C3">
            <w:pPr>
              <w:spacing w:line="200" w:lineRule="exact"/>
              <w:jc w:val="center"/>
              <w:rPr>
                <w:sz w:val="18"/>
              </w:rPr>
            </w:pPr>
            <w:r w:rsidRPr="00741839">
              <w:rPr>
                <w:sz w:val="18"/>
              </w:rPr>
              <w:t>13.3</w:t>
            </w:r>
          </w:p>
        </w:tc>
        <w:tc>
          <w:tcPr>
            <w:tcW w:w="993" w:type="dxa"/>
            <w:vAlign w:val="center"/>
          </w:tcPr>
          <w:p w:rsidR="00FD57C3" w:rsidRPr="00741839" w:rsidRDefault="00FD57C3" w:rsidP="00FD57C3">
            <w:pPr>
              <w:spacing w:line="200" w:lineRule="exact"/>
              <w:jc w:val="center"/>
              <w:rPr>
                <w:sz w:val="18"/>
              </w:rPr>
            </w:pPr>
            <w:r w:rsidRPr="00741839">
              <w:rPr>
                <w:sz w:val="18"/>
                <w:lang w:val="en-US"/>
              </w:rPr>
              <w:t>L</w:t>
            </w:r>
            <w:r w:rsidRPr="00741839">
              <w:rPr>
                <w:sz w:val="18"/>
              </w:rPr>
              <w:t>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псориаз</w:t>
            </w:r>
          </w:p>
        </w:tc>
        <w:tc>
          <w:tcPr>
            <w:tcW w:w="884" w:type="dxa"/>
            <w:vAlign w:val="center"/>
          </w:tcPr>
          <w:p w:rsidR="00FD57C3" w:rsidRPr="00741839" w:rsidRDefault="00FD57C3" w:rsidP="00FD57C3">
            <w:pPr>
              <w:spacing w:line="200" w:lineRule="exact"/>
              <w:jc w:val="center"/>
              <w:rPr>
                <w:sz w:val="18"/>
              </w:rPr>
            </w:pPr>
            <w:r w:rsidRPr="00741839">
              <w:rPr>
                <w:sz w:val="18"/>
              </w:rPr>
              <w:t>13.4</w:t>
            </w:r>
          </w:p>
        </w:tc>
        <w:tc>
          <w:tcPr>
            <w:tcW w:w="993" w:type="dxa"/>
            <w:vAlign w:val="center"/>
          </w:tcPr>
          <w:p w:rsidR="00FD57C3" w:rsidRPr="00741839" w:rsidRDefault="00FD57C3" w:rsidP="00FD57C3">
            <w:pPr>
              <w:spacing w:line="200" w:lineRule="exact"/>
              <w:jc w:val="center"/>
              <w:rPr>
                <w:sz w:val="18"/>
              </w:rPr>
            </w:pPr>
            <w:r w:rsidRPr="00741839">
              <w:rPr>
                <w:sz w:val="18"/>
                <w:lang w:val="en-US"/>
              </w:rPr>
              <w:t>L</w:t>
            </w:r>
            <w:r w:rsidRPr="00741839">
              <w:rPr>
                <w:sz w:val="18"/>
              </w:rPr>
              <w:t>40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из него псориаз артропатический</w:t>
            </w:r>
          </w:p>
        </w:tc>
        <w:tc>
          <w:tcPr>
            <w:tcW w:w="884" w:type="dxa"/>
            <w:vAlign w:val="center"/>
          </w:tcPr>
          <w:p w:rsidR="00FD57C3" w:rsidRPr="00741839" w:rsidRDefault="00FD57C3" w:rsidP="00FD57C3">
            <w:pPr>
              <w:spacing w:line="200" w:lineRule="exact"/>
              <w:jc w:val="center"/>
              <w:rPr>
                <w:sz w:val="18"/>
              </w:rPr>
            </w:pPr>
            <w:r w:rsidRPr="00741839">
              <w:rPr>
                <w:sz w:val="18"/>
              </w:rPr>
              <w:t>13.4.1</w:t>
            </w:r>
          </w:p>
        </w:tc>
        <w:tc>
          <w:tcPr>
            <w:tcW w:w="993" w:type="dxa"/>
            <w:vAlign w:val="center"/>
          </w:tcPr>
          <w:p w:rsidR="00FD57C3" w:rsidRPr="00741839" w:rsidRDefault="00FD57C3" w:rsidP="00FD57C3">
            <w:pPr>
              <w:spacing w:line="200" w:lineRule="exact"/>
              <w:jc w:val="center"/>
              <w:rPr>
                <w:sz w:val="18"/>
              </w:rPr>
            </w:pPr>
            <w:r w:rsidRPr="00741839">
              <w:rPr>
                <w:sz w:val="18"/>
                <w:lang w:val="en-US"/>
              </w:rPr>
              <w:t>L</w:t>
            </w:r>
            <w:r w:rsidRPr="00741839">
              <w:rPr>
                <w:sz w:val="18"/>
              </w:rPr>
              <w:t>40.5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дискоидная красная волчанка</w:t>
            </w:r>
          </w:p>
        </w:tc>
        <w:tc>
          <w:tcPr>
            <w:tcW w:w="884" w:type="dxa"/>
            <w:vAlign w:val="center"/>
          </w:tcPr>
          <w:p w:rsidR="00FD57C3" w:rsidRPr="00741839" w:rsidRDefault="00FD57C3" w:rsidP="00FD57C3">
            <w:pPr>
              <w:spacing w:line="200" w:lineRule="exact"/>
              <w:jc w:val="center"/>
              <w:rPr>
                <w:sz w:val="18"/>
              </w:rPr>
            </w:pPr>
            <w:r w:rsidRPr="00741839">
              <w:rPr>
                <w:sz w:val="18"/>
              </w:rPr>
              <w:t>13.5</w:t>
            </w:r>
          </w:p>
        </w:tc>
        <w:tc>
          <w:tcPr>
            <w:tcW w:w="993" w:type="dxa"/>
            <w:vAlign w:val="center"/>
          </w:tcPr>
          <w:p w:rsidR="00FD57C3" w:rsidRPr="00741839" w:rsidRDefault="00FD57C3" w:rsidP="00FD57C3">
            <w:pPr>
              <w:spacing w:line="200" w:lineRule="exact"/>
              <w:jc w:val="center"/>
              <w:rPr>
                <w:sz w:val="18"/>
              </w:rPr>
            </w:pPr>
            <w:r w:rsidRPr="00741839">
              <w:rPr>
                <w:sz w:val="18"/>
                <w:lang w:val="en-US"/>
              </w:rPr>
              <w:t>L</w:t>
            </w:r>
            <w:r w:rsidRPr="00741839">
              <w:rPr>
                <w:sz w:val="18"/>
              </w:rPr>
              <w:t>93.0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локализованная склеродермия</w:t>
            </w:r>
          </w:p>
        </w:tc>
        <w:tc>
          <w:tcPr>
            <w:tcW w:w="884" w:type="dxa"/>
            <w:vAlign w:val="center"/>
          </w:tcPr>
          <w:p w:rsidR="00FD57C3" w:rsidRPr="00741839" w:rsidRDefault="00FD57C3" w:rsidP="00FD57C3">
            <w:pPr>
              <w:spacing w:line="200" w:lineRule="exact"/>
              <w:jc w:val="center"/>
              <w:rPr>
                <w:sz w:val="18"/>
              </w:rPr>
            </w:pPr>
            <w:r w:rsidRPr="00741839">
              <w:rPr>
                <w:sz w:val="18"/>
              </w:rPr>
              <w:t>13.6</w:t>
            </w:r>
          </w:p>
        </w:tc>
        <w:tc>
          <w:tcPr>
            <w:tcW w:w="993" w:type="dxa"/>
            <w:vAlign w:val="center"/>
          </w:tcPr>
          <w:p w:rsidR="00FD57C3" w:rsidRPr="00741839" w:rsidRDefault="00FD57C3" w:rsidP="00FD57C3">
            <w:pPr>
              <w:spacing w:line="200" w:lineRule="exact"/>
              <w:jc w:val="center"/>
              <w:rPr>
                <w:sz w:val="18"/>
              </w:rPr>
            </w:pPr>
            <w:r w:rsidRPr="00741839">
              <w:rPr>
                <w:sz w:val="18"/>
                <w:lang w:val="en-US"/>
              </w:rPr>
              <w:t>L</w:t>
            </w:r>
            <w:r w:rsidRPr="00741839">
              <w:rPr>
                <w:sz w:val="18"/>
              </w:rPr>
              <w:t>94.0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костно-мышечной системы и соединительной ткани</w:t>
            </w:r>
          </w:p>
        </w:tc>
        <w:tc>
          <w:tcPr>
            <w:tcW w:w="884" w:type="dxa"/>
            <w:vAlign w:val="center"/>
          </w:tcPr>
          <w:p w:rsidR="00FD57C3" w:rsidRPr="00741839" w:rsidRDefault="00FD57C3" w:rsidP="00FD57C3">
            <w:pPr>
              <w:spacing w:line="200" w:lineRule="exact"/>
              <w:jc w:val="center"/>
              <w:rPr>
                <w:b/>
                <w:sz w:val="18"/>
              </w:rPr>
            </w:pPr>
            <w:r w:rsidRPr="00741839">
              <w:rPr>
                <w:b/>
                <w:sz w:val="18"/>
              </w:rPr>
              <w:t>14.0</w:t>
            </w:r>
          </w:p>
        </w:tc>
        <w:tc>
          <w:tcPr>
            <w:tcW w:w="993" w:type="dxa"/>
            <w:vAlign w:val="center"/>
          </w:tcPr>
          <w:p w:rsidR="00FD57C3" w:rsidRPr="00741839" w:rsidRDefault="00FD57C3" w:rsidP="00FD57C3">
            <w:pPr>
              <w:spacing w:line="200" w:lineRule="exact"/>
              <w:jc w:val="center"/>
              <w:rPr>
                <w:b/>
                <w:sz w:val="18"/>
              </w:rPr>
            </w:pPr>
            <w:r w:rsidRPr="00741839">
              <w:rPr>
                <w:b/>
                <w:sz w:val="18"/>
              </w:rPr>
              <w:t>M00-M99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артропатии</w:t>
            </w:r>
          </w:p>
        </w:tc>
        <w:tc>
          <w:tcPr>
            <w:tcW w:w="884" w:type="dxa"/>
            <w:vAlign w:val="center"/>
          </w:tcPr>
          <w:p w:rsidR="00FD57C3" w:rsidRPr="00741839" w:rsidRDefault="00FD57C3" w:rsidP="00FD57C3">
            <w:pPr>
              <w:spacing w:line="200" w:lineRule="exact"/>
              <w:jc w:val="center"/>
              <w:rPr>
                <w:sz w:val="18"/>
              </w:rPr>
            </w:pPr>
            <w:r w:rsidRPr="00741839">
              <w:rPr>
                <w:sz w:val="18"/>
              </w:rPr>
              <w:t>14.1</w:t>
            </w:r>
          </w:p>
        </w:tc>
        <w:tc>
          <w:tcPr>
            <w:tcW w:w="993" w:type="dxa"/>
            <w:vAlign w:val="center"/>
          </w:tcPr>
          <w:p w:rsidR="00FD57C3" w:rsidRPr="00741839" w:rsidRDefault="00FD57C3" w:rsidP="00FD57C3">
            <w:pPr>
              <w:spacing w:line="200" w:lineRule="exact"/>
              <w:jc w:val="center"/>
              <w:rPr>
                <w:sz w:val="18"/>
              </w:rPr>
            </w:pPr>
            <w:r w:rsidRPr="00741839">
              <w:rPr>
                <w:sz w:val="18"/>
              </w:rPr>
              <w:t>М00-М25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     из них: </w:t>
            </w:r>
          </w:p>
          <w:p w:rsidR="00FD57C3" w:rsidRPr="00741839" w:rsidRDefault="00FD57C3" w:rsidP="00FD57C3">
            <w:pPr>
              <w:spacing w:line="200" w:lineRule="exact"/>
              <w:ind w:left="278"/>
              <w:rPr>
                <w:szCs w:val="24"/>
                <w:highlight w:val="yellow"/>
              </w:rPr>
            </w:pPr>
            <w:r w:rsidRPr="00741839">
              <w:rPr>
                <w:sz w:val="18"/>
              </w:rPr>
              <w:t xml:space="preserve">   пневмококковый артрит</w:t>
            </w:r>
            <w:r w:rsidRPr="00741839">
              <w:rPr>
                <w:sz w:val="18"/>
              </w:rPr>
              <w:br/>
              <w:t xml:space="preserve">   и полиартрит</w:t>
            </w:r>
          </w:p>
        </w:tc>
        <w:tc>
          <w:tcPr>
            <w:tcW w:w="884" w:type="dxa"/>
            <w:vAlign w:val="center"/>
          </w:tcPr>
          <w:p w:rsidR="00FD57C3" w:rsidRPr="00741839" w:rsidRDefault="00FD57C3" w:rsidP="00FD57C3">
            <w:pPr>
              <w:spacing w:line="200" w:lineRule="exact"/>
              <w:jc w:val="center"/>
              <w:rPr>
                <w:sz w:val="18"/>
              </w:rPr>
            </w:pPr>
            <w:r w:rsidRPr="00741839">
              <w:rPr>
                <w:sz w:val="18"/>
              </w:rPr>
              <w:t>14.1.1</w:t>
            </w:r>
          </w:p>
        </w:tc>
        <w:tc>
          <w:tcPr>
            <w:tcW w:w="993" w:type="dxa"/>
            <w:vAlign w:val="center"/>
          </w:tcPr>
          <w:p w:rsidR="00FD57C3" w:rsidRPr="00741839" w:rsidRDefault="00FD57C3" w:rsidP="00FD57C3">
            <w:pPr>
              <w:spacing w:line="200" w:lineRule="exact"/>
              <w:jc w:val="center"/>
              <w:rPr>
                <w:sz w:val="18"/>
              </w:rPr>
            </w:pPr>
            <w:r w:rsidRPr="00741839">
              <w:rPr>
                <w:sz w:val="18"/>
              </w:rPr>
              <w:t>M00.1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b/>
                <w:sz w:val="18"/>
              </w:rPr>
            </w:pPr>
            <w:r w:rsidRPr="00741839">
              <w:rPr>
                <w:sz w:val="18"/>
              </w:rPr>
              <w:t>реактивные артропатии</w:t>
            </w:r>
          </w:p>
        </w:tc>
        <w:tc>
          <w:tcPr>
            <w:tcW w:w="884" w:type="dxa"/>
            <w:vAlign w:val="center"/>
          </w:tcPr>
          <w:p w:rsidR="00FD57C3" w:rsidRPr="00741839" w:rsidRDefault="00FD57C3" w:rsidP="00FD57C3">
            <w:pPr>
              <w:spacing w:line="200" w:lineRule="exact"/>
              <w:jc w:val="center"/>
              <w:rPr>
                <w:sz w:val="18"/>
              </w:rPr>
            </w:pPr>
            <w:r w:rsidRPr="00741839">
              <w:rPr>
                <w:sz w:val="18"/>
              </w:rPr>
              <w:t>14.1.2</w:t>
            </w:r>
          </w:p>
        </w:tc>
        <w:tc>
          <w:tcPr>
            <w:tcW w:w="993" w:type="dxa"/>
            <w:vAlign w:val="center"/>
          </w:tcPr>
          <w:p w:rsidR="00FD57C3" w:rsidRPr="00741839" w:rsidRDefault="00FD57C3" w:rsidP="00FD57C3">
            <w:pPr>
              <w:spacing w:line="200" w:lineRule="exact"/>
              <w:jc w:val="center"/>
              <w:rPr>
                <w:sz w:val="18"/>
              </w:rPr>
            </w:pPr>
            <w:r w:rsidRPr="00741839">
              <w:rPr>
                <w:sz w:val="18"/>
              </w:rPr>
              <w:t>M02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ревматоидный артрит (серопозитивный</w:t>
            </w:r>
            <w:r w:rsidRPr="00741839">
              <w:rPr>
                <w:sz w:val="18"/>
              </w:rPr>
              <w:br/>
              <w:t>и серонегативный)</w:t>
            </w:r>
          </w:p>
        </w:tc>
        <w:tc>
          <w:tcPr>
            <w:tcW w:w="884" w:type="dxa"/>
            <w:vAlign w:val="center"/>
          </w:tcPr>
          <w:p w:rsidR="00FD57C3" w:rsidRPr="00741839" w:rsidRDefault="00FD57C3" w:rsidP="00FD57C3">
            <w:pPr>
              <w:spacing w:line="200" w:lineRule="exact"/>
              <w:jc w:val="center"/>
              <w:rPr>
                <w:sz w:val="18"/>
              </w:rPr>
            </w:pPr>
            <w:r w:rsidRPr="00741839">
              <w:rPr>
                <w:sz w:val="18"/>
              </w:rPr>
              <w:t>14.1.3</w:t>
            </w:r>
          </w:p>
        </w:tc>
        <w:tc>
          <w:tcPr>
            <w:tcW w:w="993" w:type="dxa"/>
            <w:vAlign w:val="center"/>
          </w:tcPr>
          <w:p w:rsidR="00FD57C3" w:rsidRPr="00741839" w:rsidRDefault="00FD57C3" w:rsidP="00FD57C3">
            <w:pPr>
              <w:spacing w:line="200" w:lineRule="exact"/>
              <w:jc w:val="center"/>
              <w:rPr>
                <w:sz w:val="18"/>
              </w:rPr>
            </w:pPr>
            <w:r w:rsidRPr="00741839">
              <w:rPr>
                <w:sz w:val="18"/>
              </w:rPr>
              <w:t>M05-M06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юношеский (ювенильный) артрит </w:t>
            </w:r>
          </w:p>
        </w:tc>
        <w:tc>
          <w:tcPr>
            <w:tcW w:w="884" w:type="dxa"/>
            <w:vAlign w:val="center"/>
          </w:tcPr>
          <w:p w:rsidR="00FD57C3" w:rsidRPr="00741839" w:rsidRDefault="00FD57C3" w:rsidP="00FD57C3">
            <w:pPr>
              <w:spacing w:line="200" w:lineRule="exact"/>
              <w:jc w:val="center"/>
              <w:rPr>
                <w:sz w:val="18"/>
              </w:rPr>
            </w:pPr>
            <w:r w:rsidRPr="00741839">
              <w:rPr>
                <w:sz w:val="18"/>
              </w:rPr>
              <w:t>14.1.4</w:t>
            </w:r>
          </w:p>
        </w:tc>
        <w:tc>
          <w:tcPr>
            <w:tcW w:w="993" w:type="dxa"/>
            <w:vAlign w:val="center"/>
          </w:tcPr>
          <w:p w:rsidR="00FD57C3" w:rsidRPr="00741839" w:rsidRDefault="00FD57C3" w:rsidP="00FD57C3">
            <w:pPr>
              <w:spacing w:line="200" w:lineRule="exact"/>
              <w:jc w:val="center"/>
              <w:rPr>
                <w:sz w:val="18"/>
                <w:lang w:val="en-US"/>
              </w:rPr>
            </w:pPr>
            <w:r w:rsidRPr="00741839">
              <w:rPr>
                <w:sz w:val="18"/>
              </w:rPr>
              <w:t>M0</w:t>
            </w:r>
            <w:r w:rsidRPr="00741839">
              <w:rPr>
                <w:sz w:val="18"/>
                <w:lang w:val="en-US"/>
              </w:rPr>
              <w:t>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420"/>
              <w:rPr>
                <w:sz w:val="18"/>
              </w:rPr>
            </w:pPr>
            <w:r w:rsidRPr="00741839">
              <w:rPr>
                <w:sz w:val="18"/>
              </w:rPr>
              <w:t>артрозы</w:t>
            </w:r>
          </w:p>
        </w:tc>
        <w:tc>
          <w:tcPr>
            <w:tcW w:w="884" w:type="dxa"/>
            <w:vAlign w:val="center"/>
          </w:tcPr>
          <w:p w:rsidR="00FD57C3" w:rsidRPr="00741839" w:rsidRDefault="00FD57C3" w:rsidP="00FD57C3">
            <w:pPr>
              <w:spacing w:line="200" w:lineRule="exact"/>
              <w:jc w:val="center"/>
              <w:rPr>
                <w:sz w:val="18"/>
              </w:rPr>
            </w:pPr>
            <w:r w:rsidRPr="00741839">
              <w:rPr>
                <w:sz w:val="18"/>
              </w:rPr>
              <w:t>14.1.5</w:t>
            </w:r>
          </w:p>
        </w:tc>
        <w:tc>
          <w:tcPr>
            <w:tcW w:w="993" w:type="dxa"/>
            <w:vAlign w:val="center"/>
          </w:tcPr>
          <w:p w:rsidR="00FD57C3" w:rsidRPr="00741839" w:rsidRDefault="00FD57C3" w:rsidP="00FD57C3">
            <w:pPr>
              <w:spacing w:line="200" w:lineRule="exact"/>
              <w:jc w:val="center"/>
              <w:rPr>
                <w:sz w:val="18"/>
              </w:rPr>
            </w:pPr>
            <w:r w:rsidRPr="00741839">
              <w:rPr>
                <w:sz w:val="18"/>
              </w:rPr>
              <w:t>М15-М19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системные поражения соединительной ткани</w:t>
            </w:r>
          </w:p>
        </w:tc>
        <w:tc>
          <w:tcPr>
            <w:tcW w:w="884" w:type="dxa"/>
            <w:vAlign w:val="center"/>
          </w:tcPr>
          <w:p w:rsidR="00FD57C3" w:rsidRPr="00741839" w:rsidRDefault="00FD57C3" w:rsidP="00FD57C3">
            <w:pPr>
              <w:jc w:val="center"/>
              <w:rPr>
                <w:sz w:val="18"/>
              </w:rPr>
            </w:pPr>
            <w:r w:rsidRPr="00741839">
              <w:rPr>
                <w:sz w:val="18"/>
              </w:rPr>
              <w:t>14.2</w:t>
            </w:r>
          </w:p>
        </w:tc>
        <w:tc>
          <w:tcPr>
            <w:tcW w:w="993" w:type="dxa"/>
            <w:vAlign w:val="center"/>
          </w:tcPr>
          <w:p w:rsidR="00FD57C3" w:rsidRPr="00741839" w:rsidRDefault="00FD57C3" w:rsidP="00FD57C3">
            <w:pPr>
              <w:jc w:val="center"/>
              <w:rPr>
                <w:sz w:val="18"/>
              </w:rPr>
            </w:pPr>
            <w:r w:rsidRPr="00741839">
              <w:rPr>
                <w:sz w:val="18"/>
              </w:rPr>
              <w:t>M30-M35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   из них</w:t>
            </w:r>
          </w:p>
          <w:p w:rsidR="00FD57C3" w:rsidRPr="00741839" w:rsidRDefault="00FD57C3" w:rsidP="00FD57C3">
            <w:pPr>
              <w:spacing w:line="200" w:lineRule="exact"/>
              <w:ind w:left="278"/>
              <w:rPr>
                <w:sz w:val="18"/>
              </w:rPr>
            </w:pPr>
            <w:r w:rsidRPr="00741839">
              <w:rPr>
                <w:sz w:val="18"/>
              </w:rPr>
              <w:t xml:space="preserve">   системная красная волчанка</w:t>
            </w:r>
          </w:p>
        </w:tc>
        <w:tc>
          <w:tcPr>
            <w:tcW w:w="884" w:type="dxa"/>
            <w:vAlign w:val="center"/>
          </w:tcPr>
          <w:p w:rsidR="00FD57C3" w:rsidRPr="00741839" w:rsidRDefault="00FD57C3" w:rsidP="00FD57C3">
            <w:pPr>
              <w:spacing w:line="200" w:lineRule="exact"/>
              <w:jc w:val="center"/>
              <w:rPr>
                <w:sz w:val="18"/>
              </w:rPr>
            </w:pPr>
            <w:r w:rsidRPr="00741839">
              <w:rPr>
                <w:sz w:val="18"/>
              </w:rPr>
              <w:t>14.2.1</w:t>
            </w:r>
          </w:p>
        </w:tc>
        <w:tc>
          <w:tcPr>
            <w:tcW w:w="993" w:type="dxa"/>
            <w:vAlign w:val="center"/>
          </w:tcPr>
          <w:p w:rsidR="00FD57C3" w:rsidRPr="00741839" w:rsidRDefault="00FD57C3" w:rsidP="00FD57C3">
            <w:pPr>
              <w:spacing w:line="200" w:lineRule="exact"/>
              <w:jc w:val="center"/>
              <w:rPr>
                <w:sz w:val="18"/>
              </w:rPr>
            </w:pPr>
            <w:r w:rsidRPr="00741839">
              <w:rPr>
                <w:sz w:val="18"/>
              </w:rPr>
              <w:t>М32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деформирующие дорсопатии</w:t>
            </w:r>
          </w:p>
        </w:tc>
        <w:tc>
          <w:tcPr>
            <w:tcW w:w="884" w:type="dxa"/>
            <w:vAlign w:val="center"/>
          </w:tcPr>
          <w:p w:rsidR="00FD57C3" w:rsidRPr="00741839" w:rsidRDefault="00FD57C3" w:rsidP="00FD57C3">
            <w:pPr>
              <w:jc w:val="center"/>
              <w:rPr>
                <w:sz w:val="18"/>
              </w:rPr>
            </w:pPr>
            <w:r w:rsidRPr="00741839">
              <w:rPr>
                <w:sz w:val="18"/>
              </w:rPr>
              <w:t>14.3</w:t>
            </w:r>
          </w:p>
        </w:tc>
        <w:tc>
          <w:tcPr>
            <w:tcW w:w="993" w:type="dxa"/>
            <w:vAlign w:val="center"/>
          </w:tcPr>
          <w:p w:rsidR="00FD57C3" w:rsidRPr="00741839" w:rsidRDefault="00FD57C3" w:rsidP="00FD57C3">
            <w:pPr>
              <w:jc w:val="center"/>
              <w:rPr>
                <w:sz w:val="18"/>
              </w:rPr>
            </w:pPr>
            <w:r w:rsidRPr="00741839">
              <w:rPr>
                <w:sz w:val="18"/>
              </w:rPr>
              <w:t>M40-M43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спондилопатии</w:t>
            </w:r>
          </w:p>
        </w:tc>
        <w:tc>
          <w:tcPr>
            <w:tcW w:w="884" w:type="dxa"/>
            <w:vAlign w:val="center"/>
          </w:tcPr>
          <w:p w:rsidR="00FD57C3" w:rsidRPr="00741839" w:rsidRDefault="00FD57C3" w:rsidP="00FD57C3">
            <w:pPr>
              <w:jc w:val="center"/>
              <w:rPr>
                <w:sz w:val="18"/>
              </w:rPr>
            </w:pPr>
            <w:r w:rsidRPr="00741839">
              <w:rPr>
                <w:sz w:val="18"/>
              </w:rPr>
              <w:t>14.4</w:t>
            </w:r>
          </w:p>
        </w:tc>
        <w:tc>
          <w:tcPr>
            <w:tcW w:w="993" w:type="dxa"/>
            <w:vAlign w:val="center"/>
          </w:tcPr>
          <w:p w:rsidR="00FD57C3" w:rsidRPr="00741839" w:rsidRDefault="00FD57C3" w:rsidP="00FD57C3">
            <w:pPr>
              <w:jc w:val="center"/>
              <w:rPr>
                <w:sz w:val="18"/>
              </w:rPr>
            </w:pPr>
            <w:r w:rsidRPr="00741839">
              <w:rPr>
                <w:sz w:val="18"/>
              </w:rPr>
              <w:t>М45-М48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 xml:space="preserve">    и</w:t>
            </w:r>
            <w:r w:rsidRPr="00741839">
              <w:rPr>
                <w:sz w:val="18"/>
                <w:lang w:val="en-US"/>
              </w:rPr>
              <w:t xml:space="preserve">з </w:t>
            </w:r>
            <w:r w:rsidRPr="00741839">
              <w:rPr>
                <w:sz w:val="18"/>
              </w:rPr>
              <w:t xml:space="preserve">них </w:t>
            </w:r>
          </w:p>
          <w:p w:rsidR="00FD57C3" w:rsidRPr="00741839" w:rsidRDefault="00FD57C3" w:rsidP="00FD57C3">
            <w:pPr>
              <w:ind w:left="278"/>
              <w:rPr>
                <w:sz w:val="18"/>
              </w:rPr>
            </w:pPr>
            <w:r w:rsidRPr="00741839">
              <w:rPr>
                <w:sz w:val="18"/>
              </w:rPr>
              <w:t xml:space="preserve">    анкилозирующий спондилит</w:t>
            </w:r>
          </w:p>
        </w:tc>
        <w:tc>
          <w:tcPr>
            <w:tcW w:w="884" w:type="dxa"/>
            <w:vAlign w:val="center"/>
          </w:tcPr>
          <w:p w:rsidR="00FD57C3" w:rsidRPr="00741839" w:rsidRDefault="00FD57C3" w:rsidP="00FD57C3">
            <w:pPr>
              <w:jc w:val="center"/>
              <w:rPr>
                <w:sz w:val="18"/>
              </w:rPr>
            </w:pPr>
            <w:r w:rsidRPr="00741839">
              <w:rPr>
                <w:sz w:val="18"/>
              </w:rPr>
              <w:t>14.4.1</w:t>
            </w:r>
          </w:p>
        </w:tc>
        <w:tc>
          <w:tcPr>
            <w:tcW w:w="993" w:type="dxa"/>
            <w:vAlign w:val="center"/>
          </w:tcPr>
          <w:p w:rsidR="00FD57C3" w:rsidRPr="00741839" w:rsidRDefault="00FD57C3" w:rsidP="00FD57C3">
            <w:pPr>
              <w:jc w:val="center"/>
              <w:rPr>
                <w:sz w:val="18"/>
              </w:rPr>
            </w:pPr>
            <w:r w:rsidRPr="00741839">
              <w:rPr>
                <w:sz w:val="18"/>
              </w:rPr>
              <w:t>М45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 xml:space="preserve">поражение синовиальных оболочек и сухожилий </w:t>
            </w:r>
          </w:p>
        </w:tc>
        <w:tc>
          <w:tcPr>
            <w:tcW w:w="884" w:type="dxa"/>
            <w:vAlign w:val="center"/>
          </w:tcPr>
          <w:p w:rsidR="00FD57C3" w:rsidRPr="00741839" w:rsidRDefault="00FD57C3" w:rsidP="00FD57C3">
            <w:pPr>
              <w:jc w:val="center"/>
              <w:rPr>
                <w:sz w:val="18"/>
              </w:rPr>
            </w:pPr>
            <w:r w:rsidRPr="00741839">
              <w:rPr>
                <w:sz w:val="18"/>
              </w:rPr>
              <w:t>14.5</w:t>
            </w:r>
          </w:p>
        </w:tc>
        <w:tc>
          <w:tcPr>
            <w:tcW w:w="993" w:type="dxa"/>
            <w:vAlign w:val="center"/>
          </w:tcPr>
          <w:p w:rsidR="00FD57C3" w:rsidRPr="00741839" w:rsidRDefault="00FD57C3" w:rsidP="00FD57C3">
            <w:pPr>
              <w:jc w:val="center"/>
              <w:rPr>
                <w:sz w:val="18"/>
              </w:rPr>
            </w:pPr>
            <w:r w:rsidRPr="00741839">
              <w:rPr>
                <w:sz w:val="18"/>
              </w:rPr>
              <w:t>М65-М67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остеопатии и хондропатии</w:t>
            </w:r>
          </w:p>
        </w:tc>
        <w:tc>
          <w:tcPr>
            <w:tcW w:w="884" w:type="dxa"/>
            <w:vAlign w:val="center"/>
          </w:tcPr>
          <w:p w:rsidR="00FD57C3" w:rsidRPr="00741839" w:rsidRDefault="00FD57C3" w:rsidP="00FD57C3">
            <w:pPr>
              <w:jc w:val="center"/>
              <w:rPr>
                <w:sz w:val="18"/>
              </w:rPr>
            </w:pPr>
            <w:r w:rsidRPr="00741839">
              <w:rPr>
                <w:sz w:val="18"/>
              </w:rPr>
              <w:t>14.6</w:t>
            </w:r>
          </w:p>
        </w:tc>
        <w:tc>
          <w:tcPr>
            <w:tcW w:w="993" w:type="dxa"/>
            <w:vAlign w:val="center"/>
          </w:tcPr>
          <w:p w:rsidR="00FD57C3" w:rsidRPr="00741839" w:rsidRDefault="00FD57C3" w:rsidP="00FD57C3">
            <w:pPr>
              <w:jc w:val="center"/>
              <w:rPr>
                <w:sz w:val="18"/>
              </w:rPr>
            </w:pPr>
            <w:r w:rsidRPr="00741839">
              <w:rPr>
                <w:sz w:val="18"/>
              </w:rPr>
              <w:t>M80-M94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из них </w:t>
            </w:r>
          </w:p>
          <w:p w:rsidR="00FD57C3" w:rsidRPr="00741839" w:rsidRDefault="00FD57C3" w:rsidP="00FD57C3">
            <w:pPr>
              <w:spacing w:line="200" w:lineRule="exact"/>
              <w:ind w:left="420"/>
              <w:rPr>
                <w:sz w:val="18"/>
              </w:rPr>
            </w:pPr>
            <w:r w:rsidRPr="00741839">
              <w:rPr>
                <w:sz w:val="18"/>
              </w:rPr>
              <w:t>остеопороз с патологическим переломом</w:t>
            </w:r>
          </w:p>
        </w:tc>
        <w:tc>
          <w:tcPr>
            <w:tcW w:w="884" w:type="dxa"/>
            <w:vAlign w:val="center"/>
          </w:tcPr>
          <w:p w:rsidR="00FD57C3" w:rsidRPr="00741839" w:rsidRDefault="00FD57C3" w:rsidP="00FD57C3">
            <w:pPr>
              <w:spacing w:line="200" w:lineRule="exact"/>
              <w:jc w:val="center"/>
              <w:rPr>
                <w:sz w:val="18"/>
              </w:rPr>
            </w:pPr>
            <w:r w:rsidRPr="00741839">
              <w:rPr>
                <w:sz w:val="18"/>
              </w:rPr>
              <w:t>14.6.1</w:t>
            </w:r>
          </w:p>
        </w:tc>
        <w:tc>
          <w:tcPr>
            <w:tcW w:w="993" w:type="dxa"/>
            <w:vAlign w:val="center"/>
          </w:tcPr>
          <w:p w:rsidR="00FD57C3" w:rsidRPr="00741839" w:rsidRDefault="00FD57C3" w:rsidP="00FD57C3">
            <w:pPr>
              <w:spacing w:line="200" w:lineRule="exact"/>
              <w:jc w:val="center"/>
              <w:rPr>
                <w:sz w:val="18"/>
              </w:rPr>
            </w:pPr>
            <w:r w:rsidRPr="00741839">
              <w:rPr>
                <w:sz w:val="18"/>
              </w:rPr>
              <w:t>М80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остеопороз без патологического перелома</w:t>
            </w:r>
          </w:p>
        </w:tc>
        <w:tc>
          <w:tcPr>
            <w:tcW w:w="884" w:type="dxa"/>
            <w:vAlign w:val="center"/>
          </w:tcPr>
          <w:p w:rsidR="00FD57C3" w:rsidRPr="00741839" w:rsidRDefault="00FD57C3" w:rsidP="00FD57C3">
            <w:pPr>
              <w:spacing w:line="200" w:lineRule="exact"/>
              <w:jc w:val="center"/>
              <w:rPr>
                <w:sz w:val="18"/>
              </w:rPr>
            </w:pPr>
            <w:r w:rsidRPr="00741839">
              <w:rPr>
                <w:sz w:val="18"/>
              </w:rPr>
              <w:t>14.6.2</w:t>
            </w:r>
          </w:p>
        </w:tc>
        <w:tc>
          <w:tcPr>
            <w:tcW w:w="993" w:type="dxa"/>
            <w:vAlign w:val="center"/>
          </w:tcPr>
          <w:p w:rsidR="00FD57C3" w:rsidRPr="00741839" w:rsidRDefault="00FD57C3" w:rsidP="00FD57C3">
            <w:pPr>
              <w:spacing w:line="200" w:lineRule="exact"/>
              <w:jc w:val="center"/>
              <w:rPr>
                <w:sz w:val="18"/>
              </w:rPr>
            </w:pPr>
            <w:r w:rsidRPr="00741839">
              <w:rPr>
                <w:sz w:val="18"/>
              </w:rPr>
              <w:t>М81</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136"/>
              <w:rPr>
                <w:b/>
                <w:sz w:val="18"/>
              </w:rPr>
            </w:pPr>
            <w:r w:rsidRPr="00741839">
              <w:rPr>
                <w:b/>
                <w:sz w:val="18"/>
              </w:rPr>
              <w:t>болезни мочеполовой системы</w:t>
            </w:r>
          </w:p>
        </w:tc>
        <w:tc>
          <w:tcPr>
            <w:tcW w:w="884" w:type="dxa"/>
            <w:vAlign w:val="center"/>
          </w:tcPr>
          <w:p w:rsidR="00FD57C3" w:rsidRPr="00741839" w:rsidRDefault="00FD57C3" w:rsidP="00FD57C3">
            <w:pPr>
              <w:spacing w:line="200" w:lineRule="exact"/>
              <w:jc w:val="center"/>
              <w:rPr>
                <w:b/>
                <w:sz w:val="18"/>
              </w:rPr>
            </w:pPr>
            <w:r w:rsidRPr="00741839">
              <w:rPr>
                <w:b/>
                <w:sz w:val="18"/>
              </w:rPr>
              <w:t>15.0</w:t>
            </w:r>
          </w:p>
        </w:tc>
        <w:tc>
          <w:tcPr>
            <w:tcW w:w="993" w:type="dxa"/>
            <w:vAlign w:val="center"/>
          </w:tcPr>
          <w:p w:rsidR="00FD57C3" w:rsidRPr="00741839" w:rsidRDefault="00FD57C3" w:rsidP="00FD57C3">
            <w:pPr>
              <w:spacing w:line="200" w:lineRule="exact"/>
              <w:jc w:val="center"/>
              <w:rPr>
                <w:b/>
                <w:sz w:val="18"/>
              </w:rPr>
            </w:pPr>
            <w:r w:rsidRPr="00741839">
              <w:rPr>
                <w:b/>
                <w:sz w:val="18"/>
              </w:rPr>
              <w:t>N00-N99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из них:</w:t>
            </w:r>
          </w:p>
          <w:p w:rsidR="00FD57C3" w:rsidRPr="00741839" w:rsidRDefault="00FD57C3" w:rsidP="00FD57C3">
            <w:pPr>
              <w:spacing w:line="200" w:lineRule="exact"/>
              <w:ind w:left="278"/>
              <w:rPr>
                <w:sz w:val="18"/>
              </w:rPr>
            </w:pPr>
            <w:r w:rsidRPr="00741839">
              <w:rPr>
                <w:sz w:val="18"/>
              </w:rPr>
              <w:t>гломерулярные, тубулоинтер-стициальные болезни почек, другие болезни почки</w:t>
            </w:r>
            <w:r w:rsidRPr="00741839">
              <w:rPr>
                <w:sz w:val="18"/>
              </w:rPr>
              <w:br/>
              <w:t>и мочеточника</w:t>
            </w:r>
          </w:p>
        </w:tc>
        <w:tc>
          <w:tcPr>
            <w:tcW w:w="884" w:type="dxa"/>
            <w:vAlign w:val="center"/>
          </w:tcPr>
          <w:p w:rsidR="00FD57C3" w:rsidRPr="00741839" w:rsidRDefault="00FD57C3" w:rsidP="00FD57C3">
            <w:pPr>
              <w:spacing w:line="200" w:lineRule="exact"/>
              <w:jc w:val="center"/>
              <w:rPr>
                <w:sz w:val="18"/>
              </w:rPr>
            </w:pPr>
            <w:r w:rsidRPr="00741839">
              <w:rPr>
                <w:sz w:val="18"/>
              </w:rPr>
              <w:t>15.1</w:t>
            </w:r>
          </w:p>
        </w:tc>
        <w:tc>
          <w:tcPr>
            <w:tcW w:w="993" w:type="dxa"/>
            <w:vAlign w:val="center"/>
          </w:tcPr>
          <w:p w:rsidR="00FD57C3" w:rsidRPr="00741839" w:rsidRDefault="00FD57C3" w:rsidP="00FD57C3">
            <w:pPr>
              <w:spacing w:line="200" w:lineRule="exact"/>
              <w:jc w:val="center"/>
              <w:rPr>
                <w:sz w:val="18"/>
              </w:rPr>
            </w:pPr>
            <w:r w:rsidRPr="00741839">
              <w:rPr>
                <w:sz w:val="18"/>
                <w:lang w:val="en-US"/>
              </w:rPr>
              <w:t>N</w:t>
            </w:r>
            <w:r w:rsidRPr="00741839">
              <w:rPr>
                <w:sz w:val="18"/>
              </w:rPr>
              <w:t>00-</w:t>
            </w:r>
            <w:r w:rsidRPr="00741839">
              <w:rPr>
                <w:sz w:val="18"/>
                <w:lang w:val="en-US"/>
              </w:rPr>
              <w:t>N</w:t>
            </w:r>
            <w:r w:rsidRPr="00741839">
              <w:rPr>
                <w:sz w:val="18"/>
              </w:rPr>
              <w:t xml:space="preserve">07, </w:t>
            </w:r>
            <w:r w:rsidRPr="00741839">
              <w:rPr>
                <w:sz w:val="18"/>
                <w:lang w:val="en-US"/>
              </w:rPr>
              <w:t>N</w:t>
            </w:r>
            <w:r w:rsidRPr="00741839">
              <w:rPr>
                <w:sz w:val="18"/>
              </w:rPr>
              <w:t>09-</w:t>
            </w:r>
            <w:r w:rsidRPr="00741839">
              <w:rPr>
                <w:sz w:val="18"/>
                <w:lang w:val="en-US"/>
              </w:rPr>
              <w:t>N</w:t>
            </w:r>
            <w:r w:rsidRPr="00741839">
              <w:rPr>
                <w:sz w:val="18"/>
              </w:rPr>
              <w:t xml:space="preserve">15, </w:t>
            </w:r>
            <w:r w:rsidRPr="00741839">
              <w:rPr>
                <w:sz w:val="18"/>
                <w:lang w:val="en-US"/>
              </w:rPr>
              <w:t>N</w:t>
            </w:r>
            <w:r w:rsidRPr="00741839">
              <w:rPr>
                <w:sz w:val="18"/>
              </w:rPr>
              <w:t>25-</w:t>
            </w:r>
            <w:r w:rsidRPr="00741839">
              <w:rPr>
                <w:sz w:val="18"/>
                <w:lang w:val="en-US"/>
              </w:rPr>
              <w:t>N</w:t>
            </w:r>
            <w:r w:rsidRPr="00741839">
              <w:rPr>
                <w:sz w:val="18"/>
              </w:rPr>
              <w:t>28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почечная недостаточность</w:t>
            </w:r>
          </w:p>
        </w:tc>
        <w:tc>
          <w:tcPr>
            <w:tcW w:w="884" w:type="dxa"/>
            <w:vAlign w:val="center"/>
          </w:tcPr>
          <w:p w:rsidR="00FD57C3" w:rsidRPr="00741839" w:rsidRDefault="00FD57C3" w:rsidP="00FD57C3">
            <w:pPr>
              <w:spacing w:line="200" w:lineRule="exact"/>
              <w:jc w:val="center"/>
              <w:rPr>
                <w:sz w:val="18"/>
              </w:rPr>
            </w:pPr>
            <w:r w:rsidRPr="00741839">
              <w:rPr>
                <w:sz w:val="18"/>
              </w:rPr>
              <w:t>15.2</w:t>
            </w:r>
          </w:p>
        </w:tc>
        <w:tc>
          <w:tcPr>
            <w:tcW w:w="993" w:type="dxa"/>
            <w:vAlign w:val="center"/>
          </w:tcPr>
          <w:p w:rsidR="00FD57C3" w:rsidRPr="00741839" w:rsidRDefault="00FD57C3" w:rsidP="00FD57C3">
            <w:pPr>
              <w:spacing w:line="200" w:lineRule="exact"/>
              <w:jc w:val="center"/>
              <w:rPr>
                <w:sz w:val="18"/>
              </w:rPr>
            </w:pPr>
            <w:r w:rsidRPr="00741839">
              <w:rPr>
                <w:sz w:val="18"/>
                <w:lang w:val="en-US"/>
              </w:rPr>
              <w:t>N</w:t>
            </w:r>
            <w:r w:rsidRPr="00741839">
              <w:rPr>
                <w:sz w:val="18"/>
              </w:rPr>
              <w:t>17-</w:t>
            </w:r>
            <w:r w:rsidRPr="00741839">
              <w:rPr>
                <w:sz w:val="18"/>
                <w:lang w:val="en-US"/>
              </w:rPr>
              <w:t>N</w:t>
            </w:r>
            <w:r w:rsidRPr="00741839">
              <w:rPr>
                <w:sz w:val="18"/>
              </w:rPr>
              <w:t>19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мочекаменная болезнь</w:t>
            </w:r>
          </w:p>
        </w:tc>
        <w:tc>
          <w:tcPr>
            <w:tcW w:w="884" w:type="dxa"/>
            <w:vAlign w:val="center"/>
          </w:tcPr>
          <w:p w:rsidR="00FD57C3" w:rsidRPr="00741839" w:rsidRDefault="00FD57C3" w:rsidP="00FD57C3">
            <w:pPr>
              <w:spacing w:line="200" w:lineRule="exact"/>
              <w:jc w:val="center"/>
              <w:rPr>
                <w:sz w:val="18"/>
              </w:rPr>
            </w:pPr>
            <w:r w:rsidRPr="00741839">
              <w:rPr>
                <w:sz w:val="18"/>
              </w:rPr>
              <w:t>15.3</w:t>
            </w:r>
          </w:p>
        </w:tc>
        <w:tc>
          <w:tcPr>
            <w:tcW w:w="993" w:type="dxa"/>
            <w:vAlign w:val="center"/>
          </w:tcPr>
          <w:p w:rsidR="00FD57C3" w:rsidRPr="00741839" w:rsidRDefault="00FD57C3" w:rsidP="00FD57C3">
            <w:pPr>
              <w:spacing w:line="200" w:lineRule="exact"/>
              <w:jc w:val="center"/>
              <w:rPr>
                <w:sz w:val="18"/>
              </w:rPr>
            </w:pPr>
            <w:r w:rsidRPr="00741839">
              <w:rPr>
                <w:sz w:val="18"/>
              </w:rPr>
              <w:t>N20-N21, N23</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180" w:lineRule="exact"/>
              <w:ind w:left="278"/>
              <w:rPr>
                <w:sz w:val="18"/>
              </w:rPr>
            </w:pPr>
            <w:r w:rsidRPr="00741839">
              <w:rPr>
                <w:sz w:val="18"/>
              </w:rPr>
              <w:t>другие болезни мочевой системы</w:t>
            </w:r>
          </w:p>
        </w:tc>
        <w:tc>
          <w:tcPr>
            <w:tcW w:w="884" w:type="dxa"/>
            <w:vAlign w:val="center"/>
          </w:tcPr>
          <w:p w:rsidR="00FD57C3" w:rsidRPr="00741839" w:rsidRDefault="00FD57C3" w:rsidP="00FD57C3">
            <w:pPr>
              <w:spacing w:line="180" w:lineRule="exact"/>
              <w:jc w:val="center"/>
              <w:rPr>
                <w:sz w:val="18"/>
                <w:lang w:val="en-US"/>
              </w:rPr>
            </w:pPr>
            <w:r w:rsidRPr="00741839">
              <w:rPr>
                <w:sz w:val="18"/>
                <w:lang w:val="en-US"/>
              </w:rPr>
              <w:t>15.4</w:t>
            </w:r>
          </w:p>
        </w:tc>
        <w:tc>
          <w:tcPr>
            <w:tcW w:w="993" w:type="dxa"/>
            <w:vAlign w:val="center"/>
          </w:tcPr>
          <w:p w:rsidR="00FD57C3" w:rsidRPr="00741839" w:rsidRDefault="00FD57C3" w:rsidP="00FD57C3">
            <w:pPr>
              <w:spacing w:line="180" w:lineRule="exact"/>
              <w:jc w:val="center"/>
              <w:rPr>
                <w:sz w:val="18"/>
                <w:lang w:val="en-US"/>
              </w:rPr>
            </w:pPr>
            <w:r w:rsidRPr="00741839">
              <w:rPr>
                <w:sz w:val="18"/>
                <w:lang w:val="en-US"/>
              </w:rPr>
              <w:t>N30-N32, N34-N36, N39</w:t>
            </w: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851" w:type="dxa"/>
            <w:vAlign w:val="center"/>
          </w:tcPr>
          <w:p w:rsidR="00FD57C3" w:rsidRPr="00741839" w:rsidRDefault="00FD57C3" w:rsidP="00FD57C3">
            <w:pPr>
              <w:spacing w:line="180" w:lineRule="exact"/>
              <w:jc w:val="center"/>
              <w:rPr>
                <w:b/>
                <w:sz w:val="22"/>
                <w:lang w:val="en-US"/>
              </w:rPr>
            </w:pPr>
          </w:p>
        </w:tc>
        <w:tc>
          <w:tcPr>
            <w:tcW w:w="1134" w:type="dxa"/>
            <w:vAlign w:val="center"/>
          </w:tcPr>
          <w:p w:rsidR="00FD57C3" w:rsidRPr="00741839" w:rsidRDefault="00FD57C3" w:rsidP="00FD57C3">
            <w:pPr>
              <w:spacing w:line="180" w:lineRule="exact"/>
              <w:jc w:val="center"/>
              <w:rPr>
                <w:b/>
                <w:sz w:val="22"/>
                <w:lang w:val="en-US"/>
              </w:rPr>
            </w:pP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1134" w:type="dxa"/>
            <w:shd w:val="clear" w:color="auto" w:fill="auto"/>
            <w:vAlign w:val="center"/>
          </w:tcPr>
          <w:p w:rsidR="00FD57C3" w:rsidRPr="00741839" w:rsidRDefault="00FD57C3" w:rsidP="00FD57C3">
            <w:pPr>
              <w:spacing w:line="180" w:lineRule="exact"/>
              <w:jc w:val="center"/>
              <w:rPr>
                <w:b/>
                <w:sz w:val="22"/>
                <w:lang w:val="en-US"/>
              </w:rPr>
            </w:pPr>
          </w:p>
        </w:tc>
        <w:tc>
          <w:tcPr>
            <w:tcW w:w="821" w:type="dxa"/>
            <w:shd w:val="clear" w:color="auto" w:fill="auto"/>
            <w:vAlign w:val="center"/>
          </w:tcPr>
          <w:p w:rsidR="00FD57C3" w:rsidRPr="00741839" w:rsidRDefault="00FD57C3" w:rsidP="00FD57C3">
            <w:pPr>
              <w:spacing w:line="180" w:lineRule="exact"/>
              <w:jc w:val="center"/>
              <w:rPr>
                <w:b/>
                <w:sz w:val="22"/>
                <w:lang w:val="en-US"/>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болезни предстательной железы</w:t>
            </w:r>
          </w:p>
        </w:tc>
        <w:tc>
          <w:tcPr>
            <w:tcW w:w="884" w:type="dxa"/>
            <w:vAlign w:val="center"/>
          </w:tcPr>
          <w:p w:rsidR="00FD57C3" w:rsidRPr="00741839" w:rsidRDefault="00FD57C3" w:rsidP="00FD57C3">
            <w:pPr>
              <w:spacing w:line="200" w:lineRule="exact"/>
              <w:jc w:val="center"/>
              <w:rPr>
                <w:sz w:val="18"/>
              </w:rPr>
            </w:pPr>
            <w:r w:rsidRPr="00741839">
              <w:rPr>
                <w:sz w:val="18"/>
              </w:rPr>
              <w:t>15.5</w:t>
            </w:r>
          </w:p>
        </w:tc>
        <w:tc>
          <w:tcPr>
            <w:tcW w:w="993" w:type="dxa"/>
            <w:vAlign w:val="center"/>
          </w:tcPr>
          <w:p w:rsidR="00FD57C3" w:rsidRPr="00741839" w:rsidRDefault="00FD57C3" w:rsidP="00FD57C3">
            <w:pPr>
              <w:spacing w:line="200" w:lineRule="exact"/>
              <w:jc w:val="center"/>
              <w:rPr>
                <w:sz w:val="18"/>
              </w:rPr>
            </w:pPr>
            <w:r w:rsidRPr="00741839">
              <w:rPr>
                <w:sz w:val="18"/>
              </w:rPr>
              <w:t>N40-N42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 xml:space="preserve">доброкачественная дисплазия </w:t>
            </w:r>
          </w:p>
          <w:p w:rsidR="00FD57C3" w:rsidRPr="00741839" w:rsidRDefault="00FD57C3" w:rsidP="00FD57C3">
            <w:pPr>
              <w:spacing w:line="200" w:lineRule="exact"/>
              <w:ind w:left="278"/>
              <w:rPr>
                <w:sz w:val="18"/>
              </w:rPr>
            </w:pPr>
            <w:r w:rsidRPr="00741839">
              <w:rPr>
                <w:sz w:val="18"/>
              </w:rPr>
              <w:t>молочной железы</w:t>
            </w:r>
          </w:p>
        </w:tc>
        <w:tc>
          <w:tcPr>
            <w:tcW w:w="884" w:type="dxa"/>
            <w:vAlign w:val="center"/>
          </w:tcPr>
          <w:p w:rsidR="00FD57C3" w:rsidRPr="00741839" w:rsidRDefault="00FD57C3" w:rsidP="00FD57C3">
            <w:pPr>
              <w:spacing w:line="200" w:lineRule="exact"/>
              <w:jc w:val="center"/>
              <w:rPr>
                <w:sz w:val="18"/>
                <w:lang w:val="en-US"/>
              </w:rPr>
            </w:pPr>
            <w:r w:rsidRPr="00741839">
              <w:rPr>
                <w:sz w:val="18"/>
              </w:rPr>
              <w:t>15.</w:t>
            </w:r>
            <w:r w:rsidRPr="00741839">
              <w:rPr>
                <w:sz w:val="18"/>
                <w:lang w:val="en-US"/>
              </w:rPr>
              <w:t>7</w:t>
            </w:r>
          </w:p>
        </w:tc>
        <w:tc>
          <w:tcPr>
            <w:tcW w:w="993" w:type="dxa"/>
            <w:vAlign w:val="center"/>
          </w:tcPr>
          <w:p w:rsidR="00FD57C3" w:rsidRPr="00741839" w:rsidRDefault="00FD57C3" w:rsidP="00FD57C3">
            <w:pPr>
              <w:spacing w:line="200" w:lineRule="exact"/>
              <w:jc w:val="center"/>
              <w:rPr>
                <w:sz w:val="18"/>
              </w:rPr>
            </w:pPr>
            <w:r w:rsidRPr="00741839">
              <w:rPr>
                <w:sz w:val="18"/>
                <w:lang w:val="en-US"/>
              </w:rPr>
              <w:t>N</w:t>
            </w:r>
            <w:r w:rsidRPr="00741839">
              <w:rPr>
                <w:sz w:val="18"/>
              </w:rPr>
              <w:t>60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воспалительные болезни женских тазовых органов</w:t>
            </w:r>
          </w:p>
        </w:tc>
        <w:tc>
          <w:tcPr>
            <w:tcW w:w="884" w:type="dxa"/>
            <w:vAlign w:val="center"/>
          </w:tcPr>
          <w:p w:rsidR="00FD57C3" w:rsidRPr="00741839" w:rsidRDefault="00FD57C3" w:rsidP="00FD57C3">
            <w:pPr>
              <w:spacing w:line="200" w:lineRule="exact"/>
              <w:jc w:val="center"/>
              <w:rPr>
                <w:sz w:val="18"/>
                <w:lang w:val="en-US"/>
              </w:rPr>
            </w:pPr>
            <w:r w:rsidRPr="00741839">
              <w:rPr>
                <w:sz w:val="18"/>
              </w:rPr>
              <w:t>15.</w:t>
            </w:r>
            <w:r w:rsidRPr="00741839">
              <w:rPr>
                <w:sz w:val="18"/>
                <w:lang w:val="en-US"/>
              </w:rPr>
              <w:t>8</w:t>
            </w:r>
          </w:p>
        </w:tc>
        <w:tc>
          <w:tcPr>
            <w:tcW w:w="993" w:type="dxa"/>
            <w:vAlign w:val="center"/>
          </w:tcPr>
          <w:p w:rsidR="00FD57C3" w:rsidRPr="00741839" w:rsidRDefault="00FD57C3" w:rsidP="00FD57C3">
            <w:pPr>
              <w:spacing w:line="200" w:lineRule="exact"/>
              <w:jc w:val="center"/>
              <w:rPr>
                <w:sz w:val="18"/>
                <w:lang w:val="en-US"/>
              </w:rPr>
            </w:pPr>
            <w:r w:rsidRPr="00741839">
              <w:rPr>
                <w:sz w:val="18"/>
                <w:lang w:val="en-US"/>
              </w:rPr>
              <w:t xml:space="preserve"> </w:t>
            </w:r>
            <w:r w:rsidRPr="00741839">
              <w:rPr>
                <w:sz w:val="18"/>
              </w:rPr>
              <w:t xml:space="preserve">N70-N73, </w:t>
            </w:r>
            <w:r w:rsidRPr="00741839">
              <w:rPr>
                <w:sz w:val="18"/>
                <w:lang w:val="en-US"/>
              </w:rPr>
              <w:t>N75-N76</w:t>
            </w:r>
          </w:p>
        </w:tc>
        <w:tc>
          <w:tcPr>
            <w:tcW w:w="850" w:type="dxa"/>
            <w:shd w:val="clear" w:color="auto" w:fill="auto"/>
            <w:vAlign w:val="center"/>
          </w:tcPr>
          <w:p w:rsidR="00FD57C3" w:rsidRPr="00741839" w:rsidRDefault="00FD57C3" w:rsidP="00FD57C3">
            <w:pPr>
              <w:jc w:val="center"/>
              <w:rPr>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c>
          <w:tcPr>
            <w:tcW w:w="851" w:type="dxa"/>
            <w:shd w:val="clear" w:color="auto" w:fill="auto"/>
            <w:vAlign w:val="center"/>
          </w:tcPr>
          <w:p w:rsidR="00FD57C3" w:rsidRPr="00741839" w:rsidRDefault="00FD57C3" w:rsidP="00FD57C3">
            <w:pPr>
              <w:spacing w:line="180" w:lineRule="exact"/>
              <w:jc w:val="center"/>
              <w:rPr>
                <w:sz w:val="22"/>
              </w:rPr>
            </w:pPr>
          </w:p>
        </w:tc>
        <w:tc>
          <w:tcPr>
            <w:tcW w:w="1134" w:type="dxa"/>
            <w:shd w:val="clear" w:color="auto" w:fill="auto"/>
            <w:vAlign w:val="center"/>
          </w:tcPr>
          <w:p w:rsidR="00FD57C3" w:rsidRPr="00741839" w:rsidRDefault="00FD57C3" w:rsidP="00FD57C3">
            <w:pPr>
              <w:spacing w:line="180" w:lineRule="exact"/>
              <w:jc w:val="center"/>
              <w:rPr>
                <w:sz w:val="22"/>
              </w:rPr>
            </w:pPr>
          </w:p>
        </w:tc>
        <w:tc>
          <w:tcPr>
            <w:tcW w:w="821"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420"/>
              <w:rPr>
                <w:sz w:val="18"/>
              </w:rPr>
            </w:pPr>
            <w:r w:rsidRPr="00741839">
              <w:rPr>
                <w:sz w:val="18"/>
              </w:rPr>
              <w:t xml:space="preserve"> из них сальпингит</w:t>
            </w:r>
            <w:r w:rsidRPr="00741839">
              <w:rPr>
                <w:sz w:val="18"/>
              </w:rPr>
              <w:br/>
              <w:t>и оофорит</w:t>
            </w:r>
          </w:p>
        </w:tc>
        <w:tc>
          <w:tcPr>
            <w:tcW w:w="884" w:type="dxa"/>
            <w:vAlign w:val="center"/>
          </w:tcPr>
          <w:p w:rsidR="00FD57C3" w:rsidRPr="00741839" w:rsidRDefault="00FD57C3" w:rsidP="00FD57C3">
            <w:pPr>
              <w:spacing w:line="200" w:lineRule="exact"/>
              <w:jc w:val="center"/>
              <w:rPr>
                <w:sz w:val="18"/>
              </w:rPr>
            </w:pPr>
            <w:r w:rsidRPr="00741839">
              <w:rPr>
                <w:sz w:val="18"/>
              </w:rPr>
              <w:t>15.8.1</w:t>
            </w:r>
          </w:p>
        </w:tc>
        <w:tc>
          <w:tcPr>
            <w:tcW w:w="993" w:type="dxa"/>
            <w:vAlign w:val="center"/>
          </w:tcPr>
          <w:p w:rsidR="00FD57C3" w:rsidRPr="00741839" w:rsidRDefault="00FD57C3" w:rsidP="00FD57C3">
            <w:pPr>
              <w:spacing w:line="200" w:lineRule="exact"/>
              <w:jc w:val="center"/>
              <w:rPr>
                <w:sz w:val="18"/>
              </w:rPr>
            </w:pPr>
            <w:r w:rsidRPr="00741839">
              <w:rPr>
                <w:sz w:val="18"/>
              </w:rPr>
              <w:t>N70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c>
          <w:tcPr>
            <w:tcW w:w="851" w:type="dxa"/>
            <w:shd w:val="clear" w:color="auto" w:fill="auto"/>
            <w:vAlign w:val="center"/>
          </w:tcPr>
          <w:p w:rsidR="00FD57C3" w:rsidRPr="00741839" w:rsidRDefault="00FD57C3" w:rsidP="00FD57C3">
            <w:pPr>
              <w:spacing w:line="180" w:lineRule="exact"/>
              <w:jc w:val="center"/>
              <w:rPr>
                <w:sz w:val="22"/>
              </w:rPr>
            </w:pPr>
          </w:p>
        </w:tc>
        <w:tc>
          <w:tcPr>
            <w:tcW w:w="1134" w:type="dxa"/>
            <w:shd w:val="clear" w:color="auto" w:fill="auto"/>
            <w:vAlign w:val="center"/>
          </w:tcPr>
          <w:p w:rsidR="00FD57C3" w:rsidRPr="00741839" w:rsidRDefault="00FD57C3" w:rsidP="00FD57C3">
            <w:pPr>
              <w:spacing w:line="180" w:lineRule="exact"/>
              <w:jc w:val="center"/>
              <w:rPr>
                <w:sz w:val="22"/>
              </w:rPr>
            </w:pPr>
          </w:p>
        </w:tc>
        <w:tc>
          <w:tcPr>
            <w:tcW w:w="821" w:type="dxa"/>
            <w:shd w:val="clear" w:color="auto" w:fill="auto"/>
            <w:vAlign w:val="center"/>
          </w:tcPr>
          <w:p w:rsidR="00FD57C3" w:rsidRPr="00741839" w:rsidRDefault="00FD57C3" w:rsidP="00FD57C3">
            <w:pPr>
              <w:spacing w:line="180" w:lineRule="exact"/>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эндометриоз</w:t>
            </w:r>
          </w:p>
        </w:tc>
        <w:tc>
          <w:tcPr>
            <w:tcW w:w="884" w:type="dxa"/>
            <w:vAlign w:val="center"/>
          </w:tcPr>
          <w:p w:rsidR="00FD57C3" w:rsidRPr="00741839" w:rsidRDefault="00FD57C3" w:rsidP="00FD57C3">
            <w:pPr>
              <w:jc w:val="center"/>
              <w:rPr>
                <w:sz w:val="18"/>
              </w:rPr>
            </w:pPr>
            <w:r w:rsidRPr="00741839">
              <w:rPr>
                <w:sz w:val="18"/>
              </w:rPr>
              <w:t>15.9</w:t>
            </w:r>
          </w:p>
        </w:tc>
        <w:tc>
          <w:tcPr>
            <w:tcW w:w="993" w:type="dxa"/>
            <w:vAlign w:val="center"/>
          </w:tcPr>
          <w:p w:rsidR="00FD57C3" w:rsidRPr="00741839" w:rsidRDefault="00FD57C3" w:rsidP="00FD57C3">
            <w:pPr>
              <w:jc w:val="center"/>
              <w:rPr>
                <w:sz w:val="18"/>
              </w:rPr>
            </w:pPr>
            <w:r w:rsidRPr="00741839">
              <w:rPr>
                <w:sz w:val="18"/>
                <w:lang w:val="en-US"/>
              </w:rPr>
              <w:t>N</w:t>
            </w:r>
            <w:r w:rsidRPr="00741839">
              <w:rPr>
                <w:sz w:val="18"/>
              </w:rPr>
              <w:t>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r w:rsidRPr="00741839">
              <w:rPr>
                <w:sz w:val="22"/>
              </w:rPr>
              <w:t>Х</w:t>
            </w: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 xml:space="preserve">эрозия и эктропион шейки матки </w:t>
            </w:r>
          </w:p>
        </w:tc>
        <w:tc>
          <w:tcPr>
            <w:tcW w:w="884" w:type="dxa"/>
            <w:vAlign w:val="center"/>
          </w:tcPr>
          <w:p w:rsidR="00FD57C3" w:rsidRPr="00741839" w:rsidRDefault="00FD57C3" w:rsidP="00FD57C3">
            <w:pPr>
              <w:jc w:val="center"/>
              <w:rPr>
                <w:sz w:val="18"/>
              </w:rPr>
            </w:pPr>
            <w:r w:rsidRPr="00741839">
              <w:rPr>
                <w:sz w:val="18"/>
              </w:rPr>
              <w:t>15.10</w:t>
            </w:r>
          </w:p>
        </w:tc>
        <w:tc>
          <w:tcPr>
            <w:tcW w:w="993" w:type="dxa"/>
            <w:vAlign w:val="center"/>
          </w:tcPr>
          <w:p w:rsidR="00FD57C3" w:rsidRPr="00741839" w:rsidRDefault="00FD57C3" w:rsidP="00FD57C3">
            <w:pPr>
              <w:jc w:val="center"/>
              <w:rPr>
                <w:sz w:val="18"/>
              </w:rPr>
            </w:pPr>
            <w:r w:rsidRPr="00741839">
              <w:rPr>
                <w:sz w:val="18"/>
              </w:rPr>
              <w:t>N86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r w:rsidRPr="00741839">
              <w:rPr>
                <w:sz w:val="22"/>
              </w:rPr>
              <w:t>Х</w:t>
            </w: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расстройства менструаций</w:t>
            </w:r>
          </w:p>
        </w:tc>
        <w:tc>
          <w:tcPr>
            <w:tcW w:w="884" w:type="dxa"/>
            <w:vAlign w:val="center"/>
          </w:tcPr>
          <w:p w:rsidR="00FD57C3" w:rsidRPr="00741839" w:rsidRDefault="00FD57C3" w:rsidP="00FD57C3">
            <w:pPr>
              <w:jc w:val="center"/>
              <w:rPr>
                <w:sz w:val="18"/>
                <w:lang w:val="en-US"/>
              </w:rPr>
            </w:pPr>
            <w:r w:rsidRPr="00741839">
              <w:rPr>
                <w:sz w:val="18"/>
              </w:rPr>
              <w:t>15.1</w:t>
            </w:r>
            <w:r w:rsidRPr="00741839">
              <w:rPr>
                <w:sz w:val="18"/>
                <w:lang w:val="en-US"/>
              </w:rPr>
              <w:t>1</w:t>
            </w:r>
          </w:p>
        </w:tc>
        <w:tc>
          <w:tcPr>
            <w:tcW w:w="993" w:type="dxa"/>
            <w:vAlign w:val="center"/>
          </w:tcPr>
          <w:p w:rsidR="00FD57C3" w:rsidRPr="00741839" w:rsidRDefault="00FD57C3" w:rsidP="00FD57C3">
            <w:pPr>
              <w:jc w:val="center"/>
              <w:rPr>
                <w:sz w:val="18"/>
              </w:rPr>
            </w:pPr>
            <w:r w:rsidRPr="00741839">
              <w:rPr>
                <w:sz w:val="18"/>
                <w:lang w:val="en-US"/>
              </w:rPr>
              <w:t>N</w:t>
            </w:r>
            <w:r w:rsidRPr="00741839">
              <w:rPr>
                <w:sz w:val="18"/>
              </w:rPr>
              <w:t>91-</w:t>
            </w:r>
            <w:r w:rsidRPr="00741839">
              <w:rPr>
                <w:sz w:val="18"/>
                <w:lang w:val="en-US"/>
              </w:rPr>
              <w:t>N</w:t>
            </w:r>
            <w:r w:rsidRPr="00741839">
              <w:rPr>
                <w:sz w:val="18"/>
              </w:rPr>
              <w:t>94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r w:rsidRPr="00741839">
              <w:rPr>
                <w:sz w:val="22"/>
              </w:rPr>
              <w:t>Х</w:t>
            </w: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136"/>
              <w:rPr>
                <w:b/>
                <w:sz w:val="18"/>
              </w:rPr>
            </w:pPr>
            <w:r w:rsidRPr="00741839">
              <w:rPr>
                <w:b/>
                <w:sz w:val="18"/>
              </w:rPr>
              <w:t xml:space="preserve">беременность, роды </w:t>
            </w:r>
            <w:r w:rsidRPr="00741839">
              <w:rPr>
                <w:b/>
                <w:sz w:val="18"/>
              </w:rPr>
              <w:br/>
              <w:t>и послеродовой период</w:t>
            </w:r>
          </w:p>
        </w:tc>
        <w:tc>
          <w:tcPr>
            <w:tcW w:w="884" w:type="dxa"/>
            <w:vAlign w:val="center"/>
          </w:tcPr>
          <w:p w:rsidR="00FD57C3" w:rsidRPr="00741839" w:rsidRDefault="00FD57C3" w:rsidP="00FD57C3">
            <w:pPr>
              <w:jc w:val="center"/>
              <w:rPr>
                <w:b/>
                <w:sz w:val="18"/>
              </w:rPr>
            </w:pPr>
            <w:r w:rsidRPr="00741839">
              <w:rPr>
                <w:b/>
                <w:sz w:val="18"/>
              </w:rPr>
              <w:t>16.0</w:t>
            </w:r>
          </w:p>
        </w:tc>
        <w:tc>
          <w:tcPr>
            <w:tcW w:w="993" w:type="dxa"/>
            <w:vAlign w:val="center"/>
          </w:tcPr>
          <w:p w:rsidR="00FD57C3" w:rsidRPr="00741839" w:rsidRDefault="00FD57C3" w:rsidP="00FD57C3">
            <w:pPr>
              <w:ind w:left="136"/>
              <w:jc w:val="center"/>
              <w:rPr>
                <w:b/>
                <w:sz w:val="18"/>
              </w:rPr>
            </w:pPr>
            <w:r w:rsidRPr="00741839">
              <w:rPr>
                <w:b/>
                <w:sz w:val="18"/>
              </w:rPr>
              <w:t>O00-O99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r w:rsidRPr="00741839">
              <w:rPr>
                <w:sz w:val="22"/>
              </w:rPr>
              <w:t>Х</w:t>
            </w: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r w:rsidRPr="00741839">
              <w:rPr>
                <w:sz w:val="22"/>
              </w:rPr>
              <w:t>Х</w:t>
            </w: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136"/>
              <w:rPr>
                <w:b/>
                <w:sz w:val="18"/>
              </w:rPr>
            </w:pPr>
            <w:r w:rsidRPr="00741839">
              <w:rPr>
                <w:b/>
                <w:sz w:val="18"/>
              </w:rPr>
              <w:t xml:space="preserve">отдельные состояния, возникающие </w:t>
            </w:r>
            <w:r w:rsidR="000A08E5">
              <w:rPr>
                <w:b/>
                <w:sz w:val="18"/>
              </w:rPr>
              <w:br/>
            </w:r>
            <w:r w:rsidRPr="00741839">
              <w:rPr>
                <w:b/>
                <w:sz w:val="18"/>
              </w:rPr>
              <w:t>в перинатальном периоде</w:t>
            </w:r>
          </w:p>
        </w:tc>
        <w:tc>
          <w:tcPr>
            <w:tcW w:w="884" w:type="dxa"/>
            <w:vAlign w:val="center"/>
          </w:tcPr>
          <w:p w:rsidR="00FD57C3" w:rsidRPr="00741839" w:rsidRDefault="00FD57C3" w:rsidP="00FD57C3">
            <w:pPr>
              <w:jc w:val="center"/>
              <w:rPr>
                <w:b/>
                <w:sz w:val="18"/>
              </w:rPr>
            </w:pPr>
            <w:r w:rsidRPr="00741839">
              <w:rPr>
                <w:b/>
                <w:sz w:val="18"/>
              </w:rPr>
              <w:t>17.0</w:t>
            </w:r>
          </w:p>
        </w:tc>
        <w:tc>
          <w:tcPr>
            <w:tcW w:w="993" w:type="dxa"/>
            <w:vAlign w:val="center"/>
          </w:tcPr>
          <w:p w:rsidR="00FD57C3" w:rsidRPr="00741839" w:rsidRDefault="00FD57C3" w:rsidP="00FD57C3">
            <w:pPr>
              <w:ind w:left="136"/>
              <w:jc w:val="center"/>
              <w:rPr>
                <w:b/>
                <w:sz w:val="18"/>
              </w:rPr>
            </w:pPr>
            <w:r w:rsidRPr="00741839">
              <w:rPr>
                <w:b/>
                <w:sz w:val="18"/>
              </w:rPr>
              <w:t>Р00-Р04</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992" w:type="dxa"/>
            <w:shd w:val="clear" w:color="auto" w:fill="auto"/>
            <w:vAlign w:val="center"/>
          </w:tcPr>
          <w:p w:rsidR="00FD57C3" w:rsidRPr="00741839" w:rsidRDefault="00FD57C3" w:rsidP="00FD57C3">
            <w:pPr>
              <w:jc w:val="center"/>
              <w:rPr>
                <w:sz w:val="22"/>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136"/>
              <w:rPr>
                <w:b/>
                <w:sz w:val="18"/>
              </w:rPr>
            </w:pPr>
            <w:r w:rsidRPr="00741839">
              <w:rPr>
                <w:b/>
                <w:sz w:val="18"/>
              </w:rPr>
              <w:t>врожденные аномалии (пороки развития), деформации                и хромосомные нарушения</w:t>
            </w:r>
          </w:p>
        </w:tc>
        <w:tc>
          <w:tcPr>
            <w:tcW w:w="884" w:type="dxa"/>
            <w:vAlign w:val="center"/>
          </w:tcPr>
          <w:p w:rsidR="00FD57C3" w:rsidRPr="00741839" w:rsidRDefault="00FD57C3" w:rsidP="00FD57C3">
            <w:pPr>
              <w:ind w:left="136"/>
              <w:rPr>
                <w:b/>
                <w:sz w:val="18"/>
              </w:rPr>
            </w:pPr>
            <w:r w:rsidRPr="00741839">
              <w:rPr>
                <w:b/>
                <w:sz w:val="18"/>
              </w:rPr>
              <w:t>18.0</w:t>
            </w:r>
          </w:p>
        </w:tc>
        <w:tc>
          <w:tcPr>
            <w:tcW w:w="993" w:type="dxa"/>
            <w:vAlign w:val="center"/>
          </w:tcPr>
          <w:p w:rsidR="00FD57C3" w:rsidRPr="00741839" w:rsidRDefault="00FD57C3" w:rsidP="00FD57C3">
            <w:pPr>
              <w:ind w:left="136"/>
              <w:jc w:val="center"/>
              <w:rPr>
                <w:b/>
                <w:sz w:val="18"/>
              </w:rPr>
            </w:pPr>
            <w:r w:rsidRPr="00741839">
              <w:rPr>
                <w:b/>
                <w:sz w:val="18"/>
              </w:rPr>
              <w:t>Q00-Q99</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397"/>
              <w:rPr>
                <w:sz w:val="18"/>
              </w:rPr>
            </w:pPr>
            <w:r w:rsidRPr="00741839">
              <w:rPr>
                <w:sz w:val="18"/>
              </w:rPr>
              <w:t>из них:</w:t>
            </w:r>
          </w:p>
          <w:p w:rsidR="00FD57C3" w:rsidRPr="00741839" w:rsidRDefault="00FD57C3" w:rsidP="00FD57C3">
            <w:pPr>
              <w:ind w:left="278"/>
              <w:rPr>
                <w:sz w:val="18"/>
              </w:rPr>
            </w:pPr>
            <w:r w:rsidRPr="00741839">
              <w:rPr>
                <w:sz w:val="18"/>
              </w:rPr>
              <w:t xml:space="preserve">врожденные аномалии развития нервной системы  </w:t>
            </w:r>
          </w:p>
        </w:tc>
        <w:tc>
          <w:tcPr>
            <w:tcW w:w="884" w:type="dxa"/>
            <w:vAlign w:val="center"/>
          </w:tcPr>
          <w:p w:rsidR="00FD57C3" w:rsidRPr="00741839" w:rsidRDefault="00FD57C3" w:rsidP="00FD57C3">
            <w:pPr>
              <w:jc w:val="center"/>
              <w:rPr>
                <w:sz w:val="18"/>
              </w:rPr>
            </w:pPr>
            <w:r w:rsidRPr="00741839">
              <w:rPr>
                <w:sz w:val="18"/>
              </w:rPr>
              <w:t>18.1</w:t>
            </w:r>
          </w:p>
        </w:tc>
        <w:tc>
          <w:tcPr>
            <w:tcW w:w="993" w:type="dxa"/>
            <w:vAlign w:val="center"/>
          </w:tcPr>
          <w:p w:rsidR="00FD57C3" w:rsidRPr="00741839" w:rsidRDefault="00FD57C3" w:rsidP="00FD57C3">
            <w:pPr>
              <w:jc w:val="center"/>
              <w:rPr>
                <w:sz w:val="18"/>
              </w:rPr>
            </w:pPr>
            <w:r w:rsidRPr="00741839">
              <w:rPr>
                <w:sz w:val="18"/>
              </w:rPr>
              <w:t>Q00-Q07</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врожденные аномалии глаза</w:t>
            </w:r>
          </w:p>
        </w:tc>
        <w:tc>
          <w:tcPr>
            <w:tcW w:w="884" w:type="dxa"/>
            <w:vAlign w:val="center"/>
          </w:tcPr>
          <w:p w:rsidR="00FD57C3" w:rsidRPr="00741839" w:rsidRDefault="00FD57C3" w:rsidP="00FD57C3">
            <w:pPr>
              <w:jc w:val="center"/>
              <w:rPr>
                <w:sz w:val="18"/>
              </w:rPr>
            </w:pPr>
            <w:r w:rsidRPr="00741839">
              <w:rPr>
                <w:sz w:val="18"/>
              </w:rPr>
              <w:t>18.2</w:t>
            </w:r>
          </w:p>
        </w:tc>
        <w:tc>
          <w:tcPr>
            <w:tcW w:w="993" w:type="dxa"/>
            <w:vAlign w:val="center"/>
          </w:tcPr>
          <w:p w:rsidR="00FD57C3" w:rsidRPr="00741839" w:rsidRDefault="00FD57C3" w:rsidP="00FD57C3">
            <w:pPr>
              <w:jc w:val="center"/>
              <w:rPr>
                <w:sz w:val="18"/>
              </w:rPr>
            </w:pPr>
            <w:r w:rsidRPr="00741839">
              <w:rPr>
                <w:sz w:val="18"/>
                <w:lang w:val="en-US"/>
              </w:rPr>
              <w:t>Q</w:t>
            </w:r>
            <w:r w:rsidRPr="00741839">
              <w:rPr>
                <w:sz w:val="18"/>
              </w:rPr>
              <w:t>10-</w:t>
            </w:r>
            <w:r w:rsidRPr="00741839">
              <w:rPr>
                <w:sz w:val="18"/>
                <w:lang w:val="en-US"/>
              </w:rPr>
              <w:t>Q</w:t>
            </w:r>
            <w:r w:rsidRPr="00741839">
              <w:rPr>
                <w:sz w:val="18"/>
              </w:rPr>
              <w:t>15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врожденные аномалии системы</w:t>
            </w:r>
          </w:p>
          <w:p w:rsidR="00FD57C3" w:rsidRPr="00741839" w:rsidRDefault="00FD57C3" w:rsidP="00FD57C3">
            <w:pPr>
              <w:ind w:left="278"/>
              <w:rPr>
                <w:sz w:val="18"/>
              </w:rPr>
            </w:pPr>
            <w:r w:rsidRPr="00741839">
              <w:rPr>
                <w:sz w:val="18"/>
              </w:rPr>
              <w:t>кровообращения</w:t>
            </w:r>
          </w:p>
        </w:tc>
        <w:tc>
          <w:tcPr>
            <w:tcW w:w="884" w:type="dxa"/>
            <w:vAlign w:val="center"/>
          </w:tcPr>
          <w:p w:rsidR="00FD57C3" w:rsidRPr="00741839" w:rsidRDefault="00FD57C3" w:rsidP="00FD57C3">
            <w:pPr>
              <w:jc w:val="center"/>
              <w:rPr>
                <w:sz w:val="18"/>
              </w:rPr>
            </w:pPr>
            <w:r w:rsidRPr="00741839">
              <w:rPr>
                <w:sz w:val="18"/>
              </w:rPr>
              <w:t>18.3</w:t>
            </w:r>
          </w:p>
        </w:tc>
        <w:tc>
          <w:tcPr>
            <w:tcW w:w="993" w:type="dxa"/>
            <w:vAlign w:val="center"/>
          </w:tcPr>
          <w:p w:rsidR="00FD57C3" w:rsidRPr="00741839" w:rsidRDefault="00FD57C3" w:rsidP="00FD57C3">
            <w:pPr>
              <w:jc w:val="center"/>
              <w:rPr>
                <w:sz w:val="18"/>
              </w:rPr>
            </w:pPr>
            <w:r w:rsidRPr="00741839">
              <w:rPr>
                <w:sz w:val="18"/>
              </w:rPr>
              <w:t>Q20-Q28</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врожденные аномалии женских половых органов</w:t>
            </w:r>
          </w:p>
        </w:tc>
        <w:tc>
          <w:tcPr>
            <w:tcW w:w="884" w:type="dxa"/>
            <w:vAlign w:val="center"/>
          </w:tcPr>
          <w:p w:rsidR="00FD57C3" w:rsidRPr="00741839" w:rsidRDefault="00FD57C3" w:rsidP="00FD57C3">
            <w:pPr>
              <w:jc w:val="center"/>
              <w:rPr>
                <w:sz w:val="18"/>
              </w:rPr>
            </w:pPr>
            <w:r w:rsidRPr="00741839">
              <w:rPr>
                <w:sz w:val="18"/>
              </w:rPr>
              <w:t>18.4</w:t>
            </w:r>
          </w:p>
        </w:tc>
        <w:tc>
          <w:tcPr>
            <w:tcW w:w="993" w:type="dxa"/>
            <w:vAlign w:val="center"/>
          </w:tcPr>
          <w:p w:rsidR="00FD57C3" w:rsidRPr="00741839" w:rsidRDefault="00FD57C3" w:rsidP="00FD57C3">
            <w:pPr>
              <w:jc w:val="center"/>
              <w:rPr>
                <w:sz w:val="18"/>
              </w:rPr>
            </w:pPr>
            <w:r w:rsidRPr="00741839">
              <w:rPr>
                <w:sz w:val="18"/>
              </w:rPr>
              <w:t>Q50-Q52</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sz w:val="22"/>
                <w:highlight w:val="yellow"/>
              </w:rPr>
            </w:pPr>
            <w:r w:rsidRPr="00741839">
              <w:rPr>
                <w:sz w:val="22"/>
              </w:rPr>
              <w:t>Х</w:t>
            </w:r>
          </w:p>
        </w:tc>
        <w:tc>
          <w:tcPr>
            <w:tcW w:w="992" w:type="dxa"/>
            <w:shd w:val="clear" w:color="auto" w:fill="auto"/>
            <w:vAlign w:val="center"/>
          </w:tcPr>
          <w:p w:rsidR="00FD57C3" w:rsidRPr="00741839" w:rsidRDefault="00FD57C3" w:rsidP="00FD57C3">
            <w:pPr>
              <w:jc w:val="center"/>
              <w:rPr>
                <w:sz w:val="22"/>
                <w:highlight w:val="yellow"/>
              </w:rPr>
            </w:pPr>
          </w:p>
        </w:tc>
        <w:tc>
          <w:tcPr>
            <w:tcW w:w="992" w:type="dxa"/>
            <w:shd w:val="clear" w:color="auto" w:fill="auto"/>
            <w:vAlign w:val="center"/>
          </w:tcPr>
          <w:p w:rsidR="00FD57C3" w:rsidRPr="00741839" w:rsidRDefault="00FD57C3" w:rsidP="00FD57C3">
            <w:pPr>
              <w:jc w:val="center"/>
              <w:rPr>
                <w:sz w:val="22"/>
                <w:highlight w:val="yellow"/>
              </w:rPr>
            </w:pPr>
          </w:p>
        </w:tc>
        <w:tc>
          <w:tcPr>
            <w:tcW w:w="992" w:type="dxa"/>
            <w:shd w:val="clear" w:color="auto" w:fill="auto"/>
            <w:vAlign w:val="center"/>
          </w:tcPr>
          <w:p w:rsidR="00FD57C3" w:rsidRPr="00741839" w:rsidRDefault="00FD57C3" w:rsidP="00FD57C3">
            <w:pPr>
              <w:jc w:val="center"/>
              <w:rPr>
                <w:sz w:val="22"/>
                <w:highlight w:val="yellow"/>
              </w:rPr>
            </w:pPr>
          </w:p>
        </w:tc>
        <w:tc>
          <w:tcPr>
            <w:tcW w:w="851" w:type="dxa"/>
            <w:vAlign w:val="center"/>
          </w:tcPr>
          <w:p w:rsidR="00FD57C3" w:rsidRPr="00741839" w:rsidRDefault="00FD57C3" w:rsidP="00FD57C3">
            <w:pPr>
              <w:jc w:val="center"/>
              <w:rPr>
                <w:sz w:val="22"/>
              </w:rPr>
            </w:pPr>
          </w:p>
        </w:tc>
        <w:tc>
          <w:tcPr>
            <w:tcW w:w="1134" w:type="dxa"/>
            <w:vAlign w:val="center"/>
          </w:tcPr>
          <w:p w:rsidR="00FD57C3" w:rsidRPr="00741839" w:rsidRDefault="00FD57C3" w:rsidP="00FD57C3">
            <w:pPr>
              <w:jc w:val="center"/>
              <w:rPr>
                <w:sz w:val="22"/>
              </w:rPr>
            </w:pPr>
          </w:p>
        </w:tc>
        <w:tc>
          <w:tcPr>
            <w:tcW w:w="850" w:type="dxa"/>
            <w:shd w:val="clear" w:color="auto" w:fill="auto"/>
            <w:vAlign w:val="center"/>
          </w:tcPr>
          <w:p w:rsidR="00FD57C3" w:rsidRPr="00741839" w:rsidRDefault="00FD57C3" w:rsidP="00FD57C3">
            <w:pPr>
              <w:jc w:val="center"/>
              <w:rPr>
                <w:sz w:val="22"/>
              </w:rPr>
            </w:pPr>
            <w:r w:rsidRPr="00741839">
              <w:rPr>
                <w:sz w:val="22"/>
              </w:rPr>
              <w:t>Х</w:t>
            </w:r>
          </w:p>
        </w:tc>
        <w:tc>
          <w:tcPr>
            <w:tcW w:w="851" w:type="dxa"/>
            <w:shd w:val="clear" w:color="auto" w:fill="auto"/>
            <w:vAlign w:val="center"/>
          </w:tcPr>
          <w:p w:rsidR="00FD57C3" w:rsidRPr="00741839" w:rsidRDefault="00FD57C3" w:rsidP="00FD57C3">
            <w:pPr>
              <w:jc w:val="center"/>
              <w:rPr>
                <w:sz w:val="22"/>
              </w:rPr>
            </w:pPr>
          </w:p>
        </w:tc>
        <w:tc>
          <w:tcPr>
            <w:tcW w:w="1134" w:type="dxa"/>
            <w:shd w:val="clear" w:color="auto" w:fill="auto"/>
            <w:vAlign w:val="center"/>
          </w:tcPr>
          <w:p w:rsidR="00FD57C3" w:rsidRPr="00741839" w:rsidRDefault="00FD57C3" w:rsidP="00FD57C3">
            <w:pPr>
              <w:jc w:val="center"/>
              <w:rPr>
                <w:sz w:val="22"/>
              </w:rPr>
            </w:pPr>
          </w:p>
        </w:tc>
        <w:tc>
          <w:tcPr>
            <w:tcW w:w="821" w:type="dxa"/>
            <w:shd w:val="clear" w:color="auto" w:fill="auto"/>
            <w:vAlign w:val="center"/>
          </w:tcPr>
          <w:p w:rsidR="00FD57C3" w:rsidRPr="00741839" w:rsidRDefault="00FD57C3" w:rsidP="00FD57C3">
            <w:pPr>
              <w:jc w:val="center"/>
              <w:rPr>
                <w:sz w:val="22"/>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 xml:space="preserve">неопределенность пола </w:t>
            </w:r>
            <w:r w:rsidRPr="00741839">
              <w:rPr>
                <w:sz w:val="18"/>
              </w:rPr>
              <w:br/>
              <w:t>и псевдогермафродитизм</w:t>
            </w:r>
          </w:p>
        </w:tc>
        <w:tc>
          <w:tcPr>
            <w:tcW w:w="884" w:type="dxa"/>
            <w:vAlign w:val="center"/>
          </w:tcPr>
          <w:p w:rsidR="00FD57C3" w:rsidRPr="00741839" w:rsidRDefault="00FD57C3" w:rsidP="00FD57C3">
            <w:pPr>
              <w:jc w:val="center"/>
              <w:rPr>
                <w:sz w:val="18"/>
              </w:rPr>
            </w:pPr>
            <w:r w:rsidRPr="00741839">
              <w:rPr>
                <w:sz w:val="18"/>
              </w:rPr>
              <w:t>18.5</w:t>
            </w:r>
          </w:p>
        </w:tc>
        <w:tc>
          <w:tcPr>
            <w:tcW w:w="993" w:type="dxa"/>
            <w:vAlign w:val="center"/>
          </w:tcPr>
          <w:p w:rsidR="00FD57C3" w:rsidRPr="00741839" w:rsidRDefault="00FD57C3" w:rsidP="00FD57C3">
            <w:pPr>
              <w:jc w:val="center"/>
              <w:rPr>
                <w:sz w:val="18"/>
              </w:rPr>
            </w:pPr>
            <w:r w:rsidRPr="00741839">
              <w:rPr>
                <w:sz w:val="18"/>
              </w:rPr>
              <w:t>Q56</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ind w:left="278"/>
              <w:rPr>
                <w:sz w:val="18"/>
              </w:rPr>
            </w:pPr>
            <w:r w:rsidRPr="00741839">
              <w:rPr>
                <w:sz w:val="18"/>
              </w:rPr>
              <w:t>врожденные деформации бедра</w:t>
            </w:r>
          </w:p>
        </w:tc>
        <w:tc>
          <w:tcPr>
            <w:tcW w:w="884" w:type="dxa"/>
            <w:vAlign w:val="center"/>
          </w:tcPr>
          <w:p w:rsidR="00FD57C3" w:rsidRPr="00741839" w:rsidRDefault="00FD57C3" w:rsidP="00FD57C3">
            <w:pPr>
              <w:jc w:val="center"/>
              <w:rPr>
                <w:sz w:val="18"/>
              </w:rPr>
            </w:pPr>
            <w:r w:rsidRPr="00741839">
              <w:rPr>
                <w:sz w:val="18"/>
              </w:rPr>
              <w:t>18.6</w:t>
            </w:r>
          </w:p>
        </w:tc>
        <w:tc>
          <w:tcPr>
            <w:tcW w:w="993" w:type="dxa"/>
            <w:vAlign w:val="center"/>
          </w:tcPr>
          <w:p w:rsidR="00FD57C3" w:rsidRPr="00741839" w:rsidRDefault="00FD57C3" w:rsidP="00FD57C3">
            <w:pPr>
              <w:jc w:val="center"/>
              <w:rPr>
                <w:sz w:val="18"/>
              </w:rPr>
            </w:pPr>
            <w:r w:rsidRPr="00741839">
              <w:rPr>
                <w:sz w:val="18"/>
              </w:rPr>
              <w:t>Q65</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821" w:type="dxa"/>
            <w:shd w:val="clear" w:color="auto" w:fill="auto"/>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врожденный ихтиоз</w:t>
            </w:r>
          </w:p>
        </w:tc>
        <w:tc>
          <w:tcPr>
            <w:tcW w:w="884" w:type="dxa"/>
            <w:vAlign w:val="center"/>
          </w:tcPr>
          <w:p w:rsidR="00FD57C3" w:rsidRPr="00741839" w:rsidRDefault="00FD57C3" w:rsidP="00FD57C3">
            <w:pPr>
              <w:spacing w:line="200" w:lineRule="exact"/>
              <w:jc w:val="center"/>
              <w:rPr>
                <w:sz w:val="18"/>
              </w:rPr>
            </w:pPr>
            <w:r w:rsidRPr="00741839">
              <w:rPr>
                <w:sz w:val="18"/>
              </w:rPr>
              <w:t>18.7</w:t>
            </w:r>
          </w:p>
        </w:tc>
        <w:tc>
          <w:tcPr>
            <w:tcW w:w="993" w:type="dxa"/>
            <w:vAlign w:val="center"/>
          </w:tcPr>
          <w:p w:rsidR="00FD57C3" w:rsidRPr="00741839" w:rsidRDefault="00FD57C3" w:rsidP="00FD57C3">
            <w:pPr>
              <w:spacing w:line="200" w:lineRule="exact"/>
              <w:jc w:val="center"/>
              <w:rPr>
                <w:sz w:val="18"/>
              </w:rPr>
            </w:pPr>
            <w:r w:rsidRPr="00741839">
              <w:rPr>
                <w:sz w:val="18"/>
                <w:lang w:val="en-US"/>
              </w:rPr>
              <w:t>Q</w:t>
            </w:r>
            <w:r w:rsidRPr="00741839">
              <w:rPr>
                <w:sz w:val="18"/>
              </w:rPr>
              <w:t>80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нейрофиброматоз</w:t>
            </w:r>
          </w:p>
        </w:tc>
        <w:tc>
          <w:tcPr>
            <w:tcW w:w="884" w:type="dxa"/>
            <w:vAlign w:val="center"/>
          </w:tcPr>
          <w:p w:rsidR="00FD57C3" w:rsidRPr="00741839" w:rsidRDefault="00FD57C3" w:rsidP="00FD57C3">
            <w:pPr>
              <w:spacing w:line="200" w:lineRule="exact"/>
              <w:jc w:val="center"/>
              <w:rPr>
                <w:sz w:val="18"/>
              </w:rPr>
            </w:pPr>
            <w:r w:rsidRPr="00741839">
              <w:rPr>
                <w:sz w:val="18"/>
              </w:rPr>
              <w:t>18.8</w:t>
            </w:r>
          </w:p>
        </w:tc>
        <w:tc>
          <w:tcPr>
            <w:tcW w:w="993" w:type="dxa"/>
            <w:vAlign w:val="center"/>
          </w:tcPr>
          <w:p w:rsidR="00FD57C3" w:rsidRPr="00741839" w:rsidRDefault="00FD57C3" w:rsidP="00FD57C3">
            <w:pPr>
              <w:spacing w:line="200" w:lineRule="exact"/>
              <w:jc w:val="center"/>
              <w:rPr>
                <w:sz w:val="18"/>
              </w:rPr>
            </w:pPr>
            <w:r w:rsidRPr="00741839">
              <w:rPr>
                <w:sz w:val="18"/>
              </w:rPr>
              <w:t>Q85.0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200" w:lineRule="exact"/>
              <w:ind w:left="278"/>
              <w:rPr>
                <w:sz w:val="18"/>
              </w:rPr>
            </w:pPr>
            <w:r w:rsidRPr="00741839">
              <w:rPr>
                <w:sz w:val="18"/>
              </w:rPr>
              <w:t>синдром Дауна</w:t>
            </w:r>
          </w:p>
        </w:tc>
        <w:tc>
          <w:tcPr>
            <w:tcW w:w="884" w:type="dxa"/>
            <w:vAlign w:val="center"/>
          </w:tcPr>
          <w:p w:rsidR="00FD57C3" w:rsidRPr="00741839" w:rsidRDefault="00FD57C3" w:rsidP="00FD57C3">
            <w:pPr>
              <w:spacing w:line="200" w:lineRule="exact"/>
              <w:jc w:val="center"/>
              <w:rPr>
                <w:sz w:val="18"/>
              </w:rPr>
            </w:pPr>
            <w:r w:rsidRPr="00741839">
              <w:rPr>
                <w:sz w:val="18"/>
              </w:rPr>
              <w:t>18.9</w:t>
            </w:r>
          </w:p>
        </w:tc>
        <w:tc>
          <w:tcPr>
            <w:tcW w:w="993" w:type="dxa"/>
            <w:vAlign w:val="center"/>
          </w:tcPr>
          <w:p w:rsidR="00FD57C3" w:rsidRPr="00741839" w:rsidRDefault="00FD57C3" w:rsidP="00FD57C3">
            <w:pPr>
              <w:spacing w:line="200" w:lineRule="exact"/>
              <w:jc w:val="center"/>
              <w:rPr>
                <w:sz w:val="18"/>
              </w:rPr>
            </w:pPr>
            <w:r w:rsidRPr="00741839">
              <w:rPr>
                <w:sz w:val="18"/>
              </w:rPr>
              <w:t>Q90</w:t>
            </w:r>
          </w:p>
        </w:tc>
        <w:tc>
          <w:tcPr>
            <w:tcW w:w="850" w:type="dxa"/>
            <w:shd w:val="clear" w:color="auto" w:fill="auto"/>
            <w:vAlign w:val="center"/>
          </w:tcPr>
          <w:p w:rsidR="00FD57C3" w:rsidRPr="00741839" w:rsidRDefault="00FD57C3" w:rsidP="00FD57C3">
            <w:pPr>
              <w:jc w:val="center"/>
              <w:rPr>
                <w:b/>
                <w:sz w:val="22"/>
              </w:rPr>
            </w:pPr>
          </w:p>
        </w:tc>
        <w:tc>
          <w:tcPr>
            <w:tcW w:w="851"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992" w:type="dxa"/>
            <w:shd w:val="clear" w:color="auto" w:fill="auto"/>
            <w:vAlign w:val="center"/>
          </w:tcPr>
          <w:p w:rsidR="00FD57C3" w:rsidRPr="00741839" w:rsidRDefault="00FD57C3" w:rsidP="00FD57C3">
            <w:pPr>
              <w:jc w:val="center"/>
              <w:rPr>
                <w:b/>
                <w:sz w:val="22"/>
              </w:rPr>
            </w:pPr>
          </w:p>
        </w:tc>
        <w:tc>
          <w:tcPr>
            <w:tcW w:w="851" w:type="dxa"/>
            <w:vAlign w:val="center"/>
          </w:tcPr>
          <w:p w:rsidR="00FD57C3" w:rsidRPr="00741839" w:rsidRDefault="00FD57C3" w:rsidP="00FD57C3">
            <w:pPr>
              <w:jc w:val="center"/>
              <w:rPr>
                <w:b/>
                <w:sz w:val="22"/>
              </w:rPr>
            </w:pPr>
          </w:p>
        </w:tc>
        <w:tc>
          <w:tcPr>
            <w:tcW w:w="1134" w:type="dxa"/>
            <w:vAlign w:val="center"/>
          </w:tcPr>
          <w:p w:rsidR="00FD57C3" w:rsidRPr="00741839" w:rsidRDefault="00FD57C3" w:rsidP="00FD57C3">
            <w:pPr>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741839" w:rsidTr="00017E9C">
        <w:trPr>
          <w:cantSplit/>
          <w:trHeight w:val="20"/>
          <w:jc w:val="center"/>
        </w:trPr>
        <w:tc>
          <w:tcPr>
            <w:tcW w:w="2944" w:type="dxa"/>
            <w:vAlign w:val="center"/>
          </w:tcPr>
          <w:p w:rsidR="00FD57C3" w:rsidRPr="00741839" w:rsidRDefault="00FD57C3" w:rsidP="00FD57C3">
            <w:pPr>
              <w:spacing w:line="180" w:lineRule="exact"/>
              <w:ind w:left="136"/>
              <w:rPr>
                <w:b/>
                <w:sz w:val="18"/>
              </w:rPr>
            </w:pPr>
            <w:r w:rsidRPr="00741839">
              <w:rPr>
                <w:b/>
                <w:sz w:val="18"/>
              </w:rPr>
              <w:t>симптомы, признаки</w:t>
            </w:r>
            <w:r w:rsidRPr="00741839">
              <w:rPr>
                <w:b/>
                <w:sz w:val="18"/>
              </w:rPr>
              <w:br/>
              <w:t>и отклонения от нормы, выявленные при клинических и лабораторных исследованиях,</w:t>
            </w:r>
            <w:r w:rsidRPr="00741839">
              <w:rPr>
                <w:b/>
                <w:sz w:val="18"/>
              </w:rPr>
              <w:br/>
              <w:t>не классифицированные</w:t>
            </w:r>
            <w:r w:rsidRPr="00741839">
              <w:rPr>
                <w:b/>
                <w:sz w:val="18"/>
              </w:rPr>
              <w:br/>
              <w:t>в других рубриках</w:t>
            </w:r>
          </w:p>
        </w:tc>
        <w:tc>
          <w:tcPr>
            <w:tcW w:w="884" w:type="dxa"/>
            <w:vAlign w:val="center"/>
          </w:tcPr>
          <w:p w:rsidR="00FD57C3" w:rsidRPr="00741839" w:rsidRDefault="00FD57C3" w:rsidP="00FD57C3">
            <w:pPr>
              <w:spacing w:line="180" w:lineRule="exact"/>
              <w:jc w:val="center"/>
              <w:rPr>
                <w:b/>
                <w:sz w:val="18"/>
              </w:rPr>
            </w:pPr>
            <w:r w:rsidRPr="00741839">
              <w:rPr>
                <w:b/>
                <w:sz w:val="18"/>
              </w:rPr>
              <w:t>19.0</w:t>
            </w:r>
          </w:p>
        </w:tc>
        <w:tc>
          <w:tcPr>
            <w:tcW w:w="993" w:type="dxa"/>
            <w:vAlign w:val="center"/>
          </w:tcPr>
          <w:p w:rsidR="00FD57C3" w:rsidRPr="00741839" w:rsidRDefault="00FD57C3" w:rsidP="00FD57C3">
            <w:pPr>
              <w:spacing w:line="180" w:lineRule="exact"/>
              <w:jc w:val="center"/>
              <w:rPr>
                <w:b/>
                <w:sz w:val="18"/>
              </w:rPr>
            </w:pPr>
            <w:r w:rsidRPr="00741839">
              <w:rPr>
                <w:b/>
                <w:sz w:val="18"/>
              </w:rPr>
              <w:t>R00-R99</w:t>
            </w: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851" w:type="dxa"/>
            <w:vAlign w:val="center"/>
          </w:tcPr>
          <w:p w:rsidR="00FD57C3" w:rsidRPr="00741839" w:rsidRDefault="00FD57C3" w:rsidP="00FD57C3">
            <w:pPr>
              <w:spacing w:line="180" w:lineRule="exact"/>
              <w:jc w:val="center"/>
              <w:rPr>
                <w:b/>
                <w:sz w:val="22"/>
              </w:rPr>
            </w:pPr>
          </w:p>
        </w:tc>
        <w:tc>
          <w:tcPr>
            <w:tcW w:w="1134" w:type="dxa"/>
            <w:vAlign w:val="center"/>
          </w:tcPr>
          <w:p w:rsidR="00FD57C3" w:rsidRPr="00741839" w:rsidRDefault="00FD57C3" w:rsidP="00FD57C3">
            <w:pPr>
              <w:spacing w:line="180" w:lineRule="exact"/>
              <w:jc w:val="center"/>
              <w:rPr>
                <w:sz w:val="22"/>
              </w:rPr>
            </w:pPr>
          </w:p>
        </w:tc>
        <w:tc>
          <w:tcPr>
            <w:tcW w:w="850" w:type="dxa"/>
            <w:shd w:val="clear" w:color="auto" w:fill="auto"/>
            <w:vAlign w:val="center"/>
          </w:tcPr>
          <w:p w:rsidR="00FD57C3" w:rsidRPr="00741839" w:rsidRDefault="00FD57C3" w:rsidP="00FD57C3">
            <w:pPr>
              <w:spacing w:line="180" w:lineRule="exact"/>
              <w:jc w:val="center"/>
              <w:rPr>
                <w:sz w:val="22"/>
              </w:rPr>
            </w:pPr>
          </w:p>
        </w:tc>
        <w:tc>
          <w:tcPr>
            <w:tcW w:w="851" w:type="dxa"/>
            <w:shd w:val="clear" w:color="auto" w:fill="auto"/>
            <w:vAlign w:val="center"/>
          </w:tcPr>
          <w:p w:rsidR="00FD57C3" w:rsidRPr="00741839" w:rsidRDefault="00FD57C3" w:rsidP="00FD57C3">
            <w:pPr>
              <w:spacing w:line="180" w:lineRule="exact"/>
              <w:jc w:val="center"/>
              <w:rPr>
                <w:sz w:val="22"/>
              </w:rPr>
            </w:pPr>
          </w:p>
        </w:tc>
        <w:tc>
          <w:tcPr>
            <w:tcW w:w="1134" w:type="dxa"/>
            <w:shd w:val="clear" w:color="auto" w:fill="auto"/>
            <w:vAlign w:val="center"/>
          </w:tcPr>
          <w:p w:rsidR="00FD57C3" w:rsidRPr="00F428EE" w:rsidRDefault="00FD57C3" w:rsidP="00FD57C3">
            <w:pPr>
              <w:pStyle w:val="2"/>
              <w:spacing w:before="0"/>
              <w:rPr>
                <w:b w:val="0"/>
                <w:sz w:val="20"/>
                <w:lang w:val="ru-RU" w:eastAsia="ru-RU"/>
              </w:rPr>
            </w:pPr>
            <w:r w:rsidRPr="00F428EE">
              <w:rPr>
                <w:b w:val="0"/>
                <w:sz w:val="20"/>
                <w:lang w:val="ru-RU" w:eastAsia="ru-RU"/>
              </w:rPr>
              <w:t>Х</w:t>
            </w:r>
          </w:p>
        </w:tc>
        <w:tc>
          <w:tcPr>
            <w:tcW w:w="821" w:type="dxa"/>
            <w:shd w:val="clear" w:color="auto" w:fill="auto"/>
            <w:vAlign w:val="center"/>
          </w:tcPr>
          <w:p w:rsidR="00FD57C3" w:rsidRPr="00741839" w:rsidRDefault="00FD57C3" w:rsidP="00FD57C3">
            <w:pPr>
              <w:spacing w:line="180" w:lineRule="exact"/>
              <w:jc w:val="center"/>
              <w:rPr>
                <w:sz w:val="18"/>
              </w:rPr>
            </w:pPr>
            <w:r w:rsidRPr="00741839">
              <w:rPr>
                <w:sz w:val="22"/>
              </w:rPr>
              <w:t>Х</w:t>
            </w:r>
          </w:p>
        </w:tc>
      </w:tr>
      <w:tr w:rsidR="00FD57C3" w:rsidRPr="00741839" w:rsidTr="00017E9C">
        <w:trPr>
          <w:cantSplit/>
          <w:trHeight w:val="20"/>
          <w:jc w:val="center"/>
        </w:trPr>
        <w:tc>
          <w:tcPr>
            <w:tcW w:w="2944" w:type="dxa"/>
            <w:vAlign w:val="center"/>
          </w:tcPr>
          <w:p w:rsidR="00FD57C3" w:rsidRPr="00741839" w:rsidRDefault="00FD57C3" w:rsidP="00FD57C3">
            <w:pPr>
              <w:spacing w:line="180" w:lineRule="exact"/>
              <w:ind w:left="136"/>
              <w:rPr>
                <w:b/>
                <w:sz w:val="18"/>
              </w:rPr>
            </w:pPr>
            <w:r w:rsidRPr="00741839">
              <w:rPr>
                <w:b/>
                <w:sz w:val="18"/>
              </w:rPr>
              <w:t>травмы, отравления</w:t>
            </w:r>
            <w:r w:rsidRPr="00741839">
              <w:rPr>
                <w:b/>
                <w:sz w:val="18"/>
              </w:rPr>
              <w:br/>
              <w:t>и некоторые другие последствия воздействия внешних причин</w:t>
            </w:r>
          </w:p>
        </w:tc>
        <w:tc>
          <w:tcPr>
            <w:tcW w:w="884" w:type="dxa"/>
            <w:vAlign w:val="center"/>
          </w:tcPr>
          <w:p w:rsidR="00FD57C3" w:rsidRPr="00741839" w:rsidRDefault="00FD57C3" w:rsidP="00FD57C3">
            <w:pPr>
              <w:spacing w:line="180" w:lineRule="exact"/>
              <w:jc w:val="center"/>
              <w:rPr>
                <w:b/>
                <w:sz w:val="18"/>
              </w:rPr>
            </w:pPr>
            <w:r w:rsidRPr="00741839">
              <w:rPr>
                <w:b/>
                <w:sz w:val="18"/>
              </w:rPr>
              <w:t>20.0</w:t>
            </w:r>
          </w:p>
        </w:tc>
        <w:tc>
          <w:tcPr>
            <w:tcW w:w="993" w:type="dxa"/>
            <w:vAlign w:val="center"/>
          </w:tcPr>
          <w:p w:rsidR="00FD57C3" w:rsidRPr="00741839" w:rsidRDefault="00FD57C3" w:rsidP="00FD57C3">
            <w:pPr>
              <w:spacing w:line="180" w:lineRule="exact"/>
              <w:jc w:val="center"/>
              <w:rPr>
                <w:b/>
                <w:sz w:val="18"/>
              </w:rPr>
            </w:pPr>
            <w:r w:rsidRPr="00741839">
              <w:rPr>
                <w:b/>
                <w:sz w:val="18"/>
              </w:rPr>
              <w:t>S00-T98</w:t>
            </w: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992" w:type="dxa"/>
            <w:shd w:val="clear" w:color="auto" w:fill="auto"/>
            <w:vAlign w:val="center"/>
          </w:tcPr>
          <w:p w:rsidR="00FD57C3" w:rsidRPr="00741839" w:rsidRDefault="00FD57C3" w:rsidP="00FD57C3">
            <w:pPr>
              <w:spacing w:line="180" w:lineRule="exact"/>
              <w:jc w:val="center"/>
              <w:rPr>
                <w:b/>
                <w:sz w:val="22"/>
              </w:rPr>
            </w:pPr>
          </w:p>
        </w:tc>
        <w:tc>
          <w:tcPr>
            <w:tcW w:w="851" w:type="dxa"/>
            <w:vAlign w:val="center"/>
          </w:tcPr>
          <w:p w:rsidR="00FD57C3" w:rsidRPr="00741839" w:rsidRDefault="00FD57C3" w:rsidP="00FD57C3">
            <w:pPr>
              <w:spacing w:line="180" w:lineRule="exact"/>
              <w:jc w:val="center"/>
              <w:rPr>
                <w:b/>
                <w:sz w:val="22"/>
              </w:rPr>
            </w:pPr>
          </w:p>
        </w:tc>
        <w:tc>
          <w:tcPr>
            <w:tcW w:w="1134" w:type="dxa"/>
            <w:vAlign w:val="center"/>
          </w:tcPr>
          <w:p w:rsidR="00FD57C3" w:rsidRPr="00741839" w:rsidRDefault="00FD57C3" w:rsidP="00FD57C3">
            <w:pPr>
              <w:spacing w:line="180" w:lineRule="exact"/>
              <w:jc w:val="center"/>
              <w:rPr>
                <w:b/>
                <w:sz w:val="22"/>
              </w:rPr>
            </w:pPr>
          </w:p>
        </w:tc>
        <w:tc>
          <w:tcPr>
            <w:tcW w:w="850"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21" w:type="dxa"/>
            <w:shd w:val="clear" w:color="auto" w:fill="auto"/>
            <w:vAlign w:val="center"/>
          </w:tcPr>
          <w:p w:rsidR="00FD57C3" w:rsidRPr="00741839" w:rsidRDefault="00FD57C3" w:rsidP="00FD57C3">
            <w:pPr>
              <w:spacing w:line="180" w:lineRule="exact"/>
              <w:jc w:val="center"/>
              <w:rPr>
                <w:b/>
                <w:sz w:val="22"/>
              </w:rPr>
            </w:pPr>
          </w:p>
        </w:tc>
      </w:tr>
      <w:tr w:rsidR="00FD57C3" w:rsidRPr="005F642D" w:rsidTr="00017E9C">
        <w:trPr>
          <w:cantSplit/>
          <w:trHeight w:val="20"/>
          <w:jc w:val="center"/>
        </w:trPr>
        <w:tc>
          <w:tcPr>
            <w:tcW w:w="2944" w:type="dxa"/>
            <w:vAlign w:val="center"/>
          </w:tcPr>
          <w:p w:rsidR="00FD57C3" w:rsidRPr="00741839" w:rsidRDefault="00FD57C3" w:rsidP="00FD57C3">
            <w:pPr>
              <w:spacing w:line="180" w:lineRule="exact"/>
              <w:ind w:left="136"/>
              <w:rPr>
                <w:sz w:val="18"/>
              </w:rPr>
            </w:pPr>
            <w:r w:rsidRPr="00741839">
              <w:rPr>
                <w:sz w:val="18"/>
              </w:rPr>
              <w:t xml:space="preserve">  из них</w:t>
            </w:r>
          </w:p>
          <w:p w:rsidR="00FD57C3" w:rsidRPr="00741839" w:rsidRDefault="00FD57C3" w:rsidP="00FD57C3">
            <w:pPr>
              <w:spacing w:line="180" w:lineRule="exact"/>
              <w:ind w:left="136"/>
              <w:rPr>
                <w:sz w:val="18"/>
              </w:rPr>
            </w:pPr>
            <w:r w:rsidRPr="00741839">
              <w:rPr>
                <w:sz w:val="18"/>
              </w:rPr>
              <w:t>открытые укушенные раны</w:t>
            </w:r>
          </w:p>
          <w:p w:rsidR="00FD57C3" w:rsidRPr="00741839" w:rsidRDefault="00FD57C3" w:rsidP="00FD57C3">
            <w:pPr>
              <w:spacing w:line="180" w:lineRule="exact"/>
              <w:ind w:left="136"/>
              <w:rPr>
                <w:sz w:val="18"/>
              </w:rPr>
            </w:pPr>
            <w:r w:rsidRPr="00741839">
              <w:rPr>
                <w:sz w:val="18"/>
              </w:rPr>
              <w:t xml:space="preserve">(только с кодом внешней причины </w:t>
            </w:r>
            <w:r w:rsidRPr="00741839">
              <w:rPr>
                <w:sz w:val="18"/>
                <w:lang w:val="en-US"/>
              </w:rPr>
              <w:t>W</w:t>
            </w:r>
            <w:r w:rsidRPr="00741839">
              <w:rPr>
                <w:sz w:val="18"/>
              </w:rPr>
              <w:t>54)</w:t>
            </w:r>
          </w:p>
          <w:p w:rsidR="00FD57C3" w:rsidRPr="00741839" w:rsidRDefault="00FD57C3" w:rsidP="00FD57C3">
            <w:pPr>
              <w:spacing w:line="180" w:lineRule="exact"/>
              <w:ind w:left="136"/>
              <w:rPr>
                <w:b/>
                <w:sz w:val="18"/>
              </w:rPr>
            </w:pPr>
          </w:p>
        </w:tc>
        <w:tc>
          <w:tcPr>
            <w:tcW w:w="884" w:type="dxa"/>
            <w:vAlign w:val="center"/>
          </w:tcPr>
          <w:p w:rsidR="00FD57C3" w:rsidRPr="00741839" w:rsidRDefault="00FD57C3" w:rsidP="00FD57C3">
            <w:pPr>
              <w:spacing w:line="180" w:lineRule="exact"/>
              <w:jc w:val="center"/>
              <w:rPr>
                <w:sz w:val="18"/>
              </w:rPr>
            </w:pPr>
            <w:r w:rsidRPr="00741839">
              <w:rPr>
                <w:sz w:val="18"/>
              </w:rPr>
              <w:t>20.1</w:t>
            </w:r>
          </w:p>
        </w:tc>
        <w:tc>
          <w:tcPr>
            <w:tcW w:w="993" w:type="dxa"/>
            <w:vAlign w:val="center"/>
          </w:tcPr>
          <w:p w:rsidR="00FD57C3" w:rsidRPr="00741839" w:rsidRDefault="00FD57C3" w:rsidP="00FD57C3">
            <w:pPr>
              <w:spacing w:line="180" w:lineRule="exact"/>
              <w:jc w:val="center"/>
              <w:rPr>
                <w:sz w:val="18"/>
                <w:lang w:val="en-US"/>
              </w:rPr>
            </w:pPr>
            <w:r w:rsidRPr="00741839">
              <w:rPr>
                <w:sz w:val="18"/>
                <w:lang w:val="en-US"/>
              </w:rPr>
              <w:t xml:space="preserve">S01, S11, S21, S31, S41, S51, S61, S71, S81, S91 </w:t>
            </w: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851" w:type="dxa"/>
            <w:vAlign w:val="center"/>
          </w:tcPr>
          <w:p w:rsidR="00FD57C3" w:rsidRPr="00741839" w:rsidRDefault="00FD57C3" w:rsidP="00FD57C3">
            <w:pPr>
              <w:spacing w:line="180" w:lineRule="exact"/>
              <w:jc w:val="center"/>
              <w:rPr>
                <w:b/>
                <w:sz w:val="22"/>
                <w:lang w:val="en-US"/>
              </w:rPr>
            </w:pPr>
          </w:p>
        </w:tc>
        <w:tc>
          <w:tcPr>
            <w:tcW w:w="1134" w:type="dxa"/>
            <w:vAlign w:val="center"/>
          </w:tcPr>
          <w:p w:rsidR="00FD57C3" w:rsidRPr="00741839" w:rsidRDefault="00FD57C3" w:rsidP="00FD57C3">
            <w:pPr>
              <w:spacing w:line="180" w:lineRule="exact"/>
              <w:jc w:val="center"/>
              <w:rPr>
                <w:b/>
                <w:sz w:val="22"/>
                <w:lang w:val="en-US"/>
              </w:rPr>
            </w:pP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1134" w:type="dxa"/>
            <w:shd w:val="clear" w:color="auto" w:fill="auto"/>
            <w:vAlign w:val="center"/>
          </w:tcPr>
          <w:p w:rsidR="00FD57C3" w:rsidRPr="00741839" w:rsidRDefault="00FD57C3" w:rsidP="00FD57C3">
            <w:pPr>
              <w:spacing w:line="180" w:lineRule="exact"/>
              <w:jc w:val="center"/>
              <w:rPr>
                <w:b/>
                <w:sz w:val="22"/>
                <w:lang w:val="en-US"/>
              </w:rPr>
            </w:pPr>
          </w:p>
        </w:tc>
        <w:tc>
          <w:tcPr>
            <w:tcW w:w="821" w:type="dxa"/>
            <w:shd w:val="clear" w:color="auto" w:fill="auto"/>
            <w:vAlign w:val="center"/>
          </w:tcPr>
          <w:p w:rsidR="00FD57C3" w:rsidRPr="00741839" w:rsidRDefault="00FD57C3" w:rsidP="00FD57C3">
            <w:pPr>
              <w:spacing w:line="180" w:lineRule="exact"/>
              <w:jc w:val="center"/>
              <w:rPr>
                <w:b/>
                <w:sz w:val="22"/>
                <w:lang w:val="en-US"/>
              </w:rPr>
            </w:pPr>
          </w:p>
        </w:tc>
      </w:tr>
      <w:tr w:rsidR="00FD57C3" w:rsidRPr="00741839" w:rsidTr="00017E9C">
        <w:trPr>
          <w:cantSplit/>
          <w:trHeight w:val="20"/>
          <w:jc w:val="center"/>
        </w:trPr>
        <w:tc>
          <w:tcPr>
            <w:tcW w:w="2944" w:type="dxa"/>
            <w:vAlign w:val="center"/>
          </w:tcPr>
          <w:p w:rsidR="00FD57C3" w:rsidRPr="00741839" w:rsidRDefault="00FD57C3" w:rsidP="00FD57C3">
            <w:pPr>
              <w:spacing w:line="180" w:lineRule="exact"/>
              <w:ind w:left="136"/>
              <w:rPr>
                <w:b/>
                <w:sz w:val="18"/>
                <w:lang w:val="en-US"/>
              </w:rPr>
            </w:pPr>
            <w:r w:rsidRPr="00741839">
              <w:rPr>
                <w:b/>
                <w:sz w:val="18"/>
                <w:lang w:val="en-US"/>
              </w:rPr>
              <w:t>COVID-19</w:t>
            </w:r>
          </w:p>
        </w:tc>
        <w:tc>
          <w:tcPr>
            <w:tcW w:w="884" w:type="dxa"/>
            <w:vAlign w:val="center"/>
          </w:tcPr>
          <w:p w:rsidR="00FD57C3" w:rsidRPr="00741839" w:rsidRDefault="00FD57C3" w:rsidP="00FD57C3">
            <w:pPr>
              <w:spacing w:line="180" w:lineRule="exact"/>
              <w:jc w:val="center"/>
              <w:rPr>
                <w:b/>
                <w:sz w:val="18"/>
                <w:lang w:val="en-US"/>
              </w:rPr>
            </w:pPr>
            <w:r w:rsidRPr="00741839">
              <w:rPr>
                <w:b/>
                <w:sz w:val="18"/>
                <w:lang w:val="en-US"/>
              </w:rPr>
              <w:t>21</w:t>
            </w:r>
          </w:p>
        </w:tc>
        <w:tc>
          <w:tcPr>
            <w:tcW w:w="993" w:type="dxa"/>
            <w:vAlign w:val="center"/>
          </w:tcPr>
          <w:p w:rsidR="00FD57C3" w:rsidRPr="00741839" w:rsidRDefault="00FD57C3" w:rsidP="00FD57C3">
            <w:pPr>
              <w:spacing w:line="180" w:lineRule="exact"/>
              <w:jc w:val="center"/>
              <w:rPr>
                <w:b/>
                <w:sz w:val="18"/>
                <w:lang w:val="en-US"/>
              </w:rPr>
            </w:pPr>
            <w:r w:rsidRPr="00741839">
              <w:rPr>
                <w:b/>
                <w:sz w:val="18"/>
                <w:lang w:val="en-US"/>
              </w:rPr>
              <w:t>U07.1, U07.2</w:t>
            </w: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992" w:type="dxa"/>
            <w:shd w:val="clear" w:color="auto" w:fill="auto"/>
            <w:vAlign w:val="center"/>
          </w:tcPr>
          <w:p w:rsidR="00FD57C3" w:rsidRPr="00741839" w:rsidRDefault="00FD57C3" w:rsidP="00FD57C3">
            <w:pPr>
              <w:spacing w:line="180" w:lineRule="exact"/>
              <w:jc w:val="center"/>
              <w:rPr>
                <w:b/>
                <w:sz w:val="22"/>
                <w:lang w:val="en-US"/>
              </w:rPr>
            </w:pPr>
          </w:p>
        </w:tc>
        <w:tc>
          <w:tcPr>
            <w:tcW w:w="851" w:type="dxa"/>
            <w:vAlign w:val="center"/>
          </w:tcPr>
          <w:p w:rsidR="00FD57C3" w:rsidRPr="00741839" w:rsidRDefault="00FD57C3" w:rsidP="00FD57C3">
            <w:pPr>
              <w:spacing w:line="180" w:lineRule="exact"/>
              <w:jc w:val="center"/>
              <w:rPr>
                <w:b/>
                <w:sz w:val="22"/>
                <w:lang w:val="en-US"/>
              </w:rPr>
            </w:pPr>
          </w:p>
        </w:tc>
        <w:tc>
          <w:tcPr>
            <w:tcW w:w="1134" w:type="dxa"/>
            <w:vAlign w:val="center"/>
          </w:tcPr>
          <w:p w:rsidR="00FD57C3" w:rsidRPr="00741839" w:rsidRDefault="00FD57C3" w:rsidP="00FD57C3">
            <w:pPr>
              <w:spacing w:line="180" w:lineRule="exact"/>
              <w:jc w:val="center"/>
              <w:rPr>
                <w:b/>
                <w:sz w:val="22"/>
                <w:lang w:val="en-US"/>
              </w:rPr>
            </w:pPr>
          </w:p>
        </w:tc>
        <w:tc>
          <w:tcPr>
            <w:tcW w:w="850" w:type="dxa"/>
            <w:shd w:val="clear" w:color="auto" w:fill="auto"/>
            <w:vAlign w:val="center"/>
          </w:tcPr>
          <w:p w:rsidR="00FD57C3" w:rsidRPr="00741839" w:rsidRDefault="00FD57C3" w:rsidP="00FD57C3">
            <w:pPr>
              <w:spacing w:line="180" w:lineRule="exact"/>
              <w:jc w:val="center"/>
              <w:rPr>
                <w:b/>
                <w:sz w:val="22"/>
                <w:lang w:val="en-US"/>
              </w:rPr>
            </w:pPr>
          </w:p>
        </w:tc>
        <w:tc>
          <w:tcPr>
            <w:tcW w:w="851" w:type="dxa"/>
            <w:shd w:val="clear" w:color="auto" w:fill="auto"/>
            <w:vAlign w:val="center"/>
          </w:tcPr>
          <w:p w:rsidR="00FD57C3" w:rsidRPr="00741839" w:rsidRDefault="00FD57C3" w:rsidP="00FD57C3">
            <w:pPr>
              <w:spacing w:line="180" w:lineRule="exact"/>
              <w:jc w:val="center"/>
              <w:rPr>
                <w:b/>
                <w:sz w:val="22"/>
                <w:lang w:val="en-US"/>
              </w:rPr>
            </w:pPr>
          </w:p>
        </w:tc>
        <w:tc>
          <w:tcPr>
            <w:tcW w:w="1134" w:type="dxa"/>
            <w:shd w:val="clear" w:color="auto" w:fill="auto"/>
            <w:vAlign w:val="center"/>
          </w:tcPr>
          <w:p w:rsidR="00FD57C3" w:rsidRPr="00741839" w:rsidRDefault="00FD57C3" w:rsidP="00FD57C3">
            <w:pPr>
              <w:spacing w:line="180" w:lineRule="exact"/>
              <w:jc w:val="center"/>
              <w:rPr>
                <w:b/>
                <w:sz w:val="22"/>
                <w:lang w:val="en-US"/>
              </w:rPr>
            </w:pPr>
          </w:p>
        </w:tc>
        <w:tc>
          <w:tcPr>
            <w:tcW w:w="821" w:type="dxa"/>
            <w:shd w:val="clear" w:color="auto" w:fill="auto"/>
            <w:vAlign w:val="center"/>
          </w:tcPr>
          <w:p w:rsidR="00FD57C3" w:rsidRPr="00741839" w:rsidRDefault="00FD57C3" w:rsidP="00FD57C3">
            <w:pPr>
              <w:spacing w:line="180" w:lineRule="exact"/>
              <w:jc w:val="center"/>
              <w:rPr>
                <w:b/>
                <w:sz w:val="22"/>
                <w:lang w:val="en-US"/>
              </w:rPr>
            </w:pPr>
          </w:p>
        </w:tc>
      </w:tr>
    </w:tbl>
    <w:p w:rsidR="005911D2" w:rsidRPr="00741839" w:rsidRDefault="005911D2" w:rsidP="0044657B">
      <w:pPr>
        <w:spacing w:after="120"/>
        <w:rPr>
          <w:b/>
          <w:shd w:val="clear" w:color="auto" w:fill="FFFFFF"/>
        </w:rPr>
      </w:pPr>
    </w:p>
    <w:p w:rsidR="0059128A" w:rsidRPr="00741839" w:rsidRDefault="0059128A" w:rsidP="0044657B">
      <w:pPr>
        <w:spacing w:after="120"/>
        <w:rPr>
          <w:b/>
          <w:shd w:val="clear" w:color="auto" w:fill="FFFFFF"/>
        </w:rPr>
      </w:pPr>
    </w:p>
    <w:p w:rsidR="00880C7A" w:rsidRDefault="00880C7A" w:rsidP="0044657B">
      <w:pPr>
        <w:spacing w:after="120"/>
        <w:rPr>
          <w:b/>
          <w:shd w:val="clear" w:color="auto" w:fill="FFFFFF"/>
        </w:rPr>
      </w:pPr>
    </w:p>
    <w:p w:rsidR="00443E06" w:rsidRPr="00741839" w:rsidRDefault="00443E06" w:rsidP="0044657B">
      <w:pPr>
        <w:spacing w:after="120"/>
      </w:pPr>
      <w:r w:rsidRPr="00741839">
        <w:rPr>
          <w:b/>
          <w:shd w:val="clear" w:color="auto" w:fill="FFFFFF"/>
        </w:rPr>
        <w:t>(2001)</w:t>
      </w:r>
      <w:r w:rsidRPr="00741839">
        <w:rPr>
          <w:shd w:val="clear" w:color="auto" w:fill="FFFFFF"/>
        </w:rPr>
        <w:t xml:space="preserve"> </w:t>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Pr="00741839">
        <w:rPr>
          <w:shd w:val="clear" w:color="auto" w:fill="FFFFFF"/>
        </w:rPr>
        <w:tab/>
      </w:r>
      <w:r w:rsidR="00A554EB" w:rsidRPr="00741839">
        <w:rPr>
          <w:shd w:val="clear" w:color="auto" w:fill="FFFFFF"/>
        </w:rPr>
        <w:t xml:space="preserve">       </w:t>
      </w:r>
      <w:r w:rsidRPr="00741839">
        <w:rPr>
          <w:sz w:val="20"/>
          <w:shd w:val="clear" w:color="auto" w:fill="FFFFFF"/>
        </w:rPr>
        <w:t xml:space="preserve">  </w:t>
      </w:r>
      <w:r w:rsidR="00880C7A">
        <w:rPr>
          <w:sz w:val="20"/>
          <w:shd w:val="clear" w:color="auto" w:fill="FFFFFF"/>
        </w:rPr>
        <w:t xml:space="preserve">  </w:t>
      </w:r>
      <w:r w:rsidRPr="00741839">
        <w:rPr>
          <w:sz w:val="20"/>
          <w:shd w:val="clear" w:color="auto" w:fill="FFFFFF"/>
        </w:rPr>
        <w:t xml:space="preserve"> </w:t>
      </w:r>
      <w:r w:rsidR="009953FC" w:rsidRPr="00741839">
        <w:rPr>
          <w:sz w:val="20"/>
          <w:shd w:val="clear" w:color="auto" w:fill="FFFFFF"/>
        </w:rPr>
        <w:t xml:space="preserve">                               </w:t>
      </w:r>
      <w:r w:rsidR="000F4B38" w:rsidRPr="00741839">
        <w:rPr>
          <w:sz w:val="20"/>
          <w:shd w:val="clear" w:color="auto" w:fill="FFFFFF"/>
        </w:rPr>
        <w:t xml:space="preserve">            </w:t>
      </w:r>
      <w:r w:rsidR="009953FC" w:rsidRPr="00741839">
        <w:rPr>
          <w:sz w:val="20"/>
          <w:shd w:val="clear" w:color="auto" w:fill="FFFFFF"/>
        </w:rPr>
        <w:t xml:space="preserve">   </w:t>
      </w:r>
      <w:r w:rsidRPr="00741839">
        <w:rPr>
          <w:sz w:val="20"/>
          <w:shd w:val="clear" w:color="auto" w:fill="FFFFFF"/>
        </w:rPr>
        <w:t xml:space="preserve"> </w:t>
      </w:r>
      <w:r w:rsidRPr="00741839">
        <w:rPr>
          <w:sz w:val="20"/>
        </w:rPr>
        <w:t>Код по ОКЕИ: человек – 792</w:t>
      </w:r>
    </w:p>
    <w:p w:rsidR="003C5CAB" w:rsidRPr="00741839" w:rsidRDefault="003C5CAB" w:rsidP="001171BB">
      <w:pPr>
        <w:tabs>
          <w:tab w:val="left" w:pos="13291"/>
          <w:tab w:val="left" w:pos="13575"/>
        </w:tabs>
        <w:rPr>
          <w:sz w:val="18"/>
        </w:rPr>
      </w:pPr>
      <w:r w:rsidRPr="00741839">
        <w:rPr>
          <w:sz w:val="18"/>
          <w:shd w:val="clear" w:color="auto" w:fill="FFFFFF"/>
        </w:rPr>
        <w:t>Число физических лиц зарегистрированных пациентов – всего  1 _______________, из них с диагнозом, установленным впервые в жизни  2 _________________ ,</w:t>
      </w:r>
      <w:r w:rsidRPr="00741839">
        <w:rPr>
          <w:sz w:val="18"/>
        </w:rPr>
        <w:tab/>
      </w:r>
      <w:r w:rsidRPr="00741839">
        <w:rPr>
          <w:b/>
        </w:rPr>
        <w:tab/>
      </w:r>
    </w:p>
    <w:p w:rsidR="003C5CAB" w:rsidRPr="00741839" w:rsidRDefault="003C5CAB" w:rsidP="00E77D37">
      <w:pPr>
        <w:tabs>
          <w:tab w:val="left" w:pos="8330"/>
          <w:tab w:val="left" w:pos="8613"/>
        </w:tabs>
        <w:rPr>
          <w:sz w:val="18"/>
          <w:shd w:val="clear" w:color="auto" w:fill="FFFFFF"/>
        </w:rPr>
      </w:pPr>
      <w:r w:rsidRPr="00741839">
        <w:rPr>
          <w:sz w:val="18"/>
          <w:shd w:val="clear" w:color="auto" w:fill="FFFFFF"/>
        </w:rPr>
        <w:t>состоит под диспансерным наблюдением на конец отчетного года (из стр.</w:t>
      </w:r>
      <w:r w:rsidR="00B334B1" w:rsidRPr="00741839">
        <w:rPr>
          <w:sz w:val="18"/>
          <w:shd w:val="clear" w:color="auto" w:fill="FFFFFF"/>
        </w:rPr>
        <w:t xml:space="preserve"> </w:t>
      </w:r>
      <w:r w:rsidRPr="00741839">
        <w:rPr>
          <w:sz w:val="18"/>
          <w:shd w:val="clear" w:color="auto" w:fill="FFFFFF"/>
        </w:rPr>
        <w:t>1.0, гр. 1</w:t>
      </w:r>
      <w:r w:rsidR="00EC58AE" w:rsidRPr="00741839">
        <w:rPr>
          <w:sz w:val="18"/>
          <w:shd w:val="clear" w:color="auto" w:fill="FFFFFF"/>
        </w:rPr>
        <w:t>5</w:t>
      </w:r>
      <w:r w:rsidRPr="00741839">
        <w:rPr>
          <w:sz w:val="18"/>
          <w:shd w:val="clear" w:color="auto" w:fill="FFFFFF"/>
        </w:rPr>
        <w:t>)  3 _____________  , передано под наблюдение во взрослую поликлинику  4</w:t>
      </w:r>
      <w:r w:rsidR="00B60596" w:rsidRPr="00741839">
        <w:rPr>
          <w:sz w:val="18"/>
          <w:shd w:val="clear" w:color="auto" w:fill="FFFFFF"/>
        </w:rPr>
        <w:t xml:space="preserve"> ____________ _</w:t>
      </w:r>
      <w:r w:rsidRPr="00741839">
        <w:rPr>
          <w:sz w:val="18"/>
          <w:shd w:val="clear" w:color="auto" w:fill="FFFFFF"/>
        </w:rPr>
        <w:t xml:space="preserve"> . </w:t>
      </w:r>
    </w:p>
    <w:p w:rsidR="0019447D" w:rsidRPr="00741839" w:rsidRDefault="0019447D" w:rsidP="00E77D37">
      <w:pPr>
        <w:tabs>
          <w:tab w:val="left" w:pos="8330"/>
          <w:tab w:val="left" w:pos="8613"/>
        </w:tabs>
        <w:rPr>
          <w:sz w:val="18"/>
          <w:shd w:val="clear" w:color="auto" w:fill="FFFFFF"/>
        </w:rPr>
      </w:pPr>
    </w:p>
    <w:p w:rsidR="0019447D" w:rsidRPr="00741839" w:rsidRDefault="005E4528" w:rsidP="00B8379B">
      <w:pPr>
        <w:rPr>
          <w:b/>
          <w:szCs w:val="24"/>
        </w:rPr>
      </w:pPr>
      <w:r w:rsidRPr="00741839">
        <w:rPr>
          <w:b/>
          <w:szCs w:val="24"/>
        </w:rPr>
        <w:t xml:space="preserve"> </w:t>
      </w:r>
      <w:r w:rsidR="0019447D" w:rsidRPr="00741839">
        <w:rPr>
          <w:b/>
          <w:szCs w:val="24"/>
        </w:rPr>
        <w:t xml:space="preserve">(2003) </w:t>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r>
      <w:r w:rsidR="00FB1C90" w:rsidRPr="00741839">
        <w:rPr>
          <w:b/>
          <w:szCs w:val="24"/>
        </w:rPr>
        <w:tab/>
        <w:t xml:space="preserve"> </w:t>
      </w:r>
      <w:r w:rsidR="00880C7A">
        <w:rPr>
          <w:b/>
          <w:szCs w:val="24"/>
        </w:rPr>
        <w:t xml:space="preserve">             </w:t>
      </w:r>
      <w:r w:rsidR="00FB1C90" w:rsidRPr="00741839">
        <w:rPr>
          <w:b/>
          <w:szCs w:val="24"/>
        </w:rPr>
        <w:t xml:space="preserve"> </w:t>
      </w:r>
      <w:r w:rsidR="0019447D" w:rsidRPr="00741839">
        <w:rPr>
          <w:sz w:val="20"/>
        </w:rPr>
        <w:t>Код по ОКЕИ: человек – 792</w:t>
      </w:r>
    </w:p>
    <w:p w:rsidR="0019447D" w:rsidRPr="00741839" w:rsidRDefault="0019447D" w:rsidP="00B8379B">
      <w:pPr>
        <w:rPr>
          <w:sz w:val="20"/>
        </w:rPr>
      </w:pPr>
      <w:r w:rsidRPr="00741839">
        <w:rPr>
          <w:sz w:val="20"/>
        </w:rPr>
        <w:t xml:space="preserve">Из числа пациентов, состоящих на конец </w:t>
      </w:r>
      <w:r w:rsidR="00FD712C" w:rsidRPr="00741839">
        <w:rPr>
          <w:sz w:val="20"/>
        </w:rPr>
        <w:t xml:space="preserve">отчетного </w:t>
      </w:r>
      <w:r w:rsidRPr="00741839">
        <w:rPr>
          <w:sz w:val="20"/>
        </w:rPr>
        <w:t>года под диспансерным наблюдением (гр. 15): состоит под диспансерным наблюдением лиц</w:t>
      </w:r>
    </w:p>
    <w:p w:rsidR="0019447D" w:rsidRPr="00741839" w:rsidRDefault="0019447D" w:rsidP="00B8379B">
      <w:pPr>
        <w:rPr>
          <w:sz w:val="20"/>
        </w:rPr>
      </w:pPr>
      <w:r w:rsidRPr="00741839">
        <w:rPr>
          <w:sz w:val="20"/>
        </w:rPr>
        <w:t xml:space="preserve">с хроническим вирусным гепатитом (В18) и циррозом печени (К74.6) одновременно  1 ________ </w:t>
      </w:r>
      <w:r w:rsidR="00B60596" w:rsidRPr="00741839">
        <w:rPr>
          <w:sz w:val="20"/>
        </w:rPr>
        <w:t>,</w:t>
      </w:r>
      <w:r w:rsidRPr="00741839">
        <w:rPr>
          <w:sz w:val="20"/>
        </w:rPr>
        <w:t xml:space="preserve"> с хроническим вирусным гепатитом (В18) </w:t>
      </w:r>
    </w:p>
    <w:p w:rsidR="0019447D" w:rsidRPr="00741839" w:rsidRDefault="0019447D" w:rsidP="00B8379B">
      <w:pPr>
        <w:rPr>
          <w:sz w:val="20"/>
        </w:rPr>
      </w:pPr>
      <w:r w:rsidRPr="00741839">
        <w:rPr>
          <w:sz w:val="20"/>
        </w:rPr>
        <w:t>и гепатоцеллюлярным раком (С22.0) одновременно  2 ________ .</w:t>
      </w:r>
    </w:p>
    <w:p w:rsidR="005E4528" w:rsidRPr="00741839" w:rsidRDefault="005E4528" w:rsidP="00880C7A">
      <w:pPr>
        <w:spacing w:before="120"/>
        <w:rPr>
          <w:b/>
          <w:szCs w:val="24"/>
        </w:rPr>
      </w:pPr>
      <w:r w:rsidRPr="00741839">
        <w:rPr>
          <w:b/>
          <w:szCs w:val="24"/>
        </w:rPr>
        <w:t>(2004)</w:t>
      </w:r>
      <w:r w:rsidR="00760E17" w:rsidRPr="00741839">
        <w:rPr>
          <w:b/>
          <w:szCs w:val="24"/>
        </w:rPr>
        <w:t xml:space="preserve">                                                                                                                                         </w:t>
      </w:r>
      <w:r w:rsidR="00FB1C90" w:rsidRPr="00741839">
        <w:rPr>
          <w:b/>
          <w:szCs w:val="24"/>
        </w:rPr>
        <w:t xml:space="preserve">                     </w:t>
      </w:r>
      <w:r w:rsidR="00760E17" w:rsidRPr="00741839">
        <w:rPr>
          <w:sz w:val="20"/>
        </w:rPr>
        <w:t>Код по ОКЕИ: человек – 792</w:t>
      </w:r>
    </w:p>
    <w:p w:rsidR="00CB6498" w:rsidRPr="00741839" w:rsidRDefault="00CB6498" w:rsidP="00CB6498">
      <w:pPr>
        <w:rPr>
          <w:sz w:val="20"/>
        </w:rPr>
      </w:pPr>
      <w:r w:rsidRPr="00741839">
        <w:rPr>
          <w:sz w:val="20"/>
        </w:rPr>
        <w:t xml:space="preserve">Число лиц с болезнями системы кровообращения, состоявших под диспансерным наблюдением (стр. 10.0 гр. 8) 1 ________, из них снято 2 _______, из них умерло (из графы 2) </w:t>
      </w:r>
      <w:r w:rsidR="0086269E">
        <w:rPr>
          <w:sz w:val="20"/>
        </w:rPr>
        <w:br/>
      </w:r>
      <w:r w:rsidRPr="00741839">
        <w:rPr>
          <w:sz w:val="20"/>
        </w:rPr>
        <w:t>3 _______, из них умерло от болезней системы кровообращения (из графы 3) 4__________.</w:t>
      </w:r>
    </w:p>
    <w:p w:rsidR="005A7407" w:rsidRPr="00741839" w:rsidRDefault="005A7407" w:rsidP="005A7407"/>
    <w:p w:rsidR="00443E06" w:rsidRPr="00741839" w:rsidRDefault="00B334B1" w:rsidP="00443E06">
      <w:pPr>
        <w:pStyle w:val="4"/>
        <w:rPr>
          <w:sz w:val="24"/>
        </w:rPr>
      </w:pPr>
      <w:r w:rsidRPr="00741839">
        <w:rPr>
          <w:sz w:val="24"/>
        </w:rPr>
        <w:t>Дети (15</w:t>
      </w:r>
      <w:r w:rsidRPr="00741839">
        <w:rPr>
          <w:sz w:val="24"/>
        </w:rPr>
        <w:sym w:font="Symbol" w:char="F02D"/>
      </w:r>
      <w:r w:rsidR="00443E06" w:rsidRPr="00741839">
        <w:rPr>
          <w:sz w:val="24"/>
        </w:rPr>
        <w:t>17 лет включительно)</w:t>
      </w:r>
      <w:r w:rsidR="005C2915" w:rsidRPr="00741839">
        <w:rPr>
          <w:sz w:val="24"/>
        </w:rPr>
        <w:t>.</w:t>
      </w:r>
    </w:p>
    <w:p w:rsidR="00DE589C" w:rsidRPr="00741839" w:rsidRDefault="00DE589C" w:rsidP="00DE589C">
      <w:pPr>
        <w:jc w:val="center"/>
        <w:rPr>
          <w:b/>
        </w:rPr>
      </w:pPr>
      <w:r w:rsidRPr="00741839">
        <w:rPr>
          <w:b/>
        </w:rPr>
        <w:t xml:space="preserve">Факторы, влияющие на состояние здоровья населения и обращения в медицинские организации </w:t>
      </w:r>
    </w:p>
    <w:p w:rsidR="00DE589C" w:rsidRPr="00741839" w:rsidRDefault="00DE589C" w:rsidP="00C83619">
      <w:pPr>
        <w:spacing w:after="120"/>
        <w:ind w:left="709"/>
        <w:jc w:val="center"/>
        <w:rPr>
          <w:b/>
        </w:rPr>
      </w:pPr>
      <w:r w:rsidRPr="00741839">
        <w:rPr>
          <w:b/>
        </w:rPr>
        <w:t>(с профилактической и иными целями)</w:t>
      </w:r>
      <w:r w:rsidR="004021C7">
        <w:rPr>
          <w:b/>
        </w:rPr>
        <w:t>, единица</w:t>
      </w:r>
    </w:p>
    <w:p w:rsidR="00443E06" w:rsidRPr="004021C7" w:rsidRDefault="004021C7" w:rsidP="0044657B">
      <w:pPr>
        <w:ind w:left="709"/>
      </w:pPr>
      <w:r>
        <w:rPr>
          <w:sz w:val="20"/>
        </w:rPr>
        <w:t xml:space="preserve">                   </w:t>
      </w:r>
      <w:r w:rsidR="00934260" w:rsidRPr="00741839">
        <w:rPr>
          <w:sz w:val="20"/>
        </w:rPr>
        <w:t xml:space="preserve"> </w:t>
      </w:r>
      <w:r w:rsidR="0044657B" w:rsidRPr="00741839">
        <w:rPr>
          <w:b/>
          <w:szCs w:val="24"/>
          <w:lang w:val="en-US"/>
        </w:rPr>
        <w:t>(2100</w:t>
      </w:r>
      <w:r>
        <w:rPr>
          <w:b/>
          <w:szCs w:val="24"/>
        </w:rPr>
        <w:t>)</w:t>
      </w:r>
    </w:p>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265B4A" w:rsidRPr="00741839" w:rsidTr="0041396E">
        <w:trPr>
          <w:cantSplit/>
          <w:jc w:val="center"/>
        </w:trPr>
        <w:tc>
          <w:tcPr>
            <w:tcW w:w="7075" w:type="dxa"/>
            <w:vMerge w:val="restart"/>
            <w:vAlign w:val="center"/>
          </w:tcPr>
          <w:p w:rsidR="00265B4A" w:rsidRPr="00741839" w:rsidRDefault="00265B4A" w:rsidP="0041396E">
            <w:pPr>
              <w:jc w:val="center"/>
              <w:rPr>
                <w:sz w:val="18"/>
              </w:rPr>
            </w:pPr>
            <w:r w:rsidRPr="00741839">
              <w:rPr>
                <w:sz w:val="18"/>
              </w:rPr>
              <w:t xml:space="preserve">Наименование </w:t>
            </w:r>
          </w:p>
        </w:tc>
        <w:tc>
          <w:tcPr>
            <w:tcW w:w="1308" w:type="dxa"/>
            <w:vMerge w:val="restart"/>
            <w:vAlign w:val="center"/>
          </w:tcPr>
          <w:p w:rsidR="00265B4A" w:rsidRPr="00741839" w:rsidRDefault="00265B4A" w:rsidP="0041396E">
            <w:pPr>
              <w:ind w:left="-57" w:right="-57"/>
              <w:jc w:val="center"/>
              <w:rPr>
                <w:sz w:val="18"/>
              </w:rPr>
            </w:pPr>
            <w:r w:rsidRPr="00741839">
              <w:rPr>
                <w:sz w:val="18"/>
              </w:rPr>
              <w:t>№ строки</w:t>
            </w:r>
          </w:p>
        </w:tc>
        <w:tc>
          <w:tcPr>
            <w:tcW w:w="1559" w:type="dxa"/>
            <w:vMerge w:val="restart"/>
            <w:vAlign w:val="center"/>
          </w:tcPr>
          <w:p w:rsidR="00265B4A" w:rsidRPr="00741839" w:rsidRDefault="00265B4A" w:rsidP="0041396E">
            <w:pPr>
              <w:jc w:val="center"/>
              <w:rPr>
                <w:sz w:val="18"/>
              </w:rPr>
            </w:pPr>
            <w:r w:rsidRPr="00741839">
              <w:rPr>
                <w:sz w:val="18"/>
              </w:rPr>
              <w:t xml:space="preserve">Код МКБ-10 </w:t>
            </w:r>
          </w:p>
        </w:tc>
        <w:tc>
          <w:tcPr>
            <w:tcW w:w="2552" w:type="dxa"/>
            <w:gridSpan w:val="2"/>
            <w:vAlign w:val="center"/>
          </w:tcPr>
          <w:p w:rsidR="00265B4A" w:rsidRPr="00741839" w:rsidRDefault="00265B4A" w:rsidP="0041396E">
            <w:pPr>
              <w:jc w:val="center"/>
              <w:rPr>
                <w:sz w:val="18"/>
              </w:rPr>
            </w:pPr>
            <w:r w:rsidRPr="00741839">
              <w:rPr>
                <w:sz w:val="18"/>
              </w:rPr>
              <w:t>Обращения</w:t>
            </w:r>
          </w:p>
        </w:tc>
      </w:tr>
      <w:tr w:rsidR="00265B4A" w:rsidRPr="00741839" w:rsidTr="0041396E">
        <w:trPr>
          <w:cantSplit/>
          <w:jc w:val="center"/>
        </w:trPr>
        <w:tc>
          <w:tcPr>
            <w:tcW w:w="7075" w:type="dxa"/>
            <w:vMerge/>
            <w:vAlign w:val="center"/>
          </w:tcPr>
          <w:p w:rsidR="00265B4A" w:rsidRPr="00741839" w:rsidRDefault="00265B4A" w:rsidP="0041396E">
            <w:pPr>
              <w:jc w:val="center"/>
              <w:rPr>
                <w:sz w:val="18"/>
              </w:rPr>
            </w:pPr>
          </w:p>
        </w:tc>
        <w:tc>
          <w:tcPr>
            <w:tcW w:w="1308" w:type="dxa"/>
            <w:vMerge/>
            <w:vAlign w:val="center"/>
          </w:tcPr>
          <w:p w:rsidR="00265B4A" w:rsidRPr="00741839" w:rsidRDefault="00265B4A" w:rsidP="0041396E">
            <w:pPr>
              <w:jc w:val="center"/>
              <w:rPr>
                <w:sz w:val="18"/>
              </w:rPr>
            </w:pPr>
          </w:p>
        </w:tc>
        <w:tc>
          <w:tcPr>
            <w:tcW w:w="1559" w:type="dxa"/>
            <w:vMerge/>
            <w:vAlign w:val="center"/>
          </w:tcPr>
          <w:p w:rsidR="00265B4A" w:rsidRPr="00741839" w:rsidRDefault="00265B4A" w:rsidP="0041396E">
            <w:pPr>
              <w:jc w:val="center"/>
              <w:rPr>
                <w:sz w:val="18"/>
              </w:rPr>
            </w:pPr>
          </w:p>
        </w:tc>
        <w:tc>
          <w:tcPr>
            <w:tcW w:w="1276" w:type="dxa"/>
            <w:vAlign w:val="center"/>
          </w:tcPr>
          <w:p w:rsidR="00265B4A" w:rsidRPr="00741839" w:rsidRDefault="00265B4A" w:rsidP="0041396E">
            <w:pPr>
              <w:jc w:val="center"/>
              <w:rPr>
                <w:sz w:val="18"/>
              </w:rPr>
            </w:pPr>
            <w:r w:rsidRPr="00741839">
              <w:rPr>
                <w:sz w:val="18"/>
              </w:rPr>
              <w:t>всего</w:t>
            </w:r>
          </w:p>
        </w:tc>
        <w:tc>
          <w:tcPr>
            <w:tcW w:w="1276" w:type="dxa"/>
            <w:vAlign w:val="center"/>
          </w:tcPr>
          <w:p w:rsidR="00265B4A" w:rsidRPr="00741839" w:rsidRDefault="00265B4A" w:rsidP="0041396E">
            <w:pPr>
              <w:jc w:val="center"/>
              <w:rPr>
                <w:sz w:val="18"/>
                <w:highlight w:val="yellow"/>
              </w:rPr>
            </w:pPr>
            <w:r w:rsidRPr="00741839">
              <w:rPr>
                <w:sz w:val="18"/>
              </w:rPr>
              <w:t>из них: повторные</w:t>
            </w:r>
          </w:p>
        </w:tc>
      </w:tr>
      <w:tr w:rsidR="00265B4A" w:rsidRPr="00741839" w:rsidTr="0041396E">
        <w:trPr>
          <w:cantSplit/>
          <w:jc w:val="center"/>
        </w:trPr>
        <w:tc>
          <w:tcPr>
            <w:tcW w:w="7075" w:type="dxa"/>
            <w:vAlign w:val="center"/>
          </w:tcPr>
          <w:p w:rsidR="00265B4A" w:rsidRPr="00741839" w:rsidRDefault="00265B4A" w:rsidP="0041396E">
            <w:pPr>
              <w:jc w:val="center"/>
              <w:rPr>
                <w:sz w:val="18"/>
              </w:rPr>
            </w:pPr>
            <w:r w:rsidRPr="00741839">
              <w:rPr>
                <w:sz w:val="18"/>
              </w:rPr>
              <w:t>1</w:t>
            </w:r>
          </w:p>
        </w:tc>
        <w:tc>
          <w:tcPr>
            <w:tcW w:w="1308" w:type="dxa"/>
            <w:vAlign w:val="center"/>
          </w:tcPr>
          <w:p w:rsidR="00265B4A" w:rsidRPr="00741839" w:rsidRDefault="00265B4A" w:rsidP="0041396E">
            <w:pPr>
              <w:jc w:val="center"/>
              <w:rPr>
                <w:sz w:val="18"/>
              </w:rPr>
            </w:pPr>
            <w:r w:rsidRPr="00741839">
              <w:rPr>
                <w:sz w:val="18"/>
              </w:rPr>
              <w:t>2</w:t>
            </w:r>
          </w:p>
        </w:tc>
        <w:tc>
          <w:tcPr>
            <w:tcW w:w="1559" w:type="dxa"/>
            <w:vAlign w:val="center"/>
          </w:tcPr>
          <w:p w:rsidR="00265B4A" w:rsidRPr="00741839" w:rsidRDefault="00265B4A" w:rsidP="0041396E">
            <w:pPr>
              <w:jc w:val="center"/>
              <w:rPr>
                <w:sz w:val="18"/>
              </w:rPr>
            </w:pPr>
            <w:r w:rsidRPr="00741839">
              <w:rPr>
                <w:sz w:val="18"/>
              </w:rPr>
              <w:t>3</w:t>
            </w:r>
          </w:p>
        </w:tc>
        <w:tc>
          <w:tcPr>
            <w:tcW w:w="1276" w:type="dxa"/>
            <w:vAlign w:val="center"/>
          </w:tcPr>
          <w:p w:rsidR="00265B4A" w:rsidRPr="00741839" w:rsidRDefault="00265B4A" w:rsidP="0041396E">
            <w:pPr>
              <w:jc w:val="center"/>
              <w:rPr>
                <w:sz w:val="18"/>
              </w:rPr>
            </w:pPr>
            <w:r w:rsidRPr="00741839">
              <w:rPr>
                <w:sz w:val="18"/>
              </w:rPr>
              <w:t>4</w:t>
            </w:r>
          </w:p>
        </w:tc>
        <w:tc>
          <w:tcPr>
            <w:tcW w:w="1276" w:type="dxa"/>
          </w:tcPr>
          <w:p w:rsidR="00265B4A" w:rsidRPr="00741839" w:rsidRDefault="00265B4A" w:rsidP="0041396E">
            <w:pPr>
              <w:jc w:val="center"/>
              <w:rPr>
                <w:sz w:val="18"/>
              </w:rPr>
            </w:pPr>
            <w:r w:rsidRPr="00741839">
              <w:rPr>
                <w:sz w:val="18"/>
              </w:rPr>
              <w:t>5</w:t>
            </w:r>
          </w:p>
        </w:tc>
      </w:tr>
      <w:tr w:rsidR="00265B4A" w:rsidRPr="00741839" w:rsidTr="0041396E">
        <w:trPr>
          <w:cantSplit/>
          <w:trHeight w:val="20"/>
          <w:jc w:val="center"/>
        </w:trPr>
        <w:tc>
          <w:tcPr>
            <w:tcW w:w="7075" w:type="dxa"/>
            <w:vAlign w:val="center"/>
          </w:tcPr>
          <w:p w:rsidR="00265B4A" w:rsidRPr="00741839" w:rsidRDefault="00265B4A" w:rsidP="0041396E">
            <w:pPr>
              <w:rPr>
                <w:b/>
                <w:sz w:val="18"/>
              </w:rPr>
            </w:pPr>
            <w:r w:rsidRPr="00741839">
              <w:rPr>
                <w:b/>
                <w:sz w:val="18"/>
              </w:rPr>
              <w:t>Всего</w:t>
            </w:r>
          </w:p>
        </w:tc>
        <w:tc>
          <w:tcPr>
            <w:tcW w:w="1308" w:type="dxa"/>
            <w:vAlign w:val="center"/>
          </w:tcPr>
          <w:p w:rsidR="00265B4A" w:rsidRPr="00741839" w:rsidRDefault="00265B4A" w:rsidP="0041396E">
            <w:pPr>
              <w:jc w:val="center"/>
              <w:rPr>
                <w:sz w:val="18"/>
              </w:rPr>
            </w:pPr>
            <w:r w:rsidRPr="00741839">
              <w:rPr>
                <w:sz w:val="18"/>
              </w:rPr>
              <w:t>1.0</w:t>
            </w:r>
          </w:p>
        </w:tc>
        <w:tc>
          <w:tcPr>
            <w:tcW w:w="1559" w:type="dxa"/>
            <w:vAlign w:val="center"/>
          </w:tcPr>
          <w:p w:rsidR="00265B4A" w:rsidRPr="00741839" w:rsidRDefault="00265B4A" w:rsidP="0041396E">
            <w:pPr>
              <w:jc w:val="center"/>
              <w:rPr>
                <w:sz w:val="18"/>
              </w:rPr>
            </w:pPr>
            <w:r w:rsidRPr="00741839">
              <w:rPr>
                <w:sz w:val="18"/>
              </w:rPr>
              <w:t>Z00-Z99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из них:</w:t>
            </w:r>
          </w:p>
          <w:p w:rsidR="00265B4A" w:rsidRPr="00F428EE" w:rsidRDefault="00265B4A" w:rsidP="0041396E">
            <w:pPr>
              <w:pStyle w:val="a3"/>
              <w:rPr>
                <w:sz w:val="18"/>
                <w:lang w:val="ru-RU" w:eastAsia="ru-RU"/>
              </w:rPr>
            </w:pPr>
            <w:r w:rsidRPr="00F428EE">
              <w:rPr>
                <w:sz w:val="18"/>
                <w:lang w:val="ru-RU" w:eastAsia="ru-RU"/>
              </w:rPr>
              <w:t xml:space="preserve">обращения в медицинские организации для медицинского осмотра и обследования </w:t>
            </w:r>
          </w:p>
        </w:tc>
        <w:tc>
          <w:tcPr>
            <w:tcW w:w="1308" w:type="dxa"/>
            <w:vAlign w:val="center"/>
          </w:tcPr>
          <w:p w:rsidR="00265B4A" w:rsidRPr="00741839" w:rsidRDefault="00265B4A" w:rsidP="0041396E">
            <w:pPr>
              <w:jc w:val="center"/>
              <w:rPr>
                <w:sz w:val="18"/>
              </w:rPr>
            </w:pPr>
            <w:r w:rsidRPr="00741839">
              <w:rPr>
                <w:sz w:val="18"/>
              </w:rPr>
              <w:t>1.1</w:t>
            </w:r>
          </w:p>
        </w:tc>
        <w:tc>
          <w:tcPr>
            <w:tcW w:w="1559" w:type="dxa"/>
            <w:vAlign w:val="center"/>
          </w:tcPr>
          <w:p w:rsidR="00265B4A" w:rsidRPr="00741839" w:rsidRDefault="00265B4A" w:rsidP="0041396E">
            <w:pPr>
              <w:jc w:val="center"/>
              <w:rPr>
                <w:sz w:val="18"/>
              </w:rPr>
            </w:pPr>
            <w:r w:rsidRPr="00741839">
              <w:rPr>
                <w:sz w:val="18"/>
              </w:rPr>
              <w:t>Z00-Z13</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74752A">
            <w:pPr>
              <w:rPr>
                <w:sz w:val="18"/>
              </w:rPr>
            </w:pPr>
            <w:r w:rsidRPr="00741839">
              <w:rPr>
                <w:sz w:val="18"/>
              </w:rPr>
              <w:t xml:space="preserve">     из них: обращения в связи с получением медицинских документов</w:t>
            </w:r>
          </w:p>
        </w:tc>
        <w:tc>
          <w:tcPr>
            <w:tcW w:w="1308" w:type="dxa"/>
            <w:vAlign w:val="center"/>
          </w:tcPr>
          <w:p w:rsidR="00265B4A" w:rsidRPr="00741839" w:rsidRDefault="00265B4A" w:rsidP="0041396E">
            <w:pPr>
              <w:jc w:val="center"/>
              <w:rPr>
                <w:sz w:val="18"/>
              </w:rPr>
            </w:pPr>
            <w:r w:rsidRPr="00741839">
              <w:rPr>
                <w:sz w:val="18"/>
              </w:rPr>
              <w:t>1.1.1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02.7</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наблюдение при подозрении на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03.8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скрининговое обследование с целью выявления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11.5</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потенциальная опасность для здоровья, связанная с инфекционными болезнями</w:t>
            </w:r>
          </w:p>
        </w:tc>
        <w:tc>
          <w:tcPr>
            <w:tcW w:w="1308" w:type="dxa"/>
            <w:vAlign w:val="center"/>
          </w:tcPr>
          <w:p w:rsidR="00265B4A" w:rsidRPr="00741839" w:rsidRDefault="00265B4A" w:rsidP="0041396E">
            <w:pPr>
              <w:jc w:val="center"/>
              <w:rPr>
                <w:sz w:val="18"/>
              </w:rPr>
            </w:pPr>
            <w:r w:rsidRPr="00741839">
              <w:rPr>
                <w:sz w:val="18"/>
              </w:rPr>
              <w:t>1.2</w:t>
            </w:r>
          </w:p>
        </w:tc>
        <w:tc>
          <w:tcPr>
            <w:tcW w:w="1559" w:type="dxa"/>
            <w:vAlign w:val="center"/>
          </w:tcPr>
          <w:p w:rsidR="00265B4A" w:rsidRPr="00741839" w:rsidRDefault="00265B4A" w:rsidP="0041396E">
            <w:pPr>
              <w:jc w:val="center"/>
              <w:rPr>
                <w:sz w:val="18"/>
              </w:rPr>
            </w:pPr>
            <w:r w:rsidRPr="00741839">
              <w:rPr>
                <w:sz w:val="18"/>
              </w:rPr>
              <w:t>Z20-Z29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из них: контакт с больным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1.2.1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20.8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носительство возбудителя инфекционной </w:t>
            </w:r>
          </w:p>
          <w:p w:rsidR="00265B4A" w:rsidRPr="00741839" w:rsidRDefault="00265B4A" w:rsidP="0041396E">
            <w:pPr>
              <w:rPr>
                <w:sz w:val="18"/>
              </w:rPr>
            </w:pPr>
            <w:r w:rsidRPr="00741839">
              <w:rPr>
                <w:sz w:val="18"/>
              </w:rPr>
              <w:t xml:space="preserve">                  болезни</w:t>
            </w:r>
          </w:p>
        </w:tc>
        <w:tc>
          <w:tcPr>
            <w:tcW w:w="1308" w:type="dxa"/>
            <w:vAlign w:val="center"/>
          </w:tcPr>
          <w:p w:rsidR="00265B4A" w:rsidRPr="00741839" w:rsidRDefault="00265B4A" w:rsidP="0041396E">
            <w:pPr>
              <w:jc w:val="center"/>
              <w:rPr>
                <w:sz w:val="18"/>
              </w:rPr>
            </w:pPr>
            <w:r w:rsidRPr="00741839">
              <w:rPr>
                <w:sz w:val="18"/>
              </w:rPr>
              <w:t>1.2.2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BA41EE" w:rsidP="0041396E">
            <w:pPr>
              <w:rPr>
                <w:sz w:val="18"/>
              </w:rPr>
            </w:pPr>
            <w:r w:rsidRPr="00741839">
              <w:rPr>
                <w:sz w:val="18"/>
              </w:rPr>
              <w:t xml:space="preserve">                 из них</w:t>
            </w:r>
            <w:r w:rsidR="00265B4A" w:rsidRPr="00741839">
              <w:rPr>
                <w:sz w:val="18"/>
              </w:rPr>
              <w:t xml:space="preserve"> носительство возбудителя </w:t>
            </w:r>
            <w:r w:rsidR="00265B4A" w:rsidRPr="00741839">
              <w:rPr>
                <w:sz w:val="18"/>
                <w:lang w:val="en-US"/>
              </w:rPr>
              <w:t>COVID</w:t>
            </w:r>
            <w:r w:rsidR="00265B4A" w:rsidRPr="00741839">
              <w:rPr>
                <w:sz w:val="18"/>
              </w:rPr>
              <w:t>-19</w:t>
            </w:r>
          </w:p>
        </w:tc>
        <w:tc>
          <w:tcPr>
            <w:tcW w:w="1308" w:type="dxa"/>
            <w:vAlign w:val="center"/>
          </w:tcPr>
          <w:p w:rsidR="00265B4A" w:rsidRPr="00741839" w:rsidRDefault="00265B4A" w:rsidP="0041396E">
            <w:pPr>
              <w:jc w:val="center"/>
              <w:rPr>
                <w:sz w:val="18"/>
              </w:rPr>
            </w:pPr>
            <w:r w:rsidRPr="00741839">
              <w:rPr>
                <w:sz w:val="18"/>
              </w:rPr>
              <w:t>1.2.3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F428EE" w:rsidRDefault="00265B4A" w:rsidP="0041396E">
            <w:pPr>
              <w:pStyle w:val="a3"/>
              <w:rPr>
                <w:sz w:val="18"/>
                <w:lang w:val="ru-RU" w:eastAsia="ru-RU"/>
              </w:rPr>
            </w:pPr>
            <w:r w:rsidRPr="00F428EE">
              <w:rPr>
                <w:sz w:val="18"/>
                <w:lang w:val="ru-RU" w:eastAsia="ru-RU"/>
              </w:rPr>
              <w:t>обращения в медицинские организации в связи с обстоятельствами, относящимися</w:t>
            </w:r>
            <w:r w:rsidRPr="00F428EE">
              <w:rPr>
                <w:sz w:val="18"/>
                <w:lang w:val="ru-RU" w:eastAsia="ru-RU"/>
              </w:rPr>
              <w:br/>
              <w:t>к репродуктивной функции</w:t>
            </w:r>
          </w:p>
        </w:tc>
        <w:tc>
          <w:tcPr>
            <w:tcW w:w="1308" w:type="dxa"/>
            <w:vAlign w:val="center"/>
          </w:tcPr>
          <w:p w:rsidR="00265B4A" w:rsidRPr="00741839" w:rsidRDefault="00265B4A" w:rsidP="0041396E">
            <w:pPr>
              <w:jc w:val="center"/>
              <w:rPr>
                <w:sz w:val="18"/>
              </w:rPr>
            </w:pPr>
            <w:r w:rsidRPr="00741839">
              <w:rPr>
                <w:sz w:val="18"/>
              </w:rPr>
              <w:t>1.3</w:t>
            </w:r>
          </w:p>
        </w:tc>
        <w:tc>
          <w:tcPr>
            <w:tcW w:w="1559" w:type="dxa"/>
            <w:vAlign w:val="center"/>
          </w:tcPr>
          <w:p w:rsidR="00265B4A" w:rsidRPr="00741839" w:rsidRDefault="00265B4A" w:rsidP="0041396E">
            <w:pPr>
              <w:jc w:val="center"/>
              <w:rPr>
                <w:sz w:val="18"/>
              </w:rPr>
            </w:pPr>
            <w:r w:rsidRPr="00741839">
              <w:rPr>
                <w:sz w:val="18"/>
              </w:rPr>
              <w:t>Z30-Z39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обращения в медицинские организации в связи с необходимостью проведения специфических процедур и получения медицинской помощи</w:t>
            </w:r>
          </w:p>
        </w:tc>
        <w:tc>
          <w:tcPr>
            <w:tcW w:w="1308" w:type="dxa"/>
            <w:vAlign w:val="center"/>
          </w:tcPr>
          <w:p w:rsidR="00265B4A" w:rsidRPr="00741839" w:rsidRDefault="00265B4A" w:rsidP="0041396E">
            <w:pPr>
              <w:jc w:val="center"/>
              <w:rPr>
                <w:sz w:val="18"/>
              </w:rPr>
            </w:pPr>
            <w:r w:rsidRPr="00741839">
              <w:rPr>
                <w:sz w:val="18"/>
              </w:rPr>
              <w:t>1.4</w:t>
            </w:r>
          </w:p>
        </w:tc>
        <w:tc>
          <w:tcPr>
            <w:tcW w:w="1559" w:type="dxa"/>
            <w:vAlign w:val="center"/>
          </w:tcPr>
          <w:p w:rsidR="00265B4A" w:rsidRPr="00741839" w:rsidRDefault="00265B4A" w:rsidP="0041396E">
            <w:pPr>
              <w:jc w:val="center"/>
              <w:rPr>
                <w:sz w:val="18"/>
              </w:rPr>
            </w:pPr>
            <w:r w:rsidRPr="00741839">
              <w:rPr>
                <w:sz w:val="18"/>
              </w:rPr>
              <w:t>Z40-Z54</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w:t>
            </w:r>
          </w:p>
          <w:p w:rsidR="0059128A" w:rsidRPr="00741839" w:rsidRDefault="0059128A" w:rsidP="0014772C">
            <w:pPr>
              <w:rPr>
                <w:sz w:val="18"/>
              </w:rPr>
            </w:pPr>
            <w:r w:rsidRPr="00741839">
              <w:rPr>
                <w:sz w:val="18"/>
              </w:rPr>
              <w:t xml:space="preserve">      помощь, включающая использование реабилитационных процедур</w:t>
            </w:r>
          </w:p>
        </w:tc>
        <w:tc>
          <w:tcPr>
            <w:tcW w:w="1308" w:type="dxa"/>
            <w:vAlign w:val="center"/>
          </w:tcPr>
          <w:p w:rsidR="0059128A" w:rsidRPr="00741839" w:rsidRDefault="0059128A" w:rsidP="0014772C">
            <w:pPr>
              <w:jc w:val="center"/>
              <w:rPr>
                <w:sz w:val="18"/>
              </w:rPr>
            </w:pPr>
            <w:r w:rsidRPr="00741839">
              <w:rPr>
                <w:sz w:val="18"/>
              </w:rPr>
              <w:t>1.4.1</w:t>
            </w:r>
          </w:p>
        </w:tc>
        <w:tc>
          <w:tcPr>
            <w:tcW w:w="1559" w:type="dxa"/>
            <w:vAlign w:val="center"/>
          </w:tcPr>
          <w:p w:rsidR="0059128A" w:rsidRPr="00741839" w:rsidRDefault="0059128A" w:rsidP="0014772C">
            <w:pPr>
              <w:jc w:val="center"/>
              <w:rPr>
                <w:sz w:val="18"/>
                <w:lang w:val="en-US"/>
              </w:rPr>
            </w:pPr>
            <w:r w:rsidRPr="00741839">
              <w:rPr>
                <w:sz w:val="18"/>
                <w:lang w:val="en-US"/>
              </w:rPr>
              <w:t>Z50</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реабилитация лиц, страдающих алкоголизмом </w:t>
            </w:r>
          </w:p>
        </w:tc>
        <w:tc>
          <w:tcPr>
            <w:tcW w:w="1308" w:type="dxa"/>
            <w:vAlign w:val="center"/>
          </w:tcPr>
          <w:p w:rsidR="0059128A" w:rsidRPr="00741839" w:rsidRDefault="0059128A" w:rsidP="0014772C">
            <w:pPr>
              <w:jc w:val="center"/>
              <w:rPr>
                <w:sz w:val="18"/>
              </w:rPr>
            </w:pPr>
            <w:r w:rsidRPr="00741839">
              <w:rPr>
                <w:sz w:val="18"/>
              </w:rPr>
              <w:t>1.4.1.1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реабилитация лиц, страдающих наркоманиями</w:t>
            </w:r>
          </w:p>
        </w:tc>
        <w:tc>
          <w:tcPr>
            <w:tcW w:w="1308" w:type="dxa"/>
            <w:vAlign w:val="center"/>
          </w:tcPr>
          <w:p w:rsidR="0059128A" w:rsidRPr="00741839" w:rsidRDefault="0059128A" w:rsidP="0014772C">
            <w:pPr>
              <w:jc w:val="center"/>
              <w:rPr>
                <w:sz w:val="18"/>
              </w:rPr>
            </w:pPr>
            <w:r w:rsidRPr="00741839">
              <w:rPr>
                <w:sz w:val="18"/>
              </w:rPr>
              <w:t>1.4.1.2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880C7A" w:rsidRPr="00741839" w:rsidTr="009D4BF5">
        <w:trPr>
          <w:cantSplit/>
          <w:trHeight w:val="20"/>
          <w:jc w:val="center"/>
        </w:trPr>
        <w:tc>
          <w:tcPr>
            <w:tcW w:w="7075" w:type="dxa"/>
            <w:vAlign w:val="center"/>
          </w:tcPr>
          <w:p w:rsidR="00880C7A" w:rsidRPr="00741839" w:rsidRDefault="00880C7A" w:rsidP="009D4BF5">
            <w:pPr>
              <w:jc w:val="center"/>
              <w:rPr>
                <w:sz w:val="18"/>
              </w:rPr>
            </w:pPr>
            <w:r w:rsidRPr="00741839">
              <w:rPr>
                <w:sz w:val="18"/>
              </w:rPr>
              <w:t>1</w:t>
            </w:r>
          </w:p>
        </w:tc>
        <w:tc>
          <w:tcPr>
            <w:tcW w:w="1308" w:type="dxa"/>
            <w:vAlign w:val="center"/>
          </w:tcPr>
          <w:p w:rsidR="00880C7A" w:rsidRPr="00741839" w:rsidRDefault="00880C7A" w:rsidP="009D4BF5">
            <w:pPr>
              <w:jc w:val="center"/>
              <w:rPr>
                <w:sz w:val="18"/>
              </w:rPr>
            </w:pPr>
            <w:r w:rsidRPr="00741839">
              <w:rPr>
                <w:sz w:val="18"/>
              </w:rPr>
              <w:t>2</w:t>
            </w:r>
          </w:p>
        </w:tc>
        <w:tc>
          <w:tcPr>
            <w:tcW w:w="1559" w:type="dxa"/>
            <w:vAlign w:val="center"/>
          </w:tcPr>
          <w:p w:rsidR="00880C7A" w:rsidRPr="00741839" w:rsidRDefault="00880C7A" w:rsidP="009D4BF5">
            <w:pPr>
              <w:jc w:val="center"/>
              <w:rPr>
                <w:sz w:val="18"/>
              </w:rPr>
            </w:pPr>
            <w:r w:rsidRPr="00741839">
              <w:rPr>
                <w:sz w:val="18"/>
              </w:rPr>
              <w:t>3</w:t>
            </w:r>
          </w:p>
        </w:tc>
        <w:tc>
          <w:tcPr>
            <w:tcW w:w="1276" w:type="dxa"/>
            <w:vAlign w:val="center"/>
          </w:tcPr>
          <w:p w:rsidR="00880C7A" w:rsidRPr="00741839" w:rsidRDefault="00880C7A" w:rsidP="009D4BF5">
            <w:pPr>
              <w:jc w:val="center"/>
              <w:rPr>
                <w:sz w:val="18"/>
              </w:rPr>
            </w:pPr>
            <w:r w:rsidRPr="00741839">
              <w:rPr>
                <w:sz w:val="18"/>
              </w:rPr>
              <w:t>4</w:t>
            </w:r>
          </w:p>
        </w:tc>
        <w:tc>
          <w:tcPr>
            <w:tcW w:w="1276" w:type="dxa"/>
          </w:tcPr>
          <w:p w:rsidR="00880C7A" w:rsidRPr="00741839" w:rsidRDefault="00880C7A" w:rsidP="009D4BF5">
            <w:pPr>
              <w:jc w:val="center"/>
              <w:rPr>
                <w:sz w:val="18"/>
              </w:rPr>
            </w:pPr>
            <w:r w:rsidRPr="00741839">
              <w:rPr>
                <w:sz w:val="18"/>
              </w:rPr>
              <w:t>5</w:t>
            </w: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лечение, включающее другие виды реабилитационных процедур, реабилитация при курении</w:t>
            </w:r>
          </w:p>
        </w:tc>
        <w:tc>
          <w:tcPr>
            <w:tcW w:w="1308" w:type="dxa"/>
            <w:vAlign w:val="center"/>
          </w:tcPr>
          <w:p w:rsidR="0059128A" w:rsidRPr="00741839" w:rsidRDefault="0059128A" w:rsidP="0014772C">
            <w:pPr>
              <w:jc w:val="center"/>
              <w:rPr>
                <w:sz w:val="18"/>
              </w:rPr>
            </w:pPr>
            <w:r w:rsidRPr="00741839">
              <w:rPr>
                <w:sz w:val="18"/>
              </w:rPr>
              <w:t>1.4.1.3</w:t>
            </w:r>
          </w:p>
        </w:tc>
        <w:tc>
          <w:tcPr>
            <w:tcW w:w="1559" w:type="dxa"/>
            <w:vAlign w:val="center"/>
          </w:tcPr>
          <w:p w:rsidR="0059128A" w:rsidRPr="00741839" w:rsidRDefault="0059128A" w:rsidP="0014772C">
            <w:pPr>
              <w:jc w:val="center"/>
              <w:rPr>
                <w:sz w:val="18"/>
                <w:lang w:val="en-US"/>
              </w:rPr>
            </w:pPr>
            <w:r w:rsidRPr="00741839">
              <w:rPr>
                <w:sz w:val="18"/>
                <w:lang w:val="en-US"/>
              </w:rPr>
              <w:t>Z50.8</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      паллиативная помощь</w:t>
            </w:r>
          </w:p>
        </w:tc>
        <w:tc>
          <w:tcPr>
            <w:tcW w:w="1308" w:type="dxa"/>
            <w:vAlign w:val="center"/>
          </w:tcPr>
          <w:p w:rsidR="0059128A" w:rsidRPr="00741839" w:rsidRDefault="0059128A" w:rsidP="0014772C">
            <w:pPr>
              <w:jc w:val="center"/>
              <w:rPr>
                <w:sz w:val="18"/>
              </w:rPr>
            </w:pPr>
            <w:r w:rsidRPr="00741839">
              <w:rPr>
                <w:sz w:val="18"/>
              </w:rPr>
              <w:t>1.4.2</w:t>
            </w:r>
          </w:p>
        </w:tc>
        <w:tc>
          <w:tcPr>
            <w:tcW w:w="1559" w:type="dxa"/>
            <w:vAlign w:val="center"/>
          </w:tcPr>
          <w:p w:rsidR="0059128A" w:rsidRPr="00741839" w:rsidRDefault="0059128A" w:rsidP="0014772C">
            <w:pPr>
              <w:jc w:val="center"/>
              <w:rPr>
                <w:sz w:val="18"/>
              </w:rPr>
            </w:pPr>
            <w:r w:rsidRPr="00741839">
              <w:rPr>
                <w:sz w:val="18"/>
                <w:lang w:val="en-US"/>
              </w:rPr>
              <w:t>Z51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социально-экономическими</w:t>
            </w:r>
            <w:r w:rsidRPr="00741839">
              <w:rPr>
                <w:sz w:val="18"/>
              </w:rPr>
              <w:br/>
              <w:t>и психосоциальными обстоятельствами</w:t>
            </w:r>
          </w:p>
        </w:tc>
        <w:tc>
          <w:tcPr>
            <w:tcW w:w="1308" w:type="dxa"/>
            <w:vAlign w:val="center"/>
          </w:tcPr>
          <w:p w:rsidR="0059128A" w:rsidRPr="00741839" w:rsidRDefault="0059128A" w:rsidP="0014772C">
            <w:pPr>
              <w:jc w:val="center"/>
              <w:rPr>
                <w:sz w:val="18"/>
              </w:rPr>
            </w:pPr>
            <w:r w:rsidRPr="00741839">
              <w:rPr>
                <w:sz w:val="18"/>
              </w:rPr>
              <w:t>1.5</w:t>
            </w:r>
          </w:p>
        </w:tc>
        <w:tc>
          <w:tcPr>
            <w:tcW w:w="1559" w:type="dxa"/>
            <w:vAlign w:val="center"/>
          </w:tcPr>
          <w:p w:rsidR="0059128A" w:rsidRPr="00741839" w:rsidRDefault="0059128A" w:rsidP="0014772C">
            <w:pPr>
              <w:jc w:val="center"/>
              <w:rPr>
                <w:sz w:val="18"/>
              </w:rPr>
            </w:pPr>
            <w:r w:rsidRPr="00741839">
              <w:rPr>
                <w:sz w:val="18"/>
              </w:rPr>
              <w:t>Z55-Z65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обращения в медицинские организации в связи с другими обстоятельствами </w:t>
            </w:r>
          </w:p>
        </w:tc>
        <w:tc>
          <w:tcPr>
            <w:tcW w:w="1308" w:type="dxa"/>
            <w:vAlign w:val="center"/>
          </w:tcPr>
          <w:p w:rsidR="0059128A" w:rsidRPr="00741839" w:rsidRDefault="0059128A" w:rsidP="0014772C">
            <w:pPr>
              <w:jc w:val="center"/>
              <w:rPr>
                <w:sz w:val="18"/>
              </w:rPr>
            </w:pPr>
            <w:r w:rsidRPr="00741839">
              <w:rPr>
                <w:sz w:val="18"/>
              </w:rPr>
              <w:t>1.6</w:t>
            </w:r>
          </w:p>
        </w:tc>
        <w:tc>
          <w:tcPr>
            <w:tcW w:w="1559" w:type="dxa"/>
            <w:vAlign w:val="center"/>
          </w:tcPr>
          <w:p w:rsidR="0059128A" w:rsidRPr="00741839" w:rsidRDefault="0059128A" w:rsidP="0014772C">
            <w:pPr>
              <w:jc w:val="center"/>
              <w:rPr>
                <w:sz w:val="18"/>
              </w:rPr>
            </w:pPr>
            <w:r w:rsidRPr="00741839">
              <w:rPr>
                <w:sz w:val="18"/>
              </w:rPr>
              <w:t>Z70-Z76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708"/>
              <w:rPr>
                <w:sz w:val="18"/>
              </w:rPr>
            </w:pPr>
            <w:r w:rsidRPr="00741839">
              <w:rPr>
                <w:sz w:val="18"/>
              </w:rPr>
              <w:t>из  них:</w:t>
            </w:r>
          </w:p>
          <w:p w:rsidR="0059128A" w:rsidRPr="00741839" w:rsidRDefault="0059128A" w:rsidP="0014772C">
            <w:pPr>
              <w:ind w:left="708"/>
              <w:rPr>
                <w:sz w:val="18"/>
              </w:rPr>
            </w:pPr>
            <w:r w:rsidRPr="00741839">
              <w:rPr>
                <w:sz w:val="18"/>
              </w:rPr>
              <w:t>обращения в учреждения здравоохранения для получения других консультаций и медицинских советов, не классифицированные в других рубриках</w:t>
            </w:r>
          </w:p>
        </w:tc>
        <w:tc>
          <w:tcPr>
            <w:tcW w:w="1308" w:type="dxa"/>
            <w:vAlign w:val="center"/>
          </w:tcPr>
          <w:p w:rsidR="0059128A" w:rsidRPr="00741839" w:rsidRDefault="0059128A" w:rsidP="0014772C">
            <w:pPr>
              <w:jc w:val="center"/>
              <w:rPr>
                <w:sz w:val="18"/>
              </w:rPr>
            </w:pPr>
            <w:r w:rsidRPr="00741839">
              <w:rPr>
                <w:sz w:val="18"/>
              </w:rPr>
              <w:t>1.6.1</w:t>
            </w:r>
          </w:p>
        </w:tc>
        <w:tc>
          <w:tcPr>
            <w:tcW w:w="1559" w:type="dxa"/>
            <w:vAlign w:val="center"/>
          </w:tcPr>
          <w:p w:rsidR="0059128A" w:rsidRPr="00741839" w:rsidRDefault="0059128A" w:rsidP="0014772C">
            <w:pPr>
              <w:jc w:val="center"/>
              <w:rPr>
                <w:sz w:val="18"/>
                <w:lang w:val="en-US"/>
              </w:rPr>
            </w:pPr>
            <w:r w:rsidRPr="00741839">
              <w:rPr>
                <w:sz w:val="18"/>
                <w:lang w:val="en-US"/>
              </w:rPr>
              <w:t>Z71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алкоголизма</w:t>
            </w:r>
          </w:p>
        </w:tc>
        <w:tc>
          <w:tcPr>
            <w:tcW w:w="1308" w:type="dxa"/>
            <w:vAlign w:val="center"/>
          </w:tcPr>
          <w:p w:rsidR="0059128A" w:rsidRPr="00741839" w:rsidRDefault="0059128A" w:rsidP="0014772C">
            <w:pPr>
              <w:jc w:val="center"/>
              <w:rPr>
                <w:sz w:val="18"/>
              </w:rPr>
            </w:pPr>
            <w:r w:rsidRPr="00741839">
              <w:rPr>
                <w:sz w:val="18"/>
              </w:rPr>
              <w:t>1.6.1.1</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наркомании</w:t>
            </w:r>
          </w:p>
        </w:tc>
        <w:tc>
          <w:tcPr>
            <w:tcW w:w="1308" w:type="dxa"/>
            <w:vAlign w:val="center"/>
          </w:tcPr>
          <w:p w:rsidR="0059128A" w:rsidRPr="00741839" w:rsidRDefault="0059128A" w:rsidP="0014772C">
            <w:pPr>
              <w:jc w:val="center"/>
              <w:rPr>
                <w:sz w:val="18"/>
              </w:rPr>
            </w:pPr>
            <w:r w:rsidRPr="00741839">
              <w:rPr>
                <w:sz w:val="18"/>
              </w:rPr>
              <w:t>1.6.1.2</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59128A">
            <w:pPr>
              <w:ind w:left="1416"/>
              <w:rPr>
                <w:sz w:val="18"/>
              </w:rPr>
            </w:pPr>
            <w:r w:rsidRPr="00741839">
              <w:rPr>
                <w:sz w:val="18"/>
              </w:rPr>
              <w:t>консультирование и наблюдение по поводу курения</w:t>
            </w:r>
          </w:p>
        </w:tc>
        <w:tc>
          <w:tcPr>
            <w:tcW w:w="1308" w:type="dxa"/>
            <w:vAlign w:val="center"/>
          </w:tcPr>
          <w:p w:rsidR="0059128A" w:rsidRPr="00741839" w:rsidRDefault="0059128A" w:rsidP="0014772C">
            <w:pPr>
              <w:jc w:val="center"/>
              <w:rPr>
                <w:sz w:val="18"/>
              </w:rPr>
            </w:pPr>
            <w:r w:rsidRPr="00741839">
              <w:rPr>
                <w:sz w:val="18"/>
              </w:rPr>
              <w:t>1.6.1.3</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проблемы, связанные с образом жизни</w:t>
            </w:r>
          </w:p>
        </w:tc>
        <w:tc>
          <w:tcPr>
            <w:tcW w:w="1308" w:type="dxa"/>
            <w:vAlign w:val="center"/>
          </w:tcPr>
          <w:p w:rsidR="0059128A" w:rsidRPr="00741839" w:rsidRDefault="0059128A" w:rsidP="0014772C">
            <w:pPr>
              <w:jc w:val="center"/>
              <w:rPr>
                <w:sz w:val="18"/>
              </w:rPr>
            </w:pPr>
            <w:r w:rsidRPr="00741839">
              <w:rPr>
                <w:sz w:val="18"/>
              </w:rPr>
              <w:t>1.6.2</w:t>
            </w:r>
          </w:p>
        </w:tc>
        <w:tc>
          <w:tcPr>
            <w:tcW w:w="1559" w:type="dxa"/>
            <w:vAlign w:val="center"/>
          </w:tcPr>
          <w:p w:rsidR="0059128A" w:rsidRPr="00741839" w:rsidRDefault="0059128A" w:rsidP="0014772C">
            <w:pPr>
              <w:jc w:val="center"/>
              <w:rPr>
                <w:sz w:val="18"/>
              </w:rPr>
            </w:pPr>
            <w:r w:rsidRPr="00741839">
              <w:rPr>
                <w:sz w:val="18"/>
              </w:rPr>
              <w:t>Z72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употребление табака </w:t>
            </w:r>
          </w:p>
        </w:tc>
        <w:tc>
          <w:tcPr>
            <w:tcW w:w="1308" w:type="dxa"/>
            <w:vAlign w:val="center"/>
          </w:tcPr>
          <w:p w:rsidR="0059128A" w:rsidRPr="00741839" w:rsidRDefault="0059128A" w:rsidP="0014772C">
            <w:pPr>
              <w:jc w:val="center"/>
              <w:rPr>
                <w:sz w:val="18"/>
              </w:rPr>
            </w:pPr>
            <w:r w:rsidRPr="00741839">
              <w:rPr>
                <w:sz w:val="18"/>
              </w:rPr>
              <w:t>1.6.2.1</w:t>
            </w:r>
          </w:p>
        </w:tc>
        <w:tc>
          <w:tcPr>
            <w:tcW w:w="1559" w:type="dxa"/>
            <w:vAlign w:val="center"/>
          </w:tcPr>
          <w:p w:rsidR="0059128A" w:rsidRPr="00741839" w:rsidRDefault="0059128A" w:rsidP="0014772C">
            <w:pPr>
              <w:jc w:val="center"/>
              <w:rPr>
                <w:sz w:val="18"/>
              </w:rPr>
            </w:pPr>
            <w:r w:rsidRPr="00741839">
              <w:rPr>
                <w:sz w:val="18"/>
              </w:rPr>
              <w:t>Z72.0</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употребление алкоголя</w:t>
            </w:r>
          </w:p>
        </w:tc>
        <w:tc>
          <w:tcPr>
            <w:tcW w:w="1308" w:type="dxa"/>
            <w:vAlign w:val="center"/>
          </w:tcPr>
          <w:p w:rsidR="0059128A" w:rsidRPr="00741839" w:rsidRDefault="0059128A" w:rsidP="0014772C">
            <w:pPr>
              <w:jc w:val="center"/>
              <w:rPr>
                <w:sz w:val="18"/>
              </w:rPr>
            </w:pPr>
            <w:r w:rsidRPr="00741839">
              <w:rPr>
                <w:sz w:val="18"/>
              </w:rPr>
              <w:t>1.6.2.2</w:t>
            </w:r>
          </w:p>
        </w:tc>
        <w:tc>
          <w:tcPr>
            <w:tcW w:w="1559" w:type="dxa"/>
            <w:vAlign w:val="center"/>
          </w:tcPr>
          <w:p w:rsidR="0059128A" w:rsidRPr="00741839" w:rsidRDefault="0059128A" w:rsidP="0014772C">
            <w:pPr>
              <w:jc w:val="center"/>
              <w:rPr>
                <w:sz w:val="18"/>
              </w:rPr>
            </w:pPr>
            <w:r w:rsidRPr="00741839">
              <w:rPr>
                <w:sz w:val="18"/>
              </w:rPr>
              <w:t>Z72.1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использование наркотиков</w:t>
            </w:r>
          </w:p>
        </w:tc>
        <w:tc>
          <w:tcPr>
            <w:tcW w:w="1308" w:type="dxa"/>
            <w:vAlign w:val="center"/>
          </w:tcPr>
          <w:p w:rsidR="0059128A" w:rsidRPr="00741839" w:rsidRDefault="0059128A" w:rsidP="0014772C">
            <w:pPr>
              <w:jc w:val="center"/>
              <w:rPr>
                <w:sz w:val="18"/>
              </w:rPr>
            </w:pPr>
            <w:r w:rsidRPr="00741839">
              <w:rPr>
                <w:sz w:val="18"/>
              </w:rPr>
              <w:t>1.6.2.3</w:t>
            </w:r>
          </w:p>
        </w:tc>
        <w:tc>
          <w:tcPr>
            <w:tcW w:w="1559" w:type="dxa"/>
            <w:vAlign w:val="center"/>
          </w:tcPr>
          <w:p w:rsidR="0059128A" w:rsidRPr="00741839" w:rsidRDefault="0059128A" w:rsidP="0014772C">
            <w:pPr>
              <w:jc w:val="center"/>
              <w:rPr>
                <w:sz w:val="18"/>
              </w:rPr>
            </w:pPr>
            <w:r w:rsidRPr="00741839">
              <w:rPr>
                <w:sz w:val="18"/>
              </w:rPr>
              <w:t>Z72.2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склонность к азартным играм и пари</w:t>
            </w:r>
          </w:p>
        </w:tc>
        <w:tc>
          <w:tcPr>
            <w:tcW w:w="1308" w:type="dxa"/>
            <w:vAlign w:val="center"/>
          </w:tcPr>
          <w:p w:rsidR="0059128A" w:rsidRPr="00741839" w:rsidRDefault="0059128A" w:rsidP="0014772C">
            <w:pPr>
              <w:jc w:val="center"/>
              <w:rPr>
                <w:sz w:val="18"/>
              </w:rPr>
            </w:pPr>
            <w:r w:rsidRPr="00741839">
              <w:rPr>
                <w:sz w:val="18"/>
              </w:rPr>
              <w:t>1.6.2.4</w:t>
            </w:r>
          </w:p>
        </w:tc>
        <w:tc>
          <w:tcPr>
            <w:tcW w:w="1559" w:type="dxa"/>
            <w:vAlign w:val="center"/>
          </w:tcPr>
          <w:p w:rsidR="0059128A" w:rsidRPr="00741839" w:rsidRDefault="0059128A" w:rsidP="0014772C">
            <w:pPr>
              <w:jc w:val="center"/>
              <w:rPr>
                <w:sz w:val="18"/>
              </w:rPr>
            </w:pPr>
            <w:r w:rsidRPr="00741839">
              <w:rPr>
                <w:sz w:val="18"/>
              </w:rPr>
              <w:t>Z72.6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личным или семейным анамнезом</w:t>
            </w:r>
            <w:r w:rsidRPr="00741839">
              <w:rPr>
                <w:sz w:val="18"/>
              </w:rPr>
              <w:br/>
              <w:t>и определенными обстоятельствами, влияющими на здоровье</w:t>
            </w:r>
          </w:p>
        </w:tc>
        <w:tc>
          <w:tcPr>
            <w:tcW w:w="1308" w:type="dxa"/>
            <w:vAlign w:val="center"/>
          </w:tcPr>
          <w:p w:rsidR="0059128A" w:rsidRPr="00741839" w:rsidRDefault="0059128A" w:rsidP="0014772C">
            <w:pPr>
              <w:jc w:val="center"/>
              <w:rPr>
                <w:sz w:val="18"/>
              </w:rPr>
            </w:pPr>
            <w:r w:rsidRPr="00741839">
              <w:rPr>
                <w:sz w:val="18"/>
              </w:rPr>
              <w:t>1.7</w:t>
            </w:r>
          </w:p>
        </w:tc>
        <w:tc>
          <w:tcPr>
            <w:tcW w:w="1559" w:type="dxa"/>
            <w:vAlign w:val="center"/>
          </w:tcPr>
          <w:p w:rsidR="0059128A" w:rsidRPr="00741839" w:rsidRDefault="0059128A" w:rsidP="0014772C">
            <w:pPr>
              <w:jc w:val="center"/>
              <w:rPr>
                <w:sz w:val="18"/>
              </w:rPr>
            </w:pPr>
            <w:r w:rsidRPr="00741839">
              <w:rPr>
                <w:sz w:val="18"/>
              </w:rPr>
              <w:t>Z80-Z99</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заболевания в семейном анамнезе</w:t>
            </w:r>
          </w:p>
        </w:tc>
        <w:tc>
          <w:tcPr>
            <w:tcW w:w="1308" w:type="dxa"/>
            <w:vAlign w:val="center"/>
          </w:tcPr>
          <w:p w:rsidR="0059128A" w:rsidRPr="00741839" w:rsidRDefault="0059128A" w:rsidP="0014772C">
            <w:pPr>
              <w:jc w:val="center"/>
              <w:rPr>
                <w:sz w:val="18"/>
              </w:rPr>
            </w:pPr>
            <w:r w:rsidRPr="00741839">
              <w:rPr>
                <w:sz w:val="18"/>
              </w:rPr>
              <w:t>1.7.1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80-</w:t>
            </w:r>
            <w:r w:rsidRPr="00741839">
              <w:rPr>
                <w:sz w:val="18"/>
                <w:lang w:val="en-US"/>
              </w:rPr>
              <w:t>Z</w:t>
            </w:r>
            <w:r w:rsidRPr="00741839">
              <w:rPr>
                <w:sz w:val="18"/>
              </w:rPr>
              <w:t>84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наличие илеостомы, колостомы</w:t>
            </w:r>
          </w:p>
        </w:tc>
        <w:tc>
          <w:tcPr>
            <w:tcW w:w="1308" w:type="dxa"/>
            <w:vAlign w:val="center"/>
          </w:tcPr>
          <w:p w:rsidR="0059128A" w:rsidRPr="00741839" w:rsidRDefault="0059128A" w:rsidP="0014772C">
            <w:pPr>
              <w:jc w:val="center"/>
              <w:rPr>
                <w:sz w:val="18"/>
              </w:rPr>
            </w:pPr>
            <w:r w:rsidRPr="00741839">
              <w:rPr>
                <w:sz w:val="18"/>
              </w:rPr>
              <w:t>1.7.2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 xml:space="preserve">93.2, </w:t>
            </w:r>
            <w:r w:rsidRPr="00741839">
              <w:rPr>
                <w:sz w:val="18"/>
                <w:lang w:val="en-US"/>
              </w:rPr>
              <w:t>Z</w:t>
            </w:r>
            <w:r w:rsidRPr="00741839">
              <w:rPr>
                <w:sz w:val="18"/>
              </w:rPr>
              <w:t>93.3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bl>
    <w:p w:rsidR="00446652" w:rsidRPr="00741839" w:rsidRDefault="00446652" w:rsidP="005A7407">
      <w:pP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385DE8" w:rsidRPr="00741839" w:rsidRDefault="00385DE8" w:rsidP="00443E06">
      <w:pPr>
        <w:jc w:val="center"/>
        <w:rPr>
          <w:b/>
          <w:szCs w:val="24"/>
        </w:rPr>
      </w:pPr>
    </w:p>
    <w:p w:rsidR="00443E06" w:rsidRPr="00741839" w:rsidRDefault="008D0E8B" w:rsidP="00443E06">
      <w:pPr>
        <w:jc w:val="center"/>
        <w:rPr>
          <w:b/>
          <w:szCs w:val="24"/>
        </w:rPr>
      </w:pPr>
      <w:r w:rsidRPr="00741839">
        <w:rPr>
          <w:b/>
          <w:szCs w:val="24"/>
        </w:rPr>
        <w:t>4</w:t>
      </w:r>
      <w:r w:rsidR="00F94B40" w:rsidRPr="00741839">
        <w:rPr>
          <w:b/>
          <w:szCs w:val="24"/>
        </w:rPr>
        <w:t xml:space="preserve">. Взрослые 18 лет </w:t>
      </w:r>
      <w:r w:rsidR="00443E06" w:rsidRPr="00741839">
        <w:rPr>
          <w:b/>
          <w:szCs w:val="24"/>
        </w:rPr>
        <w:t>и более</w:t>
      </w:r>
    </w:p>
    <w:p w:rsidR="00750294" w:rsidRPr="00741839" w:rsidRDefault="0044657B" w:rsidP="008A67A9">
      <w:pPr>
        <w:rPr>
          <w:b/>
          <w:szCs w:val="24"/>
        </w:rPr>
      </w:pPr>
      <w:r w:rsidRPr="00741839">
        <w:rPr>
          <w:b/>
          <w:sz w:val="20"/>
        </w:rPr>
        <w:t xml:space="preserve">         </w:t>
      </w:r>
      <w:r w:rsidR="008A67A9" w:rsidRPr="00741839">
        <w:rPr>
          <w:b/>
          <w:szCs w:val="24"/>
        </w:rPr>
        <w:t>(3000</w:t>
      </w:r>
      <w:r w:rsidR="004021C7">
        <w:rPr>
          <w:b/>
          <w:szCs w:val="24"/>
        </w:rPr>
        <w:t>)</w:t>
      </w:r>
    </w:p>
    <w:tbl>
      <w:tblPr>
        <w:tblW w:w="1474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448"/>
        <w:gridCol w:w="882"/>
        <w:gridCol w:w="1276"/>
        <w:gridCol w:w="992"/>
        <w:gridCol w:w="1134"/>
        <w:gridCol w:w="993"/>
        <w:gridCol w:w="992"/>
        <w:gridCol w:w="992"/>
        <w:gridCol w:w="1134"/>
        <w:gridCol w:w="851"/>
        <w:gridCol w:w="1048"/>
      </w:tblGrid>
      <w:tr w:rsidR="00750294" w:rsidRPr="00741839" w:rsidTr="00D60378">
        <w:trPr>
          <w:cantSplit/>
          <w:trHeight w:val="20"/>
          <w:tblHeader/>
          <w:jc w:val="center"/>
        </w:trPr>
        <w:tc>
          <w:tcPr>
            <w:tcW w:w="4448" w:type="dxa"/>
            <w:vMerge w:val="restart"/>
            <w:vAlign w:val="center"/>
          </w:tcPr>
          <w:p w:rsidR="00750294" w:rsidRPr="00741839" w:rsidRDefault="00750294" w:rsidP="007A0303">
            <w:pPr>
              <w:spacing w:line="200" w:lineRule="exact"/>
              <w:jc w:val="center"/>
              <w:rPr>
                <w:sz w:val="18"/>
              </w:rPr>
            </w:pPr>
            <w:r w:rsidRPr="00741839">
              <w:rPr>
                <w:sz w:val="18"/>
              </w:rPr>
              <w:t>Наименование классов и отдельных болезней</w:t>
            </w:r>
          </w:p>
        </w:tc>
        <w:tc>
          <w:tcPr>
            <w:tcW w:w="882" w:type="dxa"/>
            <w:vMerge w:val="restart"/>
            <w:vAlign w:val="center"/>
          </w:tcPr>
          <w:p w:rsidR="00750294" w:rsidRPr="00741839" w:rsidRDefault="00750294" w:rsidP="007A0303">
            <w:pPr>
              <w:spacing w:line="200" w:lineRule="exact"/>
              <w:jc w:val="center"/>
              <w:rPr>
                <w:sz w:val="18"/>
              </w:rPr>
            </w:pPr>
            <w:r w:rsidRPr="00741839">
              <w:rPr>
                <w:sz w:val="18"/>
              </w:rPr>
              <w:t>№ строк</w:t>
            </w:r>
            <w:r w:rsidR="00BB26BC" w:rsidRPr="00741839">
              <w:rPr>
                <w:sz w:val="18"/>
              </w:rPr>
              <w:t>и</w:t>
            </w:r>
          </w:p>
        </w:tc>
        <w:tc>
          <w:tcPr>
            <w:tcW w:w="1276" w:type="dxa"/>
            <w:vMerge w:val="restart"/>
            <w:vAlign w:val="center"/>
          </w:tcPr>
          <w:p w:rsidR="00750294" w:rsidRPr="00741839" w:rsidRDefault="00750294" w:rsidP="00B334B1">
            <w:pPr>
              <w:spacing w:line="200" w:lineRule="exact"/>
              <w:jc w:val="center"/>
              <w:rPr>
                <w:sz w:val="18"/>
              </w:rPr>
            </w:pPr>
            <w:r w:rsidRPr="00741839">
              <w:rPr>
                <w:sz w:val="18"/>
              </w:rPr>
              <w:t>Код</w:t>
            </w:r>
            <w:r w:rsidR="00B334B1" w:rsidRPr="00741839">
              <w:rPr>
                <w:sz w:val="18"/>
              </w:rPr>
              <w:br/>
            </w:r>
            <w:r w:rsidRPr="00741839">
              <w:rPr>
                <w:sz w:val="18"/>
              </w:rPr>
              <w:t>по МКБ-10</w:t>
            </w:r>
            <w:r w:rsidR="00B334B1" w:rsidRPr="00741839">
              <w:rPr>
                <w:sz w:val="18"/>
              </w:rPr>
              <w:t xml:space="preserve"> </w:t>
            </w:r>
          </w:p>
        </w:tc>
        <w:tc>
          <w:tcPr>
            <w:tcW w:w="6237" w:type="dxa"/>
            <w:gridSpan w:val="6"/>
            <w:shd w:val="clear" w:color="auto" w:fill="auto"/>
            <w:vAlign w:val="center"/>
          </w:tcPr>
          <w:p w:rsidR="00750294" w:rsidRPr="00741839" w:rsidRDefault="00750294" w:rsidP="007A0303">
            <w:pPr>
              <w:jc w:val="center"/>
              <w:rPr>
                <w:sz w:val="18"/>
                <w:szCs w:val="18"/>
              </w:rPr>
            </w:pPr>
            <w:r w:rsidRPr="00741839">
              <w:rPr>
                <w:sz w:val="18"/>
              </w:rPr>
              <w:t>Зарегистрировано заболеваний</w:t>
            </w:r>
          </w:p>
        </w:tc>
        <w:tc>
          <w:tcPr>
            <w:tcW w:w="851" w:type="dxa"/>
            <w:vMerge w:val="restart"/>
            <w:vAlign w:val="center"/>
          </w:tcPr>
          <w:p w:rsidR="00750294" w:rsidRPr="00741839" w:rsidRDefault="00750294" w:rsidP="007A0303">
            <w:pPr>
              <w:spacing w:line="180" w:lineRule="exact"/>
              <w:jc w:val="center"/>
              <w:rPr>
                <w:sz w:val="18"/>
                <w:szCs w:val="18"/>
              </w:rPr>
            </w:pPr>
            <w:r w:rsidRPr="00741839">
              <w:rPr>
                <w:sz w:val="18"/>
                <w:szCs w:val="18"/>
              </w:rPr>
              <w:t xml:space="preserve">Снято </w:t>
            </w:r>
            <w:r w:rsidR="00F94B40" w:rsidRPr="00741839">
              <w:rPr>
                <w:sz w:val="18"/>
                <w:szCs w:val="18"/>
              </w:rPr>
              <w:br/>
            </w:r>
            <w:r w:rsidRPr="00741839">
              <w:rPr>
                <w:sz w:val="18"/>
                <w:szCs w:val="18"/>
              </w:rPr>
              <w:t>с диспан-серного наблю-дения</w:t>
            </w:r>
            <w:r w:rsidR="004021C7">
              <w:rPr>
                <w:sz w:val="18"/>
                <w:szCs w:val="18"/>
              </w:rPr>
              <w:t>, чел</w:t>
            </w:r>
            <w:r w:rsidRPr="00741839">
              <w:rPr>
                <w:sz w:val="18"/>
                <w:szCs w:val="18"/>
              </w:rPr>
              <w:t xml:space="preserve"> </w:t>
            </w:r>
          </w:p>
        </w:tc>
        <w:tc>
          <w:tcPr>
            <w:tcW w:w="1048" w:type="dxa"/>
            <w:vMerge w:val="restart"/>
            <w:vAlign w:val="center"/>
          </w:tcPr>
          <w:p w:rsidR="00750294" w:rsidRPr="00741839" w:rsidRDefault="00750294" w:rsidP="007A0303">
            <w:pPr>
              <w:jc w:val="center"/>
              <w:rPr>
                <w:sz w:val="18"/>
              </w:rPr>
            </w:pPr>
            <w:r w:rsidRPr="00741839">
              <w:rPr>
                <w:sz w:val="18"/>
              </w:rPr>
              <w:t xml:space="preserve">Состоит под диспан-серным наблюде-нием </w:t>
            </w:r>
            <w:r w:rsidR="00323D57" w:rsidRPr="00741839">
              <w:rPr>
                <w:sz w:val="18"/>
              </w:rPr>
              <w:br/>
            </w:r>
            <w:r w:rsidRPr="00741839">
              <w:rPr>
                <w:sz w:val="18"/>
              </w:rPr>
              <w:t>на конец отчетного года</w:t>
            </w:r>
            <w:r w:rsidR="004021C7">
              <w:rPr>
                <w:sz w:val="18"/>
              </w:rPr>
              <w:t>, чел</w:t>
            </w:r>
          </w:p>
        </w:tc>
      </w:tr>
      <w:tr w:rsidR="00750294" w:rsidRPr="00741839" w:rsidTr="00D60378">
        <w:trPr>
          <w:cantSplit/>
          <w:trHeight w:val="279"/>
          <w:tblHeader/>
          <w:jc w:val="center"/>
        </w:trPr>
        <w:tc>
          <w:tcPr>
            <w:tcW w:w="4448" w:type="dxa"/>
            <w:vMerge/>
            <w:vAlign w:val="center"/>
          </w:tcPr>
          <w:p w:rsidR="00750294" w:rsidRPr="00741839" w:rsidRDefault="00750294" w:rsidP="007A0303">
            <w:pPr>
              <w:spacing w:line="200" w:lineRule="exact"/>
              <w:jc w:val="center"/>
              <w:rPr>
                <w:sz w:val="18"/>
              </w:rPr>
            </w:pPr>
          </w:p>
        </w:tc>
        <w:tc>
          <w:tcPr>
            <w:tcW w:w="882" w:type="dxa"/>
            <w:vMerge/>
            <w:vAlign w:val="center"/>
          </w:tcPr>
          <w:p w:rsidR="00750294" w:rsidRPr="00741839" w:rsidRDefault="00750294" w:rsidP="007A0303">
            <w:pPr>
              <w:spacing w:line="200" w:lineRule="exact"/>
              <w:jc w:val="center"/>
              <w:rPr>
                <w:sz w:val="18"/>
              </w:rPr>
            </w:pPr>
          </w:p>
        </w:tc>
        <w:tc>
          <w:tcPr>
            <w:tcW w:w="1276" w:type="dxa"/>
            <w:vMerge/>
            <w:vAlign w:val="center"/>
          </w:tcPr>
          <w:p w:rsidR="00750294" w:rsidRPr="00741839" w:rsidRDefault="00750294" w:rsidP="007A0303">
            <w:pPr>
              <w:spacing w:line="200" w:lineRule="exact"/>
              <w:jc w:val="center"/>
              <w:rPr>
                <w:sz w:val="18"/>
              </w:rPr>
            </w:pPr>
          </w:p>
        </w:tc>
        <w:tc>
          <w:tcPr>
            <w:tcW w:w="992" w:type="dxa"/>
            <w:vMerge w:val="restart"/>
            <w:shd w:val="clear" w:color="auto" w:fill="auto"/>
            <w:vAlign w:val="center"/>
          </w:tcPr>
          <w:p w:rsidR="00750294" w:rsidRPr="00741839" w:rsidRDefault="004021C7" w:rsidP="007A0303">
            <w:pPr>
              <w:jc w:val="center"/>
              <w:rPr>
                <w:sz w:val="18"/>
                <w:szCs w:val="18"/>
              </w:rPr>
            </w:pPr>
            <w:r w:rsidRPr="00741839">
              <w:rPr>
                <w:sz w:val="18"/>
                <w:szCs w:val="18"/>
              </w:rPr>
              <w:t>В</w:t>
            </w:r>
            <w:r w:rsidR="00750294" w:rsidRPr="00741839">
              <w:rPr>
                <w:sz w:val="18"/>
                <w:szCs w:val="18"/>
              </w:rPr>
              <w:t>сего</w:t>
            </w:r>
            <w:r>
              <w:rPr>
                <w:sz w:val="18"/>
                <w:szCs w:val="18"/>
              </w:rPr>
              <w:t>, ед</w:t>
            </w:r>
          </w:p>
        </w:tc>
        <w:tc>
          <w:tcPr>
            <w:tcW w:w="2127" w:type="dxa"/>
            <w:gridSpan w:val="2"/>
            <w:shd w:val="clear" w:color="auto" w:fill="auto"/>
            <w:vAlign w:val="center"/>
          </w:tcPr>
          <w:p w:rsidR="00750294" w:rsidRPr="00741839" w:rsidRDefault="00BA41EE" w:rsidP="007A0303">
            <w:pPr>
              <w:jc w:val="center"/>
              <w:rPr>
                <w:sz w:val="18"/>
                <w:szCs w:val="18"/>
              </w:rPr>
            </w:pPr>
            <w:r w:rsidRPr="00741839">
              <w:rPr>
                <w:sz w:val="18"/>
              </w:rPr>
              <w:t>из них (из гр. 4)</w:t>
            </w:r>
          </w:p>
        </w:tc>
        <w:tc>
          <w:tcPr>
            <w:tcW w:w="3118" w:type="dxa"/>
            <w:gridSpan w:val="3"/>
            <w:shd w:val="clear" w:color="auto" w:fill="auto"/>
            <w:vAlign w:val="center"/>
          </w:tcPr>
          <w:p w:rsidR="00750294" w:rsidRPr="00741839" w:rsidRDefault="005D61F1" w:rsidP="007A0303">
            <w:pPr>
              <w:jc w:val="center"/>
              <w:rPr>
                <w:sz w:val="18"/>
                <w:szCs w:val="18"/>
              </w:rPr>
            </w:pPr>
            <w:r w:rsidRPr="00741839">
              <w:rPr>
                <w:sz w:val="18"/>
                <w:szCs w:val="18"/>
              </w:rPr>
              <w:t xml:space="preserve">из заболеваний с впервые в жизни установленным диагнозом (из гр. </w:t>
            </w:r>
            <w:r w:rsidR="0068693A" w:rsidRPr="00741839">
              <w:rPr>
                <w:sz w:val="18"/>
                <w:szCs w:val="18"/>
              </w:rPr>
              <w:t>9</w:t>
            </w:r>
            <w:r w:rsidR="00BA41EE" w:rsidRPr="00741839">
              <w:rPr>
                <w:sz w:val="18"/>
                <w:szCs w:val="18"/>
              </w:rPr>
              <w:t>)</w:t>
            </w:r>
          </w:p>
        </w:tc>
        <w:tc>
          <w:tcPr>
            <w:tcW w:w="851" w:type="dxa"/>
            <w:vMerge/>
          </w:tcPr>
          <w:p w:rsidR="00750294" w:rsidRPr="00741839" w:rsidRDefault="00750294" w:rsidP="007A0303">
            <w:pPr>
              <w:spacing w:line="180" w:lineRule="exact"/>
              <w:jc w:val="center"/>
              <w:rPr>
                <w:sz w:val="18"/>
                <w:szCs w:val="18"/>
              </w:rPr>
            </w:pPr>
          </w:p>
        </w:tc>
        <w:tc>
          <w:tcPr>
            <w:tcW w:w="1048" w:type="dxa"/>
            <w:vMerge/>
            <w:vAlign w:val="center"/>
          </w:tcPr>
          <w:p w:rsidR="00750294" w:rsidRPr="00741839" w:rsidRDefault="00750294" w:rsidP="007A0303">
            <w:pPr>
              <w:jc w:val="center"/>
              <w:rPr>
                <w:sz w:val="18"/>
                <w:szCs w:val="18"/>
              </w:rPr>
            </w:pPr>
          </w:p>
        </w:tc>
      </w:tr>
      <w:tr w:rsidR="00750294" w:rsidRPr="00741839" w:rsidTr="00D60378">
        <w:trPr>
          <w:cantSplit/>
          <w:trHeight w:val="20"/>
          <w:tblHeader/>
          <w:jc w:val="center"/>
        </w:trPr>
        <w:tc>
          <w:tcPr>
            <w:tcW w:w="4448" w:type="dxa"/>
            <w:vMerge/>
            <w:vAlign w:val="center"/>
          </w:tcPr>
          <w:p w:rsidR="00750294" w:rsidRPr="00741839" w:rsidRDefault="00750294" w:rsidP="007A0303">
            <w:pPr>
              <w:spacing w:line="200" w:lineRule="exact"/>
              <w:jc w:val="center"/>
              <w:rPr>
                <w:sz w:val="18"/>
              </w:rPr>
            </w:pPr>
          </w:p>
        </w:tc>
        <w:tc>
          <w:tcPr>
            <w:tcW w:w="882" w:type="dxa"/>
            <w:vMerge/>
            <w:vAlign w:val="center"/>
          </w:tcPr>
          <w:p w:rsidR="00750294" w:rsidRPr="00741839" w:rsidRDefault="00750294" w:rsidP="007A0303">
            <w:pPr>
              <w:spacing w:line="200" w:lineRule="exact"/>
              <w:jc w:val="center"/>
              <w:rPr>
                <w:sz w:val="18"/>
              </w:rPr>
            </w:pPr>
          </w:p>
        </w:tc>
        <w:tc>
          <w:tcPr>
            <w:tcW w:w="1276" w:type="dxa"/>
            <w:vMerge/>
            <w:vAlign w:val="center"/>
          </w:tcPr>
          <w:p w:rsidR="00750294" w:rsidRPr="00741839" w:rsidRDefault="00750294" w:rsidP="007A0303">
            <w:pPr>
              <w:spacing w:line="200" w:lineRule="exact"/>
              <w:jc w:val="center"/>
              <w:rPr>
                <w:sz w:val="18"/>
              </w:rPr>
            </w:pPr>
          </w:p>
        </w:tc>
        <w:tc>
          <w:tcPr>
            <w:tcW w:w="992" w:type="dxa"/>
            <w:vMerge/>
            <w:shd w:val="clear" w:color="auto" w:fill="auto"/>
            <w:vAlign w:val="center"/>
          </w:tcPr>
          <w:p w:rsidR="00750294" w:rsidRPr="00741839" w:rsidRDefault="00750294" w:rsidP="007A0303">
            <w:pPr>
              <w:jc w:val="center"/>
              <w:rPr>
                <w:sz w:val="18"/>
                <w:szCs w:val="18"/>
              </w:rPr>
            </w:pPr>
          </w:p>
        </w:tc>
        <w:tc>
          <w:tcPr>
            <w:tcW w:w="1134" w:type="dxa"/>
            <w:shd w:val="clear" w:color="auto" w:fill="auto"/>
            <w:vAlign w:val="center"/>
          </w:tcPr>
          <w:p w:rsidR="00750294" w:rsidRPr="00741839" w:rsidRDefault="00750294" w:rsidP="00B334B1">
            <w:pPr>
              <w:spacing w:line="200" w:lineRule="exact"/>
              <w:ind w:left="-57" w:right="-57"/>
              <w:jc w:val="center"/>
              <w:rPr>
                <w:sz w:val="18"/>
                <w:szCs w:val="18"/>
              </w:rPr>
            </w:pPr>
            <w:r w:rsidRPr="00741839">
              <w:rPr>
                <w:sz w:val="18"/>
              </w:rPr>
              <w:t xml:space="preserve">взято </w:t>
            </w:r>
            <w:r w:rsidR="005A7407" w:rsidRPr="00741839">
              <w:rPr>
                <w:sz w:val="18"/>
              </w:rPr>
              <w:br/>
            </w:r>
            <w:r w:rsidRPr="00741839">
              <w:rPr>
                <w:sz w:val="18"/>
              </w:rPr>
              <w:t>под</w:t>
            </w:r>
            <w:r w:rsidR="00B334B1" w:rsidRPr="00741839">
              <w:rPr>
                <w:sz w:val="18"/>
              </w:rPr>
              <w:t xml:space="preserve"> </w:t>
            </w:r>
            <w:r w:rsidRPr="00741839">
              <w:rPr>
                <w:sz w:val="18"/>
              </w:rPr>
              <w:t>диспансер-ное наблю-дение</w:t>
            </w:r>
            <w:r w:rsidR="004021C7">
              <w:rPr>
                <w:sz w:val="18"/>
              </w:rPr>
              <w:t>, чел</w:t>
            </w:r>
          </w:p>
        </w:tc>
        <w:tc>
          <w:tcPr>
            <w:tcW w:w="993" w:type="dxa"/>
          </w:tcPr>
          <w:p w:rsidR="00750294" w:rsidRPr="00741839" w:rsidRDefault="00750294" w:rsidP="00B334B1">
            <w:pPr>
              <w:jc w:val="center"/>
              <w:rPr>
                <w:sz w:val="18"/>
                <w:szCs w:val="18"/>
              </w:rPr>
            </w:pPr>
            <w:r w:rsidRPr="00741839">
              <w:rPr>
                <w:sz w:val="18"/>
                <w:szCs w:val="18"/>
              </w:rPr>
              <w:t>с впервые</w:t>
            </w:r>
            <w:r w:rsidR="00B334B1" w:rsidRPr="00741839">
              <w:rPr>
                <w:sz w:val="18"/>
                <w:szCs w:val="18"/>
              </w:rPr>
              <w:t xml:space="preserve"> </w:t>
            </w:r>
            <w:r w:rsidRPr="00741839">
              <w:rPr>
                <w:sz w:val="18"/>
                <w:szCs w:val="18"/>
              </w:rPr>
              <w:t>в жизни</w:t>
            </w:r>
            <w:r w:rsidR="00B334B1" w:rsidRPr="00741839">
              <w:rPr>
                <w:sz w:val="18"/>
                <w:szCs w:val="18"/>
              </w:rPr>
              <w:t xml:space="preserve"> </w:t>
            </w:r>
            <w:r w:rsidRPr="00741839">
              <w:rPr>
                <w:sz w:val="18"/>
                <w:szCs w:val="18"/>
              </w:rPr>
              <w:t>установ-ленным</w:t>
            </w:r>
            <w:r w:rsidR="00B334B1" w:rsidRPr="00741839">
              <w:rPr>
                <w:sz w:val="18"/>
                <w:szCs w:val="18"/>
              </w:rPr>
              <w:t xml:space="preserve"> </w:t>
            </w:r>
            <w:r w:rsidRPr="00741839">
              <w:rPr>
                <w:sz w:val="18"/>
                <w:szCs w:val="18"/>
              </w:rPr>
              <w:t>диагно-зом</w:t>
            </w:r>
          </w:p>
        </w:tc>
        <w:tc>
          <w:tcPr>
            <w:tcW w:w="992" w:type="dxa"/>
            <w:shd w:val="clear" w:color="auto" w:fill="auto"/>
            <w:vAlign w:val="center"/>
          </w:tcPr>
          <w:p w:rsidR="00750294" w:rsidRPr="00741839" w:rsidRDefault="00750294" w:rsidP="00B334B1">
            <w:pPr>
              <w:spacing w:line="200" w:lineRule="exact"/>
              <w:ind w:left="-57" w:right="-57"/>
              <w:jc w:val="center"/>
              <w:rPr>
                <w:sz w:val="18"/>
                <w:szCs w:val="18"/>
              </w:rPr>
            </w:pPr>
            <w:r w:rsidRPr="00741839">
              <w:rPr>
                <w:sz w:val="18"/>
              </w:rPr>
              <w:t xml:space="preserve">взято </w:t>
            </w:r>
            <w:r w:rsidR="00F94B40" w:rsidRPr="00741839">
              <w:rPr>
                <w:sz w:val="18"/>
              </w:rPr>
              <w:br/>
            </w:r>
            <w:r w:rsidRPr="00741839">
              <w:rPr>
                <w:sz w:val="18"/>
              </w:rPr>
              <w:t>под</w:t>
            </w:r>
            <w:r w:rsidR="00B334B1" w:rsidRPr="00741839">
              <w:rPr>
                <w:sz w:val="18"/>
              </w:rPr>
              <w:t xml:space="preserve"> </w:t>
            </w:r>
            <w:r w:rsidRPr="00741839">
              <w:rPr>
                <w:sz w:val="18"/>
              </w:rPr>
              <w:t>диспансер-ное наблю-дение</w:t>
            </w:r>
            <w:r w:rsidR="004021C7">
              <w:rPr>
                <w:sz w:val="18"/>
              </w:rPr>
              <w:t>, чел</w:t>
            </w:r>
          </w:p>
        </w:tc>
        <w:tc>
          <w:tcPr>
            <w:tcW w:w="992" w:type="dxa"/>
            <w:vAlign w:val="center"/>
          </w:tcPr>
          <w:p w:rsidR="00750294" w:rsidRPr="00741839" w:rsidRDefault="00750294" w:rsidP="00B334B1">
            <w:pPr>
              <w:jc w:val="center"/>
              <w:rPr>
                <w:sz w:val="18"/>
                <w:szCs w:val="18"/>
              </w:rPr>
            </w:pPr>
            <w:r w:rsidRPr="00741839">
              <w:rPr>
                <w:sz w:val="18"/>
              </w:rPr>
              <w:t>выявлено при проф-осмотре</w:t>
            </w:r>
          </w:p>
        </w:tc>
        <w:tc>
          <w:tcPr>
            <w:tcW w:w="1134" w:type="dxa"/>
            <w:shd w:val="clear" w:color="auto" w:fill="auto"/>
            <w:vAlign w:val="center"/>
          </w:tcPr>
          <w:p w:rsidR="00750294" w:rsidRPr="00741839" w:rsidRDefault="00750294" w:rsidP="00B334B1">
            <w:pPr>
              <w:jc w:val="center"/>
              <w:rPr>
                <w:sz w:val="18"/>
                <w:szCs w:val="18"/>
              </w:rPr>
            </w:pPr>
            <w:r w:rsidRPr="00741839">
              <w:rPr>
                <w:sz w:val="18"/>
              </w:rPr>
              <w:t>выявлено</w:t>
            </w:r>
            <w:r w:rsidR="0059405D" w:rsidRPr="00741839">
              <w:rPr>
                <w:sz w:val="18"/>
              </w:rPr>
              <w:t xml:space="preserve"> при</w:t>
            </w:r>
            <w:r w:rsidRPr="00741839">
              <w:rPr>
                <w:sz w:val="18"/>
              </w:rPr>
              <w:t xml:space="preserve"> диспан-серизации определен-ных групп взрослого населения</w:t>
            </w:r>
          </w:p>
        </w:tc>
        <w:tc>
          <w:tcPr>
            <w:tcW w:w="851" w:type="dxa"/>
            <w:vMerge/>
            <w:shd w:val="clear" w:color="auto" w:fill="auto"/>
            <w:vAlign w:val="center"/>
          </w:tcPr>
          <w:p w:rsidR="00750294" w:rsidRPr="00741839" w:rsidRDefault="00750294" w:rsidP="007A0303">
            <w:pPr>
              <w:spacing w:line="180" w:lineRule="exact"/>
              <w:jc w:val="center"/>
              <w:rPr>
                <w:sz w:val="18"/>
                <w:szCs w:val="18"/>
              </w:rPr>
            </w:pPr>
          </w:p>
        </w:tc>
        <w:tc>
          <w:tcPr>
            <w:tcW w:w="1048" w:type="dxa"/>
            <w:vMerge/>
            <w:vAlign w:val="center"/>
          </w:tcPr>
          <w:p w:rsidR="00750294" w:rsidRPr="00741839" w:rsidRDefault="00750294" w:rsidP="007A0303">
            <w:pPr>
              <w:jc w:val="center"/>
              <w:rPr>
                <w:sz w:val="18"/>
                <w:szCs w:val="18"/>
              </w:rPr>
            </w:pPr>
          </w:p>
        </w:tc>
      </w:tr>
      <w:tr w:rsidR="00750294" w:rsidRPr="00741839" w:rsidTr="00D60378">
        <w:trPr>
          <w:cantSplit/>
          <w:trHeight w:val="20"/>
          <w:tblHeader/>
          <w:jc w:val="center"/>
        </w:trPr>
        <w:tc>
          <w:tcPr>
            <w:tcW w:w="4448" w:type="dxa"/>
            <w:vAlign w:val="center"/>
          </w:tcPr>
          <w:p w:rsidR="00750294" w:rsidRPr="00741839" w:rsidRDefault="00750294" w:rsidP="007A0303">
            <w:pPr>
              <w:spacing w:line="200" w:lineRule="exact"/>
              <w:jc w:val="center"/>
              <w:rPr>
                <w:sz w:val="18"/>
              </w:rPr>
            </w:pPr>
            <w:r w:rsidRPr="00741839">
              <w:rPr>
                <w:sz w:val="18"/>
              </w:rPr>
              <w:t>1</w:t>
            </w:r>
          </w:p>
        </w:tc>
        <w:tc>
          <w:tcPr>
            <w:tcW w:w="882" w:type="dxa"/>
            <w:vAlign w:val="center"/>
          </w:tcPr>
          <w:p w:rsidR="00750294" w:rsidRPr="00741839" w:rsidRDefault="00750294" w:rsidP="007A0303">
            <w:pPr>
              <w:spacing w:line="200" w:lineRule="exact"/>
              <w:jc w:val="center"/>
              <w:rPr>
                <w:sz w:val="18"/>
              </w:rPr>
            </w:pPr>
            <w:r w:rsidRPr="00741839">
              <w:rPr>
                <w:sz w:val="18"/>
              </w:rPr>
              <w:t>2</w:t>
            </w:r>
          </w:p>
        </w:tc>
        <w:tc>
          <w:tcPr>
            <w:tcW w:w="1276" w:type="dxa"/>
            <w:vAlign w:val="center"/>
          </w:tcPr>
          <w:p w:rsidR="00750294" w:rsidRPr="00741839" w:rsidRDefault="00750294" w:rsidP="007A0303">
            <w:pPr>
              <w:spacing w:line="200" w:lineRule="exact"/>
              <w:jc w:val="center"/>
              <w:rPr>
                <w:sz w:val="18"/>
              </w:rPr>
            </w:pPr>
            <w:r w:rsidRPr="00741839">
              <w:rPr>
                <w:sz w:val="18"/>
              </w:rPr>
              <w:t>3</w:t>
            </w:r>
          </w:p>
        </w:tc>
        <w:tc>
          <w:tcPr>
            <w:tcW w:w="992" w:type="dxa"/>
            <w:shd w:val="clear" w:color="auto" w:fill="auto"/>
            <w:vAlign w:val="center"/>
          </w:tcPr>
          <w:p w:rsidR="00750294" w:rsidRPr="00741839" w:rsidRDefault="00750294" w:rsidP="007A0303">
            <w:pPr>
              <w:jc w:val="center"/>
              <w:rPr>
                <w:sz w:val="18"/>
                <w:szCs w:val="18"/>
              </w:rPr>
            </w:pPr>
            <w:r w:rsidRPr="00741839">
              <w:rPr>
                <w:sz w:val="18"/>
                <w:szCs w:val="18"/>
              </w:rPr>
              <w:t>4</w:t>
            </w:r>
          </w:p>
        </w:tc>
        <w:tc>
          <w:tcPr>
            <w:tcW w:w="1134" w:type="dxa"/>
            <w:shd w:val="clear" w:color="auto" w:fill="auto"/>
            <w:vAlign w:val="center"/>
          </w:tcPr>
          <w:p w:rsidR="00750294" w:rsidRPr="00741839" w:rsidRDefault="0068693A" w:rsidP="007A0303">
            <w:pPr>
              <w:jc w:val="center"/>
              <w:rPr>
                <w:sz w:val="18"/>
                <w:szCs w:val="18"/>
              </w:rPr>
            </w:pPr>
            <w:r w:rsidRPr="00741839">
              <w:rPr>
                <w:sz w:val="18"/>
                <w:szCs w:val="18"/>
              </w:rPr>
              <w:t>8</w:t>
            </w:r>
          </w:p>
        </w:tc>
        <w:tc>
          <w:tcPr>
            <w:tcW w:w="993" w:type="dxa"/>
          </w:tcPr>
          <w:p w:rsidR="00750294" w:rsidRPr="00741839" w:rsidRDefault="0068693A" w:rsidP="007A0303">
            <w:pPr>
              <w:jc w:val="center"/>
              <w:rPr>
                <w:sz w:val="18"/>
                <w:szCs w:val="18"/>
              </w:rPr>
            </w:pPr>
            <w:r w:rsidRPr="00741839">
              <w:rPr>
                <w:sz w:val="18"/>
                <w:szCs w:val="18"/>
              </w:rPr>
              <w:t>9</w:t>
            </w:r>
          </w:p>
        </w:tc>
        <w:tc>
          <w:tcPr>
            <w:tcW w:w="992" w:type="dxa"/>
            <w:vAlign w:val="center"/>
          </w:tcPr>
          <w:p w:rsidR="00750294" w:rsidRPr="00741839" w:rsidRDefault="0068693A" w:rsidP="007A0303">
            <w:pPr>
              <w:jc w:val="center"/>
              <w:rPr>
                <w:sz w:val="18"/>
                <w:szCs w:val="18"/>
              </w:rPr>
            </w:pPr>
            <w:r w:rsidRPr="00741839">
              <w:rPr>
                <w:sz w:val="18"/>
                <w:szCs w:val="18"/>
              </w:rPr>
              <w:t>10</w:t>
            </w:r>
          </w:p>
        </w:tc>
        <w:tc>
          <w:tcPr>
            <w:tcW w:w="992" w:type="dxa"/>
          </w:tcPr>
          <w:p w:rsidR="00750294" w:rsidRPr="00741839" w:rsidRDefault="0068693A" w:rsidP="007A0303">
            <w:pPr>
              <w:jc w:val="center"/>
              <w:rPr>
                <w:sz w:val="18"/>
                <w:szCs w:val="18"/>
              </w:rPr>
            </w:pPr>
            <w:r w:rsidRPr="00741839">
              <w:rPr>
                <w:sz w:val="18"/>
                <w:szCs w:val="18"/>
              </w:rPr>
              <w:t>11</w:t>
            </w:r>
          </w:p>
        </w:tc>
        <w:tc>
          <w:tcPr>
            <w:tcW w:w="1134" w:type="dxa"/>
            <w:shd w:val="clear" w:color="auto" w:fill="auto"/>
            <w:vAlign w:val="center"/>
          </w:tcPr>
          <w:p w:rsidR="00750294" w:rsidRPr="00741839" w:rsidRDefault="0068693A" w:rsidP="007A0303">
            <w:pPr>
              <w:spacing w:line="180" w:lineRule="exact"/>
              <w:jc w:val="center"/>
              <w:rPr>
                <w:sz w:val="18"/>
                <w:szCs w:val="18"/>
              </w:rPr>
            </w:pPr>
            <w:r w:rsidRPr="00741839">
              <w:rPr>
                <w:sz w:val="18"/>
                <w:szCs w:val="18"/>
              </w:rPr>
              <w:t>12</w:t>
            </w:r>
          </w:p>
        </w:tc>
        <w:tc>
          <w:tcPr>
            <w:tcW w:w="851" w:type="dxa"/>
            <w:shd w:val="clear" w:color="auto" w:fill="auto"/>
            <w:vAlign w:val="center"/>
          </w:tcPr>
          <w:p w:rsidR="00750294" w:rsidRPr="00741839" w:rsidRDefault="0068693A" w:rsidP="007A0303">
            <w:pPr>
              <w:spacing w:line="180" w:lineRule="exact"/>
              <w:jc w:val="center"/>
              <w:rPr>
                <w:sz w:val="18"/>
                <w:szCs w:val="18"/>
              </w:rPr>
            </w:pPr>
            <w:r w:rsidRPr="00741839">
              <w:rPr>
                <w:sz w:val="18"/>
                <w:szCs w:val="18"/>
              </w:rPr>
              <w:t>14</w:t>
            </w:r>
          </w:p>
        </w:tc>
        <w:tc>
          <w:tcPr>
            <w:tcW w:w="1048" w:type="dxa"/>
            <w:vAlign w:val="center"/>
          </w:tcPr>
          <w:p w:rsidR="00750294" w:rsidRPr="00741839" w:rsidRDefault="0068693A" w:rsidP="007A0303">
            <w:pPr>
              <w:jc w:val="center"/>
              <w:rPr>
                <w:sz w:val="18"/>
                <w:szCs w:val="18"/>
              </w:rPr>
            </w:pPr>
            <w:r w:rsidRPr="00741839">
              <w:rPr>
                <w:sz w:val="18"/>
                <w:szCs w:val="18"/>
              </w:rPr>
              <w:t>15</w:t>
            </w:r>
          </w:p>
        </w:tc>
      </w:tr>
      <w:tr w:rsidR="00750294" w:rsidRPr="00741839" w:rsidTr="00017E9C">
        <w:trPr>
          <w:cantSplit/>
          <w:trHeight w:val="20"/>
          <w:jc w:val="center"/>
        </w:trPr>
        <w:tc>
          <w:tcPr>
            <w:tcW w:w="4448" w:type="dxa"/>
            <w:vAlign w:val="center"/>
          </w:tcPr>
          <w:p w:rsidR="00750294" w:rsidRPr="00F428EE" w:rsidRDefault="00750294" w:rsidP="007A0303">
            <w:pPr>
              <w:pStyle w:val="9"/>
              <w:rPr>
                <w:lang w:val="ru-RU" w:eastAsia="ru-RU"/>
              </w:rPr>
            </w:pPr>
            <w:r w:rsidRPr="00F428EE">
              <w:rPr>
                <w:lang w:val="ru-RU" w:eastAsia="ru-RU"/>
              </w:rPr>
              <w:t>Зарегистрировано заболеваний – всего</w:t>
            </w:r>
          </w:p>
        </w:tc>
        <w:tc>
          <w:tcPr>
            <w:tcW w:w="882" w:type="dxa"/>
            <w:vAlign w:val="center"/>
          </w:tcPr>
          <w:p w:rsidR="00750294" w:rsidRPr="00741839" w:rsidRDefault="00750294" w:rsidP="007A0303">
            <w:pPr>
              <w:spacing w:line="200" w:lineRule="exact"/>
              <w:jc w:val="center"/>
              <w:rPr>
                <w:b/>
                <w:sz w:val="18"/>
              </w:rPr>
            </w:pPr>
            <w:r w:rsidRPr="00741839">
              <w:rPr>
                <w:b/>
                <w:sz w:val="18"/>
              </w:rPr>
              <w:t>1.0</w:t>
            </w:r>
          </w:p>
        </w:tc>
        <w:tc>
          <w:tcPr>
            <w:tcW w:w="1276" w:type="dxa"/>
            <w:vAlign w:val="center"/>
          </w:tcPr>
          <w:p w:rsidR="00750294" w:rsidRPr="00741839" w:rsidRDefault="00750294" w:rsidP="007A0303">
            <w:pPr>
              <w:pStyle w:val="6"/>
              <w:spacing w:line="200" w:lineRule="exact"/>
              <w:rPr>
                <w:lang w:val="ru-RU" w:eastAsia="ru-RU"/>
              </w:rPr>
            </w:pPr>
            <w:r w:rsidRPr="00741839">
              <w:rPr>
                <w:lang w:val="ru-RU" w:eastAsia="ru-RU"/>
              </w:rPr>
              <w:t>А00-Т98</w:t>
            </w:r>
          </w:p>
        </w:tc>
        <w:tc>
          <w:tcPr>
            <w:tcW w:w="992" w:type="dxa"/>
            <w:shd w:val="clear" w:color="auto" w:fill="auto"/>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jc w:val="center"/>
              <w:rPr>
                <w:b/>
                <w:sz w:val="22"/>
              </w:rPr>
            </w:pPr>
          </w:p>
        </w:tc>
        <w:tc>
          <w:tcPr>
            <w:tcW w:w="993"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spacing w:line="180" w:lineRule="exact"/>
              <w:jc w:val="center"/>
              <w:rPr>
                <w:b/>
                <w:sz w:val="22"/>
              </w:rPr>
            </w:pPr>
          </w:p>
        </w:tc>
        <w:tc>
          <w:tcPr>
            <w:tcW w:w="851" w:type="dxa"/>
            <w:shd w:val="clear" w:color="auto" w:fill="auto"/>
            <w:vAlign w:val="center"/>
          </w:tcPr>
          <w:p w:rsidR="00750294" w:rsidRPr="00741839" w:rsidRDefault="00750294" w:rsidP="00017E9C">
            <w:pPr>
              <w:spacing w:line="180" w:lineRule="exact"/>
              <w:jc w:val="center"/>
              <w:rPr>
                <w:b/>
                <w:sz w:val="22"/>
              </w:rPr>
            </w:pPr>
          </w:p>
        </w:tc>
        <w:tc>
          <w:tcPr>
            <w:tcW w:w="1048" w:type="dxa"/>
            <w:vAlign w:val="center"/>
          </w:tcPr>
          <w:p w:rsidR="00750294" w:rsidRPr="00741839" w:rsidRDefault="00750294" w:rsidP="00017E9C">
            <w:pPr>
              <w:jc w:val="center"/>
              <w:rPr>
                <w:b/>
                <w:sz w:val="22"/>
              </w:rPr>
            </w:pPr>
          </w:p>
        </w:tc>
      </w:tr>
      <w:tr w:rsidR="00750294" w:rsidRPr="00741839" w:rsidTr="00017E9C">
        <w:trPr>
          <w:cantSplit/>
          <w:trHeight w:val="676"/>
          <w:jc w:val="center"/>
        </w:trPr>
        <w:tc>
          <w:tcPr>
            <w:tcW w:w="4448" w:type="dxa"/>
            <w:vAlign w:val="center"/>
          </w:tcPr>
          <w:p w:rsidR="00750294" w:rsidRPr="00741839" w:rsidRDefault="00750294" w:rsidP="007A0303">
            <w:pPr>
              <w:spacing w:line="200" w:lineRule="exact"/>
              <w:ind w:left="142"/>
              <w:rPr>
                <w:sz w:val="18"/>
              </w:rPr>
            </w:pPr>
            <w:r w:rsidRPr="00741839">
              <w:rPr>
                <w:sz w:val="18"/>
              </w:rPr>
              <w:t>в том числе:</w:t>
            </w:r>
          </w:p>
          <w:p w:rsidR="00750294" w:rsidRPr="00F428EE" w:rsidRDefault="00750294" w:rsidP="007A0303">
            <w:pPr>
              <w:pStyle w:val="a3"/>
              <w:spacing w:line="200" w:lineRule="exact"/>
              <w:ind w:left="142"/>
              <w:rPr>
                <w:sz w:val="18"/>
                <w:lang w:val="ru-RU" w:eastAsia="ru-RU"/>
              </w:rPr>
            </w:pPr>
            <w:r w:rsidRPr="00F428EE">
              <w:rPr>
                <w:b/>
                <w:sz w:val="18"/>
                <w:lang w:val="ru-RU" w:eastAsia="ru-RU"/>
              </w:rPr>
              <w:t>некоторые инфекционные и паразитарные болезни</w:t>
            </w:r>
          </w:p>
        </w:tc>
        <w:tc>
          <w:tcPr>
            <w:tcW w:w="882" w:type="dxa"/>
            <w:vAlign w:val="center"/>
          </w:tcPr>
          <w:p w:rsidR="00750294" w:rsidRPr="00741839" w:rsidRDefault="00750294" w:rsidP="007A0303">
            <w:pPr>
              <w:spacing w:line="200" w:lineRule="exact"/>
              <w:jc w:val="center"/>
              <w:rPr>
                <w:sz w:val="18"/>
              </w:rPr>
            </w:pPr>
            <w:r w:rsidRPr="00741839">
              <w:rPr>
                <w:b/>
                <w:sz w:val="18"/>
              </w:rPr>
              <w:t>2.0</w:t>
            </w:r>
          </w:p>
        </w:tc>
        <w:tc>
          <w:tcPr>
            <w:tcW w:w="1276" w:type="dxa"/>
            <w:vAlign w:val="center"/>
          </w:tcPr>
          <w:p w:rsidR="00750294" w:rsidRPr="00741839" w:rsidRDefault="00750294" w:rsidP="007A0303">
            <w:pPr>
              <w:spacing w:line="200" w:lineRule="exact"/>
              <w:jc w:val="center"/>
              <w:rPr>
                <w:sz w:val="18"/>
              </w:rPr>
            </w:pPr>
            <w:r w:rsidRPr="00741839">
              <w:rPr>
                <w:b/>
                <w:sz w:val="18"/>
              </w:rPr>
              <w:t>А00-В99</w:t>
            </w:r>
          </w:p>
        </w:tc>
        <w:tc>
          <w:tcPr>
            <w:tcW w:w="992" w:type="dxa"/>
            <w:shd w:val="clear" w:color="auto" w:fill="auto"/>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jc w:val="center"/>
              <w:rPr>
                <w:b/>
                <w:sz w:val="22"/>
              </w:rPr>
            </w:pPr>
          </w:p>
        </w:tc>
        <w:tc>
          <w:tcPr>
            <w:tcW w:w="993"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spacing w:line="180" w:lineRule="exact"/>
              <w:jc w:val="center"/>
              <w:rPr>
                <w:b/>
                <w:sz w:val="22"/>
              </w:rPr>
            </w:pPr>
          </w:p>
        </w:tc>
        <w:tc>
          <w:tcPr>
            <w:tcW w:w="851" w:type="dxa"/>
            <w:shd w:val="clear" w:color="auto" w:fill="auto"/>
            <w:vAlign w:val="center"/>
          </w:tcPr>
          <w:p w:rsidR="00750294" w:rsidRPr="00741839" w:rsidRDefault="00750294" w:rsidP="00017E9C">
            <w:pPr>
              <w:spacing w:line="180" w:lineRule="exact"/>
              <w:jc w:val="center"/>
              <w:rPr>
                <w:b/>
                <w:sz w:val="22"/>
              </w:rPr>
            </w:pPr>
          </w:p>
        </w:tc>
        <w:tc>
          <w:tcPr>
            <w:tcW w:w="1048" w:type="dxa"/>
            <w:vAlign w:val="center"/>
          </w:tcPr>
          <w:p w:rsidR="00750294" w:rsidRPr="00741839" w:rsidRDefault="00750294" w:rsidP="00017E9C">
            <w:pPr>
              <w:jc w:val="center"/>
              <w:rPr>
                <w:b/>
                <w:sz w:val="22"/>
              </w:rPr>
            </w:pPr>
          </w:p>
        </w:tc>
      </w:tr>
      <w:tr w:rsidR="00750294" w:rsidRPr="00741839" w:rsidTr="00017E9C">
        <w:trPr>
          <w:cantSplit/>
          <w:trHeight w:val="20"/>
          <w:jc w:val="center"/>
        </w:trPr>
        <w:tc>
          <w:tcPr>
            <w:tcW w:w="4448" w:type="dxa"/>
            <w:vAlign w:val="center"/>
          </w:tcPr>
          <w:p w:rsidR="00750294" w:rsidRPr="00741839" w:rsidRDefault="00750294" w:rsidP="007A0303">
            <w:pPr>
              <w:spacing w:line="200" w:lineRule="exact"/>
              <w:ind w:left="284"/>
              <w:rPr>
                <w:sz w:val="18"/>
              </w:rPr>
            </w:pPr>
            <w:r w:rsidRPr="00741839">
              <w:rPr>
                <w:sz w:val="18"/>
              </w:rPr>
              <w:t>из них:</w:t>
            </w:r>
          </w:p>
          <w:p w:rsidR="00750294" w:rsidRPr="00F428EE" w:rsidRDefault="00750294" w:rsidP="007A0303">
            <w:pPr>
              <w:pStyle w:val="a3"/>
              <w:spacing w:line="200" w:lineRule="exact"/>
              <w:ind w:left="284"/>
              <w:rPr>
                <w:sz w:val="18"/>
                <w:lang w:val="ru-RU" w:eastAsia="ru-RU"/>
              </w:rPr>
            </w:pPr>
            <w:r w:rsidRPr="00F428EE">
              <w:rPr>
                <w:sz w:val="18"/>
                <w:lang w:val="ru-RU" w:eastAsia="ru-RU"/>
              </w:rPr>
              <w:t>кишечные инфекции</w:t>
            </w:r>
          </w:p>
        </w:tc>
        <w:tc>
          <w:tcPr>
            <w:tcW w:w="882" w:type="dxa"/>
            <w:vAlign w:val="center"/>
          </w:tcPr>
          <w:p w:rsidR="00750294" w:rsidRPr="00741839" w:rsidRDefault="00750294" w:rsidP="007A0303">
            <w:pPr>
              <w:spacing w:line="200" w:lineRule="exact"/>
              <w:jc w:val="center"/>
              <w:rPr>
                <w:sz w:val="18"/>
              </w:rPr>
            </w:pPr>
            <w:r w:rsidRPr="00741839">
              <w:rPr>
                <w:sz w:val="18"/>
              </w:rPr>
              <w:t>2.1</w:t>
            </w:r>
          </w:p>
        </w:tc>
        <w:tc>
          <w:tcPr>
            <w:tcW w:w="1276" w:type="dxa"/>
            <w:vAlign w:val="center"/>
          </w:tcPr>
          <w:p w:rsidR="00750294" w:rsidRPr="00741839" w:rsidRDefault="00750294" w:rsidP="007A0303">
            <w:pPr>
              <w:spacing w:line="200" w:lineRule="exact"/>
              <w:jc w:val="center"/>
              <w:rPr>
                <w:sz w:val="18"/>
              </w:rPr>
            </w:pPr>
            <w:r w:rsidRPr="00741839">
              <w:rPr>
                <w:sz w:val="18"/>
              </w:rPr>
              <w:t>А00-А09</w:t>
            </w:r>
          </w:p>
        </w:tc>
        <w:tc>
          <w:tcPr>
            <w:tcW w:w="992" w:type="dxa"/>
            <w:shd w:val="clear" w:color="auto" w:fill="auto"/>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jc w:val="center"/>
              <w:rPr>
                <w:b/>
                <w:sz w:val="22"/>
              </w:rPr>
            </w:pPr>
          </w:p>
        </w:tc>
        <w:tc>
          <w:tcPr>
            <w:tcW w:w="993"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spacing w:line="180" w:lineRule="exact"/>
              <w:jc w:val="center"/>
              <w:rPr>
                <w:b/>
                <w:sz w:val="22"/>
              </w:rPr>
            </w:pPr>
          </w:p>
        </w:tc>
        <w:tc>
          <w:tcPr>
            <w:tcW w:w="851" w:type="dxa"/>
            <w:shd w:val="clear" w:color="auto" w:fill="auto"/>
            <w:vAlign w:val="center"/>
          </w:tcPr>
          <w:p w:rsidR="00750294" w:rsidRPr="00741839" w:rsidRDefault="00750294" w:rsidP="00017E9C">
            <w:pPr>
              <w:spacing w:line="180" w:lineRule="exact"/>
              <w:jc w:val="center"/>
              <w:rPr>
                <w:b/>
                <w:sz w:val="22"/>
              </w:rPr>
            </w:pPr>
          </w:p>
        </w:tc>
        <w:tc>
          <w:tcPr>
            <w:tcW w:w="1048" w:type="dxa"/>
            <w:vAlign w:val="center"/>
          </w:tcPr>
          <w:p w:rsidR="00750294" w:rsidRPr="00741839" w:rsidRDefault="00750294" w:rsidP="00017E9C">
            <w:pPr>
              <w:jc w:val="center"/>
              <w:rPr>
                <w:b/>
                <w:sz w:val="22"/>
              </w:rPr>
            </w:pPr>
          </w:p>
        </w:tc>
      </w:tr>
      <w:tr w:rsidR="00750294" w:rsidRPr="00741839" w:rsidTr="00017E9C">
        <w:trPr>
          <w:cantSplit/>
          <w:trHeight w:val="20"/>
          <w:jc w:val="center"/>
        </w:trPr>
        <w:tc>
          <w:tcPr>
            <w:tcW w:w="4448" w:type="dxa"/>
            <w:vAlign w:val="center"/>
          </w:tcPr>
          <w:p w:rsidR="00750294" w:rsidRPr="00F428EE" w:rsidRDefault="00750294" w:rsidP="007A0303">
            <w:pPr>
              <w:pStyle w:val="a3"/>
              <w:spacing w:line="200" w:lineRule="exact"/>
              <w:ind w:left="284"/>
              <w:rPr>
                <w:sz w:val="18"/>
                <w:lang w:val="ru-RU" w:eastAsia="ru-RU"/>
              </w:rPr>
            </w:pPr>
            <w:r w:rsidRPr="00F428EE">
              <w:rPr>
                <w:sz w:val="18"/>
                <w:lang w:val="ru-RU" w:eastAsia="ru-RU"/>
              </w:rPr>
              <w:t>менингококковая инфекция</w:t>
            </w:r>
          </w:p>
        </w:tc>
        <w:tc>
          <w:tcPr>
            <w:tcW w:w="882" w:type="dxa"/>
            <w:vAlign w:val="center"/>
          </w:tcPr>
          <w:p w:rsidR="00750294" w:rsidRPr="00741839" w:rsidRDefault="00750294" w:rsidP="007A0303">
            <w:pPr>
              <w:spacing w:line="200" w:lineRule="exact"/>
              <w:jc w:val="center"/>
              <w:rPr>
                <w:sz w:val="18"/>
              </w:rPr>
            </w:pPr>
            <w:r w:rsidRPr="00741839">
              <w:rPr>
                <w:sz w:val="18"/>
              </w:rPr>
              <w:t>2.2</w:t>
            </w:r>
          </w:p>
        </w:tc>
        <w:tc>
          <w:tcPr>
            <w:tcW w:w="1276" w:type="dxa"/>
            <w:vAlign w:val="center"/>
          </w:tcPr>
          <w:p w:rsidR="00750294" w:rsidRPr="00741839" w:rsidRDefault="00750294" w:rsidP="007A0303">
            <w:pPr>
              <w:spacing w:line="200" w:lineRule="exact"/>
              <w:jc w:val="center"/>
              <w:rPr>
                <w:sz w:val="18"/>
              </w:rPr>
            </w:pPr>
            <w:r w:rsidRPr="00741839">
              <w:rPr>
                <w:sz w:val="18"/>
              </w:rPr>
              <w:t>А39</w:t>
            </w:r>
          </w:p>
        </w:tc>
        <w:tc>
          <w:tcPr>
            <w:tcW w:w="992" w:type="dxa"/>
            <w:shd w:val="clear" w:color="auto" w:fill="auto"/>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jc w:val="center"/>
              <w:rPr>
                <w:b/>
                <w:sz w:val="22"/>
              </w:rPr>
            </w:pPr>
          </w:p>
        </w:tc>
        <w:tc>
          <w:tcPr>
            <w:tcW w:w="993"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spacing w:line="180" w:lineRule="exact"/>
              <w:jc w:val="center"/>
              <w:rPr>
                <w:b/>
                <w:sz w:val="22"/>
              </w:rPr>
            </w:pPr>
          </w:p>
        </w:tc>
        <w:tc>
          <w:tcPr>
            <w:tcW w:w="851" w:type="dxa"/>
            <w:shd w:val="clear" w:color="auto" w:fill="auto"/>
            <w:vAlign w:val="center"/>
          </w:tcPr>
          <w:p w:rsidR="00750294" w:rsidRPr="00741839" w:rsidRDefault="00750294" w:rsidP="00017E9C">
            <w:pPr>
              <w:spacing w:line="180" w:lineRule="exact"/>
              <w:jc w:val="center"/>
              <w:rPr>
                <w:b/>
                <w:sz w:val="22"/>
              </w:rPr>
            </w:pPr>
          </w:p>
        </w:tc>
        <w:tc>
          <w:tcPr>
            <w:tcW w:w="1048" w:type="dxa"/>
            <w:vAlign w:val="center"/>
          </w:tcPr>
          <w:p w:rsidR="00750294" w:rsidRPr="00741839" w:rsidRDefault="00750294" w:rsidP="00017E9C">
            <w:pPr>
              <w:jc w:val="center"/>
              <w:rPr>
                <w:b/>
                <w:sz w:val="22"/>
              </w:rPr>
            </w:pPr>
          </w:p>
        </w:tc>
      </w:tr>
      <w:tr w:rsidR="00750294" w:rsidRPr="00741839" w:rsidTr="00017E9C">
        <w:trPr>
          <w:cantSplit/>
          <w:trHeight w:val="20"/>
          <w:jc w:val="center"/>
        </w:trPr>
        <w:tc>
          <w:tcPr>
            <w:tcW w:w="4448" w:type="dxa"/>
            <w:vAlign w:val="center"/>
          </w:tcPr>
          <w:p w:rsidR="00750294" w:rsidRPr="00741839" w:rsidRDefault="00750294" w:rsidP="007A0303">
            <w:pPr>
              <w:spacing w:line="200" w:lineRule="exact"/>
              <w:ind w:left="284"/>
              <w:rPr>
                <w:sz w:val="18"/>
              </w:rPr>
            </w:pPr>
            <w:r w:rsidRPr="00741839">
              <w:rPr>
                <w:sz w:val="18"/>
              </w:rPr>
              <w:t>вирусный гепатит</w:t>
            </w:r>
          </w:p>
        </w:tc>
        <w:tc>
          <w:tcPr>
            <w:tcW w:w="882" w:type="dxa"/>
            <w:vAlign w:val="center"/>
          </w:tcPr>
          <w:p w:rsidR="00750294" w:rsidRPr="00741839" w:rsidRDefault="00750294" w:rsidP="007A0303">
            <w:pPr>
              <w:spacing w:line="200" w:lineRule="exact"/>
              <w:jc w:val="center"/>
              <w:rPr>
                <w:sz w:val="18"/>
              </w:rPr>
            </w:pPr>
            <w:r w:rsidRPr="00741839">
              <w:rPr>
                <w:sz w:val="18"/>
              </w:rPr>
              <w:t>2.3</w:t>
            </w:r>
          </w:p>
        </w:tc>
        <w:tc>
          <w:tcPr>
            <w:tcW w:w="1276" w:type="dxa"/>
            <w:vAlign w:val="center"/>
          </w:tcPr>
          <w:p w:rsidR="00750294" w:rsidRPr="00741839" w:rsidRDefault="00750294" w:rsidP="007A0303">
            <w:pPr>
              <w:spacing w:line="200" w:lineRule="exact"/>
              <w:jc w:val="center"/>
              <w:rPr>
                <w:sz w:val="18"/>
              </w:rPr>
            </w:pPr>
            <w:r w:rsidRPr="00741839">
              <w:rPr>
                <w:sz w:val="18"/>
              </w:rPr>
              <w:t>В15-В19</w:t>
            </w:r>
          </w:p>
        </w:tc>
        <w:tc>
          <w:tcPr>
            <w:tcW w:w="992" w:type="dxa"/>
            <w:shd w:val="clear" w:color="auto" w:fill="auto"/>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jc w:val="center"/>
              <w:rPr>
                <w:b/>
                <w:sz w:val="22"/>
              </w:rPr>
            </w:pPr>
          </w:p>
        </w:tc>
        <w:tc>
          <w:tcPr>
            <w:tcW w:w="993"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992" w:type="dxa"/>
            <w:vAlign w:val="center"/>
          </w:tcPr>
          <w:p w:rsidR="00750294" w:rsidRPr="00741839" w:rsidRDefault="00750294" w:rsidP="00017E9C">
            <w:pPr>
              <w:jc w:val="center"/>
              <w:rPr>
                <w:b/>
                <w:sz w:val="22"/>
              </w:rPr>
            </w:pPr>
          </w:p>
        </w:tc>
        <w:tc>
          <w:tcPr>
            <w:tcW w:w="1134" w:type="dxa"/>
            <w:shd w:val="clear" w:color="auto" w:fill="auto"/>
            <w:vAlign w:val="center"/>
          </w:tcPr>
          <w:p w:rsidR="00750294" w:rsidRPr="00741839" w:rsidRDefault="00750294" w:rsidP="00017E9C">
            <w:pPr>
              <w:spacing w:line="180" w:lineRule="exact"/>
              <w:jc w:val="center"/>
              <w:rPr>
                <w:b/>
                <w:sz w:val="22"/>
              </w:rPr>
            </w:pPr>
          </w:p>
        </w:tc>
        <w:tc>
          <w:tcPr>
            <w:tcW w:w="851" w:type="dxa"/>
            <w:shd w:val="clear" w:color="auto" w:fill="auto"/>
            <w:vAlign w:val="center"/>
          </w:tcPr>
          <w:p w:rsidR="00750294" w:rsidRPr="00741839" w:rsidRDefault="00750294" w:rsidP="00017E9C">
            <w:pPr>
              <w:spacing w:line="180" w:lineRule="exact"/>
              <w:jc w:val="center"/>
              <w:rPr>
                <w:b/>
                <w:sz w:val="22"/>
              </w:rPr>
            </w:pPr>
          </w:p>
        </w:tc>
        <w:tc>
          <w:tcPr>
            <w:tcW w:w="1048" w:type="dxa"/>
            <w:vAlign w:val="center"/>
          </w:tcPr>
          <w:p w:rsidR="00750294" w:rsidRPr="00741839" w:rsidRDefault="00750294" w:rsidP="00017E9C">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284"/>
              <w:rPr>
                <w:sz w:val="18"/>
              </w:rPr>
            </w:pPr>
            <w:r w:rsidRPr="00741839">
              <w:rPr>
                <w:sz w:val="18"/>
              </w:rPr>
              <w:t>из них хронический вирусный гепатит С</w:t>
            </w:r>
          </w:p>
        </w:tc>
        <w:tc>
          <w:tcPr>
            <w:tcW w:w="882" w:type="dxa"/>
            <w:vAlign w:val="center"/>
          </w:tcPr>
          <w:p w:rsidR="00FD57C3" w:rsidRPr="00741839" w:rsidRDefault="00FD57C3" w:rsidP="00FD57C3">
            <w:pPr>
              <w:spacing w:line="200" w:lineRule="exact"/>
              <w:jc w:val="center"/>
              <w:rPr>
                <w:sz w:val="18"/>
              </w:rPr>
            </w:pPr>
            <w:r w:rsidRPr="00741839">
              <w:rPr>
                <w:sz w:val="18"/>
              </w:rPr>
              <w:t>2.3.1</w:t>
            </w:r>
          </w:p>
        </w:tc>
        <w:tc>
          <w:tcPr>
            <w:tcW w:w="1276" w:type="dxa"/>
            <w:vAlign w:val="center"/>
          </w:tcPr>
          <w:p w:rsidR="00FD57C3" w:rsidRPr="00741839" w:rsidRDefault="00FD57C3" w:rsidP="00FD57C3">
            <w:pPr>
              <w:spacing w:line="200" w:lineRule="exact"/>
              <w:jc w:val="center"/>
              <w:rPr>
                <w:sz w:val="18"/>
              </w:rPr>
            </w:pPr>
            <w:r w:rsidRPr="00741839">
              <w:rPr>
                <w:sz w:val="18"/>
                <w:lang w:val="en-US"/>
              </w:rPr>
              <w:t>B18.2</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142"/>
              <w:rPr>
                <w:b/>
                <w:sz w:val="18"/>
              </w:rPr>
            </w:pPr>
            <w:r w:rsidRPr="00741839">
              <w:rPr>
                <w:b/>
                <w:sz w:val="18"/>
              </w:rPr>
              <w:t>новообразования</w:t>
            </w:r>
          </w:p>
        </w:tc>
        <w:tc>
          <w:tcPr>
            <w:tcW w:w="882" w:type="dxa"/>
            <w:vAlign w:val="center"/>
          </w:tcPr>
          <w:p w:rsidR="00FD57C3" w:rsidRPr="00741839" w:rsidRDefault="00FD57C3" w:rsidP="00FD57C3">
            <w:pPr>
              <w:spacing w:line="200" w:lineRule="exact"/>
              <w:jc w:val="center"/>
              <w:rPr>
                <w:b/>
                <w:sz w:val="18"/>
              </w:rPr>
            </w:pPr>
            <w:r w:rsidRPr="00741839">
              <w:rPr>
                <w:b/>
                <w:sz w:val="18"/>
              </w:rPr>
              <w:t>3.0</w:t>
            </w:r>
          </w:p>
        </w:tc>
        <w:tc>
          <w:tcPr>
            <w:tcW w:w="1276" w:type="dxa"/>
            <w:vAlign w:val="center"/>
          </w:tcPr>
          <w:p w:rsidR="00FD57C3" w:rsidRPr="00741839" w:rsidRDefault="00FD57C3" w:rsidP="00FD57C3">
            <w:pPr>
              <w:spacing w:line="200" w:lineRule="exact"/>
              <w:jc w:val="center"/>
              <w:rPr>
                <w:b/>
                <w:sz w:val="18"/>
              </w:rPr>
            </w:pPr>
            <w:r w:rsidRPr="00741839">
              <w:rPr>
                <w:b/>
                <w:sz w:val="18"/>
              </w:rPr>
              <w:t>С00-D48</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284"/>
              <w:rPr>
                <w:sz w:val="18"/>
              </w:rPr>
            </w:pPr>
            <w:r w:rsidRPr="00741839">
              <w:rPr>
                <w:sz w:val="18"/>
              </w:rPr>
              <w:t>из них:</w:t>
            </w:r>
          </w:p>
          <w:p w:rsidR="00FD57C3" w:rsidRPr="00741839" w:rsidRDefault="00FD57C3" w:rsidP="00FD57C3">
            <w:pPr>
              <w:spacing w:line="200" w:lineRule="exact"/>
              <w:ind w:left="278"/>
              <w:rPr>
                <w:b/>
                <w:sz w:val="18"/>
              </w:rPr>
            </w:pPr>
            <w:r w:rsidRPr="00741839">
              <w:rPr>
                <w:sz w:val="18"/>
              </w:rPr>
              <w:t>злокачественные новообразования</w:t>
            </w:r>
          </w:p>
        </w:tc>
        <w:tc>
          <w:tcPr>
            <w:tcW w:w="882" w:type="dxa"/>
            <w:vAlign w:val="center"/>
          </w:tcPr>
          <w:p w:rsidR="00FD57C3" w:rsidRPr="00741839" w:rsidRDefault="00FD57C3" w:rsidP="00FD57C3">
            <w:pPr>
              <w:spacing w:line="200" w:lineRule="exact"/>
              <w:jc w:val="center"/>
              <w:rPr>
                <w:sz w:val="18"/>
              </w:rPr>
            </w:pPr>
            <w:r w:rsidRPr="00741839">
              <w:rPr>
                <w:sz w:val="18"/>
              </w:rPr>
              <w:t>3.1</w:t>
            </w:r>
          </w:p>
        </w:tc>
        <w:tc>
          <w:tcPr>
            <w:tcW w:w="1276" w:type="dxa"/>
            <w:vAlign w:val="center"/>
          </w:tcPr>
          <w:p w:rsidR="00FD57C3" w:rsidRPr="00741839" w:rsidRDefault="00FD57C3" w:rsidP="00FD57C3">
            <w:pPr>
              <w:spacing w:line="200" w:lineRule="exact"/>
              <w:jc w:val="center"/>
              <w:rPr>
                <w:sz w:val="18"/>
              </w:rPr>
            </w:pPr>
            <w:r w:rsidRPr="00741839">
              <w:rPr>
                <w:sz w:val="18"/>
              </w:rPr>
              <w:t>С00-С96</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420"/>
              <w:rPr>
                <w:sz w:val="18"/>
              </w:rPr>
            </w:pPr>
            <w:r w:rsidRPr="00741839">
              <w:rPr>
                <w:sz w:val="18"/>
              </w:rPr>
              <w:t>из них</w:t>
            </w:r>
          </w:p>
          <w:p w:rsidR="00FD57C3" w:rsidRPr="00741839" w:rsidRDefault="00FD57C3" w:rsidP="00FD57C3">
            <w:pPr>
              <w:spacing w:line="200" w:lineRule="exact"/>
              <w:ind w:left="420"/>
              <w:rPr>
                <w:b/>
                <w:sz w:val="18"/>
              </w:rPr>
            </w:pPr>
            <w:r w:rsidRPr="00741839">
              <w:rPr>
                <w:sz w:val="18"/>
              </w:rPr>
              <w:t>злокачественные новообразования лимфоидной, кроветворной и родственных им тканей</w:t>
            </w:r>
          </w:p>
        </w:tc>
        <w:tc>
          <w:tcPr>
            <w:tcW w:w="882" w:type="dxa"/>
            <w:vAlign w:val="center"/>
          </w:tcPr>
          <w:p w:rsidR="00FD57C3" w:rsidRPr="00741839" w:rsidRDefault="00FD57C3" w:rsidP="00FD57C3">
            <w:pPr>
              <w:spacing w:line="200" w:lineRule="exact"/>
              <w:jc w:val="center"/>
              <w:rPr>
                <w:sz w:val="18"/>
              </w:rPr>
            </w:pPr>
            <w:r w:rsidRPr="00741839">
              <w:rPr>
                <w:sz w:val="18"/>
              </w:rPr>
              <w:t>3.1.1</w:t>
            </w:r>
          </w:p>
        </w:tc>
        <w:tc>
          <w:tcPr>
            <w:tcW w:w="1276" w:type="dxa"/>
            <w:vAlign w:val="center"/>
          </w:tcPr>
          <w:p w:rsidR="00FD57C3" w:rsidRPr="00741839" w:rsidRDefault="00FD57C3" w:rsidP="00FD57C3">
            <w:pPr>
              <w:spacing w:line="200" w:lineRule="exact"/>
              <w:jc w:val="center"/>
              <w:rPr>
                <w:sz w:val="18"/>
              </w:rPr>
            </w:pPr>
            <w:r w:rsidRPr="00741839">
              <w:rPr>
                <w:sz w:val="18"/>
              </w:rPr>
              <w:t>С81-С96</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278"/>
              <w:rPr>
                <w:sz w:val="18"/>
              </w:rPr>
            </w:pPr>
            <w:r w:rsidRPr="00741839">
              <w:rPr>
                <w:sz w:val="18"/>
              </w:rPr>
              <w:t>доброкачественные новообразования</w:t>
            </w:r>
          </w:p>
        </w:tc>
        <w:tc>
          <w:tcPr>
            <w:tcW w:w="882" w:type="dxa"/>
            <w:vAlign w:val="center"/>
          </w:tcPr>
          <w:p w:rsidR="00FD57C3" w:rsidRPr="00741839" w:rsidRDefault="00FD57C3" w:rsidP="00FD57C3">
            <w:pPr>
              <w:spacing w:line="200" w:lineRule="exact"/>
              <w:jc w:val="center"/>
              <w:rPr>
                <w:sz w:val="18"/>
              </w:rPr>
            </w:pPr>
            <w:r w:rsidRPr="00741839">
              <w:rPr>
                <w:sz w:val="18"/>
              </w:rPr>
              <w:t>3.2</w:t>
            </w:r>
          </w:p>
        </w:tc>
        <w:tc>
          <w:tcPr>
            <w:tcW w:w="1276" w:type="dxa"/>
            <w:vAlign w:val="center"/>
          </w:tcPr>
          <w:p w:rsidR="00FD57C3" w:rsidRPr="00741839" w:rsidRDefault="00FD57C3" w:rsidP="00FD57C3">
            <w:pPr>
              <w:spacing w:line="200" w:lineRule="exact"/>
              <w:jc w:val="center"/>
              <w:rPr>
                <w:sz w:val="18"/>
              </w:rPr>
            </w:pPr>
            <w:r w:rsidRPr="00741839">
              <w:rPr>
                <w:sz w:val="18"/>
                <w:lang w:val="en-US"/>
              </w:rPr>
              <w:t>D</w:t>
            </w:r>
            <w:r w:rsidRPr="00741839">
              <w:rPr>
                <w:sz w:val="18"/>
              </w:rPr>
              <w:t>10-</w:t>
            </w:r>
            <w:r w:rsidRPr="00741839">
              <w:rPr>
                <w:sz w:val="18"/>
                <w:lang w:val="en-US"/>
              </w:rPr>
              <w:t>D</w:t>
            </w:r>
            <w:r w:rsidRPr="00741839">
              <w:rPr>
                <w:sz w:val="18"/>
              </w:rPr>
              <w:t>36</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136"/>
              <w:rPr>
                <w:sz w:val="18"/>
              </w:rPr>
            </w:pPr>
            <w:r w:rsidRPr="00741839">
              <w:rPr>
                <w:sz w:val="18"/>
              </w:rPr>
              <w:t xml:space="preserve">       из них лейомиома матки</w:t>
            </w:r>
          </w:p>
        </w:tc>
        <w:tc>
          <w:tcPr>
            <w:tcW w:w="882" w:type="dxa"/>
            <w:vAlign w:val="center"/>
          </w:tcPr>
          <w:p w:rsidR="00FD57C3" w:rsidRPr="00741839" w:rsidRDefault="00FD57C3" w:rsidP="00FD57C3">
            <w:pPr>
              <w:spacing w:line="200" w:lineRule="exact"/>
              <w:jc w:val="center"/>
              <w:rPr>
                <w:sz w:val="18"/>
              </w:rPr>
            </w:pPr>
            <w:r w:rsidRPr="00741839">
              <w:rPr>
                <w:sz w:val="18"/>
              </w:rPr>
              <w:t>3.2.1.</w:t>
            </w:r>
          </w:p>
        </w:tc>
        <w:tc>
          <w:tcPr>
            <w:tcW w:w="1276" w:type="dxa"/>
            <w:vAlign w:val="center"/>
          </w:tcPr>
          <w:p w:rsidR="00FD57C3" w:rsidRPr="00741839" w:rsidRDefault="00FD57C3" w:rsidP="00FD57C3">
            <w:pPr>
              <w:spacing w:line="200" w:lineRule="exact"/>
              <w:jc w:val="center"/>
              <w:rPr>
                <w:sz w:val="18"/>
              </w:rPr>
            </w:pPr>
            <w:r w:rsidRPr="00741839">
              <w:rPr>
                <w:sz w:val="18"/>
                <w:lang w:val="en-US"/>
              </w:rPr>
              <w:t>D25</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136"/>
              <w:rPr>
                <w:b/>
                <w:sz w:val="18"/>
              </w:rPr>
            </w:pPr>
            <w:r w:rsidRPr="00741839">
              <w:rPr>
                <w:b/>
                <w:sz w:val="18"/>
              </w:rPr>
              <w:t>болезни крови, кроветворных органов</w:t>
            </w:r>
            <w:r w:rsidRPr="00741839">
              <w:rPr>
                <w:b/>
                <w:sz w:val="18"/>
              </w:rPr>
              <w:br/>
              <w:t>и отдельные нарушения, вовлекающие иммунный механизм</w:t>
            </w:r>
          </w:p>
        </w:tc>
        <w:tc>
          <w:tcPr>
            <w:tcW w:w="882" w:type="dxa"/>
            <w:vAlign w:val="center"/>
          </w:tcPr>
          <w:p w:rsidR="00FD57C3" w:rsidRPr="00741839" w:rsidRDefault="00FD57C3" w:rsidP="00FD57C3">
            <w:pPr>
              <w:spacing w:line="200" w:lineRule="exact"/>
              <w:jc w:val="center"/>
              <w:rPr>
                <w:b/>
                <w:sz w:val="18"/>
              </w:rPr>
            </w:pPr>
            <w:r w:rsidRPr="00741839">
              <w:rPr>
                <w:b/>
                <w:sz w:val="18"/>
              </w:rPr>
              <w:t>4.0</w:t>
            </w:r>
          </w:p>
        </w:tc>
        <w:tc>
          <w:tcPr>
            <w:tcW w:w="1276" w:type="dxa"/>
            <w:vAlign w:val="center"/>
          </w:tcPr>
          <w:p w:rsidR="00FD57C3" w:rsidRPr="00741839" w:rsidRDefault="00FD57C3" w:rsidP="00FD57C3">
            <w:pPr>
              <w:spacing w:line="200" w:lineRule="exact"/>
              <w:jc w:val="center"/>
              <w:rPr>
                <w:b/>
                <w:sz w:val="18"/>
              </w:rPr>
            </w:pPr>
            <w:r w:rsidRPr="00741839">
              <w:rPr>
                <w:b/>
                <w:sz w:val="18"/>
              </w:rPr>
              <w:t>D50-D89</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284"/>
              <w:rPr>
                <w:sz w:val="18"/>
              </w:rPr>
            </w:pPr>
            <w:r w:rsidRPr="00741839">
              <w:rPr>
                <w:sz w:val="18"/>
              </w:rPr>
              <w:t>из них:</w:t>
            </w:r>
          </w:p>
          <w:p w:rsidR="00FD57C3" w:rsidRPr="00741839" w:rsidRDefault="00FD57C3" w:rsidP="00FD57C3">
            <w:pPr>
              <w:spacing w:line="200" w:lineRule="exact"/>
              <w:ind w:left="284"/>
              <w:rPr>
                <w:sz w:val="18"/>
              </w:rPr>
            </w:pPr>
            <w:r w:rsidRPr="00741839">
              <w:rPr>
                <w:sz w:val="18"/>
              </w:rPr>
              <w:t>анемии</w:t>
            </w:r>
          </w:p>
        </w:tc>
        <w:tc>
          <w:tcPr>
            <w:tcW w:w="882" w:type="dxa"/>
            <w:vAlign w:val="center"/>
          </w:tcPr>
          <w:p w:rsidR="00FD57C3" w:rsidRPr="00741839" w:rsidRDefault="00FD57C3" w:rsidP="00FD57C3">
            <w:pPr>
              <w:spacing w:line="200" w:lineRule="exact"/>
              <w:jc w:val="center"/>
              <w:rPr>
                <w:sz w:val="18"/>
              </w:rPr>
            </w:pPr>
            <w:r w:rsidRPr="00741839">
              <w:rPr>
                <w:sz w:val="18"/>
              </w:rPr>
              <w:t>4.1</w:t>
            </w:r>
          </w:p>
        </w:tc>
        <w:tc>
          <w:tcPr>
            <w:tcW w:w="1276" w:type="dxa"/>
            <w:vAlign w:val="center"/>
          </w:tcPr>
          <w:p w:rsidR="00FD57C3" w:rsidRPr="00741839" w:rsidRDefault="00FD57C3" w:rsidP="00FD57C3">
            <w:pPr>
              <w:spacing w:line="200" w:lineRule="exact"/>
              <w:jc w:val="center"/>
              <w:rPr>
                <w:sz w:val="18"/>
              </w:rPr>
            </w:pPr>
            <w:r w:rsidRPr="00741839">
              <w:rPr>
                <w:sz w:val="18"/>
              </w:rPr>
              <w:t>D50-D64</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420"/>
              <w:rPr>
                <w:sz w:val="18"/>
              </w:rPr>
            </w:pPr>
            <w:r w:rsidRPr="00741839">
              <w:rPr>
                <w:sz w:val="18"/>
              </w:rPr>
              <w:t xml:space="preserve"> из них </w:t>
            </w:r>
          </w:p>
          <w:p w:rsidR="00FD57C3" w:rsidRPr="00741839" w:rsidRDefault="00FD57C3" w:rsidP="00FD57C3">
            <w:pPr>
              <w:spacing w:line="200" w:lineRule="exact"/>
              <w:ind w:left="420"/>
              <w:rPr>
                <w:sz w:val="18"/>
              </w:rPr>
            </w:pPr>
            <w:r w:rsidRPr="00741839">
              <w:rPr>
                <w:sz w:val="18"/>
              </w:rPr>
              <w:t>апластические анемии</w:t>
            </w:r>
          </w:p>
        </w:tc>
        <w:tc>
          <w:tcPr>
            <w:tcW w:w="882" w:type="dxa"/>
            <w:vAlign w:val="center"/>
          </w:tcPr>
          <w:p w:rsidR="00FD57C3" w:rsidRPr="00741839" w:rsidRDefault="00FD57C3" w:rsidP="00FD57C3">
            <w:pPr>
              <w:spacing w:line="200" w:lineRule="exact"/>
              <w:jc w:val="center"/>
              <w:rPr>
                <w:sz w:val="18"/>
              </w:rPr>
            </w:pPr>
            <w:r w:rsidRPr="00741839">
              <w:rPr>
                <w:sz w:val="18"/>
              </w:rPr>
              <w:t>4.1.1</w:t>
            </w:r>
          </w:p>
        </w:tc>
        <w:tc>
          <w:tcPr>
            <w:tcW w:w="1276" w:type="dxa"/>
            <w:vAlign w:val="center"/>
          </w:tcPr>
          <w:p w:rsidR="00FD57C3" w:rsidRPr="00741839" w:rsidRDefault="00FD57C3" w:rsidP="00FD57C3">
            <w:pPr>
              <w:spacing w:line="200" w:lineRule="exact"/>
              <w:jc w:val="center"/>
              <w:rPr>
                <w:sz w:val="18"/>
              </w:rPr>
            </w:pPr>
            <w:r w:rsidRPr="00741839">
              <w:rPr>
                <w:sz w:val="18"/>
              </w:rPr>
              <w:t>D60-D61</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spacing w:line="200" w:lineRule="exact"/>
              <w:ind w:left="278"/>
              <w:rPr>
                <w:sz w:val="18"/>
              </w:rPr>
            </w:pPr>
            <w:r w:rsidRPr="00741839">
              <w:rPr>
                <w:sz w:val="18"/>
              </w:rPr>
              <w:t xml:space="preserve">нарушения свертываемости крови, </w:t>
            </w:r>
          </w:p>
          <w:p w:rsidR="00FD57C3" w:rsidRPr="00741839" w:rsidRDefault="00FD57C3" w:rsidP="00FD57C3">
            <w:pPr>
              <w:spacing w:line="200" w:lineRule="exact"/>
              <w:ind w:left="278"/>
              <w:rPr>
                <w:sz w:val="18"/>
              </w:rPr>
            </w:pPr>
            <w:r w:rsidRPr="00741839">
              <w:rPr>
                <w:sz w:val="18"/>
              </w:rPr>
              <w:t xml:space="preserve">пурпура и другие геморрагические </w:t>
            </w:r>
          </w:p>
          <w:p w:rsidR="00FD57C3" w:rsidRPr="00741839" w:rsidRDefault="00FD57C3" w:rsidP="00FD57C3">
            <w:pPr>
              <w:spacing w:line="200" w:lineRule="exact"/>
              <w:ind w:left="278"/>
              <w:rPr>
                <w:b/>
                <w:sz w:val="18"/>
              </w:rPr>
            </w:pPr>
            <w:r w:rsidRPr="00741839">
              <w:rPr>
                <w:sz w:val="18"/>
              </w:rPr>
              <w:t>состояния</w:t>
            </w:r>
          </w:p>
        </w:tc>
        <w:tc>
          <w:tcPr>
            <w:tcW w:w="882" w:type="dxa"/>
            <w:vAlign w:val="center"/>
          </w:tcPr>
          <w:p w:rsidR="00FD57C3" w:rsidRPr="00741839" w:rsidRDefault="00FD57C3" w:rsidP="00FD57C3">
            <w:pPr>
              <w:spacing w:line="200" w:lineRule="exact"/>
              <w:jc w:val="center"/>
              <w:rPr>
                <w:sz w:val="18"/>
              </w:rPr>
            </w:pPr>
            <w:r w:rsidRPr="00741839">
              <w:rPr>
                <w:sz w:val="18"/>
              </w:rPr>
              <w:t>4.2</w:t>
            </w:r>
          </w:p>
        </w:tc>
        <w:tc>
          <w:tcPr>
            <w:tcW w:w="1276" w:type="dxa"/>
            <w:vAlign w:val="center"/>
          </w:tcPr>
          <w:p w:rsidR="00FD57C3" w:rsidRPr="00741839" w:rsidRDefault="00FD57C3" w:rsidP="00FD57C3">
            <w:pPr>
              <w:spacing w:line="200" w:lineRule="exact"/>
              <w:jc w:val="center"/>
              <w:rPr>
                <w:sz w:val="18"/>
              </w:rPr>
            </w:pPr>
            <w:r w:rsidRPr="00741839">
              <w:rPr>
                <w:sz w:val="18"/>
              </w:rPr>
              <w:t>D65-D69</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F428EE" w:rsidRDefault="00FD57C3" w:rsidP="00FD57C3">
            <w:pPr>
              <w:pStyle w:val="a3"/>
              <w:spacing w:line="200" w:lineRule="exact"/>
              <w:ind w:left="420"/>
              <w:rPr>
                <w:sz w:val="18"/>
                <w:lang w:val="ru-RU" w:eastAsia="ru-RU"/>
              </w:rPr>
            </w:pPr>
            <w:r w:rsidRPr="00F428EE">
              <w:rPr>
                <w:sz w:val="18"/>
                <w:lang w:val="ru-RU" w:eastAsia="ru-RU"/>
              </w:rPr>
              <w:t>из них гемофилия</w:t>
            </w:r>
          </w:p>
        </w:tc>
        <w:tc>
          <w:tcPr>
            <w:tcW w:w="882" w:type="dxa"/>
            <w:vAlign w:val="center"/>
          </w:tcPr>
          <w:p w:rsidR="00FD57C3" w:rsidRPr="00741839" w:rsidRDefault="00FD57C3" w:rsidP="00FD57C3">
            <w:pPr>
              <w:spacing w:line="200" w:lineRule="exact"/>
              <w:jc w:val="center"/>
              <w:rPr>
                <w:sz w:val="18"/>
              </w:rPr>
            </w:pPr>
            <w:r w:rsidRPr="00741839">
              <w:rPr>
                <w:sz w:val="18"/>
              </w:rPr>
              <w:t>4.2.1</w:t>
            </w:r>
          </w:p>
        </w:tc>
        <w:tc>
          <w:tcPr>
            <w:tcW w:w="1276" w:type="dxa"/>
            <w:vAlign w:val="center"/>
          </w:tcPr>
          <w:p w:rsidR="00FD57C3" w:rsidRPr="00741839" w:rsidRDefault="00FD57C3" w:rsidP="00FD57C3">
            <w:pPr>
              <w:spacing w:line="200" w:lineRule="exact"/>
              <w:jc w:val="center"/>
              <w:rPr>
                <w:sz w:val="18"/>
              </w:rPr>
            </w:pPr>
            <w:r w:rsidRPr="00741839">
              <w:rPr>
                <w:sz w:val="18"/>
              </w:rPr>
              <w:t>D66- D68</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FD57C3" w:rsidRPr="00741839" w:rsidTr="00017E9C">
        <w:trPr>
          <w:cantSplit/>
          <w:trHeight w:val="20"/>
          <w:jc w:val="center"/>
        </w:trPr>
        <w:tc>
          <w:tcPr>
            <w:tcW w:w="4448" w:type="dxa"/>
            <w:vAlign w:val="center"/>
          </w:tcPr>
          <w:p w:rsidR="00FD57C3" w:rsidRPr="00741839" w:rsidRDefault="00FD57C3" w:rsidP="00FD57C3">
            <w:pPr>
              <w:pStyle w:val="ac"/>
              <w:tabs>
                <w:tab w:val="left" w:pos="278"/>
              </w:tabs>
              <w:spacing w:before="0" w:line="200" w:lineRule="exact"/>
              <w:rPr>
                <w:sz w:val="18"/>
              </w:rPr>
            </w:pPr>
            <w:r w:rsidRPr="00741839">
              <w:rPr>
                <w:sz w:val="18"/>
              </w:rPr>
              <w:t>отдельные нарушения, вовлекающие иммунный механизм</w:t>
            </w:r>
          </w:p>
        </w:tc>
        <w:tc>
          <w:tcPr>
            <w:tcW w:w="882" w:type="dxa"/>
            <w:vAlign w:val="center"/>
          </w:tcPr>
          <w:p w:rsidR="00FD57C3" w:rsidRPr="00741839" w:rsidRDefault="00FD57C3" w:rsidP="00FD57C3">
            <w:pPr>
              <w:spacing w:line="200" w:lineRule="exact"/>
              <w:jc w:val="center"/>
              <w:rPr>
                <w:sz w:val="18"/>
              </w:rPr>
            </w:pPr>
            <w:r w:rsidRPr="00741839">
              <w:rPr>
                <w:sz w:val="18"/>
              </w:rPr>
              <w:t>4.3</w:t>
            </w:r>
          </w:p>
        </w:tc>
        <w:tc>
          <w:tcPr>
            <w:tcW w:w="1276" w:type="dxa"/>
            <w:vAlign w:val="center"/>
          </w:tcPr>
          <w:p w:rsidR="00FD57C3" w:rsidRPr="00741839" w:rsidRDefault="00FD57C3" w:rsidP="00FD57C3">
            <w:pPr>
              <w:spacing w:line="200" w:lineRule="exact"/>
              <w:jc w:val="center"/>
              <w:rPr>
                <w:sz w:val="18"/>
              </w:rPr>
            </w:pPr>
            <w:r w:rsidRPr="00741839">
              <w:rPr>
                <w:sz w:val="18"/>
                <w:lang w:val="en-US"/>
              </w:rPr>
              <w:t>D</w:t>
            </w:r>
            <w:r w:rsidRPr="00741839">
              <w:rPr>
                <w:sz w:val="18"/>
              </w:rPr>
              <w:t>80-</w:t>
            </w:r>
            <w:r w:rsidRPr="00741839">
              <w:rPr>
                <w:sz w:val="18"/>
                <w:lang w:val="en-US"/>
              </w:rPr>
              <w:t>D</w:t>
            </w:r>
            <w:r w:rsidRPr="00741839">
              <w:rPr>
                <w:sz w:val="18"/>
              </w:rPr>
              <w:t>89</w:t>
            </w:r>
          </w:p>
        </w:tc>
        <w:tc>
          <w:tcPr>
            <w:tcW w:w="992" w:type="dxa"/>
            <w:shd w:val="clear" w:color="auto" w:fill="auto"/>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jc w:val="center"/>
              <w:rPr>
                <w:b/>
                <w:sz w:val="22"/>
              </w:rPr>
            </w:pPr>
          </w:p>
        </w:tc>
        <w:tc>
          <w:tcPr>
            <w:tcW w:w="993"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992" w:type="dxa"/>
            <w:vAlign w:val="center"/>
          </w:tcPr>
          <w:p w:rsidR="00FD57C3" w:rsidRPr="00741839" w:rsidRDefault="00FD57C3" w:rsidP="00FD57C3">
            <w:pPr>
              <w:jc w:val="center"/>
              <w:rPr>
                <w:b/>
                <w:sz w:val="22"/>
              </w:rPr>
            </w:pPr>
          </w:p>
        </w:tc>
        <w:tc>
          <w:tcPr>
            <w:tcW w:w="1134" w:type="dxa"/>
            <w:shd w:val="clear" w:color="auto" w:fill="auto"/>
            <w:vAlign w:val="center"/>
          </w:tcPr>
          <w:p w:rsidR="00FD57C3" w:rsidRPr="00741839" w:rsidRDefault="00FD57C3" w:rsidP="00FD57C3">
            <w:pPr>
              <w:spacing w:line="180" w:lineRule="exact"/>
              <w:jc w:val="center"/>
              <w:rPr>
                <w:b/>
                <w:sz w:val="22"/>
              </w:rPr>
            </w:pPr>
          </w:p>
        </w:tc>
        <w:tc>
          <w:tcPr>
            <w:tcW w:w="851" w:type="dxa"/>
            <w:shd w:val="clear" w:color="auto" w:fill="auto"/>
            <w:vAlign w:val="center"/>
          </w:tcPr>
          <w:p w:rsidR="00FD57C3" w:rsidRPr="00741839" w:rsidRDefault="00FD57C3" w:rsidP="00FD57C3">
            <w:pPr>
              <w:spacing w:line="180" w:lineRule="exact"/>
              <w:jc w:val="center"/>
              <w:rPr>
                <w:b/>
                <w:sz w:val="22"/>
              </w:rPr>
            </w:pPr>
          </w:p>
        </w:tc>
        <w:tc>
          <w:tcPr>
            <w:tcW w:w="1048" w:type="dxa"/>
            <w:vAlign w:val="center"/>
          </w:tcPr>
          <w:p w:rsidR="00FD57C3" w:rsidRPr="00741839" w:rsidRDefault="00FD57C3"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pageBreakBefore/>
              <w:spacing w:line="200" w:lineRule="exact"/>
              <w:ind w:left="142"/>
              <w:rPr>
                <w:b/>
                <w:sz w:val="18"/>
              </w:rPr>
            </w:pPr>
            <w:r w:rsidRPr="00741839">
              <w:rPr>
                <w:b/>
                <w:sz w:val="18"/>
              </w:rPr>
              <w:t>болезни эндокринной системы, расстройства питания и нарушения обмена веществ</w:t>
            </w:r>
          </w:p>
        </w:tc>
        <w:tc>
          <w:tcPr>
            <w:tcW w:w="882" w:type="dxa"/>
            <w:vAlign w:val="center"/>
          </w:tcPr>
          <w:p w:rsidR="00385DE8" w:rsidRPr="00741839" w:rsidRDefault="00385DE8" w:rsidP="0014772C">
            <w:pPr>
              <w:spacing w:line="200" w:lineRule="exact"/>
              <w:jc w:val="center"/>
              <w:rPr>
                <w:b/>
                <w:sz w:val="18"/>
              </w:rPr>
            </w:pPr>
            <w:r w:rsidRPr="00741839">
              <w:rPr>
                <w:b/>
                <w:sz w:val="18"/>
              </w:rPr>
              <w:t>5.0</w:t>
            </w:r>
          </w:p>
        </w:tc>
        <w:tc>
          <w:tcPr>
            <w:tcW w:w="1276" w:type="dxa"/>
            <w:vAlign w:val="center"/>
          </w:tcPr>
          <w:p w:rsidR="00385DE8" w:rsidRPr="00741839" w:rsidRDefault="00385DE8" w:rsidP="0014772C">
            <w:pPr>
              <w:pageBreakBefore/>
              <w:spacing w:line="200" w:lineRule="exact"/>
              <w:ind w:left="142"/>
              <w:jc w:val="center"/>
              <w:rPr>
                <w:b/>
                <w:sz w:val="18"/>
              </w:rPr>
            </w:pPr>
            <w:r w:rsidRPr="00741839">
              <w:rPr>
                <w:b/>
                <w:sz w:val="18"/>
              </w:rPr>
              <w:t>Е00-Е89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spacing w:line="200" w:lineRule="exact"/>
              <w:ind w:left="278"/>
              <w:rPr>
                <w:sz w:val="18"/>
              </w:rPr>
            </w:pPr>
            <w:r w:rsidRPr="00741839">
              <w:rPr>
                <w:sz w:val="18"/>
              </w:rPr>
              <w:t>из них:</w:t>
            </w:r>
          </w:p>
          <w:p w:rsidR="00385DE8" w:rsidRPr="00741839" w:rsidRDefault="00385DE8" w:rsidP="0014772C">
            <w:pPr>
              <w:spacing w:line="200" w:lineRule="exact"/>
              <w:ind w:left="278"/>
              <w:rPr>
                <w:b/>
                <w:sz w:val="18"/>
              </w:rPr>
            </w:pPr>
            <w:r w:rsidRPr="00741839">
              <w:rPr>
                <w:sz w:val="18"/>
              </w:rPr>
              <w:t>болезни щитовидной железы</w:t>
            </w:r>
          </w:p>
        </w:tc>
        <w:tc>
          <w:tcPr>
            <w:tcW w:w="882" w:type="dxa"/>
            <w:vAlign w:val="center"/>
          </w:tcPr>
          <w:p w:rsidR="00385DE8" w:rsidRPr="00741839" w:rsidRDefault="00385DE8" w:rsidP="0014772C">
            <w:pPr>
              <w:spacing w:line="200" w:lineRule="exact"/>
              <w:jc w:val="center"/>
              <w:rPr>
                <w:sz w:val="18"/>
              </w:rPr>
            </w:pPr>
            <w:r w:rsidRPr="00741839">
              <w:rPr>
                <w:sz w:val="18"/>
              </w:rPr>
              <w:t>5.1</w:t>
            </w:r>
          </w:p>
        </w:tc>
        <w:tc>
          <w:tcPr>
            <w:tcW w:w="1276" w:type="dxa"/>
            <w:vAlign w:val="center"/>
          </w:tcPr>
          <w:p w:rsidR="00385DE8" w:rsidRPr="00741839" w:rsidRDefault="00385DE8" w:rsidP="0014772C">
            <w:pPr>
              <w:spacing w:line="200" w:lineRule="exact"/>
              <w:jc w:val="center"/>
              <w:rPr>
                <w:sz w:val="18"/>
              </w:rPr>
            </w:pPr>
            <w:r w:rsidRPr="00741839">
              <w:rPr>
                <w:sz w:val="18"/>
              </w:rPr>
              <w:t>Е00-Е07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spacing w:line="200" w:lineRule="exact"/>
              <w:ind w:left="420"/>
              <w:rPr>
                <w:sz w:val="18"/>
              </w:rPr>
            </w:pPr>
            <w:r w:rsidRPr="00741839">
              <w:rPr>
                <w:sz w:val="18"/>
              </w:rPr>
              <w:t>из них:</w:t>
            </w:r>
          </w:p>
          <w:p w:rsidR="00385DE8" w:rsidRPr="00F428EE" w:rsidRDefault="00385DE8" w:rsidP="0014772C">
            <w:pPr>
              <w:pStyle w:val="a3"/>
              <w:spacing w:line="200" w:lineRule="exact"/>
              <w:ind w:left="420" w:firstLine="6"/>
              <w:rPr>
                <w:sz w:val="18"/>
                <w:lang w:val="ru-RU" w:eastAsia="ru-RU"/>
              </w:rPr>
            </w:pPr>
            <w:r w:rsidRPr="00F428EE">
              <w:rPr>
                <w:sz w:val="18"/>
                <w:lang w:val="ru-RU" w:eastAsia="ru-RU"/>
              </w:rPr>
              <w:t>синдром врожденной йодной недостаточности</w:t>
            </w:r>
          </w:p>
        </w:tc>
        <w:tc>
          <w:tcPr>
            <w:tcW w:w="882" w:type="dxa"/>
            <w:vAlign w:val="center"/>
          </w:tcPr>
          <w:p w:rsidR="00385DE8" w:rsidRPr="00741839" w:rsidRDefault="00385DE8" w:rsidP="0014772C">
            <w:pPr>
              <w:spacing w:line="200" w:lineRule="exact"/>
              <w:jc w:val="center"/>
              <w:rPr>
                <w:sz w:val="18"/>
              </w:rPr>
            </w:pPr>
            <w:r w:rsidRPr="00741839">
              <w:rPr>
                <w:sz w:val="18"/>
              </w:rPr>
              <w:t>5.1.1</w:t>
            </w:r>
          </w:p>
        </w:tc>
        <w:tc>
          <w:tcPr>
            <w:tcW w:w="1276" w:type="dxa"/>
            <w:vAlign w:val="center"/>
          </w:tcPr>
          <w:p w:rsidR="00385DE8" w:rsidRPr="00741839" w:rsidRDefault="00385DE8" w:rsidP="0014772C">
            <w:pPr>
              <w:spacing w:line="200" w:lineRule="exact"/>
              <w:jc w:val="center"/>
              <w:rPr>
                <w:sz w:val="18"/>
              </w:rPr>
            </w:pPr>
            <w:r w:rsidRPr="00741839">
              <w:rPr>
                <w:sz w:val="18"/>
              </w:rPr>
              <w:t>Е00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spacing w:line="200" w:lineRule="exact"/>
              <w:ind w:left="420"/>
              <w:rPr>
                <w:sz w:val="18"/>
              </w:rPr>
            </w:pPr>
            <w:r w:rsidRPr="00741839">
              <w:rPr>
                <w:sz w:val="18"/>
              </w:rPr>
              <w:t>эндемический зоб, связанный с йодной недостаточностью</w:t>
            </w:r>
          </w:p>
        </w:tc>
        <w:tc>
          <w:tcPr>
            <w:tcW w:w="882" w:type="dxa"/>
            <w:vAlign w:val="center"/>
          </w:tcPr>
          <w:p w:rsidR="00385DE8" w:rsidRPr="00741839" w:rsidRDefault="00385DE8" w:rsidP="0014772C">
            <w:pPr>
              <w:spacing w:line="200" w:lineRule="exact"/>
              <w:jc w:val="center"/>
              <w:rPr>
                <w:sz w:val="18"/>
              </w:rPr>
            </w:pPr>
            <w:r w:rsidRPr="00741839">
              <w:rPr>
                <w:sz w:val="18"/>
              </w:rPr>
              <w:t>5.1.2</w:t>
            </w:r>
          </w:p>
        </w:tc>
        <w:tc>
          <w:tcPr>
            <w:tcW w:w="1276" w:type="dxa"/>
            <w:vAlign w:val="center"/>
          </w:tcPr>
          <w:p w:rsidR="00385DE8" w:rsidRPr="00741839" w:rsidRDefault="00385DE8" w:rsidP="0014772C">
            <w:pPr>
              <w:spacing w:line="200" w:lineRule="exact"/>
              <w:jc w:val="center"/>
              <w:rPr>
                <w:sz w:val="18"/>
              </w:rPr>
            </w:pPr>
            <w:r w:rsidRPr="00741839">
              <w:rPr>
                <w:sz w:val="18"/>
              </w:rPr>
              <w:t>Е01.0-2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spacing w:line="200" w:lineRule="exact"/>
              <w:ind w:left="420"/>
              <w:rPr>
                <w:sz w:val="18"/>
              </w:rPr>
            </w:pPr>
            <w:r w:rsidRPr="00741839">
              <w:rPr>
                <w:sz w:val="18"/>
              </w:rPr>
              <w:t>субклинический гипотиреоз вследствие йодной недостаточности и другие формы гипотиреоза</w:t>
            </w:r>
          </w:p>
        </w:tc>
        <w:tc>
          <w:tcPr>
            <w:tcW w:w="882" w:type="dxa"/>
            <w:vAlign w:val="center"/>
          </w:tcPr>
          <w:p w:rsidR="00385DE8" w:rsidRPr="00741839" w:rsidRDefault="00385DE8" w:rsidP="0014772C">
            <w:pPr>
              <w:spacing w:line="200" w:lineRule="exact"/>
              <w:jc w:val="center"/>
              <w:rPr>
                <w:sz w:val="18"/>
              </w:rPr>
            </w:pPr>
            <w:r w:rsidRPr="00741839">
              <w:rPr>
                <w:sz w:val="18"/>
              </w:rPr>
              <w:t>5.1.3</w:t>
            </w:r>
          </w:p>
        </w:tc>
        <w:tc>
          <w:tcPr>
            <w:tcW w:w="1276" w:type="dxa"/>
            <w:vAlign w:val="center"/>
          </w:tcPr>
          <w:p w:rsidR="00385DE8" w:rsidRPr="00741839" w:rsidRDefault="00385DE8" w:rsidP="0014772C">
            <w:pPr>
              <w:spacing w:line="200" w:lineRule="exact"/>
              <w:jc w:val="center"/>
              <w:rPr>
                <w:sz w:val="18"/>
              </w:rPr>
            </w:pPr>
            <w:r w:rsidRPr="00741839">
              <w:rPr>
                <w:sz w:val="18"/>
              </w:rPr>
              <w:t>Е02, Е03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14772C">
            <w:pPr>
              <w:spacing w:line="200" w:lineRule="exact"/>
              <w:ind w:left="420"/>
              <w:rPr>
                <w:sz w:val="18"/>
              </w:rPr>
            </w:pPr>
            <w:r w:rsidRPr="00741839">
              <w:rPr>
                <w:sz w:val="18"/>
              </w:rPr>
              <w:t>субклинический гипотиреоз вследствие йодной недостаточности и другие формы гипотиреоза</w:t>
            </w:r>
          </w:p>
        </w:tc>
        <w:tc>
          <w:tcPr>
            <w:tcW w:w="882" w:type="dxa"/>
            <w:vAlign w:val="center"/>
          </w:tcPr>
          <w:p w:rsidR="00385DE8" w:rsidRPr="00741839" w:rsidRDefault="00385DE8" w:rsidP="0014772C">
            <w:pPr>
              <w:spacing w:line="200" w:lineRule="exact"/>
              <w:jc w:val="center"/>
              <w:rPr>
                <w:sz w:val="18"/>
              </w:rPr>
            </w:pPr>
            <w:r w:rsidRPr="00741839">
              <w:rPr>
                <w:sz w:val="18"/>
              </w:rPr>
              <w:t>5.1.3</w:t>
            </w:r>
          </w:p>
        </w:tc>
        <w:tc>
          <w:tcPr>
            <w:tcW w:w="1276" w:type="dxa"/>
            <w:vAlign w:val="center"/>
          </w:tcPr>
          <w:p w:rsidR="00385DE8" w:rsidRPr="00741839" w:rsidRDefault="00385DE8" w:rsidP="0014772C">
            <w:pPr>
              <w:spacing w:line="200" w:lineRule="exact"/>
              <w:jc w:val="center"/>
              <w:rPr>
                <w:sz w:val="18"/>
              </w:rPr>
            </w:pPr>
            <w:r w:rsidRPr="00741839">
              <w:rPr>
                <w:sz w:val="18"/>
              </w:rPr>
              <w:t>Е02, Е03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другие формы нетоксического зоба</w:t>
            </w:r>
          </w:p>
        </w:tc>
        <w:tc>
          <w:tcPr>
            <w:tcW w:w="882" w:type="dxa"/>
            <w:vAlign w:val="center"/>
          </w:tcPr>
          <w:p w:rsidR="00385DE8" w:rsidRPr="00741839" w:rsidRDefault="00385DE8" w:rsidP="00FD57C3">
            <w:pPr>
              <w:spacing w:line="200" w:lineRule="exact"/>
              <w:jc w:val="center"/>
              <w:rPr>
                <w:sz w:val="18"/>
              </w:rPr>
            </w:pPr>
            <w:r w:rsidRPr="00741839">
              <w:rPr>
                <w:sz w:val="18"/>
              </w:rPr>
              <w:t>5.1.4</w:t>
            </w:r>
          </w:p>
        </w:tc>
        <w:tc>
          <w:tcPr>
            <w:tcW w:w="1276" w:type="dxa"/>
            <w:vAlign w:val="center"/>
          </w:tcPr>
          <w:p w:rsidR="00385DE8" w:rsidRPr="00741839" w:rsidRDefault="00385DE8" w:rsidP="00FD57C3">
            <w:pPr>
              <w:spacing w:line="200" w:lineRule="exact"/>
              <w:jc w:val="center"/>
              <w:rPr>
                <w:sz w:val="18"/>
              </w:rPr>
            </w:pPr>
            <w:r w:rsidRPr="00741839">
              <w:rPr>
                <w:sz w:val="18"/>
              </w:rPr>
              <w:t>Е04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тиреотоксикоз (гипертиреоз)</w:t>
            </w:r>
          </w:p>
        </w:tc>
        <w:tc>
          <w:tcPr>
            <w:tcW w:w="882" w:type="dxa"/>
            <w:vAlign w:val="center"/>
          </w:tcPr>
          <w:p w:rsidR="00385DE8" w:rsidRPr="00741839" w:rsidRDefault="00385DE8" w:rsidP="00FD57C3">
            <w:pPr>
              <w:spacing w:line="200" w:lineRule="exact"/>
              <w:jc w:val="center"/>
              <w:rPr>
                <w:sz w:val="18"/>
              </w:rPr>
            </w:pPr>
            <w:r w:rsidRPr="00741839">
              <w:rPr>
                <w:sz w:val="18"/>
              </w:rPr>
              <w:t>5.1.5</w:t>
            </w:r>
          </w:p>
        </w:tc>
        <w:tc>
          <w:tcPr>
            <w:tcW w:w="1276" w:type="dxa"/>
            <w:vAlign w:val="center"/>
          </w:tcPr>
          <w:p w:rsidR="00385DE8" w:rsidRPr="00741839" w:rsidRDefault="00385DE8" w:rsidP="00FD57C3">
            <w:pPr>
              <w:spacing w:line="200" w:lineRule="exact"/>
              <w:jc w:val="center"/>
              <w:rPr>
                <w:sz w:val="18"/>
              </w:rPr>
            </w:pPr>
            <w:r w:rsidRPr="00741839">
              <w:rPr>
                <w:sz w:val="18"/>
              </w:rPr>
              <w:t>Е05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тиреоидит</w:t>
            </w:r>
          </w:p>
        </w:tc>
        <w:tc>
          <w:tcPr>
            <w:tcW w:w="882" w:type="dxa"/>
            <w:vAlign w:val="center"/>
          </w:tcPr>
          <w:p w:rsidR="00385DE8" w:rsidRPr="00741839" w:rsidRDefault="00385DE8" w:rsidP="00FD57C3">
            <w:pPr>
              <w:spacing w:line="200" w:lineRule="exact"/>
              <w:jc w:val="center"/>
              <w:rPr>
                <w:sz w:val="18"/>
              </w:rPr>
            </w:pPr>
            <w:r w:rsidRPr="00741839">
              <w:rPr>
                <w:sz w:val="18"/>
              </w:rPr>
              <w:t>5.1.6</w:t>
            </w:r>
          </w:p>
        </w:tc>
        <w:tc>
          <w:tcPr>
            <w:tcW w:w="1276" w:type="dxa"/>
            <w:vAlign w:val="center"/>
          </w:tcPr>
          <w:p w:rsidR="00385DE8" w:rsidRPr="00741839" w:rsidRDefault="00385DE8" w:rsidP="00FD57C3">
            <w:pPr>
              <w:spacing w:line="200" w:lineRule="exact"/>
              <w:jc w:val="center"/>
              <w:rPr>
                <w:sz w:val="18"/>
              </w:rPr>
            </w:pPr>
            <w:r w:rsidRPr="00741839">
              <w:rPr>
                <w:sz w:val="18"/>
              </w:rPr>
              <w:t>Е06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F428EE" w:rsidRDefault="00385DE8" w:rsidP="00FD57C3">
            <w:pPr>
              <w:pStyle w:val="a3"/>
              <w:spacing w:line="200" w:lineRule="exact"/>
              <w:ind w:left="284"/>
              <w:rPr>
                <w:sz w:val="18"/>
                <w:lang w:val="ru-RU" w:eastAsia="ru-RU"/>
              </w:rPr>
            </w:pPr>
            <w:r w:rsidRPr="00F428EE">
              <w:rPr>
                <w:sz w:val="18"/>
                <w:lang w:val="ru-RU" w:eastAsia="ru-RU"/>
              </w:rPr>
              <w:t>сахарный диабет</w:t>
            </w:r>
          </w:p>
        </w:tc>
        <w:tc>
          <w:tcPr>
            <w:tcW w:w="882" w:type="dxa"/>
            <w:vAlign w:val="center"/>
          </w:tcPr>
          <w:p w:rsidR="00385DE8" w:rsidRPr="00741839" w:rsidRDefault="00385DE8" w:rsidP="00FD57C3">
            <w:pPr>
              <w:spacing w:line="200" w:lineRule="exact"/>
              <w:jc w:val="center"/>
              <w:rPr>
                <w:sz w:val="18"/>
              </w:rPr>
            </w:pPr>
            <w:r w:rsidRPr="00741839">
              <w:rPr>
                <w:sz w:val="18"/>
              </w:rPr>
              <w:t>5.2</w:t>
            </w:r>
          </w:p>
        </w:tc>
        <w:tc>
          <w:tcPr>
            <w:tcW w:w="1276" w:type="dxa"/>
            <w:vAlign w:val="center"/>
          </w:tcPr>
          <w:p w:rsidR="00385DE8" w:rsidRPr="00741839" w:rsidRDefault="00385DE8" w:rsidP="00FD57C3">
            <w:pPr>
              <w:spacing w:line="200" w:lineRule="exact"/>
              <w:jc w:val="center"/>
              <w:rPr>
                <w:sz w:val="18"/>
              </w:rPr>
            </w:pPr>
            <w:r w:rsidRPr="00741839">
              <w:rPr>
                <w:sz w:val="18"/>
              </w:rPr>
              <w:t>Е10-Е14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F428EE" w:rsidRDefault="00385DE8" w:rsidP="00FD57C3">
            <w:pPr>
              <w:pStyle w:val="a3"/>
              <w:spacing w:line="200" w:lineRule="exact"/>
              <w:ind w:left="284"/>
              <w:rPr>
                <w:sz w:val="18"/>
                <w:lang w:val="ru-RU" w:eastAsia="ru-RU"/>
              </w:rPr>
            </w:pPr>
            <w:r w:rsidRPr="00F428EE">
              <w:rPr>
                <w:sz w:val="18"/>
                <w:lang w:val="ru-RU" w:eastAsia="ru-RU"/>
              </w:rPr>
              <w:t xml:space="preserve">    из него: </w:t>
            </w:r>
          </w:p>
          <w:p w:rsidR="00385DE8" w:rsidRPr="00F428EE" w:rsidRDefault="00385DE8" w:rsidP="00FD57C3">
            <w:pPr>
              <w:pStyle w:val="a3"/>
              <w:spacing w:line="200" w:lineRule="exact"/>
              <w:ind w:left="284"/>
              <w:rPr>
                <w:sz w:val="18"/>
                <w:highlight w:val="yellow"/>
                <w:lang w:val="ru-RU" w:eastAsia="ru-RU"/>
              </w:rPr>
            </w:pPr>
            <w:r w:rsidRPr="00F428EE">
              <w:rPr>
                <w:sz w:val="18"/>
                <w:lang w:val="ru-RU" w:eastAsia="ru-RU"/>
              </w:rPr>
              <w:t xml:space="preserve">    с поражением глаз</w:t>
            </w:r>
          </w:p>
        </w:tc>
        <w:tc>
          <w:tcPr>
            <w:tcW w:w="882" w:type="dxa"/>
            <w:vAlign w:val="center"/>
          </w:tcPr>
          <w:p w:rsidR="00385DE8" w:rsidRPr="00741839" w:rsidRDefault="00385DE8" w:rsidP="00FD57C3">
            <w:pPr>
              <w:spacing w:line="200" w:lineRule="exact"/>
              <w:jc w:val="center"/>
              <w:rPr>
                <w:sz w:val="18"/>
              </w:rPr>
            </w:pPr>
            <w:r w:rsidRPr="00741839">
              <w:rPr>
                <w:sz w:val="18"/>
              </w:rPr>
              <w:t>5.2.1</w:t>
            </w:r>
          </w:p>
        </w:tc>
        <w:tc>
          <w:tcPr>
            <w:tcW w:w="1276" w:type="dxa"/>
            <w:vAlign w:val="center"/>
          </w:tcPr>
          <w:p w:rsidR="00385DE8" w:rsidRPr="00741839" w:rsidRDefault="00385DE8" w:rsidP="00FD57C3">
            <w:pPr>
              <w:spacing w:line="200" w:lineRule="exact"/>
              <w:jc w:val="center"/>
              <w:rPr>
                <w:sz w:val="18"/>
                <w:highlight w:val="yellow"/>
              </w:rPr>
            </w:pPr>
            <w:r w:rsidRPr="00741839">
              <w:rPr>
                <w:sz w:val="18"/>
              </w:rPr>
              <w:t>Е10.3, Е11.3, Е12.3, Е13.3, Е14.3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shd w:val="clear" w:color="auto" w:fill="auto"/>
            <w:vAlign w:val="center"/>
          </w:tcPr>
          <w:p w:rsidR="00385DE8" w:rsidRPr="00F428EE" w:rsidRDefault="00385DE8" w:rsidP="00FD57C3">
            <w:pPr>
              <w:pStyle w:val="a3"/>
              <w:spacing w:line="200" w:lineRule="exact"/>
              <w:ind w:left="284"/>
              <w:rPr>
                <w:sz w:val="18"/>
                <w:lang w:val="ru-RU" w:eastAsia="ru-RU"/>
              </w:rPr>
            </w:pPr>
            <w:r w:rsidRPr="00F428EE">
              <w:rPr>
                <w:sz w:val="18"/>
                <w:lang w:val="ru-RU" w:eastAsia="ru-RU"/>
              </w:rPr>
              <w:t xml:space="preserve">   с поражением почек</w:t>
            </w:r>
          </w:p>
        </w:tc>
        <w:tc>
          <w:tcPr>
            <w:tcW w:w="882" w:type="dxa"/>
            <w:shd w:val="clear" w:color="auto" w:fill="auto"/>
            <w:vAlign w:val="center"/>
          </w:tcPr>
          <w:p w:rsidR="00385DE8" w:rsidRPr="00741839" w:rsidRDefault="00385DE8" w:rsidP="00FD57C3">
            <w:pPr>
              <w:spacing w:line="200" w:lineRule="exact"/>
              <w:jc w:val="center"/>
              <w:rPr>
                <w:sz w:val="18"/>
              </w:rPr>
            </w:pPr>
            <w:r w:rsidRPr="00741839">
              <w:rPr>
                <w:sz w:val="18"/>
              </w:rPr>
              <w:t>5.2.2</w:t>
            </w:r>
          </w:p>
        </w:tc>
        <w:tc>
          <w:tcPr>
            <w:tcW w:w="1276" w:type="dxa"/>
            <w:shd w:val="clear" w:color="auto" w:fill="auto"/>
            <w:vAlign w:val="center"/>
          </w:tcPr>
          <w:p w:rsidR="00385DE8" w:rsidRPr="00741839" w:rsidRDefault="00385DE8" w:rsidP="00FD57C3">
            <w:pPr>
              <w:spacing w:line="200" w:lineRule="exact"/>
              <w:jc w:val="center"/>
              <w:rPr>
                <w:sz w:val="18"/>
              </w:rPr>
            </w:pPr>
            <w:r w:rsidRPr="00741839">
              <w:rPr>
                <w:sz w:val="18"/>
              </w:rPr>
              <w:t>Е10.2, Е11.2, Е12.2, Е13.2, Е14.2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shd w:val="clear" w:color="auto" w:fill="auto"/>
            <w:vAlign w:val="center"/>
          </w:tcPr>
          <w:p w:rsidR="00385DE8" w:rsidRPr="00741839" w:rsidRDefault="00385DE8" w:rsidP="00FD57C3">
            <w:pPr>
              <w:spacing w:line="200" w:lineRule="exact"/>
              <w:rPr>
                <w:sz w:val="18"/>
              </w:rPr>
            </w:pPr>
            <w:r w:rsidRPr="00741839">
              <w:rPr>
                <w:sz w:val="18"/>
              </w:rPr>
              <w:t xml:space="preserve">         из него (из стр. 5.2):</w:t>
            </w:r>
          </w:p>
          <w:p w:rsidR="00385DE8" w:rsidRPr="00741839" w:rsidRDefault="00385DE8" w:rsidP="00FD57C3">
            <w:pPr>
              <w:spacing w:line="200" w:lineRule="exact"/>
              <w:ind w:left="420"/>
              <w:rPr>
                <w:sz w:val="18"/>
              </w:rPr>
            </w:pPr>
            <w:r w:rsidRPr="00741839">
              <w:rPr>
                <w:sz w:val="18"/>
              </w:rPr>
              <w:t xml:space="preserve">  сахарный диабет </w:t>
            </w:r>
            <w:r w:rsidRPr="00741839">
              <w:rPr>
                <w:sz w:val="18"/>
                <w:lang w:val="en-US"/>
              </w:rPr>
              <w:t>I</w:t>
            </w:r>
            <w:r w:rsidRPr="00741839">
              <w:rPr>
                <w:sz w:val="18"/>
              </w:rPr>
              <w:t xml:space="preserve"> типа</w:t>
            </w:r>
          </w:p>
        </w:tc>
        <w:tc>
          <w:tcPr>
            <w:tcW w:w="882" w:type="dxa"/>
            <w:shd w:val="clear" w:color="auto" w:fill="auto"/>
            <w:vAlign w:val="center"/>
          </w:tcPr>
          <w:p w:rsidR="00385DE8" w:rsidRPr="00741839" w:rsidRDefault="00385DE8" w:rsidP="00FD57C3">
            <w:pPr>
              <w:spacing w:line="200" w:lineRule="exact"/>
              <w:jc w:val="center"/>
              <w:rPr>
                <w:sz w:val="18"/>
              </w:rPr>
            </w:pPr>
            <w:r w:rsidRPr="00741839">
              <w:rPr>
                <w:sz w:val="18"/>
              </w:rPr>
              <w:t>5.2.3</w:t>
            </w:r>
          </w:p>
        </w:tc>
        <w:tc>
          <w:tcPr>
            <w:tcW w:w="1276" w:type="dxa"/>
            <w:shd w:val="clear" w:color="auto" w:fill="auto"/>
            <w:vAlign w:val="center"/>
          </w:tcPr>
          <w:p w:rsidR="00385DE8" w:rsidRPr="00741839" w:rsidRDefault="00385DE8" w:rsidP="00FD57C3">
            <w:pPr>
              <w:spacing w:line="200" w:lineRule="exact"/>
              <w:jc w:val="center"/>
              <w:rPr>
                <w:sz w:val="18"/>
              </w:rPr>
            </w:pPr>
            <w:r w:rsidRPr="00741839">
              <w:rPr>
                <w:sz w:val="18"/>
              </w:rPr>
              <w:t>Е10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shd w:val="clear" w:color="auto" w:fill="auto"/>
            <w:vAlign w:val="center"/>
          </w:tcPr>
          <w:p w:rsidR="00385DE8" w:rsidRPr="00741839" w:rsidRDefault="00385DE8" w:rsidP="00FD57C3">
            <w:pPr>
              <w:spacing w:line="200" w:lineRule="exact"/>
              <w:ind w:left="420"/>
              <w:rPr>
                <w:sz w:val="18"/>
              </w:rPr>
            </w:pPr>
            <w:r w:rsidRPr="00741839">
              <w:rPr>
                <w:sz w:val="18"/>
              </w:rPr>
              <w:t xml:space="preserve">  сахарный диабет </w:t>
            </w:r>
            <w:r w:rsidRPr="00741839">
              <w:rPr>
                <w:sz w:val="18"/>
                <w:lang w:val="en-US"/>
              </w:rPr>
              <w:t>II</w:t>
            </w:r>
            <w:r w:rsidRPr="00741839">
              <w:rPr>
                <w:sz w:val="18"/>
              </w:rPr>
              <w:t xml:space="preserve"> типа    </w:t>
            </w:r>
          </w:p>
        </w:tc>
        <w:tc>
          <w:tcPr>
            <w:tcW w:w="882" w:type="dxa"/>
            <w:shd w:val="clear" w:color="auto" w:fill="auto"/>
            <w:vAlign w:val="center"/>
          </w:tcPr>
          <w:p w:rsidR="00385DE8" w:rsidRPr="00741839" w:rsidRDefault="00385DE8" w:rsidP="00FD57C3">
            <w:pPr>
              <w:spacing w:line="200" w:lineRule="exact"/>
              <w:jc w:val="center"/>
              <w:rPr>
                <w:sz w:val="18"/>
              </w:rPr>
            </w:pPr>
            <w:r w:rsidRPr="00741839">
              <w:rPr>
                <w:sz w:val="18"/>
              </w:rPr>
              <w:t>5.2.4</w:t>
            </w:r>
          </w:p>
        </w:tc>
        <w:tc>
          <w:tcPr>
            <w:tcW w:w="1276" w:type="dxa"/>
            <w:shd w:val="clear" w:color="auto" w:fill="auto"/>
            <w:vAlign w:val="center"/>
          </w:tcPr>
          <w:p w:rsidR="00385DE8" w:rsidRPr="00741839" w:rsidRDefault="00385DE8" w:rsidP="00FD57C3">
            <w:pPr>
              <w:spacing w:line="200" w:lineRule="exact"/>
              <w:jc w:val="center"/>
              <w:rPr>
                <w:sz w:val="18"/>
              </w:rPr>
            </w:pPr>
            <w:r w:rsidRPr="00741839">
              <w:rPr>
                <w:sz w:val="18"/>
              </w:rPr>
              <w:t>Е11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гиперфункция гипофиза</w:t>
            </w:r>
          </w:p>
        </w:tc>
        <w:tc>
          <w:tcPr>
            <w:tcW w:w="882" w:type="dxa"/>
            <w:vAlign w:val="center"/>
          </w:tcPr>
          <w:p w:rsidR="00385DE8" w:rsidRPr="00741839" w:rsidRDefault="00385DE8" w:rsidP="00FD57C3">
            <w:pPr>
              <w:spacing w:line="200" w:lineRule="exact"/>
              <w:jc w:val="center"/>
              <w:rPr>
                <w:sz w:val="18"/>
              </w:rPr>
            </w:pPr>
            <w:r w:rsidRPr="00741839">
              <w:rPr>
                <w:sz w:val="18"/>
              </w:rPr>
              <w:t>5.3</w:t>
            </w:r>
          </w:p>
        </w:tc>
        <w:tc>
          <w:tcPr>
            <w:tcW w:w="1276" w:type="dxa"/>
            <w:vAlign w:val="center"/>
          </w:tcPr>
          <w:p w:rsidR="00385DE8" w:rsidRPr="00741839" w:rsidRDefault="00385DE8" w:rsidP="00FD57C3">
            <w:pPr>
              <w:spacing w:line="200" w:lineRule="exact"/>
              <w:jc w:val="center"/>
              <w:rPr>
                <w:sz w:val="18"/>
              </w:rPr>
            </w:pPr>
            <w:r w:rsidRPr="00741839">
              <w:rPr>
                <w:sz w:val="18"/>
              </w:rPr>
              <w:t>Е22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tabs>
                <w:tab w:val="left" w:pos="278"/>
              </w:tabs>
              <w:spacing w:line="200" w:lineRule="exact"/>
              <w:ind w:left="278"/>
              <w:rPr>
                <w:sz w:val="18"/>
              </w:rPr>
            </w:pPr>
            <w:r w:rsidRPr="00741839">
              <w:rPr>
                <w:sz w:val="18"/>
              </w:rPr>
              <w:t>гипопитуитаризм</w:t>
            </w:r>
          </w:p>
        </w:tc>
        <w:tc>
          <w:tcPr>
            <w:tcW w:w="882" w:type="dxa"/>
            <w:vAlign w:val="center"/>
          </w:tcPr>
          <w:p w:rsidR="00385DE8" w:rsidRPr="00741839" w:rsidRDefault="00385DE8" w:rsidP="00FD57C3">
            <w:pPr>
              <w:spacing w:line="200" w:lineRule="exact"/>
              <w:jc w:val="center"/>
              <w:rPr>
                <w:sz w:val="18"/>
              </w:rPr>
            </w:pPr>
            <w:r w:rsidRPr="00741839">
              <w:rPr>
                <w:sz w:val="18"/>
              </w:rPr>
              <w:t>5.4</w:t>
            </w:r>
          </w:p>
        </w:tc>
        <w:tc>
          <w:tcPr>
            <w:tcW w:w="1276" w:type="dxa"/>
            <w:vAlign w:val="center"/>
          </w:tcPr>
          <w:p w:rsidR="00385DE8" w:rsidRPr="00741839" w:rsidRDefault="00385DE8" w:rsidP="00FD57C3">
            <w:pPr>
              <w:spacing w:line="200" w:lineRule="exact"/>
              <w:jc w:val="center"/>
              <w:rPr>
                <w:sz w:val="18"/>
              </w:rPr>
            </w:pPr>
            <w:r w:rsidRPr="00741839">
              <w:rPr>
                <w:sz w:val="18"/>
              </w:rPr>
              <w:t>E23.0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highlight w:val="green"/>
              </w:rPr>
            </w:pPr>
            <w:r w:rsidRPr="00741839">
              <w:rPr>
                <w:sz w:val="18"/>
              </w:rPr>
              <w:t>несахарный диабет</w:t>
            </w:r>
          </w:p>
        </w:tc>
        <w:tc>
          <w:tcPr>
            <w:tcW w:w="882" w:type="dxa"/>
            <w:vAlign w:val="center"/>
          </w:tcPr>
          <w:p w:rsidR="00385DE8" w:rsidRPr="00741839" w:rsidRDefault="00385DE8" w:rsidP="00FD57C3">
            <w:pPr>
              <w:spacing w:line="200" w:lineRule="exact"/>
              <w:jc w:val="center"/>
              <w:rPr>
                <w:sz w:val="18"/>
              </w:rPr>
            </w:pPr>
            <w:r w:rsidRPr="00741839">
              <w:rPr>
                <w:sz w:val="18"/>
              </w:rPr>
              <w:t>5.5</w:t>
            </w:r>
          </w:p>
        </w:tc>
        <w:tc>
          <w:tcPr>
            <w:tcW w:w="1276" w:type="dxa"/>
            <w:vAlign w:val="center"/>
          </w:tcPr>
          <w:p w:rsidR="00385DE8" w:rsidRPr="00741839" w:rsidRDefault="00385DE8" w:rsidP="00FD57C3">
            <w:pPr>
              <w:spacing w:line="200" w:lineRule="exact"/>
              <w:jc w:val="center"/>
              <w:rPr>
                <w:sz w:val="18"/>
              </w:rPr>
            </w:pPr>
            <w:r w:rsidRPr="00741839">
              <w:rPr>
                <w:sz w:val="18"/>
              </w:rPr>
              <w:t>E23.2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адреногенитальные расстройства</w:t>
            </w:r>
          </w:p>
        </w:tc>
        <w:tc>
          <w:tcPr>
            <w:tcW w:w="882" w:type="dxa"/>
            <w:vAlign w:val="center"/>
          </w:tcPr>
          <w:p w:rsidR="00385DE8" w:rsidRPr="00741839" w:rsidRDefault="00385DE8" w:rsidP="00FD57C3">
            <w:pPr>
              <w:spacing w:line="200" w:lineRule="exact"/>
              <w:jc w:val="center"/>
              <w:rPr>
                <w:sz w:val="18"/>
              </w:rPr>
            </w:pPr>
            <w:r w:rsidRPr="00741839">
              <w:rPr>
                <w:sz w:val="18"/>
              </w:rPr>
              <w:t>5.6</w:t>
            </w:r>
          </w:p>
        </w:tc>
        <w:tc>
          <w:tcPr>
            <w:tcW w:w="1276" w:type="dxa"/>
            <w:vAlign w:val="center"/>
          </w:tcPr>
          <w:p w:rsidR="00385DE8" w:rsidRPr="00741839" w:rsidRDefault="00385DE8" w:rsidP="00FD57C3">
            <w:pPr>
              <w:spacing w:line="200" w:lineRule="exact"/>
              <w:jc w:val="center"/>
              <w:rPr>
                <w:sz w:val="18"/>
              </w:rPr>
            </w:pPr>
            <w:r w:rsidRPr="00741839">
              <w:rPr>
                <w:sz w:val="18"/>
              </w:rPr>
              <w:t>Е25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дисфункция яичников</w:t>
            </w:r>
          </w:p>
        </w:tc>
        <w:tc>
          <w:tcPr>
            <w:tcW w:w="882" w:type="dxa"/>
            <w:vAlign w:val="center"/>
          </w:tcPr>
          <w:p w:rsidR="00385DE8" w:rsidRPr="00741839" w:rsidRDefault="00385DE8" w:rsidP="00FD57C3">
            <w:pPr>
              <w:spacing w:line="200" w:lineRule="exact"/>
              <w:jc w:val="center"/>
              <w:rPr>
                <w:sz w:val="18"/>
              </w:rPr>
            </w:pPr>
            <w:r w:rsidRPr="00741839">
              <w:rPr>
                <w:sz w:val="18"/>
              </w:rPr>
              <w:t>5.7</w:t>
            </w:r>
          </w:p>
        </w:tc>
        <w:tc>
          <w:tcPr>
            <w:tcW w:w="1276" w:type="dxa"/>
            <w:vAlign w:val="center"/>
          </w:tcPr>
          <w:p w:rsidR="00385DE8" w:rsidRPr="00741839" w:rsidRDefault="00385DE8" w:rsidP="00FD57C3">
            <w:pPr>
              <w:spacing w:line="200" w:lineRule="exact"/>
              <w:jc w:val="center"/>
              <w:rPr>
                <w:sz w:val="18"/>
              </w:rPr>
            </w:pPr>
            <w:r w:rsidRPr="00741839">
              <w:rPr>
                <w:sz w:val="18"/>
              </w:rPr>
              <w:t>Е28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дисфункция яичек</w:t>
            </w:r>
          </w:p>
        </w:tc>
        <w:tc>
          <w:tcPr>
            <w:tcW w:w="882" w:type="dxa"/>
            <w:vAlign w:val="center"/>
          </w:tcPr>
          <w:p w:rsidR="00385DE8" w:rsidRPr="00741839" w:rsidRDefault="00385DE8" w:rsidP="00FD57C3">
            <w:pPr>
              <w:spacing w:line="200" w:lineRule="exact"/>
              <w:jc w:val="center"/>
              <w:rPr>
                <w:sz w:val="18"/>
              </w:rPr>
            </w:pPr>
            <w:r w:rsidRPr="00741839">
              <w:rPr>
                <w:sz w:val="18"/>
              </w:rPr>
              <w:t>5.8</w:t>
            </w:r>
          </w:p>
        </w:tc>
        <w:tc>
          <w:tcPr>
            <w:tcW w:w="1276" w:type="dxa"/>
            <w:vAlign w:val="center"/>
          </w:tcPr>
          <w:p w:rsidR="00385DE8" w:rsidRPr="00741839" w:rsidRDefault="00385DE8" w:rsidP="00FD57C3">
            <w:pPr>
              <w:spacing w:line="200" w:lineRule="exact"/>
              <w:jc w:val="center"/>
              <w:rPr>
                <w:sz w:val="18"/>
              </w:rPr>
            </w:pPr>
            <w:r w:rsidRPr="00741839">
              <w:rPr>
                <w:sz w:val="18"/>
              </w:rPr>
              <w:t>Е29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ожирение</w:t>
            </w:r>
          </w:p>
        </w:tc>
        <w:tc>
          <w:tcPr>
            <w:tcW w:w="882" w:type="dxa"/>
            <w:vAlign w:val="center"/>
          </w:tcPr>
          <w:p w:rsidR="00385DE8" w:rsidRPr="00741839" w:rsidRDefault="00385DE8" w:rsidP="00FD57C3">
            <w:pPr>
              <w:spacing w:line="200" w:lineRule="exact"/>
              <w:jc w:val="center"/>
              <w:rPr>
                <w:sz w:val="18"/>
              </w:rPr>
            </w:pPr>
            <w:r w:rsidRPr="00741839">
              <w:rPr>
                <w:sz w:val="18"/>
              </w:rPr>
              <w:t>5.10</w:t>
            </w:r>
          </w:p>
        </w:tc>
        <w:tc>
          <w:tcPr>
            <w:tcW w:w="1276" w:type="dxa"/>
            <w:vAlign w:val="center"/>
          </w:tcPr>
          <w:p w:rsidR="00385DE8" w:rsidRPr="00741839" w:rsidRDefault="00385DE8" w:rsidP="00FD57C3">
            <w:pPr>
              <w:spacing w:line="200" w:lineRule="exact"/>
              <w:jc w:val="center"/>
              <w:rPr>
                <w:sz w:val="18"/>
              </w:rPr>
            </w:pPr>
            <w:r w:rsidRPr="00741839">
              <w:rPr>
                <w:sz w:val="18"/>
              </w:rPr>
              <w:t>E66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фенилкетонурия</w:t>
            </w:r>
          </w:p>
        </w:tc>
        <w:tc>
          <w:tcPr>
            <w:tcW w:w="882" w:type="dxa"/>
            <w:vAlign w:val="center"/>
          </w:tcPr>
          <w:p w:rsidR="00385DE8" w:rsidRPr="00741839" w:rsidRDefault="00385DE8" w:rsidP="00FD57C3">
            <w:pPr>
              <w:spacing w:line="200" w:lineRule="exact"/>
              <w:jc w:val="center"/>
              <w:rPr>
                <w:sz w:val="18"/>
              </w:rPr>
            </w:pPr>
            <w:r w:rsidRPr="00741839">
              <w:rPr>
                <w:sz w:val="18"/>
              </w:rPr>
              <w:t>5.11</w:t>
            </w:r>
          </w:p>
        </w:tc>
        <w:tc>
          <w:tcPr>
            <w:tcW w:w="1276" w:type="dxa"/>
            <w:vAlign w:val="center"/>
          </w:tcPr>
          <w:p w:rsidR="00385DE8" w:rsidRPr="00741839" w:rsidRDefault="00385DE8" w:rsidP="00FD57C3">
            <w:pPr>
              <w:spacing w:line="200" w:lineRule="exact"/>
              <w:jc w:val="center"/>
              <w:rPr>
                <w:sz w:val="18"/>
              </w:rPr>
            </w:pPr>
            <w:r w:rsidRPr="00741839">
              <w:rPr>
                <w:sz w:val="18"/>
              </w:rPr>
              <w:t>Е70.0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нарушения обмена галактозы</w:t>
            </w:r>
          </w:p>
          <w:p w:rsidR="00385DE8" w:rsidRPr="00741839" w:rsidRDefault="00385DE8" w:rsidP="00FD57C3">
            <w:pPr>
              <w:spacing w:line="200" w:lineRule="exact"/>
              <w:ind w:left="278"/>
              <w:rPr>
                <w:sz w:val="18"/>
              </w:rPr>
            </w:pPr>
            <w:r w:rsidRPr="00741839">
              <w:rPr>
                <w:sz w:val="18"/>
              </w:rPr>
              <w:t>(галактоземия)</w:t>
            </w:r>
          </w:p>
        </w:tc>
        <w:tc>
          <w:tcPr>
            <w:tcW w:w="882" w:type="dxa"/>
            <w:vAlign w:val="center"/>
          </w:tcPr>
          <w:p w:rsidR="00385DE8" w:rsidRPr="00741839" w:rsidRDefault="00385DE8" w:rsidP="00FD57C3">
            <w:pPr>
              <w:spacing w:line="200" w:lineRule="exact"/>
              <w:jc w:val="center"/>
              <w:rPr>
                <w:sz w:val="18"/>
              </w:rPr>
            </w:pPr>
            <w:r w:rsidRPr="00741839">
              <w:rPr>
                <w:sz w:val="18"/>
              </w:rPr>
              <w:t>5.12</w:t>
            </w:r>
          </w:p>
        </w:tc>
        <w:tc>
          <w:tcPr>
            <w:tcW w:w="1276" w:type="dxa"/>
            <w:vAlign w:val="center"/>
          </w:tcPr>
          <w:p w:rsidR="00385DE8" w:rsidRPr="00741839" w:rsidRDefault="00385DE8" w:rsidP="00FD57C3">
            <w:pPr>
              <w:spacing w:line="200" w:lineRule="exact"/>
              <w:jc w:val="center"/>
              <w:rPr>
                <w:sz w:val="18"/>
              </w:rPr>
            </w:pPr>
            <w:r w:rsidRPr="00741839">
              <w:rPr>
                <w:sz w:val="18"/>
              </w:rPr>
              <w:t>Е74.2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болезнь Гоше</w:t>
            </w:r>
          </w:p>
        </w:tc>
        <w:tc>
          <w:tcPr>
            <w:tcW w:w="882" w:type="dxa"/>
            <w:vAlign w:val="center"/>
          </w:tcPr>
          <w:p w:rsidR="00385DE8" w:rsidRPr="00741839" w:rsidRDefault="00385DE8" w:rsidP="00FD57C3">
            <w:pPr>
              <w:spacing w:line="200" w:lineRule="exact"/>
              <w:jc w:val="center"/>
              <w:rPr>
                <w:sz w:val="18"/>
              </w:rPr>
            </w:pPr>
            <w:r w:rsidRPr="00741839">
              <w:rPr>
                <w:sz w:val="18"/>
              </w:rPr>
              <w:t>5.13</w:t>
            </w:r>
          </w:p>
        </w:tc>
        <w:tc>
          <w:tcPr>
            <w:tcW w:w="1276" w:type="dxa"/>
            <w:vAlign w:val="center"/>
          </w:tcPr>
          <w:p w:rsidR="00385DE8" w:rsidRPr="00741839" w:rsidRDefault="00385DE8" w:rsidP="00FD57C3">
            <w:pPr>
              <w:spacing w:line="200" w:lineRule="exact"/>
              <w:jc w:val="center"/>
              <w:rPr>
                <w:sz w:val="18"/>
              </w:rPr>
            </w:pPr>
            <w:r w:rsidRPr="00741839">
              <w:rPr>
                <w:sz w:val="18"/>
              </w:rPr>
              <w:t>E75.2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нарушения обмена гликозаминогликанов (мукополисахаридозы)</w:t>
            </w:r>
          </w:p>
        </w:tc>
        <w:tc>
          <w:tcPr>
            <w:tcW w:w="882" w:type="dxa"/>
            <w:vAlign w:val="center"/>
          </w:tcPr>
          <w:p w:rsidR="00385DE8" w:rsidRPr="00741839" w:rsidRDefault="00385DE8" w:rsidP="00FD57C3">
            <w:pPr>
              <w:spacing w:line="200" w:lineRule="exact"/>
              <w:jc w:val="center"/>
              <w:rPr>
                <w:sz w:val="18"/>
              </w:rPr>
            </w:pPr>
            <w:r w:rsidRPr="00741839">
              <w:rPr>
                <w:sz w:val="18"/>
              </w:rPr>
              <w:t>5.14</w:t>
            </w:r>
          </w:p>
        </w:tc>
        <w:tc>
          <w:tcPr>
            <w:tcW w:w="1276" w:type="dxa"/>
            <w:vAlign w:val="center"/>
          </w:tcPr>
          <w:p w:rsidR="00385DE8" w:rsidRPr="00741839" w:rsidRDefault="00385DE8" w:rsidP="00FD57C3">
            <w:pPr>
              <w:spacing w:line="200" w:lineRule="exact"/>
              <w:jc w:val="center"/>
              <w:rPr>
                <w:sz w:val="18"/>
              </w:rPr>
            </w:pPr>
            <w:r w:rsidRPr="00741839">
              <w:rPr>
                <w:sz w:val="18"/>
              </w:rPr>
              <w:t>Е76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муковисцидоз</w:t>
            </w:r>
          </w:p>
        </w:tc>
        <w:tc>
          <w:tcPr>
            <w:tcW w:w="882" w:type="dxa"/>
            <w:vAlign w:val="center"/>
          </w:tcPr>
          <w:p w:rsidR="00385DE8" w:rsidRPr="00741839" w:rsidRDefault="00385DE8" w:rsidP="00FD57C3">
            <w:pPr>
              <w:spacing w:line="200" w:lineRule="exact"/>
              <w:jc w:val="center"/>
              <w:rPr>
                <w:sz w:val="18"/>
              </w:rPr>
            </w:pPr>
            <w:r w:rsidRPr="00741839">
              <w:rPr>
                <w:sz w:val="18"/>
              </w:rPr>
              <w:t>5.15</w:t>
            </w:r>
          </w:p>
        </w:tc>
        <w:tc>
          <w:tcPr>
            <w:tcW w:w="1276" w:type="dxa"/>
            <w:vAlign w:val="center"/>
          </w:tcPr>
          <w:p w:rsidR="00385DE8" w:rsidRPr="00741839" w:rsidRDefault="00385DE8" w:rsidP="00FD57C3">
            <w:pPr>
              <w:spacing w:line="200" w:lineRule="exact"/>
              <w:jc w:val="center"/>
              <w:rPr>
                <w:sz w:val="18"/>
              </w:rPr>
            </w:pPr>
            <w:r w:rsidRPr="00741839">
              <w:rPr>
                <w:sz w:val="18"/>
              </w:rPr>
              <w:t>E84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психические расстройства и расстройства поведения</w:t>
            </w:r>
          </w:p>
        </w:tc>
        <w:tc>
          <w:tcPr>
            <w:tcW w:w="882" w:type="dxa"/>
            <w:vAlign w:val="center"/>
          </w:tcPr>
          <w:p w:rsidR="00385DE8" w:rsidRPr="00741839" w:rsidRDefault="00385DE8" w:rsidP="00FD57C3">
            <w:pPr>
              <w:spacing w:line="200" w:lineRule="exact"/>
              <w:jc w:val="center"/>
              <w:rPr>
                <w:b/>
                <w:sz w:val="18"/>
              </w:rPr>
            </w:pPr>
            <w:r w:rsidRPr="00741839">
              <w:rPr>
                <w:b/>
                <w:sz w:val="18"/>
              </w:rPr>
              <w:t>6.0</w:t>
            </w:r>
          </w:p>
        </w:tc>
        <w:tc>
          <w:tcPr>
            <w:tcW w:w="1276" w:type="dxa"/>
            <w:vAlign w:val="center"/>
          </w:tcPr>
          <w:p w:rsidR="00385DE8" w:rsidRPr="00741839" w:rsidRDefault="00385DE8" w:rsidP="00FD57C3">
            <w:pPr>
              <w:spacing w:line="200" w:lineRule="exact"/>
              <w:jc w:val="center"/>
              <w:rPr>
                <w:b/>
                <w:sz w:val="18"/>
              </w:rPr>
            </w:pPr>
            <w:r w:rsidRPr="00741839">
              <w:rPr>
                <w:b/>
                <w:sz w:val="18"/>
              </w:rPr>
              <w:t xml:space="preserve">F01, </w:t>
            </w:r>
            <w:r w:rsidRPr="00741839">
              <w:rPr>
                <w:b/>
                <w:sz w:val="18"/>
                <w:lang w:val="en-US"/>
              </w:rPr>
              <w:t>F</w:t>
            </w:r>
            <w:r w:rsidRPr="00741839">
              <w:rPr>
                <w:b/>
                <w:sz w:val="18"/>
              </w:rPr>
              <w:t>03-F99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психические расстройства и расстройства поведения, связанные с употреблением психоактивных веществ</w:t>
            </w:r>
          </w:p>
        </w:tc>
        <w:tc>
          <w:tcPr>
            <w:tcW w:w="882" w:type="dxa"/>
            <w:vAlign w:val="center"/>
          </w:tcPr>
          <w:p w:rsidR="00385DE8" w:rsidRPr="00741839" w:rsidRDefault="00385DE8" w:rsidP="00FD57C3">
            <w:pPr>
              <w:spacing w:line="200" w:lineRule="exact"/>
              <w:jc w:val="center"/>
              <w:rPr>
                <w:sz w:val="18"/>
              </w:rPr>
            </w:pPr>
            <w:r w:rsidRPr="00741839">
              <w:rPr>
                <w:sz w:val="18"/>
              </w:rPr>
              <w:t>6.1</w:t>
            </w:r>
          </w:p>
        </w:tc>
        <w:tc>
          <w:tcPr>
            <w:tcW w:w="1276" w:type="dxa"/>
            <w:vAlign w:val="center"/>
          </w:tcPr>
          <w:p w:rsidR="00385DE8" w:rsidRPr="00741839" w:rsidRDefault="00385DE8" w:rsidP="00FD57C3">
            <w:pPr>
              <w:spacing w:line="200" w:lineRule="exact"/>
              <w:jc w:val="center"/>
              <w:rPr>
                <w:sz w:val="18"/>
              </w:rPr>
            </w:pPr>
            <w:r w:rsidRPr="00741839">
              <w:rPr>
                <w:sz w:val="18"/>
                <w:lang w:val="en-US"/>
              </w:rPr>
              <w:t>F</w:t>
            </w:r>
            <w:r w:rsidRPr="00741839">
              <w:rPr>
                <w:sz w:val="18"/>
              </w:rPr>
              <w:t>10-</w:t>
            </w:r>
            <w:r w:rsidRPr="00741839">
              <w:rPr>
                <w:sz w:val="18"/>
                <w:lang w:val="en-US"/>
              </w:rPr>
              <w:t>F</w:t>
            </w:r>
            <w:r w:rsidRPr="00741839">
              <w:rPr>
                <w:sz w:val="18"/>
              </w:rPr>
              <w:t>19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нервной системы</w:t>
            </w:r>
          </w:p>
        </w:tc>
        <w:tc>
          <w:tcPr>
            <w:tcW w:w="882" w:type="dxa"/>
            <w:vAlign w:val="center"/>
          </w:tcPr>
          <w:p w:rsidR="00385DE8" w:rsidRPr="00741839" w:rsidRDefault="00385DE8" w:rsidP="00FD57C3">
            <w:pPr>
              <w:spacing w:line="200" w:lineRule="exact"/>
              <w:jc w:val="center"/>
              <w:rPr>
                <w:b/>
                <w:sz w:val="18"/>
              </w:rPr>
            </w:pPr>
            <w:r w:rsidRPr="00741839">
              <w:rPr>
                <w:b/>
                <w:sz w:val="18"/>
              </w:rPr>
              <w:t>7.0</w:t>
            </w:r>
          </w:p>
        </w:tc>
        <w:tc>
          <w:tcPr>
            <w:tcW w:w="1276" w:type="dxa"/>
            <w:vAlign w:val="center"/>
          </w:tcPr>
          <w:p w:rsidR="00385DE8" w:rsidRPr="00741839" w:rsidRDefault="00385DE8" w:rsidP="00FD57C3">
            <w:pPr>
              <w:spacing w:line="200" w:lineRule="exact"/>
              <w:ind w:right="-108"/>
              <w:jc w:val="center"/>
              <w:rPr>
                <w:b/>
                <w:sz w:val="18"/>
              </w:rPr>
            </w:pPr>
            <w:r w:rsidRPr="00741839">
              <w:rPr>
                <w:b/>
                <w:sz w:val="18"/>
              </w:rPr>
              <w:t>G00-G98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504"/>
          <w:jc w:val="center"/>
        </w:trPr>
        <w:tc>
          <w:tcPr>
            <w:tcW w:w="4448" w:type="dxa"/>
            <w:vAlign w:val="center"/>
          </w:tcPr>
          <w:p w:rsidR="00385DE8" w:rsidRPr="00741839" w:rsidRDefault="00385DE8" w:rsidP="00FD57C3">
            <w:pPr>
              <w:pStyle w:val="ac"/>
              <w:spacing w:before="0" w:line="200" w:lineRule="exact"/>
              <w:rPr>
                <w:sz w:val="18"/>
              </w:rPr>
            </w:pPr>
            <w:r w:rsidRPr="00741839">
              <w:rPr>
                <w:sz w:val="18"/>
              </w:rPr>
              <w:t xml:space="preserve">     из них:</w:t>
            </w:r>
          </w:p>
          <w:p w:rsidR="00385DE8" w:rsidRPr="00741839" w:rsidRDefault="00385DE8" w:rsidP="00FD57C3">
            <w:pPr>
              <w:spacing w:line="200" w:lineRule="exact"/>
              <w:ind w:left="278"/>
              <w:rPr>
                <w:sz w:val="18"/>
              </w:rPr>
            </w:pPr>
            <w:r w:rsidRPr="00741839">
              <w:rPr>
                <w:sz w:val="18"/>
              </w:rPr>
              <w:t xml:space="preserve">  воспалительные болезни </w:t>
            </w:r>
          </w:p>
          <w:p w:rsidR="00385DE8" w:rsidRPr="00741839" w:rsidRDefault="00385DE8" w:rsidP="00FD57C3">
            <w:pPr>
              <w:spacing w:line="200" w:lineRule="exact"/>
              <w:ind w:left="278"/>
              <w:rPr>
                <w:sz w:val="18"/>
                <w:highlight w:val="yellow"/>
              </w:rPr>
            </w:pPr>
            <w:r w:rsidRPr="00741839">
              <w:rPr>
                <w:sz w:val="18"/>
              </w:rPr>
              <w:t xml:space="preserve">  центральной нервной системы</w:t>
            </w:r>
          </w:p>
        </w:tc>
        <w:tc>
          <w:tcPr>
            <w:tcW w:w="882" w:type="dxa"/>
            <w:vAlign w:val="center"/>
          </w:tcPr>
          <w:p w:rsidR="00385DE8" w:rsidRPr="00741839" w:rsidRDefault="00385DE8" w:rsidP="00FD57C3">
            <w:pPr>
              <w:spacing w:line="200" w:lineRule="exact"/>
              <w:jc w:val="center"/>
              <w:rPr>
                <w:sz w:val="18"/>
              </w:rPr>
            </w:pPr>
            <w:r w:rsidRPr="00741839">
              <w:rPr>
                <w:sz w:val="18"/>
              </w:rPr>
              <w:t>7.1</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00-</w:t>
            </w:r>
            <w:r w:rsidRPr="00741839">
              <w:rPr>
                <w:sz w:val="18"/>
                <w:lang w:val="en-US"/>
              </w:rPr>
              <w:t>G</w:t>
            </w:r>
            <w:r w:rsidRPr="00741839">
              <w:rPr>
                <w:sz w:val="18"/>
              </w:rPr>
              <w:t>09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     из них:</w:t>
            </w:r>
          </w:p>
          <w:p w:rsidR="00385DE8" w:rsidRPr="00741839" w:rsidRDefault="00385DE8" w:rsidP="00FD57C3">
            <w:pPr>
              <w:spacing w:line="200" w:lineRule="exact"/>
              <w:ind w:left="420"/>
              <w:rPr>
                <w:sz w:val="18"/>
              </w:rPr>
            </w:pPr>
            <w:r w:rsidRPr="00741839">
              <w:rPr>
                <w:sz w:val="18"/>
              </w:rPr>
              <w:t xml:space="preserve">    бактериальный менингит</w:t>
            </w:r>
          </w:p>
        </w:tc>
        <w:tc>
          <w:tcPr>
            <w:tcW w:w="882" w:type="dxa"/>
            <w:vAlign w:val="center"/>
          </w:tcPr>
          <w:p w:rsidR="00385DE8" w:rsidRPr="00741839" w:rsidRDefault="00385DE8" w:rsidP="00FD57C3">
            <w:pPr>
              <w:spacing w:line="200" w:lineRule="exact"/>
              <w:jc w:val="center"/>
              <w:rPr>
                <w:sz w:val="18"/>
              </w:rPr>
            </w:pPr>
            <w:r w:rsidRPr="00741839">
              <w:rPr>
                <w:sz w:val="18"/>
              </w:rPr>
              <w:t>7.1.1</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00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    энцефалит, миелит</w:t>
            </w:r>
            <w:r w:rsidRPr="00741839">
              <w:rPr>
                <w:sz w:val="18"/>
              </w:rPr>
              <w:br/>
              <w:t xml:space="preserve">    и энцефаломиелит</w:t>
            </w:r>
          </w:p>
        </w:tc>
        <w:tc>
          <w:tcPr>
            <w:tcW w:w="882" w:type="dxa"/>
            <w:vAlign w:val="center"/>
          </w:tcPr>
          <w:p w:rsidR="00385DE8" w:rsidRPr="00741839" w:rsidRDefault="00385DE8" w:rsidP="00FD57C3">
            <w:pPr>
              <w:spacing w:line="200" w:lineRule="exact"/>
              <w:jc w:val="center"/>
              <w:rPr>
                <w:sz w:val="18"/>
              </w:rPr>
            </w:pPr>
            <w:r w:rsidRPr="00741839">
              <w:rPr>
                <w:sz w:val="18"/>
              </w:rPr>
              <w:t>7.1.2</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04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системные атрофии, поражающие</w:t>
            </w:r>
          </w:p>
          <w:p w:rsidR="00385DE8" w:rsidRPr="00741839" w:rsidRDefault="00385DE8" w:rsidP="00FD57C3">
            <w:pPr>
              <w:spacing w:line="200" w:lineRule="exact"/>
              <w:ind w:left="278"/>
              <w:rPr>
                <w:sz w:val="18"/>
              </w:rPr>
            </w:pPr>
            <w:r w:rsidRPr="00741839">
              <w:rPr>
                <w:sz w:val="18"/>
              </w:rPr>
              <w:t>преимущественно центральную нервную систему</w:t>
            </w:r>
          </w:p>
        </w:tc>
        <w:tc>
          <w:tcPr>
            <w:tcW w:w="882" w:type="dxa"/>
            <w:vAlign w:val="center"/>
          </w:tcPr>
          <w:p w:rsidR="00385DE8" w:rsidRPr="00741839" w:rsidRDefault="00385DE8" w:rsidP="00FD57C3">
            <w:pPr>
              <w:spacing w:line="200" w:lineRule="exact"/>
              <w:jc w:val="center"/>
              <w:rPr>
                <w:sz w:val="18"/>
              </w:rPr>
            </w:pPr>
            <w:r w:rsidRPr="00741839">
              <w:rPr>
                <w:sz w:val="18"/>
              </w:rPr>
              <w:t>7.2</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10-</w:t>
            </w:r>
            <w:r w:rsidRPr="00741839">
              <w:rPr>
                <w:sz w:val="18"/>
                <w:lang w:val="en-US"/>
              </w:rPr>
              <w:t>G</w:t>
            </w:r>
            <w:r w:rsidRPr="00741839">
              <w:rPr>
                <w:sz w:val="18"/>
              </w:rPr>
              <w:t>12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экстрапирамидные и другие двигательные нарушения</w:t>
            </w:r>
          </w:p>
        </w:tc>
        <w:tc>
          <w:tcPr>
            <w:tcW w:w="882" w:type="dxa"/>
            <w:vAlign w:val="center"/>
          </w:tcPr>
          <w:p w:rsidR="00385DE8" w:rsidRPr="00741839" w:rsidRDefault="00385DE8" w:rsidP="00FD57C3">
            <w:pPr>
              <w:spacing w:line="200" w:lineRule="exact"/>
              <w:jc w:val="center"/>
              <w:rPr>
                <w:sz w:val="18"/>
                <w:lang w:val="en-US"/>
              </w:rPr>
            </w:pPr>
            <w:r w:rsidRPr="00741839">
              <w:rPr>
                <w:sz w:val="18"/>
                <w:lang w:val="en-US"/>
              </w:rPr>
              <w:t>7.3</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G20, G21,</w:t>
            </w:r>
            <w:r w:rsidRPr="00741839">
              <w:rPr>
                <w:sz w:val="18"/>
              </w:rPr>
              <w:t xml:space="preserve"> </w:t>
            </w:r>
            <w:r w:rsidRPr="00741839">
              <w:rPr>
                <w:sz w:val="18"/>
                <w:lang w:val="en-US"/>
              </w:rPr>
              <w:t>G23-G25</w:t>
            </w:r>
          </w:p>
        </w:tc>
        <w:tc>
          <w:tcPr>
            <w:tcW w:w="992" w:type="dxa"/>
            <w:shd w:val="clear" w:color="auto" w:fill="auto"/>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jc w:val="center"/>
              <w:rPr>
                <w:b/>
                <w:sz w:val="22"/>
                <w:lang w:val="en-US"/>
              </w:rPr>
            </w:pPr>
          </w:p>
        </w:tc>
        <w:tc>
          <w:tcPr>
            <w:tcW w:w="993"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jc w:val="center"/>
              <w:rPr>
                <w:b/>
                <w:sz w:val="22"/>
                <w:lang w:val="en-US"/>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другие экстрапирамидные и двигательные нарушения</w:t>
            </w:r>
          </w:p>
        </w:tc>
        <w:tc>
          <w:tcPr>
            <w:tcW w:w="882" w:type="dxa"/>
            <w:vAlign w:val="center"/>
          </w:tcPr>
          <w:p w:rsidR="00385DE8" w:rsidRPr="00741839" w:rsidRDefault="00385DE8" w:rsidP="00FD57C3">
            <w:pPr>
              <w:spacing w:line="200" w:lineRule="exact"/>
              <w:jc w:val="center"/>
              <w:rPr>
                <w:sz w:val="18"/>
                <w:lang w:val="en-US"/>
              </w:rPr>
            </w:pPr>
            <w:r w:rsidRPr="00741839">
              <w:rPr>
                <w:sz w:val="18"/>
              </w:rPr>
              <w:t>7.3.</w:t>
            </w:r>
            <w:r w:rsidRPr="00741839">
              <w:rPr>
                <w:sz w:val="18"/>
                <w:lang w:val="en-US"/>
              </w:rPr>
              <w:t>2</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другие дегенеративные болезни нервной системы</w:t>
            </w:r>
          </w:p>
        </w:tc>
        <w:tc>
          <w:tcPr>
            <w:tcW w:w="882" w:type="dxa"/>
            <w:vAlign w:val="center"/>
          </w:tcPr>
          <w:p w:rsidR="00385DE8" w:rsidRPr="00741839" w:rsidRDefault="00385DE8" w:rsidP="00FD57C3">
            <w:pPr>
              <w:spacing w:line="200" w:lineRule="exact"/>
              <w:jc w:val="center"/>
              <w:rPr>
                <w:sz w:val="18"/>
              </w:rPr>
            </w:pPr>
            <w:r w:rsidRPr="00741839">
              <w:rPr>
                <w:sz w:val="18"/>
              </w:rPr>
              <w:t>7.4</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30-</w:t>
            </w:r>
            <w:r w:rsidRPr="00741839">
              <w:rPr>
                <w:sz w:val="18"/>
                <w:lang w:val="en-US"/>
              </w:rPr>
              <w:t>G</w:t>
            </w:r>
            <w:r w:rsidRPr="00741839">
              <w:rPr>
                <w:sz w:val="18"/>
              </w:rPr>
              <w:t>31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lang w:val="en-US"/>
              </w:rPr>
              <w:t xml:space="preserve">   </w:t>
            </w:r>
            <w:r w:rsidRPr="00741839">
              <w:rPr>
                <w:sz w:val="18"/>
              </w:rPr>
              <w:t>из них болезнь Альцгеймера</w:t>
            </w:r>
          </w:p>
        </w:tc>
        <w:tc>
          <w:tcPr>
            <w:tcW w:w="882" w:type="dxa"/>
            <w:vAlign w:val="center"/>
          </w:tcPr>
          <w:p w:rsidR="00385DE8" w:rsidRPr="00741839" w:rsidRDefault="00385DE8" w:rsidP="00FD57C3">
            <w:pPr>
              <w:spacing w:line="200" w:lineRule="exact"/>
              <w:jc w:val="center"/>
              <w:rPr>
                <w:sz w:val="18"/>
              </w:rPr>
            </w:pPr>
            <w:r w:rsidRPr="00741839">
              <w:rPr>
                <w:sz w:val="18"/>
              </w:rPr>
              <w:t>7.4.1</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G</w:t>
            </w:r>
            <w:r w:rsidRPr="00741839">
              <w:rPr>
                <w:sz w:val="18"/>
              </w:rPr>
              <w:t>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демиелинизирующие болезни центральной нервной системы</w:t>
            </w:r>
          </w:p>
        </w:tc>
        <w:tc>
          <w:tcPr>
            <w:tcW w:w="882" w:type="dxa"/>
            <w:vAlign w:val="center"/>
          </w:tcPr>
          <w:p w:rsidR="00385DE8" w:rsidRPr="00741839" w:rsidRDefault="00385DE8" w:rsidP="00FD57C3">
            <w:pPr>
              <w:spacing w:line="200" w:lineRule="exact"/>
              <w:jc w:val="center"/>
              <w:rPr>
                <w:sz w:val="18"/>
              </w:rPr>
            </w:pPr>
            <w:r w:rsidRPr="00741839">
              <w:rPr>
                <w:sz w:val="18"/>
              </w:rPr>
              <w:t>7.5</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 xml:space="preserve">35- </w:t>
            </w:r>
            <w:r w:rsidRPr="00741839">
              <w:rPr>
                <w:sz w:val="18"/>
                <w:lang w:val="en-US"/>
              </w:rPr>
              <w:t>G</w:t>
            </w:r>
            <w:r w:rsidRPr="00741839">
              <w:rPr>
                <w:sz w:val="18"/>
              </w:rPr>
              <w:t>37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из них </w:t>
            </w:r>
          </w:p>
          <w:p w:rsidR="00385DE8" w:rsidRPr="00741839" w:rsidRDefault="00385DE8" w:rsidP="00FD57C3">
            <w:pPr>
              <w:spacing w:line="200" w:lineRule="exact"/>
              <w:ind w:left="420"/>
              <w:rPr>
                <w:sz w:val="18"/>
              </w:rPr>
            </w:pPr>
            <w:r w:rsidRPr="00741839">
              <w:rPr>
                <w:sz w:val="18"/>
              </w:rPr>
              <w:t>рассеянный склероз</w:t>
            </w:r>
          </w:p>
        </w:tc>
        <w:tc>
          <w:tcPr>
            <w:tcW w:w="882" w:type="dxa"/>
            <w:vAlign w:val="center"/>
          </w:tcPr>
          <w:p w:rsidR="00385DE8" w:rsidRPr="00741839" w:rsidRDefault="00385DE8" w:rsidP="00FD57C3">
            <w:pPr>
              <w:spacing w:line="200" w:lineRule="exact"/>
              <w:jc w:val="center"/>
              <w:rPr>
                <w:sz w:val="18"/>
              </w:rPr>
            </w:pPr>
            <w:r w:rsidRPr="00741839">
              <w:rPr>
                <w:sz w:val="18"/>
              </w:rPr>
              <w:t>7.5.1</w:t>
            </w:r>
          </w:p>
        </w:tc>
        <w:tc>
          <w:tcPr>
            <w:tcW w:w="1276" w:type="dxa"/>
            <w:vAlign w:val="center"/>
          </w:tcPr>
          <w:p w:rsidR="00385DE8" w:rsidRPr="00741839" w:rsidRDefault="00385DE8" w:rsidP="00FD57C3">
            <w:pPr>
              <w:spacing w:line="200" w:lineRule="exact"/>
              <w:jc w:val="center"/>
              <w:rPr>
                <w:sz w:val="18"/>
              </w:rPr>
            </w:pPr>
            <w:r w:rsidRPr="00741839">
              <w:rPr>
                <w:sz w:val="18"/>
              </w:rPr>
              <w:t>G35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эпизодические и пароксизмальные</w:t>
            </w:r>
          </w:p>
          <w:p w:rsidR="00385DE8" w:rsidRPr="00741839" w:rsidRDefault="00385DE8" w:rsidP="00FD57C3">
            <w:pPr>
              <w:spacing w:line="200" w:lineRule="exact"/>
              <w:ind w:left="278"/>
              <w:rPr>
                <w:sz w:val="18"/>
              </w:rPr>
            </w:pPr>
            <w:r w:rsidRPr="00741839">
              <w:rPr>
                <w:sz w:val="18"/>
              </w:rPr>
              <w:t>расстройства</w:t>
            </w:r>
          </w:p>
        </w:tc>
        <w:tc>
          <w:tcPr>
            <w:tcW w:w="882" w:type="dxa"/>
            <w:vAlign w:val="center"/>
          </w:tcPr>
          <w:p w:rsidR="00385DE8" w:rsidRPr="00741839" w:rsidRDefault="00385DE8" w:rsidP="00FD57C3">
            <w:pPr>
              <w:spacing w:line="200" w:lineRule="exact"/>
              <w:jc w:val="center"/>
              <w:rPr>
                <w:sz w:val="18"/>
              </w:rPr>
            </w:pPr>
            <w:r w:rsidRPr="00741839">
              <w:rPr>
                <w:sz w:val="18"/>
              </w:rPr>
              <w:t>7.6</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40-</w:t>
            </w:r>
            <w:r w:rsidRPr="00741839">
              <w:rPr>
                <w:sz w:val="18"/>
                <w:lang w:val="en-US"/>
              </w:rPr>
              <w:t>G</w:t>
            </w:r>
            <w:r w:rsidRPr="00741839">
              <w:rPr>
                <w:sz w:val="18"/>
              </w:rPr>
              <w:t>47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эпилепсия, эпилептический статус</w:t>
            </w:r>
          </w:p>
        </w:tc>
        <w:tc>
          <w:tcPr>
            <w:tcW w:w="882" w:type="dxa"/>
            <w:vAlign w:val="center"/>
          </w:tcPr>
          <w:p w:rsidR="00385DE8" w:rsidRPr="00741839" w:rsidRDefault="00385DE8" w:rsidP="00FD57C3">
            <w:pPr>
              <w:spacing w:line="200" w:lineRule="exact"/>
              <w:jc w:val="center"/>
              <w:rPr>
                <w:sz w:val="18"/>
              </w:rPr>
            </w:pPr>
            <w:r w:rsidRPr="00741839">
              <w:rPr>
                <w:sz w:val="18"/>
              </w:rPr>
              <w:t>7.6.1</w:t>
            </w:r>
          </w:p>
        </w:tc>
        <w:tc>
          <w:tcPr>
            <w:tcW w:w="1276" w:type="dxa"/>
            <w:vAlign w:val="center"/>
          </w:tcPr>
          <w:p w:rsidR="00385DE8" w:rsidRPr="00741839" w:rsidRDefault="00385DE8" w:rsidP="00FD57C3">
            <w:pPr>
              <w:spacing w:line="200" w:lineRule="exact"/>
              <w:jc w:val="center"/>
              <w:rPr>
                <w:sz w:val="18"/>
              </w:rPr>
            </w:pPr>
            <w:r w:rsidRPr="00741839">
              <w:rPr>
                <w:sz w:val="18"/>
              </w:rPr>
              <w:t>G40-G41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преходящие транзиторные церебральные ишемические приступы (атаки) и родственные   синдромы  </w:t>
            </w:r>
          </w:p>
        </w:tc>
        <w:tc>
          <w:tcPr>
            <w:tcW w:w="882" w:type="dxa"/>
            <w:vAlign w:val="center"/>
          </w:tcPr>
          <w:p w:rsidR="00385DE8" w:rsidRPr="00741839" w:rsidRDefault="00385DE8" w:rsidP="00FD57C3">
            <w:pPr>
              <w:spacing w:line="200" w:lineRule="exact"/>
              <w:jc w:val="center"/>
              <w:rPr>
                <w:sz w:val="18"/>
              </w:rPr>
            </w:pPr>
            <w:r w:rsidRPr="00741839">
              <w:rPr>
                <w:sz w:val="18"/>
              </w:rPr>
              <w:t>7.6.2</w:t>
            </w:r>
          </w:p>
        </w:tc>
        <w:tc>
          <w:tcPr>
            <w:tcW w:w="1276" w:type="dxa"/>
            <w:vAlign w:val="center"/>
          </w:tcPr>
          <w:p w:rsidR="00385DE8" w:rsidRPr="00741839" w:rsidRDefault="00385DE8" w:rsidP="00FD57C3">
            <w:pPr>
              <w:spacing w:line="200" w:lineRule="exact"/>
              <w:jc w:val="center"/>
              <w:rPr>
                <w:sz w:val="18"/>
              </w:rPr>
            </w:pPr>
            <w:r w:rsidRPr="00741839">
              <w:rPr>
                <w:sz w:val="18"/>
              </w:rPr>
              <w:t>G45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поражения отдельных нервов, нервных корешков</w:t>
            </w:r>
            <w:r w:rsidRPr="00741839">
              <w:rPr>
                <w:sz w:val="18"/>
              </w:rPr>
              <w:br/>
              <w:t>и сплетений, полиневропатии и другие поражения</w:t>
            </w:r>
          </w:p>
          <w:p w:rsidR="00385DE8" w:rsidRPr="00741839" w:rsidRDefault="00385DE8" w:rsidP="00FD57C3">
            <w:pPr>
              <w:spacing w:line="200" w:lineRule="exact"/>
              <w:ind w:left="278"/>
              <w:rPr>
                <w:sz w:val="18"/>
              </w:rPr>
            </w:pPr>
            <w:r w:rsidRPr="00741839">
              <w:rPr>
                <w:sz w:val="18"/>
              </w:rPr>
              <w:t>периферической нервной системы</w:t>
            </w:r>
          </w:p>
        </w:tc>
        <w:tc>
          <w:tcPr>
            <w:tcW w:w="882" w:type="dxa"/>
            <w:vAlign w:val="center"/>
          </w:tcPr>
          <w:p w:rsidR="00385DE8" w:rsidRPr="00741839" w:rsidRDefault="00385DE8" w:rsidP="00FD57C3">
            <w:pPr>
              <w:spacing w:line="200" w:lineRule="exact"/>
              <w:jc w:val="center"/>
              <w:rPr>
                <w:sz w:val="18"/>
              </w:rPr>
            </w:pPr>
            <w:r w:rsidRPr="00741839">
              <w:rPr>
                <w:sz w:val="18"/>
              </w:rPr>
              <w:t>7.7</w:t>
            </w:r>
          </w:p>
        </w:tc>
        <w:tc>
          <w:tcPr>
            <w:tcW w:w="1276" w:type="dxa"/>
            <w:vAlign w:val="center"/>
          </w:tcPr>
          <w:p w:rsidR="00385DE8" w:rsidRPr="00741839" w:rsidRDefault="00385DE8" w:rsidP="00FD57C3">
            <w:pPr>
              <w:spacing w:line="200" w:lineRule="exact"/>
              <w:jc w:val="center"/>
              <w:rPr>
                <w:sz w:val="18"/>
              </w:rPr>
            </w:pPr>
            <w:r w:rsidRPr="00741839">
              <w:rPr>
                <w:sz w:val="18"/>
              </w:rPr>
              <w:t>G50-G64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pStyle w:val="ae"/>
              <w:tabs>
                <w:tab w:val="clear" w:pos="4153"/>
                <w:tab w:val="clear" w:pos="8306"/>
                <w:tab w:val="left" w:pos="272"/>
              </w:tabs>
              <w:spacing w:line="200" w:lineRule="exact"/>
              <w:ind w:left="420"/>
              <w:rPr>
                <w:sz w:val="18"/>
              </w:rPr>
            </w:pPr>
            <w:r w:rsidRPr="00741839">
              <w:rPr>
                <w:sz w:val="18"/>
              </w:rPr>
              <w:t>из них</w:t>
            </w:r>
          </w:p>
          <w:p w:rsidR="00385DE8" w:rsidRPr="00741839" w:rsidRDefault="00385DE8" w:rsidP="00FD57C3">
            <w:pPr>
              <w:pStyle w:val="ae"/>
              <w:tabs>
                <w:tab w:val="clear" w:pos="4153"/>
                <w:tab w:val="clear" w:pos="8306"/>
              </w:tabs>
              <w:spacing w:line="200" w:lineRule="exact"/>
              <w:ind w:left="420"/>
              <w:rPr>
                <w:sz w:val="18"/>
              </w:rPr>
            </w:pPr>
            <w:r w:rsidRPr="00741839">
              <w:rPr>
                <w:sz w:val="18"/>
              </w:rPr>
              <w:t>синдром Гийена-Барре</w:t>
            </w:r>
          </w:p>
        </w:tc>
        <w:tc>
          <w:tcPr>
            <w:tcW w:w="882" w:type="dxa"/>
            <w:vAlign w:val="center"/>
          </w:tcPr>
          <w:p w:rsidR="00385DE8" w:rsidRPr="00741839" w:rsidRDefault="00385DE8" w:rsidP="00FD57C3">
            <w:pPr>
              <w:spacing w:line="200" w:lineRule="exact"/>
              <w:jc w:val="center"/>
              <w:rPr>
                <w:sz w:val="18"/>
              </w:rPr>
            </w:pPr>
            <w:r w:rsidRPr="00741839">
              <w:rPr>
                <w:sz w:val="18"/>
              </w:rPr>
              <w:t>7.7.1</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61.0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pStyle w:val="ae"/>
              <w:tabs>
                <w:tab w:val="clear" w:pos="4153"/>
                <w:tab w:val="clear" w:pos="8306"/>
              </w:tabs>
              <w:spacing w:line="200" w:lineRule="exact"/>
              <w:ind w:left="278"/>
              <w:rPr>
                <w:sz w:val="18"/>
              </w:rPr>
            </w:pPr>
            <w:r w:rsidRPr="00741839">
              <w:rPr>
                <w:sz w:val="18"/>
              </w:rPr>
              <w:t>болезни нервно-мышечного синапса и мышц</w:t>
            </w:r>
          </w:p>
        </w:tc>
        <w:tc>
          <w:tcPr>
            <w:tcW w:w="882" w:type="dxa"/>
            <w:vAlign w:val="center"/>
          </w:tcPr>
          <w:p w:rsidR="00385DE8" w:rsidRPr="00741839" w:rsidRDefault="00385DE8" w:rsidP="00FD57C3">
            <w:pPr>
              <w:spacing w:line="200" w:lineRule="exact"/>
              <w:jc w:val="center"/>
              <w:rPr>
                <w:sz w:val="18"/>
              </w:rPr>
            </w:pPr>
            <w:r w:rsidRPr="00741839">
              <w:rPr>
                <w:sz w:val="18"/>
              </w:rPr>
              <w:t>7.8</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70-</w:t>
            </w:r>
            <w:r w:rsidRPr="00741839">
              <w:rPr>
                <w:sz w:val="18"/>
                <w:lang w:val="en-US"/>
              </w:rPr>
              <w:t>G</w:t>
            </w:r>
            <w:r w:rsidRPr="00741839">
              <w:rPr>
                <w:sz w:val="18"/>
              </w:rPr>
              <w:t>73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pStyle w:val="ae"/>
              <w:tabs>
                <w:tab w:val="clear" w:pos="4153"/>
                <w:tab w:val="clear" w:pos="8306"/>
              </w:tabs>
              <w:spacing w:line="200" w:lineRule="exact"/>
              <w:ind w:left="420"/>
              <w:rPr>
                <w:sz w:val="18"/>
              </w:rPr>
            </w:pPr>
            <w:r w:rsidRPr="00741839">
              <w:rPr>
                <w:sz w:val="18"/>
              </w:rPr>
              <w:t xml:space="preserve"> из них: </w:t>
            </w:r>
          </w:p>
          <w:p w:rsidR="00385DE8" w:rsidRPr="00741839" w:rsidRDefault="00385DE8" w:rsidP="00FD57C3">
            <w:pPr>
              <w:pStyle w:val="ae"/>
              <w:tabs>
                <w:tab w:val="clear" w:pos="4153"/>
                <w:tab w:val="clear" w:pos="8306"/>
              </w:tabs>
              <w:spacing w:line="200" w:lineRule="exact"/>
              <w:ind w:left="420"/>
              <w:rPr>
                <w:sz w:val="18"/>
              </w:rPr>
            </w:pPr>
            <w:r w:rsidRPr="00741839">
              <w:rPr>
                <w:sz w:val="18"/>
              </w:rPr>
              <w:t xml:space="preserve">миастения </w:t>
            </w:r>
          </w:p>
        </w:tc>
        <w:tc>
          <w:tcPr>
            <w:tcW w:w="882" w:type="dxa"/>
            <w:vAlign w:val="center"/>
          </w:tcPr>
          <w:p w:rsidR="00385DE8" w:rsidRPr="00741839" w:rsidRDefault="00385DE8" w:rsidP="00FD57C3">
            <w:pPr>
              <w:spacing w:line="200" w:lineRule="exact"/>
              <w:jc w:val="center"/>
              <w:rPr>
                <w:sz w:val="18"/>
              </w:rPr>
            </w:pPr>
            <w:r w:rsidRPr="00741839">
              <w:rPr>
                <w:sz w:val="18"/>
              </w:rPr>
              <w:t>7.8.1</w:t>
            </w:r>
          </w:p>
        </w:tc>
        <w:tc>
          <w:tcPr>
            <w:tcW w:w="1276" w:type="dxa"/>
            <w:vAlign w:val="center"/>
          </w:tcPr>
          <w:p w:rsidR="00385DE8" w:rsidRPr="00741839" w:rsidRDefault="00385DE8" w:rsidP="00FD57C3">
            <w:pPr>
              <w:spacing w:line="200" w:lineRule="exact"/>
              <w:jc w:val="center"/>
              <w:rPr>
                <w:sz w:val="18"/>
              </w:rPr>
            </w:pPr>
            <w:r w:rsidRPr="00741839">
              <w:rPr>
                <w:sz w:val="18"/>
              </w:rPr>
              <w:t>G70.0, 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pStyle w:val="ae"/>
              <w:tabs>
                <w:tab w:val="clear" w:pos="4153"/>
                <w:tab w:val="clear" w:pos="8306"/>
              </w:tabs>
              <w:spacing w:line="200" w:lineRule="exact"/>
              <w:ind w:left="420"/>
              <w:rPr>
                <w:sz w:val="18"/>
              </w:rPr>
            </w:pPr>
            <w:r w:rsidRPr="00741839">
              <w:rPr>
                <w:sz w:val="18"/>
              </w:rPr>
              <w:t>мышечная дистрофия Дюшенна</w:t>
            </w:r>
          </w:p>
        </w:tc>
        <w:tc>
          <w:tcPr>
            <w:tcW w:w="882" w:type="dxa"/>
            <w:vAlign w:val="center"/>
          </w:tcPr>
          <w:p w:rsidR="00385DE8" w:rsidRPr="00741839" w:rsidRDefault="00385DE8" w:rsidP="00FD57C3">
            <w:pPr>
              <w:spacing w:line="200" w:lineRule="exact"/>
              <w:jc w:val="center"/>
              <w:rPr>
                <w:sz w:val="18"/>
              </w:rPr>
            </w:pPr>
            <w:r w:rsidRPr="00741839">
              <w:rPr>
                <w:sz w:val="18"/>
              </w:rPr>
              <w:t>7.8.2</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 xml:space="preserve">71.0 </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церебральный паралич и другие паралитические синдромы</w:t>
            </w:r>
          </w:p>
        </w:tc>
        <w:tc>
          <w:tcPr>
            <w:tcW w:w="882" w:type="dxa"/>
            <w:vAlign w:val="center"/>
          </w:tcPr>
          <w:p w:rsidR="00385DE8" w:rsidRPr="00741839" w:rsidRDefault="00385DE8" w:rsidP="00FD57C3">
            <w:pPr>
              <w:spacing w:line="200" w:lineRule="exact"/>
              <w:jc w:val="center"/>
              <w:rPr>
                <w:sz w:val="18"/>
              </w:rPr>
            </w:pPr>
            <w:r w:rsidRPr="00741839">
              <w:rPr>
                <w:sz w:val="18"/>
              </w:rPr>
              <w:t>7.9</w:t>
            </w:r>
          </w:p>
        </w:tc>
        <w:tc>
          <w:tcPr>
            <w:tcW w:w="1276" w:type="dxa"/>
            <w:vAlign w:val="center"/>
          </w:tcPr>
          <w:p w:rsidR="00385DE8" w:rsidRPr="00741839" w:rsidRDefault="00385DE8" w:rsidP="00FD57C3">
            <w:pPr>
              <w:spacing w:line="200" w:lineRule="exact"/>
              <w:jc w:val="center"/>
              <w:rPr>
                <w:sz w:val="18"/>
              </w:rPr>
            </w:pPr>
            <w:r w:rsidRPr="00741839">
              <w:rPr>
                <w:sz w:val="18"/>
                <w:lang w:val="en-US"/>
              </w:rPr>
              <w:t>G</w:t>
            </w:r>
            <w:r w:rsidRPr="00741839">
              <w:rPr>
                <w:sz w:val="18"/>
              </w:rPr>
              <w:t>80-</w:t>
            </w:r>
            <w:r w:rsidRPr="00741839">
              <w:rPr>
                <w:sz w:val="18"/>
                <w:lang w:val="en-US"/>
              </w:rPr>
              <w:t>G</w:t>
            </w:r>
            <w:r w:rsidRPr="00741839">
              <w:rPr>
                <w:sz w:val="18"/>
              </w:rPr>
              <w:t>83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из них  </w:t>
            </w:r>
          </w:p>
          <w:p w:rsidR="00385DE8" w:rsidRPr="00741839" w:rsidRDefault="00385DE8" w:rsidP="00FD57C3">
            <w:pPr>
              <w:spacing w:line="200" w:lineRule="exact"/>
              <w:ind w:left="420"/>
              <w:rPr>
                <w:sz w:val="18"/>
              </w:rPr>
            </w:pPr>
            <w:r w:rsidRPr="00741839">
              <w:rPr>
                <w:sz w:val="18"/>
              </w:rPr>
              <w:t>церебральный паралич</w:t>
            </w:r>
          </w:p>
        </w:tc>
        <w:tc>
          <w:tcPr>
            <w:tcW w:w="882" w:type="dxa"/>
            <w:vAlign w:val="center"/>
          </w:tcPr>
          <w:p w:rsidR="00385DE8" w:rsidRPr="00741839" w:rsidRDefault="00385DE8" w:rsidP="00FD57C3">
            <w:pPr>
              <w:spacing w:line="200" w:lineRule="exact"/>
              <w:jc w:val="center"/>
              <w:rPr>
                <w:sz w:val="18"/>
              </w:rPr>
            </w:pPr>
            <w:r w:rsidRPr="00741839">
              <w:rPr>
                <w:sz w:val="18"/>
              </w:rPr>
              <w:t>7.9.1</w:t>
            </w:r>
          </w:p>
        </w:tc>
        <w:tc>
          <w:tcPr>
            <w:tcW w:w="1276" w:type="dxa"/>
            <w:vAlign w:val="center"/>
          </w:tcPr>
          <w:p w:rsidR="00385DE8" w:rsidRPr="00741839" w:rsidRDefault="00385DE8" w:rsidP="00FD57C3">
            <w:pPr>
              <w:spacing w:line="200" w:lineRule="exact"/>
              <w:jc w:val="center"/>
              <w:rPr>
                <w:sz w:val="18"/>
              </w:rPr>
            </w:pPr>
            <w:r w:rsidRPr="00741839">
              <w:rPr>
                <w:sz w:val="18"/>
              </w:rPr>
              <w:t>G80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расстройства вегетативной </w:t>
            </w:r>
          </w:p>
          <w:p w:rsidR="00385DE8" w:rsidRPr="00741839" w:rsidRDefault="00385DE8" w:rsidP="00FD57C3">
            <w:pPr>
              <w:spacing w:line="200" w:lineRule="exact"/>
              <w:ind w:left="278"/>
              <w:rPr>
                <w:sz w:val="18"/>
              </w:rPr>
            </w:pPr>
            <w:r w:rsidRPr="00741839">
              <w:rPr>
                <w:sz w:val="18"/>
              </w:rPr>
              <w:t>(автономной) нервной системы</w:t>
            </w:r>
          </w:p>
        </w:tc>
        <w:tc>
          <w:tcPr>
            <w:tcW w:w="882" w:type="dxa"/>
            <w:vAlign w:val="center"/>
          </w:tcPr>
          <w:p w:rsidR="00385DE8" w:rsidRPr="00741839" w:rsidRDefault="00385DE8" w:rsidP="00FD57C3">
            <w:pPr>
              <w:spacing w:line="200" w:lineRule="exact"/>
              <w:jc w:val="center"/>
              <w:rPr>
                <w:sz w:val="18"/>
              </w:rPr>
            </w:pPr>
            <w:r w:rsidRPr="00741839">
              <w:rPr>
                <w:sz w:val="18"/>
              </w:rPr>
              <w:t>7.10</w:t>
            </w:r>
          </w:p>
        </w:tc>
        <w:tc>
          <w:tcPr>
            <w:tcW w:w="1276" w:type="dxa"/>
            <w:vAlign w:val="center"/>
          </w:tcPr>
          <w:p w:rsidR="00385DE8" w:rsidRPr="00741839" w:rsidRDefault="00385DE8" w:rsidP="00FD57C3">
            <w:pPr>
              <w:spacing w:line="200" w:lineRule="exact"/>
              <w:jc w:val="center"/>
              <w:rPr>
                <w:sz w:val="18"/>
              </w:rPr>
            </w:pPr>
            <w:r w:rsidRPr="00741839">
              <w:rPr>
                <w:sz w:val="18"/>
              </w:rPr>
              <w:t>G90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сосудистые миелопатии</w:t>
            </w:r>
          </w:p>
        </w:tc>
        <w:tc>
          <w:tcPr>
            <w:tcW w:w="882" w:type="dxa"/>
            <w:vAlign w:val="center"/>
          </w:tcPr>
          <w:p w:rsidR="00385DE8" w:rsidRPr="00741839" w:rsidRDefault="00385DE8" w:rsidP="00FD57C3">
            <w:pPr>
              <w:spacing w:line="200" w:lineRule="exact"/>
              <w:jc w:val="center"/>
              <w:rPr>
                <w:sz w:val="18"/>
              </w:rPr>
            </w:pPr>
            <w:r w:rsidRPr="00741839">
              <w:rPr>
                <w:sz w:val="18"/>
              </w:rPr>
              <w:t>7.11</w:t>
            </w:r>
          </w:p>
        </w:tc>
        <w:tc>
          <w:tcPr>
            <w:tcW w:w="1276" w:type="dxa"/>
            <w:vAlign w:val="center"/>
          </w:tcPr>
          <w:p w:rsidR="00385DE8" w:rsidRPr="00741839" w:rsidRDefault="00385DE8" w:rsidP="00FD57C3">
            <w:pPr>
              <w:spacing w:line="200" w:lineRule="exact"/>
              <w:jc w:val="center"/>
              <w:rPr>
                <w:sz w:val="18"/>
              </w:rPr>
            </w:pPr>
            <w:r w:rsidRPr="00741839">
              <w:rPr>
                <w:sz w:val="18"/>
              </w:rPr>
              <w:t>G95.1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глаза и его придаточного аппарата</w:t>
            </w:r>
          </w:p>
        </w:tc>
        <w:tc>
          <w:tcPr>
            <w:tcW w:w="882" w:type="dxa"/>
            <w:vAlign w:val="center"/>
          </w:tcPr>
          <w:p w:rsidR="00385DE8" w:rsidRPr="00741839" w:rsidRDefault="00385DE8" w:rsidP="00FD57C3">
            <w:pPr>
              <w:spacing w:line="200" w:lineRule="exact"/>
              <w:jc w:val="center"/>
              <w:rPr>
                <w:b/>
                <w:sz w:val="18"/>
              </w:rPr>
            </w:pPr>
            <w:r w:rsidRPr="00741839">
              <w:rPr>
                <w:b/>
                <w:sz w:val="18"/>
              </w:rPr>
              <w:t>8.0</w:t>
            </w:r>
          </w:p>
        </w:tc>
        <w:tc>
          <w:tcPr>
            <w:tcW w:w="1276" w:type="dxa"/>
            <w:vAlign w:val="center"/>
          </w:tcPr>
          <w:p w:rsidR="00385DE8" w:rsidRPr="00741839" w:rsidRDefault="00385DE8" w:rsidP="00FD57C3">
            <w:pPr>
              <w:spacing w:line="200" w:lineRule="exact"/>
              <w:jc w:val="center"/>
              <w:rPr>
                <w:b/>
                <w:sz w:val="18"/>
              </w:rPr>
            </w:pPr>
            <w:r w:rsidRPr="00741839">
              <w:rPr>
                <w:b/>
                <w:sz w:val="18"/>
              </w:rPr>
              <w:t>H00-H59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конъюнктивит</w:t>
            </w:r>
          </w:p>
        </w:tc>
        <w:tc>
          <w:tcPr>
            <w:tcW w:w="882" w:type="dxa"/>
            <w:vAlign w:val="center"/>
          </w:tcPr>
          <w:p w:rsidR="00385DE8" w:rsidRPr="00741839" w:rsidRDefault="00385DE8" w:rsidP="00FD57C3">
            <w:pPr>
              <w:spacing w:line="200" w:lineRule="exact"/>
              <w:jc w:val="center"/>
              <w:rPr>
                <w:sz w:val="18"/>
              </w:rPr>
            </w:pPr>
            <w:r w:rsidRPr="00741839">
              <w:rPr>
                <w:sz w:val="18"/>
              </w:rPr>
              <w:t>8.1</w:t>
            </w:r>
          </w:p>
        </w:tc>
        <w:tc>
          <w:tcPr>
            <w:tcW w:w="1276" w:type="dxa"/>
            <w:vAlign w:val="center"/>
          </w:tcPr>
          <w:p w:rsidR="00385DE8" w:rsidRPr="00741839" w:rsidRDefault="00385DE8" w:rsidP="00FD57C3">
            <w:pPr>
              <w:spacing w:line="200" w:lineRule="exact"/>
              <w:jc w:val="center"/>
              <w:rPr>
                <w:sz w:val="18"/>
              </w:rPr>
            </w:pPr>
            <w:r w:rsidRPr="00741839">
              <w:rPr>
                <w:sz w:val="18"/>
              </w:rPr>
              <w:t>Н10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кератит</w:t>
            </w:r>
          </w:p>
        </w:tc>
        <w:tc>
          <w:tcPr>
            <w:tcW w:w="882" w:type="dxa"/>
            <w:vAlign w:val="center"/>
          </w:tcPr>
          <w:p w:rsidR="00385DE8" w:rsidRPr="00741839" w:rsidRDefault="00385DE8" w:rsidP="00FD57C3">
            <w:pPr>
              <w:spacing w:line="200" w:lineRule="exact"/>
              <w:jc w:val="center"/>
              <w:rPr>
                <w:sz w:val="18"/>
              </w:rPr>
            </w:pPr>
            <w:r w:rsidRPr="00741839">
              <w:rPr>
                <w:sz w:val="18"/>
              </w:rPr>
              <w:t>8.2</w:t>
            </w:r>
          </w:p>
        </w:tc>
        <w:tc>
          <w:tcPr>
            <w:tcW w:w="1276" w:type="dxa"/>
            <w:vAlign w:val="center"/>
          </w:tcPr>
          <w:p w:rsidR="00385DE8" w:rsidRPr="00741839" w:rsidRDefault="00385DE8" w:rsidP="00FD57C3">
            <w:pPr>
              <w:spacing w:line="200" w:lineRule="exact"/>
              <w:jc w:val="center"/>
              <w:rPr>
                <w:sz w:val="18"/>
              </w:rPr>
            </w:pPr>
            <w:r w:rsidRPr="00741839">
              <w:rPr>
                <w:sz w:val="18"/>
              </w:rPr>
              <w:t>Н16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    из него </w:t>
            </w:r>
          </w:p>
          <w:p w:rsidR="00385DE8" w:rsidRPr="00741839" w:rsidRDefault="00385DE8" w:rsidP="00FD57C3">
            <w:pPr>
              <w:spacing w:line="200" w:lineRule="exact"/>
              <w:ind w:left="278"/>
              <w:rPr>
                <w:sz w:val="18"/>
              </w:rPr>
            </w:pPr>
            <w:r w:rsidRPr="00741839">
              <w:rPr>
                <w:sz w:val="18"/>
              </w:rPr>
              <w:t xml:space="preserve">    язва роговицы</w:t>
            </w:r>
          </w:p>
        </w:tc>
        <w:tc>
          <w:tcPr>
            <w:tcW w:w="882" w:type="dxa"/>
            <w:vAlign w:val="center"/>
          </w:tcPr>
          <w:p w:rsidR="00385DE8" w:rsidRPr="00741839" w:rsidRDefault="00385DE8" w:rsidP="00FD57C3">
            <w:pPr>
              <w:spacing w:line="200" w:lineRule="exact"/>
              <w:jc w:val="center"/>
              <w:rPr>
                <w:sz w:val="18"/>
              </w:rPr>
            </w:pPr>
            <w:r w:rsidRPr="00741839">
              <w:rPr>
                <w:sz w:val="18"/>
              </w:rPr>
              <w:t>8.2.1</w:t>
            </w:r>
          </w:p>
        </w:tc>
        <w:tc>
          <w:tcPr>
            <w:tcW w:w="1276" w:type="dxa"/>
            <w:vAlign w:val="center"/>
          </w:tcPr>
          <w:p w:rsidR="00385DE8" w:rsidRPr="00741839" w:rsidRDefault="00385DE8" w:rsidP="00FD57C3">
            <w:pPr>
              <w:spacing w:line="200" w:lineRule="exact"/>
              <w:jc w:val="center"/>
              <w:rPr>
                <w:sz w:val="18"/>
              </w:rPr>
            </w:pPr>
            <w:r w:rsidRPr="00741839">
              <w:rPr>
                <w:sz w:val="18"/>
              </w:rPr>
              <w:t>Н16.0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катаракта</w:t>
            </w:r>
          </w:p>
        </w:tc>
        <w:tc>
          <w:tcPr>
            <w:tcW w:w="882" w:type="dxa"/>
            <w:vAlign w:val="center"/>
          </w:tcPr>
          <w:p w:rsidR="00385DE8" w:rsidRPr="00741839" w:rsidRDefault="00385DE8" w:rsidP="00FD57C3">
            <w:pPr>
              <w:spacing w:line="200" w:lineRule="exact"/>
              <w:jc w:val="center"/>
              <w:rPr>
                <w:sz w:val="18"/>
              </w:rPr>
            </w:pPr>
            <w:r w:rsidRPr="00741839">
              <w:rPr>
                <w:sz w:val="18"/>
              </w:rPr>
              <w:t>8.3</w:t>
            </w:r>
          </w:p>
        </w:tc>
        <w:tc>
          <w:tcPr>
            <w:tcW w:w="1276" w:type="dxa"/>
            <w:vAlign w:val="center"/>
          </w:tcPr>
          <w:p w:rsidR="00385DE8" w:rsidRPr="00741839" w:rsidRDefault="00385DE8" w:rsidP="00FD57C3">
            <w:pPr>
              <w:spacing w:line="200" w:lineRule="exact"/>
              <w:jc w:val="center"/>
              <w:rPr>
                <w:sz w:val="18"/>
              </w:rPr>
            </w:pPr>
            <w:r w:rsidRPr="00741839">
              <w:rPr>
                <w:sz w:val="18"/>
              </w:rPr>
              <w:t>H25-H26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хориоретинальное воспаление</w:t>
            </w:r>
          </w:p>
        </w:tc>
        <w:tc>
          <w:tcPr>
            <w:tcW w:w="882" w:type="dxa"/>
            <w:vAlign w:val="center"/>
          </w:tcPr>
          <w:p w:rsidR="00385DE8" w:rsidRPr="00741839" w:rsidRDefault="00385DE8" w:rsidP="00FD57C3">
            <w:pPr>
              <w:spacing w:line="200" w:lineRule="exact"/>
              <w:jc w:val="center"/>
              <w:rPr>
                <w:sz w:val="18"/>
              </w:rPr>
            </w:pPr>
            <w:r w:rsidRPr="00741839">
              <w:rPr>
                <w:sz w:val="18"/>
              </w:rPr>
              <w:t>8.4</w:t>
            </w:r>
          </w:p>
        </w:tc>
        <w:tc>
          <w:tcPr>
            <w:tcW w:w="1276" w:type="dxa"/>
            <w:vAlign w:val="center"/>
          </w:tcPr>
          <w:p w:rsidR="00385DE8" w:rsidRPr="00741839" w:rsidRDefault="00385DE8" w:rsidP="00FD57C3">
            <w:pPr>
              <w:spacing w:line="200" w:lineRule="exact"/>
              <w:jc w:val="center"/>
              <w:rPr>
                <w:sz w:val="18"/>
              </w:rPr>
            </w:pPr>
            <w:r w:rsidRPr="00741839">
              <w:rPr>
                <w:sz w:val="18"/>
              </w:rPr>
              <w:t>Н30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отслойка сетчатки с разрывом сетчатки</w:t>
            </w:r>
          </w:p>
        </w:tc>
        <w:tc>
          <w:tcPr>
            <w:tcW w:w="882" w:type="dxa"/>
            <w:vAlign w:val="center"/>
          </w:tcPr>
          <w:p w:rsidR="00385DE8" w:rsidRPr="00741839" w:rsidRDefault="00385DE8" w:rsidP="00FD57C3">
            <w:pPr>
              <w:spacing w:line="200" w:lineRule="exact"/>
              <w:jc w:val="center"/>
              <w:rPr>
                <w:sz w:val="18"/>
              </w:rPr>
            </w:pPr>
            <w:r w:rsidRPr="00741839">
              <w:rPr>
                <w:sz w:val="18"/>
              </w:rPr>
              <w:t>8.5</w:t>
            </w:r>
          </w:p>
        </w:tc>
        <w:tc>
          <w:tcPr>
            <w:tcW w:w="1276" w:type="dxa"/>
            <w:vAlign w:val="center"/>
          </w:tcPr>
          <w:p w:rsidR="00385DE8" w:rsidRPr="00741839" w:rsidRDefault="00385DE8" w:rsidP="00FD57C3">
            <w:pPr>
              <w:spacing w:line="200" w:lineRule="exact"/>
              <w:jc w:val="center"/>
              <w:rPr>
                <w:sz w:val="18"/>
              </w:rPr>
            </w:pPr>
            <w:r w:rsidRPr="00741839">
              <w:rPr>
                <w:sz w:val="18"/>
              </w:rPr>
              <w:t>Н33.0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преретинопатия</w:t>
            </w:r>
          </w:p>
        </w:tc>
        <w:tc>
          <w:tcPr>
            <w:tcW w:w="882" w:type="dxa"/>
            <w:vAlign w:val="center"/>
          </w:tcPr>
          <w:p w:rsidR="00385DE8" w:rsidRPr="00741839" w:rsidRDefault="00385DE8" w:rsidP="00FD57C3">
            <w:pPr>
              <w:spacing w:line="200" w:lineRule="exact"/>
              <w:jc w:val="center"/>
              <w:rPr>
                <w:sz w:val="18"/>
              </w:rPr>
            </w:pPr>
            <w:r w:rsidRPr="00741839">
              <w:rPr>
                <w:sz w:val="18"/>
              </w:rPr>
              <w:t>8.6</w:t>
            </w:r>
          </w:p>
        </w:tc>
        <w:tc>
          <w:tcPr>
            <w:tcW w:w="1276" w:type="dxa"/>
            <w:vAlign w:val="center"/>
          </w:tcPr>
          <w:p w:rsidR="00385DE8" w:rsidRPr="00741839" w:rsidRDefault="00385DE8" w:rsidP="00FD57C3">
            <w:pPr>
              <w:spacing w:line="200" w:lineRule="exact"/>
              <w:jc w:val="center"/>
              <w:rPr>
                <w:sz w:val="18"/>
              </w:rPr>
            </w:pPr>
            <w:r w:rsidRPr="00741839">
              <w:rPr>
                <w:sz w:val="18"/>
              </w:rPr>
              <w:t>Н35.1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дегенерация макулы и заднего полюса</w:t>
            </w:r>
          </w:p>
        </w:tc>
        <w:tc>
          <w:tcPr>
            <w:tcW w:w="882" w:type="dxa"/>
            <w:vAlign w:val="center"/>
          </w:tcPr>
          <w:p w:rsidR="00385DE8" w:rsidRPr="00741839" w:rsidRDefault="00385DE8" w:rsidP="00FD57C3">
            <w:pPr>
              <w:spacing w:line="200" w:lineRule="exact"/>
              <w:jc w:val="center"/>
              <w:rPr>
                <w:sz w:val="18"/>
              </w:rPr>
            </w:pPr>
            <w:r w:rsidRPr="00741839">
              <w:rPr>
                <w:sz w:val="18"/>
              </w:rPr>
              <w:t>8.7</w:t>
            </w:r>
          </w:p>
        </w:tc>
        <w:tc>
          <w:tcPr>
            <w:tcW w:w="1276" w:type="dxa"/>
            <w:vAlign w:val="center"/>
          </w:tcPr>
          <w:p w:rsidR="00385DE8" w:rsidRPr="00741839" w:rsidRDefault="00385DE8" w:rsidP="00FD57C3">
            <w:pPr>
              <w:spacing w:line="200" w:lineRule="exact"/>
              <w:jc w:val="center"/>
              <w:rPr>
                <w:sz w:val="18"/>
              </w:rPr>
            </w:pPr>
            <w:r w:rsidRPr="00741839">
              <w:rPr>
                <w:sz w:val="18"/>
              </w:rPr>
              <w:t>Н35.3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глаукома</w:t>
            </w:r>
          </w:p>
        </w:tc>
        <w:tc>
          <w:tcPr>
            <w:tcW w:w="882" w:type="dxa"/>
            <w:vAlign w:val="center"/>
          </w:tcPr>
          <w:p w:rsidR="00385DE8" w:rsidRPr="00741839" w:rsidRDefault="00385DE8" w:rsidP="00FD57C3">
            <w:pPr>
              <w:spacing w:line="200" w:lineRule="exact"/>
              <w:jc w:val="center"/>
              <w:rPr>
                <w:sz w:val="18"/>
              </w:rPr>
            </w:pPr>
            <w:r w:rsidRPr="00741839">
              <w:rPr>
                <w:sz w:val="18"/>
              </w:rPr>
              <w:t>8.8</w:t>
            </w:r>
          </w:p>
        </w:tc>
        <w:tc>
          <w:tcPr>
            <w:tcW w:w="1276" w:type="dxa"/>
            <w:vAlign w:val="center"/>
          </w:tcPr>
          <w:p w:rsidR="00385DE8" w:rsidRPr="00741839" w:rsidRDefault="00385DE8" w:rsidP="00FD57C3">
            <w:pPr>
              <w:spacing w:line="200" w:lineRule="exact"/>
              <w:jc w:val="center"/>
              <w:rPr>
                <w:sz w:val="18"/>
              </w:rPr>
            </w:pPr>
            <w:r w:rsidRPr="00741839">
              <w:rPr>
                <w:sz w:val="18"/>
              </w:rPr>
              <w:t>Н40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дегенеративная миопия</w:t>
            </w:r>
          </w:p>
        </w:tc>
        <w:tc>
          <w:tcPr>
            <w:tcW w:w="882" w:type="dxa"/>
            <w:vAlign w:val="center"/>
          </w:tcPr>
          <w:p w:rsidR="00385DE8" w:rsidRPr="00741839" w:rsidRDefault="00385DE8" w:rsidP="00FD57C3">
            <w:pPr>
              <w:spacing w:line="200" w:lineRule="exact"/>
              <w:jc w:val="center"/>
              <w:rPr>
                <w:sz w:val="18"/>
              </w:rPr>
            </w:pPr>
            <w:r w:rsidRPr="00741839">
              <w:rPr>
                <w:sz w:val="18"/>
              </w:rPr>
              <w:t>8.9</w:t>
            </w:r>
          </w:p>
        </w:tc>
        <w:tc>
          <w:tcPr>
            <w:tcW w:w="1276" w:type="dxa"/>
            <w:vAlign w:val="center"/>
          </w:tcPr>
          <w:p w:rsidR="00385DE8" w:rsidRPr="00741839" w:rsidRDefault="00385DE8" w:rsidP="00FD57C3">
            <w:pPr>
              <w:spacing w:line="200" w:lineRule="exact"/>
              <w:jc w:val="center"/>
              <w:rPr>
                <w:sz w:val="18"/>
              </w:rPr>
            </w:pPr>
            <w:r w:rsidRPr="00741839">
              <w:rPr>
                <w:sz w:val="18"/>
              </w:rPr>
              <w:t>Н44.2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зрительного нерва и зрительных путей</w:t>
            </w:r>
          </w:p>
        </w:tc>
        <w:tc>
          <w:tcPr>
            <w:tcW w:w="882" w:type="dxa"/>
            <w:vAlign w:val="center"/>
          </w:tcPr>
          <w:p w:rsidR="00385DE8" w:rsidRPr="00741839" w:rsidRDefault="00385DE8" w:rsidP="00FD57C3">
            <w:pPr>
              <w:spacing w:line="200" w:lineRule="exact"/>
              <w:jc w:val="center"/>
              <w:rPr>
                <w:sz w:val="18"/>
              </w:rPr>
            </w:pPr>
            <w:r w:rsidRPr="00741839">
              <w:rPr>
                <w:sz w:val="18"/>
              </w:rPr>
              <w:t>8.10</w:t>
            </w:r>
          </w:p>
        </w:tc>
        <w:tc>
          <w:tcPr>
            <w:tcW w:w="1276" w:type="dxa"/>
            <w:vAlign w:val="center"/>
          </w:tcPr>
          <w:p w:rsidR="00385DE8" w:rsidRPr="00741839" w:rsidRDefault="00385DE8" w:rsidP="00FD57C3">
            <w:pPr>
              <w:spacing w:line="200" w:lineRule="exact"/>
              <w:jc w:val="center"/>
              <w:rPr>
                <w:sz w:val="18"/>
              </w:rPr>
            </w:pPr>
            <w:r w:rsidRPr="00741839">
              <w:rPr>
                <w:sz w:val="18"/>
              </w:rPr>
              <w:t>Н46-Н48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  из них атрофия зрительного нерва</w:t>
            </w:r>
          </w:p>
        </w:tc>
        <w:tc>
          <w:tcPr>
            <w:tcW w:w="882" w:type="dxa"/>
            <w:vAlign w:val="center"/>
          </w:tcPr>
          <w:p w:rsidR="00385DE8" w:rsidRPr="00741839" w:rsidRDefault="00385DE8" w:rsidP="00FD57C3">
            <w:pPr>
              <w:spacing w:line="200" w:lineRule="exact"/>
              <w:jc w:val="center"/>
              <w:rPr>
                <w:sz w:val="18"/>
              </w:rPr>
            </w:pPr>
            <w:r w:rsidRPr="00741839">
              <w:rPr>
                <w:sz w:val="18"/>
              </w:rPr>
              <w:t>8.10.1</w:t>
            </w:r>
          </w:p>
        </w:tc>
        <w:tc>
          <w:tcPr>
            <w:tcW w:w="1276" w:type="dxa"/>
            <w:vAlign w:val="center"/>
          </w:tcPr>
          <w:p w:rsidR="00385DE8" w:rsidRPr="00741839" w:rsidRDefault="00385DE8" w:rsidP="00FD57C3">
            <w:pPr>
              <w:spacing w:line="200" w:lineRule="exact"/>
              <w:jc w:val="center"/>
              <w:rPr>
                <w:sz w:val="18"/>
              </w:rPr>
            </w:pPr>
            <w:r w:rsidRPr="00741839">
              <w:rPr>
                <w:sz w:val="18"/>
              </w:rPr>
              <w:t>Н47.2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017E9C">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болезни мышц глаза, нарушения содружественного движения глаз, </w:t>
            </w:r>
            <w:r w:rsidRPr="00741839">
              <w:rPr>
                <w:sz w:val="18"/>
              </w:rPr>
              <w:br/>
              <w:t>аккомодации и рефракции</w:t>
            </w:r>
          </w:p>
        </w:tc>
        <w:tc>
          <w:tcPr>
            <w:tcW w:w="882" w:type="dxa"/>
            <w:vAlign w:val="center"/>
          </w:tcPr>
          <w:p w:rsidR="00385DE8" w:rsidRPr="00741839" w:rsidRDefault="00385DE8" w:rsidP="00FD57C3">
            <w:pPr>
              <w:spacing w:line="200" w:lineRule="exact"/>
              <w:jc w:val="center"/>
              <w:rPr>
                <w:sz w:val="18"/>
              </w:rPr>
            </w:pPr>
            <w:r w:rsidRPr="00741839">
              <w:rPr>
                <w:sz w:val="18"/>
              </w:rPr>
              <w:t>8.11</w:t>
            </w:r>
          </w:p>
        </w:tc>
        <w:tc>
          <w:tcPr>
            <w:tcW w:w="1276" w:type="dxa"/>
            <w:vAlign w:val="center"/>
          </w:tcPr>
          <w:p w:rsidR="00385DE8" w:rsidRPr="00741839" w:rsidRDefault="00385DE8" w:rsidP="00FD57C3">
            <w:pPr>
              <w:spacing w:line="200" w:lineRule="exact"/>
              <w:jc w:val="center"/>
              <w:rPr>
                <w:sz w:val="18"/>
              </w:rPr>
            </w:pPr>
            <w:r w:rsidRPr="00741839">
              <w:rPr>
                <w:sz w:val="18"/>
              </w:rPr>
              <w:t>H49-H52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миопия</w:t>
            </w:r>
          </w:p>
        </w:tc>
        <w:tc>
          <w:tcPr>
            <w:tcW w:w="882" w:type="dxa"/>
            <w:vAlign w:val="center"/>
          </w:tcPr>
          <w:p w:rsidR="00385DE8" w:rsidRPr="00741839" w:rsidRDefault="00385DE8" w:rsidP="00FD57C3">
            <w:pPr>
              <w:spacing w:line="200" w:lineRule="exact"/>
              <w:jc w:val="center"/>
              <w:rPr>
                <w:sz w:val="18"/>
              </w:rPr>
            </w:pPr>
            <w:r w:rsidRPr="00741839">
              <w:rPr>
                <w:sz w:val="18"/>
              </w:rPr>
              <w:t>8.11.1</w:t>
            </w:r>
          </w:p>
        </w:tc>
        <w:tc>
          <w:tcPr>
            <w:tcW w:w="1276" w:type="dxa"/>
            <w:vAlign w:val="center"/>
          </w:tcPr>
          <w:p w:rsidR="00385DE8" w:rsidRPr="00741839" w:rsidRDefault="00385DE8" w:rsidP="00FD57C3">
            <w:pPr>
              <w:spacing w:line="200" w:lineRule="exact"/>
              <w:jc w:val="center"/>
              <w:rPr>
                <w:sz w:val="18"/>
              </w:rPr>
            </w:pPr>
            <w:r w:rsidRPr="00741839">
              <w:rPr>
                <w:sz w:val="18"/>
              </w:rPr>
              <w:t>H52.1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астигматизм</w:t>
            </w:r>
          </w:p>
        </w:tc>
        <w:tc>
          <w:tcPr>
            <w:tcW w:w="882" w:type="dxa"/>
            <w:vAlign w:val="center"/>
          </w:tcPr>
          <w:p w:rsidR="00385DE8" w:rsidRPr="00741839" w:rsidRDefault="00385DE8" w:rsidP="00FD57C3">
            <w:pPr>
              <w:spacing w:line="200" w:lineRule="exact"/>
              <w:jc w:val="center"/>
              <w:rPr>
                <w:sz w:val="18"/>
              </w:rPr>
            </w:pPr>
            <w:r w:rsidRPr="00741839">
              <w:rPr>
                <w:sz w:val="18"/>
              </w:rPr>
              <w:t>8.11.2</w:t>
            </w:r>
          </w:p>
        </w:tc>
        <w:tc>
          <w:tcPr>
            <w:tcW w:w="1276" w:type="dxa"/>
            <w:vAlign w:val="center"/>
          </w:tcPr>
          <w:p w:rsidR="00385DE8" w:rsidRPr="00741839" w:rsidRDefault="00385DE8" w:rsidP="00FD57C3">
            <w:pPr>
              <w:spacing w:line="200" w:lineRule="exact"/>
              <w:jc w:val="center"/>
              <w:rPr>
                <w:sz w:val="18"/>
              </w:rPr>
            </w:pPr>
            <w:r w:rsidRPr="00741839">
              <w:rPr>
                <w:sz w:val="18"/>
              </w:rPr>
              <w:t>H52.2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слепота и пониженное зрение</w:t>
            </w:r>
          </w:p>
        </w:tc>
        <w:tc>
          <w:tcPr>
            <w:tcW w:w="882" w:type="dxa"/>
            <w:vAlign w:val="center"/>
          </w:tcPr>
          <w:p w:rsidR="00385DE8" w:rsidRPr="00741839" w:rsidRDefault="00385DE8" w:rsidP="00FD57C3">
            <w:pPr>
              <w:spacing w:line="200" w:lineRule="exact"/>
              <w:jc w:val="center"/>
              <w:rPr>
                <w:sz w:val="18"/>
              </w:rPr>
            </w:pPr>
            <w:r w:rsidRPr="00741839">
              <w:rPr>
                <w:sz w:val="18"/>
              </w:rPr>
              <w:t>8.12</w:t>
            </w:r>
          </w:p>
        </w:tc>
        <w:tc>
          <w:tcPr>
            <w:tcW w:w="1276" w:type="dxa"/>
            <w:vAlign w:val="center"/>
          </w:tcPr>
          <w:p w:rsidR="00385DE8" w:rsidRPr="00741839" w:rsidRDefault="00385DE8" w:rsidP="00FD57C3">
            <w:pPr>
              <w:spacing w:line="200" w:lineRule="exact"/>
              <w:jc w:val="center"/>
              <w:rPr>
                <w:sz w:val="18"/>
              </w:rPr>
            </w:pPr>
            <w:r w:rsidRPr="00741839">
              <w:rPr>
                <w:sz w:val="18"/>
              </w:rPr>
              <w:t>Н54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слепота обоих глаз</w:t>
            </w:r>
          </w:p>
        </w:tc>
        <w:tc>
          <w:tcPr>
            <w:tcW w:w="882" w:type="dxa"/>
            <w:vAlign w:val="center"/>
          </w:tcPr>
          <w:p w:rsidR="00385DE8" w:rsidRPr="00741839" w:rsidRDefault="00385DE8" w:rsidP="00FD57C3">
            <w:pPr>
              <w:spacing w:line="200" w:lineRule="exact"/>
              <w:jc w:val="center"/>
              <w:rPr>
                <w:sz w:val="18"/>
              </w:rPr>
            </w:pPr>
            <w:r w:rsidRPr="00741839">
              <w:rPr>
                <w:sz w:val="18"/>
              </w:rPr>
              <w:t>8.12.1</w:t>
            </w:r>
          </w:p>
        </w:tc>
        <w:tc>
          <w:tcPr>
            <w:tcW w:w="1276" w:type="dxa"/>
            <w:vAlign w:val="center"/>
          </w:tcPr>
          <w:p w:rsidR="00385DE8" w:rsidRPr="00741839" w:rsidRDefault="00385DE8" w:rsidP="00FD57C3">
            <w:pPr>
              <w:spacing w:line="200" w:lineRule="exact"/>
              <w:jc w:val="center"/>
              <w:rPr>
                <w:sz w:val="18"/>
              </w:rPr>
            </w:pPr>
            <w:r w:rsidRPr="00741839">
              <w:rPr>
                <w:sz w:val="18"/>
              </w:rPr>
              <w:t>Н54.0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уха и сосцевидного отростка</w:t>
            </w:r>
          </w:p>
        </w:tc>
        <w:tc>
          <w:tcPr>
            <w:tcW w:w="882" w:type="dxa"/>
            <w:vAlign w:val="center"/>
          </w:tcPr>
          <w:p w:rsidR="00385DE8" w:rsidRPr="00741839" w:rsidRDefault="00385DE8" w:rsidP="00FD57C3">
            <w:pPr>
              <w:spacing w:line="200" w:lineRule="exact"/>
              <w:jc w:val="center"/>
              <w:rPr>
                <w:b/>
                <w:sz w:val="18"/>
              </w:rPr>
            </w:pPr>
            <w:r w:rsidRPr="00741839">
              <w:rPr>
                <w:b/>
                <w:sz w:val="18"/>
              </w:rPr>
              <w:t>9.0</w:t>
            </w:r>
          </w:p>
        </w:tc>
        <w:tc>
          <w:tcPr>
            <w:tcW w:w="1276" w:type="dxa"/>
            <w:vAlign w:val="center"/>
          </w:tcPr>
          <w:p w:rsidR="00385DE8" w:rsidRPr="00F428EE" w:rsidRDefault="00385DE8" w:rsidP="00FD57C3">
            <w:pPr>
              <w:pStyle w:val="2"/>
              <w:spacing w:line="200" w:lineRule="exact"/>
              <w:rPr>
                <w:sz w:val="18"/>
                <w:lang w:val="ru-RU" w:eastAsia="ru-RU"/>
              </w:rPr>
            </w:pPr>
            <w:r w:rsidRPr="00F428EE">
              <w:rPr>
                <w:sz w:val="18"/>
                <w:lang w:val="ru-RU" w:eastAsia="ru-RU"/>
              </w:rPr>
              <w:t>H60-H95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болезни наружного уха</w:t>
            </w:r>
          </w:p>
        </w:tc>
        <w:tc>
          <w:tcPr>
            <w:tcW w:w="882" w:type="dxa"/>
            <w:vAlign w:val="center"/>
          </w:tcPr>
          <w:p w:rsidR="00385DE8" w:rsidRPr="00741839" w:rsidRDefault="00385DE8" w:rsidP="00FD57C3">
            <w:pPr>
              <w:spacing w:line="200" w:lineRule="exact"/>
              <w:jc w:val="center"/>
              <w:rPr>
                <w:sz w:val="18"/>
              </w:rPr>
            </w:pPr>
            <w:r w:rsidRPr="00741839">
              <w:rPr>
                <w:sz w:val="18"/>
              </w:rPr>
              <w:t>9.1</w:t>
            </w:r>
          </w:p>
        </w:tc>
        <w:tc>
          <w:tcPr>
            <w:tcW w:w="1276" w:type="dxa"/>
            <w:vAlign w:val="center"/>
          </w:tcPr>
          <w:p w:rsidR="00385DE8" w:rsidRPr="00741839" w:rsidRDefault="00385DE8" w:rsidP="00FD57C3">
            <w:pPr>
              <w:spacing w:line="200" w:lineRule="exact"/>
              <w:jc w:val="center"/>
              <w:rPr>
                <w:sz w:val="18"/>
              </w:rPr>
            </w:pPr>
            <w:r w:rsidRPr="00741839">
              <w:rPr>
                <w:sz w:val="18"/>
                <w:lang w:val="en-US"/>
              </w:rPr>
              <w:t>H</w:t>
            </w:r>
            <w:r w:rsidRPr="00741839">
              <w:rPr>
                <w:sz w:val="18"/>
              </w:rPr>
              <w:t>60-</w:t>
            </w:r>
            <w:r w:rsidRPr="00741839">
              <w:rPr>
                <w:sz w:val="18"/>
                <w:lang w:val="en-US"/>
              </w:rPr>
              <w:t>H</w:t>
            </w:r>
            <w:r w:rsidRPr="00741839">
              <w:rPr>
                <w:sz w:val="18"/>
              </w:rPr>
              <w:t>61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среднего уха и сосцевидного</w:t>
            </w:r>
          </w:p>
          <w:p w:rsidR="00385DE8" w:rsidRPr="00741839" w:rsidRDefault="00385DE8" w:rsidP="00FD57C3">
            <w:pPr>
              <w:spacing w:line="200" w:lineRule="exact"/>
              <w:ind w:left="278"/>
              <w:rPr>
                <w:sz w:val="18"/>
              </w:rPr>
            </w:pPr>
            <w:r w:rsidRPr="00741839">
              <w:rPr>
                <w:sz w:val="18"/>
              </w:rPr>
              <w:t>отростка</w:t>
            </w:r>
          </w:p>
        </w:tc>
        <w:tc>
          <w:tcPr>
            <w:tcW w:w="882" w:type="dxa"/>
            <w:vAlign w:val="center"/>
          </w:tcPr>
          <w:p w:rsidR="00385DE8" w:rsidRPr="00741839" w:rsidRDefault="00385DE8" w:rsidP="00FD57C3">
            <w:pPr>
              <w:spacing w:line="200" w:lineRule="exact"/>
              <w:jc w:val="center"/>
              <w:rPr>
                <w:sz w:val="18"/>
              </w:rPr>
            </w:pPr>
            <w:r w:rsidRPr="00741839">
              <w:rPr>
                <w:sz w:val="18"/>
              </w:rPr>
              <w:t>9.2</w:t>
            </w:r>
          </w:p>
        </w:tc>
        <w:tc>
          <w:tcPr>
            <w:tcW w:w="1276" w:type="dxa"/>
            <w:vAlign w:val="center"/>
          </w:tcPr>
          <w:p w:rsidR="00385DE8" w:rsidRPr="00741839" w:rsidRDefault="00385DE8" w:rsidP="00FD57C3">
            <w:pPr>
              <w:spacing w:line="200" w:lineRule="exact"/>
              <w:jc w:val="center"/>
              <w:rPr>
                <w:sz w:val="18"/>
              </w:rPr>
            </w:pPr>
            <w:r w:rsidRPr="00741839">
              <w:rPr>
                <w:sz w:val="18"/>
              </w:rPr>
              <w:t>Н65-Н66, Н68-Н74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острый средний отит</w:t>
            </w:r>
          </w:p>
        </w:tc>
        <w:tc>
          <w:tcPr>
            <w:tcW w:w="882" w:type="dxa"/>
            <w:vAlign w:val="center"/>
          </w:tcPr>
          <w:p w:rsidR="00385DE8" w:rsidRPr="00741839" w:rsidRDefault="00385DE8" w:rsidP="00FD57C3">
            <w:pPr>
              <w:spacing w:line="200" w:lineRule="exact"/>
              <w:jc w:val="center"/>
              <w:rPr>
                <w:sz w:val="18"/>
                <w:lang w:val="en-US"/>
              </w:rPr>
            </w:pPr>
            <w:r w:rsidRPr="00741839">
              <w:rPr>
                <w:sz w:val="18"/>
                <w:lang w:val="en-US"/>
              </w:rPr>
              <w:t>9.2.1</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H65.0, H65.1, H66.0</w:t>
            </w:r>
          </w:p>
        </w:tc>
        <w:tc>
          <w:tcPr>
            <w:tcW w:w="992" w:type="dxa"/>
            <w:shd w:val="clear" w:color="auto" w:fill="auto"/>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jc w:val="center"/>
              <w:rPr>
                <w:b/>
                <w:sz w:val="22"/>
                <w:lang w:val="en-US"/>
              </w:rPr>
            </w:pPr>
          </w:p>
        </w:tc>
        <w:tc>
          <w:tcPr>
            <w:tcW w:w="993"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jc w:val="center"/>
              <w:rPr>
                <w:b/>
                <w:sz w:val="22"/>
                <w:lang w:val="en-US"/>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хронический средний отит </w:t>
            </w:r>
          </w:p>
        </w:tc>
        <w:tc>
          <w:tcPr>
            <w:tcW w:w="882" w:type="dxa"/>
            <w:vAlign w:val="center"/>
          </w:tcPr>
          <w:p w:rsidR="00385DE8" w:rsidRPr="00741839" w:rsidRDefault="00385DE8" w:rsidP="00FD57C3">
            <w:pPr>
              <w:spacing w:line="200" w:lineRule="exact"/>
              <w:jc w:val="center"/>
              <w:rPr>
                <w:sz w:val="18"/>
              </w:rPr>
            </w:pPr>
            <w:r w:rsidRPr="00741839">
              <w:rPr>
                <w:sz w:val="18"/>
              </w:rPr>
              <w:t>9.2.2</w:t>
            </w:r>
          </w:p>
        </w:tc>
        <w:tc>
          <w:tcPr>
            <w:tcW w:w="1276" w:type="dxa"/>
            <w:vAlign w:val="center"/>
          </w:tcPr>
          <w:p w:rsidR="00385DE8" w:rsidRPr="00741839" w:rsidRDefault="00385DE8" w:rsidP="00FD57C3">
            <w:pPr>
              <w:spacing w:line="200" w:lineRule="exact"/>
              <w:jc w:val="center"/>
              <w:rPr>
                <w:sz w:val="18"/>
              </w:rPr>
            </w:pPr>
            <w:r w:rsidRPr="00741839">
              <w:rPr>
                <w:sz w:val="18"/>
                <w:lang w:val="en-US"/>
              </w:rPr>
              <w:t>H</w:t>
            </w:r>
            <w:r w:rsidRPr="00741839">
              <w:rPr>
                <w:sz w:val="18"/>
              </w:rPr>
              <w:t xml:space="preserve">65.2-4; </w:t>
            </w:r>
            <w:r w:rsidRPr="00741839">
              <w:rPr>
                <w:sz w:val="18"/>
                <w:lang w:val="en-US"/>
              </w:rPr>
              <w:t>H</w:t>
            </w:r>
            <w:r w:rsidRPr="00741839">
              <w:rPr>
                <w:sz w:val="18"/>
              </w:rPr>
              <w:t>66.1-3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болезни слуховой (евстахиевой) трубы</w:t>
            </w:r>
          </w:p>
        </w:tc>
        <w:tc>
          <w:tcPr>
            <w:tcW w:w="882" w:type="dxa"/>
            <w:vAlign w:val="center"/>
          </w:tcPr>
          <w:p w:rsidR="00385DE8" w:rsidRPr="00741839" w:rsidRDefault="00385DE8" w:rsidP="00FD57C3">
            <w:pPr>
              <w:spacing w:line="200" w:lineRule="exact"/>
              <w:jc w:val="center"/>
              <w:rPr>
                <w:sz w:val="18"/>
              </w:rPr>
            </w:pPr>
            <w:r w:rsidRPr="00741839">
              <w:rPr>
                <w:sz w:val="18"/>
              </w:rPr>
              <w:t>9.2.3</w:t>
            </w:r>
          </w:p>
        </w:tc>
        <w:tc>
          <w:tcPr>
            <w:tcW w:w="1276" w:type="dxa"/>
            <w:vAlign w:val="center"/>
          </w:tcPr>
          <w:p w:rsidR="00385DE8" w:rsidRPr="00741839" w:rsidRDefault="00385DE8" w:rsidP="00FD57C3">
            <w:pPr>
              <w:spacing w:line="200" w:lineRule="exact"/>
              <w:jc w:val="center"/>
              <w:rPr>
                <w:sz w:val="18"/>
              </w:rPr>
            </w:pPr>
            <w:r w:rsidRPr="00741839">
              <w:rPr>
                <w:sz w:val="18"/>
                <w:lang w:val="en-US"/>
              </w:rPr>
              <w:t>H</w:t>
            </w:r>
            <w:r w:rsidRPr="00741839">
              <w:rPr>
                <w:sz w:val="18"/>
              </w:rPr>
              <w:t>68-</w:t>
            </w:r>
            <w:r w:rsidRPr="00741839">
              <w:rPr>
                <w:sz w:val="18"/>
                <w:lang w:val="en-US"/>
              </w:rPr>
              <w:t>H</w:t>
            </w:r>
            <w:r w:rsidRPr="00741839">
              <w:rPr>
                <w:sz w:val="18"/>
              </w:rPr>
              <w:t>69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перфорация барабанной перепонки</w:t>
            </w:r>
          </w:p>
        </w:tc>
        <w:tc>
          <w:tcPr>
            <w:tcW w:w="882" w:type="dxa"/>
            <w:vAlign w:val="center"/>
          </w:tcPr>
          <w:p w:rsidR="00385DE8" w:rsidRPr="00741839" w:rsidRDefault="00385DE8" w:rsidP="00FD57C3">
            <w:pPr>
              <w:spacing w:line="200" w:lineRule="exact"/>
              <w:jc w:val="center"/>
              <w:rPr>
                <w:sz w:val="18"/>
              </w:rPr>
            </w:pPr>
            <w:r w:rsidRPr="00741839">
              <w:rPr>
                <w:sz w:val="18"/>
              </w:rPr>
              <w:t>9.2.4</w:t>
            </w:r>
          </w:p>
        </w:tc>
        <w:tc>
          <w:tcPr>
            <w:tcW w:w="1276" w:type="dxa"/>
            <w:vAlign w:val="center"/>
          </w:tcPr>
          <w:p w:rsidR="00385DE8" w:rsidRPr="00741839" w:rsidRDefault="00385DE8" w:rsidP="00FD57C3">
            <w:pPr>
              <w:spacing w:line="200" w:lineRule="exact"/>
              <w:jc w:val="center"/>
              <w:rPr>
                <w:sz w:val="18"/>
              </w:rPr>
            </w:pPr>
            <w:r w:rsidRPr="00741839">
              <w:rPr>
                <w:sz w:val="18"/>
                <w:lang w:val="en-US"/>
              </w:rPr>
              <w:t>H</w:t>
            </w:r>
            <w:r w:rsidRPr="00741839">
              <w:rPr>
                <w:sz w:val="18"/>
              </w:rPr>
              <w:t>72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другие болезни среднего уха и сосцевидного отростка</w:t>
            </w:r>
          </w:p>
        </w:tc>
        <w:tc>
          <w:tcPr>
            <w:tcW w:w="882" w:type="dxa"/>
            <w:vAlign w:val="center"/>
          </w:tcPr>
          <w:p w:rsidR="00385DE8" w:rsidRPr="00741839" w:rsidRDefault="00385DE8" w:rsidP="00FD57C3">
            <w:pPr>
              <w:spacing w:line="200" w:lineRule="exact"/>
              <w:jc w:val="center"/>
              <w:rPr>
                <w:sz w:val="18"/>
              </w:rPr>
            </w:pPr>
            <w:r w:rsidRPr="00741839">
              <w:rPr>
                <w:sz w:val="18"/>
              </w:rPr>
              <w:t>9.2.5</w:t>
            </w:r>
          </w:p>
        </w:tc>
        <w:tc>
          <w:tcPr>
            <w:tcW w:w="1276" w:type="dxa"/>
            <w:vAlign w:val="center"/>
          </w:tcPr>
          <w:p w:rsidR="00385DE8" w:rsidRPr="00741839" w:rsidRDefault="00385DE8" w:rsidP="00FD57C3">
            <w:pPr>
              <w:spacing w:line="200" w:lineRule="exact"/>
              <w:jc w:val="center"/>
              <w:rPr>
                <w:sz w:val="18"/>
              </w:rPr>
            </w:pPr>
            <w:r w:rsidRPr="00741839">
              <w:rPr>
                <w:sz w:val="18"/>
                <w:lang w:val="en-US"/>
              </w:rPr>
              <w:t>H</w:t>
            </w:r>
            <w:r w:rsidRPr="00741839">
              <w:rPr>
                <w:sz w:val="18"/>
              </w:rPr>
              <w:t>74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внутреннего уха</w:t>
            </w:r>
          </w:p>
        </w:tc>
        <w:tc>
          <w:tcPr>
            <w:tcW w:w="882" w:type="dxa"/>
            <w:vAlign w:val="center"/>
          </w:tcPr>
          <w:p w:rsidR="00385DE8" w:rsidRPr="00741839" w:rsidRDefault="00385DE8" w:rsidP="00FD57C3">
            <w:pPr>
              <w:spacing w:line="200" w:lineRule="exact"/>
              <w:jc w:val="center"/>
              <w:rPr>
                <w:sz w:val="18"/>
              </w:rPr>
            </w:pPr>
            <w:r w:rsidRPr="00741839">
              <w:rPr>
                <w:sz w:val="18"/>
              </w:rPr>
              <w:t>9.3</w:t>
            </w:r>
          </w:p>
        </w:tc>
        <w:tc>
          <w:tcPr>
            <w:tcW w:w="1276" w:type="dxa"/>
            <w:vAlign w:val="center"/>
          </w:tcPr>
          <w:p w:rsidR="00385DE8" w:rsidRPr="00741839" w:rsidRDefault="00385DE8" w:rsidP="00FD57C3">
            <w:pPr>
              <w:spacing w:line="200" w:lineRule="exact"/>
              <w:jc w:val="center"/>
              <w:rPr>
                <w:sz w:val="18"/>
              </w:rPr>
            </w:pPr>
            <w:r w:rsidRPr="00741839">
              <w:rPr>
                <w:sz w:val="18"/>
              </w:rPr>
              <w:t>Н80-Н81, Н83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 xml:space="preserve">отосклероз </w:t>
            </w:r>
          </w:p>
        </w:tc>
        <w:tc>
          <w:tcPr>
            <w:tcW w:w="882" w:type="dxa"/>
            <w:vAlign w:val="center"/>
          </w:tcPr>
          <w:p w:rsidR="00385DE8" w:rsidRPr="00741839" w:rsidRDefault="00385DE8" w:rsidP="00FD57C3">
            <w:pPr>
              <w:spacing w:line="200" w:lineRule="exact"/>
              <w:jc w:val="center"/>
              <w:rPr>
                <w:sz w:val="18"/>
              </w:rPr>
            </w:pPr>
            <w:r w:rsidRPr="00741839">
              <w:rPr>
                <w:sz w:val="18"/>
              </w:rPr>
              <w:t>9.3.1</w:t>
            </w:r>
          </w:p>
        </w:tc>
        <w:tc>
          <w:tcPr>
            <w:tcW w:w="1276" w:type="dxa"/>
            <w:vAlign w:val="center"/>
          </w:tcPr>
          <w:p w:rsidR="00385DE8" w:rsidRPr="00741839" w:rsidRDefault="00385DE8" w:rsidP="00FD57C3">
            <w:pPr>
              <w:spacing w:line="200" w:lineRule="exact"/>
              <w:jc w:val="center"/>
              <w:rPr>
                <w:sz w:val="18"/>
              </w:rPr>
            </w:pPr>
            <w:r w:rsidRPr="00741839">
              <w:rPr>
                <w:sz w:val="18"/>
              </w:rPr>
              <w:t>Н80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болезнь Меньера</w:t>
            </w:r>
          </w:p>
        </w:tc>
        <w:tc>
          <w:tcPr>
            <w:tcW w:w="882" w:type="dxa"/>
            <w:vAlign w:val="center"/>
          </w:tcPr>
          <w:p w:rsidR="00385DE8" w:rsidRPr="00741839" w:rsidRDefault="00385DE8" w:rsidP="00FD57C3">
            <w:pPr>
              <w:spacing w:line="200" w:lineRule="exact"/>
              <w:jc w:val="center"/>
              <w:rPr>
                <w:sz w:val="18"/>
              </w:rPr>
            </w:pPr>
            <w:r w:rsidRPr="00741839">
              <w:rPr>
                <w:sz w:val="18"/>
              </w:rPr>
              <w:t>9.3.2</w:t>
            </w:r>
          </w:p>
        </w:tc>
        <w:tc>
          <w:tcPr>
            <w:tcW w:w="1276" w:type="dxa"/>
            <w:vAlign w:val="center"/>
          </w:tcPr>
          <w:p w:rsidR="00385DE8" w:rsidRPr="00741839" w:rsidRDefault="00385DE8" w:rsidP="00FD57C3">
            <w:pPr>
              <w:spacing w:line="200" w:lineRule="exact"/>
              <w:jc w:val="center"/>
              <w:rPr>
                <w:sz w:val="18"/>
              </w:rPr>
            </w:pPr>
            <w:r w:rsidRPr="00741839">
              <w:rPr>
                <w:sz w:val="18"/>
              </w:rPr>
              <w:t>Н81.0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кондуктивная и нейросенсорная потеря слуха </w:t>
            </w:r>
          </w:p>
        </w:tc>
        <w:tc>
          <w:tcPr>
            <w:tcW w:w="882" w:type="dxa"/>
            <w:vAlign w:val="center"/>
          </w:tcPr>
          <w:p w:rsidR="00385DE8" w:rsidRPr="00741839" w:rsidRDefault="00385DE8" w:rsidP="00FD57C3">
            <w:pPr>
              <w:spacing w:line="200" w:lineRule="exact"/>
              <w:jc w:val="center"/>
              <w:rPr>
                <w:sz w:val="18"/>
              </w:rPr>
            </w:pPr>
            <w:r w:rsidRPr="00741839">
              <w:rPr>
                <w:sz w:val="18"/>
              </w:rPr>
              <w:t>9.4</w:t>
            </w:r>
          </w:p>
        </w:tc>
        <w:tc>
          <w:tcPr>
            <w:tcW w:w="1276" w:type="dxa"/>
            <w:vAlign w:val="center"/>
          </w:tcPr>
          <w:p w:rsidR="00385DE8" w:rsidRPr="00741839" w:rsidRDefault="00385DE8" w:rsidP="00FD57C3">
            <w:pPr>
              <w:spacing w:line="200" w:lineRule="exact"/>
              <w:jc w:val="center"/>
              <w:rPr>
                <w:sz w:val="18"/>
              </w:rPr>
            </w:pPr>
            <w:r w:rsidRPr="00741839">
              <w:rPr>
                <w:sz w:val="18"/>
              </w:rPr>
              <w:t>Н90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 xml:space="preserve">кондуктивная потеря слуха двусторонняя </w:t>
            </w:r>
          </w:p>
        </w:tc>
        <w:tc>
          <w:tcPr>
            <w:tcW w:w="882" w:type="dxa"/>
            <w:vAlign w:val="center"/>
          </w:tcPr>
          <w:p w:rsidR="00385DE8" w:rsidRPr="00741839" w:rsidRDefault="00385DE8" w:rsidP="00FD57C3">
            <w:pPr>
              <w:spacing w:line="200" w:lineRule="exact"/>
              <w:jc w:val="center"/>
              <w:rPr>
                <w:sz w:val="18"/>
              </w:rPr>
            </w:pPr>
            <w:r w:rsidRPr="00741839">
              <w:rPr>
                <w:sz w:val="18"/>
              </w:rPr>
              <w:t>9.4.1</w:t>
            </w:r>
          </w:p>
        </w:tc>
        <w:tc>
          <w:tcPr>
            <w:tcW w:w="1276" w:type="dxa"/>
            <w:vAlign w:val="center"/>
          </w:tcPr>
          <w:p w:rsidR="00385DE8" w:rsidRPr="00741839" w:rsidRDefault="00385DE8" w:rsidP="00FD57C3">
            <w:pPr>
              <w:spacing w:line="200" w:lineRule="exact"/>
              <w:jc w:val="center"/>
              <w:rPr>
                <w:sz w:val="18"/>
              </w:rPr>
            </w:pPr>
            <w:r w:rsidRPr="00741839">
              <w:rPr>
                <w:sz w:val="18"/>
              </w:rPr>
              <w:t>Н90.0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нейросенсорная потеря слуха двусторонняя</w:t>
            </w:r>
          </w:p>
        </w:tc>
        <w:tc>
          <w:tcPr>
            <w:tcW w:w="882" w:type="dxa"/>
            <w:vAlign w:val="center"/>
          </w:tcPr>
          <w:p w:rsidR="00385DE8" w:rsidRPr="00741839" w:rsidRDefault="00385DE8" w:rsidP="00FD57C3">
            <w:pPr>
              <w:spacing w:line="200" w:lineRule="exact"/>
              <w:jc w:val="center"/>
              <w:rPr>
                <w:sz w:val="18"/>
              </w:rPr>
            </w:pPr>
            <w:r w:rsidRPr="00741839">
              <w:rPr>
                <w:sz w:val="18"/>
              </w:rPr>
              <w:t>9.4.2</w:t>
            </w:r>
          </w:p>
        </w:tc>
        <w:tc>
          <w:tcPr>
            <w:tcW w:w="1276" w:type="dxa"/>
            <w:vAlign w:val="center"/>
          </w:tcPr>
          <w:p w:rsidR="00385DE8" w:rsidRPr="00741839" w:rsidRDefault="00385DE8" w:rsidP="00FD57C3">
            <w:pPr>
              <w:spacing w:line="200" w:lineRule="exact"/>
              <w:jc w:val="center"/>
              <w:rPr>
                <w:sz w:val="18"/>
              </w:rPr>
            </w:pPr>
            <w:r w:rsidRPr="00741839">
              <w:rPr>
                <w:sz w:val="18"/>
              </w:rPr>
              <w:t>Н90.3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системы кровообращения</w:t>
            </w:r>
          </w:p>
        </w:tc>
        <w:tc>
          <w:tcPr>
            <w:tcW w:w="882" w:type="dxa"/>
            <w:vAlign w:val="center"/>
          </w:tcPr>
          <w:p w:rsidR="00385DE8" w:rsidRPr="00741839" w:rsidRDefault="00385DE8" w:rsidP="00FD57C3">
            <w:pPr>
              <w:spacing w:line="200" w:lineRule="exact"/>
              <w:jc w:val="center"/>
              <w:rPr>
                <w:b/>
                <w:sz w:val="18"/>
              </w:rPr>
            </w:pPr>
            <w:r w:rsidRPr="00741839">
              <w:rPr>
                <w:b/>
                <w:sz w:val="18"/>
              </w:rPr>
              <w:t>10.0</w:t>
            </w:r>
          </w:p>
        </w:tc>
        <w:tc>
          <w:tcPr>
            <w:tcW w:w="1276" w:type="dxa"/>
            <w:vAlign w:val="center"/>
          </w:tcPr>
          <w:p w:rsidR="00385DE8" w:rsidRPr="00741839" w:rsidRDefault="00385DE8" w:rsidP="00FD57C3">
            <w:pPr>
              <w:spacing w:line="200" w:lineRule="exact"/>
              <w:jc w:val="center"/>
              <w:rPr>
                <w:b/>
                <w:sz w:val="18"/>
              </w:rPr>
            </w:pPr>
            <w:r w:rsidRPr="00741839">
              <w:rPr>
                <w:b/>
                <w:sz w:val="18"/>
              </w:rPr>
              <w:t>I00-I99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острая ревматическая лихорадка</w:t>
            </w:r>
          </w:p>
        </w:tc>
        <w:tc>
          <w:tcPr>
            <w:tcW w:w="882" w:type="dxa"/>
            <w:vAlign w:val="center"/>
          </w:tcPr>
          <w:p w:rsidR="00385DE8" w:rsidRPr="00741839" w:rsidRDefault="00385DE8" w:rsidP="00FD57C3">
            <w:pPr>
              <w:spacing w:line="200" w:lineRule="exact"/>
              <w:jc w:val="center"/>
              <w:rPr>
                <w:sz w:val="18"/>
              </w:rPr>
            </w:pPr>
            <w:r w:rsidRPr="00741839">
              <w:rPr>
                <w:sz w:val="18"/>
              </w:rPr>
              <w:t>10.1</w:t>
            </w:r>
          </w:p>
        </w:tc>
        <w:tc>
          <w:tcPr>
            <w:tcW w:w="1276" w:type="dxa"/>
            <w:vAlign w:val="center"/>
          </w:tcPr>
          <w:p w:rsidR="00385DE8" w:rsidRPr="00741839" w:rsidRDefault="00385DE8" w:rsidP="00FD57C3">
            <w:pPr>
              <w:spacing w:line="200" w:lineRule="exact"/>
              <w:jc w:val="center"/>
              <w:rPr>
                <w:sz w:val="18"/>
              </w:rPr>
            </w:pPr>
            <w:r w:rsidRPr="00741839">
              <w:rPr>
                <w:sz w:val="18"/>
              </w:rPr>
              <w:t>I00-I02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lang w:val="en-US"/>
              </w:rPr>
            </w:pPr>
            <w:r w:rsidRPr="00741839">
              <w:rPr>
                <w:sz w:val="18"/>
              </w:rPr>
              <w:t>хронические ревматические болезни сердца</w:t>
            </w:r>
            <w:r w:rsidRPr="00741839">
              <w:rPr>
                <w:sz w:val="18"/>
                <w:lang w:val="en-US"/>
              </w:rPr>
              <w:t xml:space="preserve"> </w:t>
            </w:r>
          </w:p>
        </w:tc>
        <w:tc>
          <w:tcPr>
            <w:tcW w:w="882" w:type="dxa"/>
            <w:vAlign w:val="center"/>
          </w:tcPr>
          <w:p w:rsidR="00385DE8" w:rsidRPr="00741839" w:rsidRDefault="00385DE8" w:rsidP="00FD57C3">
            <w:pPr>
              <w:spacing w:line="200" w:lineRule="exact"/>
              <w:jc w:val="center"/>
              <w:rPr>
                <w:sz w:val="18"/>
                <w:lang w:val="en-US"/>
              </w:rPr>
            </w:pPr>
            <w:r w:rsidRPr="00741839">
              <w:rPr>
                <w:sz w:val="18"/>
                <w:lang w:val="en-US"/>
              </w:rPr>
              <w:t>10.2</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I05-I09</w:t>
            </w:r>
          </w:p>
        </w:tc>
        <w:tc>
          <w:tcPr>
            <w:tcW w:w="992" w:type="dxa"/>
            <w:shd w:val="clear" w:color="auto" w:fill="auto"/>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jc w:val="center"/>
              <w:rPr>
                <w:b/>
                <w:sz w:val="22"/>
                <w:lang w:val="en-US"/>
              </w:rPr>
            </w:pPr>
          </w:p>
        </w:tc>
        <w:tc>
          <w:tcPr>
            <w:tcW w:w="993"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jc w:val="center"/>
              <w:rPr>
                <w:b/>
                <w:sz w:val="22"/>
                <w:lang w:val="en-US"/>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    из них </w:t>
            </w:r>
          </w:p>
          <w:p w:rsidR="00385DE8" w:rsidRPr="00741839" w:rsidRDefault="00385DE8" w:rsidP="00FD57C3">
            <w:pPr>
              <w:spacing w:line="200" w:lineRule="exact"/>
              <w:ind w:left="278"/>
              <w:rPr>
                <w:sz w:val="18"/>
              </w:rPr>
            </w:pPr>
            <w:r w:rsidRPr="00741839">
              <w:rPr>
                <w:sz w:val="18"/>
              </w:rPr>
              <w:t xml:space="preserve">    ревматические поражения клапанов</w:t>
            </w:r>
          </w:p>
        </w:tc>
        <w:tc>
          <w:tcPr>
            <w:tcW w:w="882" w:type="dxa"/>
            <w:vAlign w:val="center"/>
          </w:tcPr>
          <w:p w:rsidR="00385DE8" w:rsidRPr="00741839" w:rsidRDefault="00385DE8" w:rsidP="00FD57C3">
            <w:pPr>
              <w:spacing w:line="200" w:lineRule="exact"/>
              <w:jc w:val="center"/>
              <w:rPr>
                <w:sz w:val="18"/>
              </w:rPr>
            </w:pPr>
            <w:r w:rsidRPr="00741839">
              <w:rPr>
                <w:sz w:val="18"/>
              </w:rPr>
              <w:t>10.2.1</w:t>
            </w:r>
          </w:p>
        </w:tc>
        <w:tc>
          <w:tcPr>
            <w:tcW w:w="1276" w:type="dxa"/>
            <w:vAlign w:val="center"/>
          </w:tcPr>
          <w:p w:rsidR="00385DE8" w:rsidRPr="00741839" w:rsidRDefault="00385DE8" w:rsidP="00FD57C3">
            <w:pPr>
              <w:spacing w:line="200" w:lineRule="exact"/>
              <w:jc w:val="center"/>
              <w:rPr>
                <w:sz w:val="18"/>
                <w:lang w:val="en-US"/>
              </w:rPr>
            </w:pPr>
            <w:r w:rsidRPr="00741839">
              <w:rPr>
                <w:sz w:val="18"/>
              </w:rPr>
              <w:t>I05-I08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характеризующиеся повышенным кровяным давлением</w:t>
            </w:r>
          </w:p>
        </w:tc>
        <w:tc>
          <w:tcPr>
            <w:tcW w:w="882" w:type="dxa"/>
            <w:vAlign w:val="center"/>
          </w:tcPr>
          <w:p w:rsidR="00385DE8" w:rsidRPr="00741839" w:rsidRDefault="00385DE8" w:rsidP="00FD57C3">
            <w:pPr>
              <w:spacing w:line="200" w:lineRule="exact"/>
              <w:jc w:val="center"/>
              <w:rPr>
                <w:sz w:val="18"/>
              </w:rPr>
            </w:pPr>
            <w:r w:rsidRPr="00741839">
              <w:rPr>
                <w:sz w:val="18"/>
              </w:rPr>
              <w:t>10.3</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10-</w:t>
            </w:r>
            <w:r w:rsidRPr="00741839">
              <w:rPr>
                <w:sz w:val="18"/>
                <w:lang w:val="en-US"/>
              </w:rPr>
              <w:t>I</w:t>
            </w:r>
            <w:r w:rsidRPr="00741839">
              <w:rPr>
                <w:sz w:val="18"/>
              </w:rPr>
              <w:t>13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эссенциальная гипертензия</w:t>
            </w:r>
          </w:p>
        </w:tc>
        <w:tc>
          <w:tcPr>
            <w:tcW w:w="882" w:type="dxa"/>
            <w:vAlign w:val="center"/>
          </w:tcPr>
          <w:p w:rsidR="00385DE8" w:rsidRPr="00741839" w:rsidRDefault="00385DE8" w:rsidP="00FD57C3">
            <w:pPr>
              <w:spacing w:line="200" w:lineRule="exact"/>
              <w:jc w:val="center"/>
              <w:rPr>
                <w:sz w:val="18"/>
              </w:rPr>
            </w:pPr>
            <w:r w:rsidRPr="00741839">
              <w:rPr>
                <w:sz w:val="18"/>
              </w:rPr>
              <w:t>10.3.1</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10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гипертензивная болезнь сердца </w:t>
            </w:r>
          </w:p>
          <w:p w:rsidR="00385DE8" w:rsidRPr="00741839" w:rsidRDefault="00385DE8" w:rsidP="00FD57C3">
            <w:pPr>
              <w:spacing w:line="200" w:lineRule="exact"/>
              <w:ind w:left="420"/>
              <w:rPr>
                <w:sz w:val="18"/>
              </w:rPr>
            </w:pPr>
            <w:r w:rsidRPr="00741839">
              <w:rPr>
                <w:sz w:val="18"/>
              </w:rPr>
              <w:t>(гипертоническая болезнь с преимущественным поражением сердца)</w:t>
            </w:r>
          </w:p>
        </w:tc>
        <w:tc>
          <w:tcPr>
            <w:tcW w:w="882" w:type="dxa"/>
            <w:vAlign w:val="center"/>
          </w:tcPr>
          <w:p w:rsidR="00385DE8" w:rsidRPr="00741839" w:rsidRDefault="00385DE8" w:rsidP="00FD57C3">
            <w:pPr>
              <w:spacing w:line="200" w:lineRule="exact"/>
              <w:jc w:val="center"/>
              <w:rPr>
                <w:sz w:val="18"/>
              </w:rPr>
            </w:pPr>
            <w:r w:rsidRPr="00741839">
              <w:rPr>
                <w:sz w:val="18"/>
              </w:rPr>
              <w:t>10.3.2</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11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гипертензивная болезнь почки (гипертоническая болезнь с преимущественным поражением почек) </w:t>
            </w:r>
          </w:p>
        </w:tc>
        <w:tc>
          <w:tcPr>
            <w:tcW w:w="882" w:type="dxa"/>
            <w:vAlign w:val="center"/>
          </w:tcPr>
          <w:p w:rsidR="00385DE8" w:rsidRPr="00741839" w:rsidRDefault="00385DE8" w:rsidP="00FD57C3">
            <w:pPr>
              <w:spacing w:line="200" w:lineRule="exact"/>
              <w:jc w:val="center"/>
              <w:rPr>
                <w:sz w:val="18"/>
              </w:rPr>
            </w:pPr>
            <w:r w:rsidRPr="00741839">
              <w:rPr>
                <w:sz w:val="18"/>
              </w:rPr>
              <w:t>10.3.3</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12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гипертензивная болезнь сердца и почки (гипертоническая болезнь с преимущественным поражением сердца и почек)</w:t>
            </w:r>
          </w:p>
        </w:tc>
        <w:tc>
          <w:tcPr>
            <w:tcW w:w="882" w:type="dxa"/>
            <w:vAlign w:val="center"/>
          </w:tcPr>
          <w:p w:rsidR="00385DE8" w:rsidRPr="00741839" w:rsidRDefault="00385DE8" w:rsidP="00FD57C3">
            <w:pPr>
              <w:spacing w:line="200" w:lineRule="exact"/>
              <w:jc w:val="center"/>
              <w:rPr>
                <w:sz w:val="18"/>
              </w:rPr>
            </w:pPr>
            <w:r w:rsidRPr="00741839">
              <w:rPr>
                <w:sz w:val="18"/>
              </w:rPr>
              <w:t>10.3.4</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13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ишемические болезни сердца</w:t>
            </w:r>
          </w:p>
        </w:tc>
        <w:tc>
          <w:tcPr>
            <w:tcW w:w="882" w:type="dxa"/>
            <w:vAlign w:val="center"/>
          </w:tcPr>
          <w:p w:rsidR="00385DE8" w:rsidRPr="00741839" w:rsidRDefault="00385DE8" w:rsidP="00FD57C3">
            <w:pPr>
              <w:spacing w:line="200" w:lineRule="exact"/>
              <w:jc w:val="center"/>
              <w:rPr>
                <w:sz w:val="18"/>
              </w:rPr>
            </w:pPr>
            <w:r w:rsidRPr="00741839">
              <w:rPr>
                <w:sz w:val="18"/>
              </w:rPr>
              <w:t>10.4</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20-</w:t>
            </w:r>
            <w:r w:rsidRPr="00741839">
              <w:rPr>
                <w:sz w:val="18"/>
                <w:lang w:val="en-US"/>
              </w:rPr>
              <w:t>I</w:t>
            </w:r>
            <w:r w:rsidRPr="00741839">
              <w:rPr>
                <w:sz w:val="18"/>
              </w:rPr>
              <w:t>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6"/>
              <w:rPr>
                <w:sz w:val="18"/>
              </w:rPr>
            </w:pPr>
            <w:r w:rsidRPr="00741839">
              <w:rPr>
                <w:sz w:val="18"/>
              </w:rPr>
              <w:t>стенокардия</w:t>
            </w:r>
          </w:p>
        </w:tc>
        <w:tc>
          <w:tcPr>
            <w:tcW w:w="882" w:type="dxa"/>
            <w:vAlign w:val="center"/>
          </w:tcPr>
          <w:p w:rsidR="00385DE8" w:rsidRPr="00741839" w:rsidRDefault="00385DE8" w:rsidP="00FD57C3">
            <w:pPr>
              <w:spacing w:line="200" w:lineRule="exact"/>
              <w:jc w:val="center"/>
              <w:rPr>
                <w:sz w:val="18"/>
              </w:rPr>
            </w:pPr>
            <w:r w:rsidRPr="00741839">
              <w:rPr>
                <w:sz w:val="18"/>
              </w:rPr>
              <w:t>10.4.1</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567"/>
              <w:rPr>
                <w:sz w:val="18"/>
              </w:rPr>
            </w:pPr>
            <w:r w:rsidRPr="00741839">
              <w:rPr>
                <w:sz w:val="18"/>
              </w:rPr>
              <w:t xml:space="preserve">из нее </w:t>
            </w:r>
          </w:p>
          <w:p w:rsidR="00385DE8" w:rsidRPr="00741839" w:rsidRDefault="00385DE8" w:rsidP="00FD57C3">
            <w:pPr>
              <w:spacing w:line="200" w:lineRule="exact"/>
              <w:ind w:left="567"/>
              <w:rPr>
                <w:sz w:val="18"/>
              </w:rPr>
            </w:pPr>
            <w:r w:rsidRPr="00741839">
              <w:rPr>
                <w:sz w:val="18"/>
              </w:rPr>
              <w:t>нестабильная стенокардия</w:t>
            </w:r>
          </w:p>
        </w:tc>
        <w:tc>
          <w:tcPr>
            <w:tcW w:w="882" w:type="dxa"/>
            <w:vAlign w:val="center"/>
          </w:tcPr>
          <w:p w:rsidR="00385DE8" w:rsidRPr="00741839" w:rsidRDefault="00385DE8" w:rsidP="00FD57C3">
            <w:pPr>
              <w:spacing w:line="200" w:lineRule="exact"/>
              <w:jc w:val="center"/>
              <w:rPr>
                <w:sz w:val="18"/>
              </w:rPr>
            </w:pPr>
            <w:r w:rsidRPr="00741839">
              <w:rPr>
                <w:sz w:val="18"/>
              </w:rPr>
              <w:t>10.4.1.1</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20.0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6"/>
              <w:rPr>
                <w:sz w:val="18"/>
              </w:rPr>
            </w:pPr>
            <w:r w:rsidRPr="00741839">
              <w:rPr>
                <w:sz w:val="18"/>
              </w:rPr>
              <w:t>острый инфаркт миокарда</w:t>
            </w:r>
          </w:p>
        </w:tc>
        <w:tc>
          <w:tcPr>
            <w:tcW w:w="882" w:type="dxa"/>
            <w:vAlign w:val="center"/>
          </w:tcPr>
          <w:p w:rsidR="00385DE8" w:rsidRPr="00741839" w:rsidRDefault="00385DE8" w:rsidP="00FD57C3">
            <w:pPr>
              <w:spacing w:line="200" w:lineRule="exact"/>
              <w:jc w:val="center"/>
              <w:rPr>
                <w:sz w:val="18"/>
              </w:rPr>
            </w:pPr>
            <w:r w:rsidRPr="00741839">
              <w:rPr>
                <w:sz w:val="18"/>
              </w:rPr>
              <w:t>10.4.2</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6"/>
              <w:rPr>
                <w:sz w:val="18"/>
              </w:rPr>
            </w:pPr>
            <w:r w:rsidRPr="00741839">
              <w:rPr>
                <w:sz w:val="18"/>
              </w:rPr>
              <w:t>повторный инфаркт миокарда</w:t>
            </w:r>
          </w:p>
        </w:tc>
        <w:tc>
          <w:tcPr>
            <w:tcW w:w="882" w:type="dxa"/>
            <w:vAlign w:val="center"/>
          </w:tcPr>
          <w:p w:rsidR="00385DE8" w:rsidRPr="00741839" w:rsidRDefault="00385DE8" w:rsidP="00FD57C3">
            <w:pPr>
              <w:spacing w:line="200" w:lineRule="exact"/>
              <w:jc w:val="center"/>
              <w:rPr>
                <w:sz w:val="18"/>
              </w:rPr>
            </w:pPr>
            <w:r w:rsidRPr="00741839">
              <w:rPr>
                <w:sz w:val="18"/>
              </w:rPr>
              <w:t>10.4.3</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6"/>
              <w:rPr>
                <w:sz w:val="18"/>
              </w:rPr>
            </w:pPr>
            <w:r w:rsidRPr="00741839">
              <w:rPr>
                <w:sz w:val="18"/>
              </w:rPr>
              <w:t>другие формы острых ишемических болезней сердца</w:t>
            </w:r>
          </w:p>
        </w:tc>
        <w:tc>
          <w:tcPr>
            <w:tcW w:w="882" w:type="dxa"/>
            <w:vAlign w:val="center"/>
          </w:tcPr>
          <w:p w:rsidR="00385DE8" w:rsidRPr="00741839" w:rsidRDefault="00385DE8" w:rsidP="00FD57C3">
            <w:pPr>
              <w:spacing w:line="200" w:lineRule="exact"/>
              <w:jc w:val="center"/>
              <w:rPr>
                <w:sz w:val="18"/>
              </w:rPr>
            </w:pPr>
            <w:r w:rsidRPr="00741839">
              <w:rPr>
                <w:sz w:val="18"/>
              </w:rPr>
              <w:t>10.4.4</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6"/>
              <w:rPr>
                <w:sz w:val="18"/>
              </w:rPr>
            </w:pPr>
            <w:r w:rsidRPr="00741839">
              <w:rPr>
                <w:sz w:val="18"/>
              </w:rPr>
              <w:t>хроническая ишемическая болезнь сердца</w:t>
            </w:r>
          </w:p>
        </w:tc>
        <w:tc>
          <w:tcPr>
            <w:tcW w:w="882" w:type="dxa"/>
            <w:vAlign w:val="center"/>
          </w:tcPr>
          <w:p w:rsidR="00385DE8" w:rsidRPr="00741839" w:rsidRDefault="00385DE8" w:rsidP="00FD57C3">
            <w:pPr>
              <w:spacing w:line="200" w:lineRule="exact"/>
              <w:jc w:val="center"/>
              <w:rPr>
                <w:sz w:val="18"/>
              </w:rPr>
            </w:pPr>
            <w:r w:rsidRPr="00741839">
              <w:rPr>
                <w:sz w:val="18"/>
              </w:rPr>
              <w:t>10.4.5</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567"/>
              <w:rPr>
                <w:sz w:val="18"/>
              </w:rPr>
            </w:pPr>
            <w:r w:rsidRPr="00741839">
              <w:rPr>
                <w:sz w:val="18"/>
              </w:rPr>
              <w:t>из нее</w:t>
            </w:r>
          </w:p>
          <w:p w:rsidR="00385DE8" w:rsidRPr="00741839" w:rsidRDefault="00385DE8" w:rsidP="00FD57C3">
            <w:pPr>
              <w:spacing w:line="200" w:lineRule="exact"/>
              <w:ind w:left="567"/>
              <w:rPr>
                <w:sz w:val="18"/>
              </w:rPr>
            </w:pPr>
            <w:r w:rsidRPr="00741839">
              <w:rPr>
                <w:sz w:val="18"/>
              </w:rPr>
              <w:t>постинфарктный кардиосклероз</w:t>
            </w:r>
          </w:p>
        </w:tc>
        <w:tc>
          <w:tcPr>
            <w:tcW w:w="882" w:type="dxa"/>
            <w:vAlign w:val="center"/>
          </w:tcPr>
          <w:p w:rsidR="00385DE8" w:rsidRPr="00741839" w:rsidRDefault="00385DE8" w:rsidP="00FD57C3">
            <w:pPr>
              <w:spacing w:line="200" w:lineRule="exact"/>
              <w:jc w:val="center"/>
              <w:rPr>
                <w:sz w:val="18"/>
              </w:rPr>
            </w:pPr>
            <w:r w:rsidRPr="00741839">
              <w:rPr>
                <w:sz w:val="18"/>
              </w:rPr>
              <w:t>10.4.5.1</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25.8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другие болезни сердца</w:t>
            </w:r>
          </w:p>
        </w:tc>
        <w:tc>
          <w:tcPr>
            <w:tcW w:w="882" w:type="dxa"/>
            <w:vAlign w:val="center"/>
          </w:tcPr>
          <w:p w:rsidR="00385DE8" w:rsidRPr="00741839" w:rsidRDefault="00385DE8" w:rsidP="00FD57C3">
            <w:pPr>
              <w:spacing w:line="200" w:lineRule="exact"/>
              <w:jc w:val="center"/>
              <w:rPr>
                <w:sz w:val="18"/>
              </w:rPr>
            </w:pPr>
            <w:r w:rsidRPr="00741839">
              <w:rPr>
                <w:sz w:val="18"/>
              </w:rPr>
              <w:t>10.5</w:t>
            </w:r>
          </w:p>
        </w:tc>
        <w:tc>
          <w:tcPr>
            <w:tcW w:w="1276" w:type="dxa"/>
            <w:vAlign w:val="center"/>
          </w:tcPr>
          <w:p w:rsidR="00385DE8" w:rsidRPr="00741839" w:rsidRDefault="00385DE8" w:rsidP="00FD57C3">
            <w:pPr>
              <w:spacing w:line="200" w:lineRule="exact"/>
              <w:jc w:val="center"/>
              <w:rPr>
                <w:sz w:val="18"/>
              </w:rPr>
            </w:pPr>
            <w:r w:rsidRPr="00741839">
              <w:rPr>
                <w:sz w:val="18"/>
              </w:rPr>
              <w:t>I30-I51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острый перикардит</w:t>
            </w:r>
          </w:p>
        </w:tc>
        <w:tc>
          <w:tcPr>
            <w:tcW w:w="882" w:type="dxa"/>
            <w:vAlign w:val="center"/>
          </w:tcPr>
          <w:p w:rsidR="00385DE8" w:rsidRPr="00741839" w:rsidRDefault="00385DE8" w:rsidP="00FD57C3">
            <w:pPr>
              <w:spacing w:line="200" w:lineRule="exact"/>
              <w:jc w:val="center"/>
              <w:rPr>
                <w:sz w:val="18"/>
              </w:rPr>
            </w:pPr>
            <w:r w:rsidRPr="00741839">
              <w:rPr>
                <w:sz w:val="18"/>
              </w:rPr>
              <w:t>10.5.1</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острый и подострый эндокардит</w:t>
            </w:r>
          </w:p>
        </w:tc>
        <w:tc>
          <w:tcPr>
            <w:tcW w:w="882" w:type="dxa"/>
            <w:vAlign w:val="center"/>
          </w:tcPr>
          <w:p w:rsidR="00385DE8" w:rsidRPr="00741839" w:rsidRDefault="00385DE8" w:rsidP="00FD57C3">
            <w:pPr>
              <w:spacing w:line="200" w:lineRule="exact"/>
              <w:jc w:val="center"/>
              <w:rPr>
                <w:sz w:val="18"/>
              </w:rPr>
            </w:pPr>
            <w:r w:rsidRPr="00741839">
              <w:rPr>
                <w:sz w:val="18"/>
              </w:rPr>
              <w:t>10.5.2</w:t>
            </w:r>
          </w:p>
        </w:tc>
        <w:tc>
          <w:tcPr>
            <w:tcW w:w="1276" w:type="dxa"/>
            <w:vAlign w:val="center"/>
          </w:tcPr>
          <w:p w:rsidR="00385DE8" w:rsidRPr="00741839" w:rsidRDefault="00385DE8" w:rsidP="00FD57C3">
            <w:pPr>
              <w:spacing w:line="200" w:lineRule="exact"/>
              <w:jc w:val="center"/>
              <w:rPr>
                <w:sz w:val="18"/>
              </w:rPr>
            </w:pPr>
            <w:r w:rsidRPr="00741839">
              <w:rPr>
                <w:sz w:val="18"/>
              </w:rPr>
              <w:t>I33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острый миокардит</w:t>
            </w:r>
          </w:p>
        </w:tc>
        <w:tc>
          <w:tcPr>
            <w:tcW w:w="882" w:type="dxa"/>
            <w:vAlign w:val="center"/>
          </w:tcPr>
          <w:p w:rsidR="00385DE8" w:rsidRPr="00741839" w:rsidRDefault="00385DE8" w:rsidP="00FD57C3">
            <w:pPr>
              <w:spacing w:line="200" w:lineRule="exact"/>
              <w:jc w:val="center"/>
              <w:rPr>
                <w:sz w:val="18"/>
              </w:rPr>
            </w:pPr>
            <w:r w:rsidRPr="00741839">
              <w:rPr>
                <w:sz w:val="18"/>
              </w:rPr>
              <w:t>10.5.3</w:t>
            </w:r>
          </w:p>
        </w:tc>
        <w:tc>
          <w:tcPr>
            <w:tcW w:w="1276" w:type="dxa"/>
            <w:vAlign w:val="center"/>
          </w:tcPr>
          <w:p w:rsidR="00385DE8" w:rsidRPr="00741839" w:rsidRDefault="00385DE8" w:rsidP="00FD57C3">
            <w:pPr>
              <w:spacing w:line="200" w:lineRule="exact"/>
              <w:jc w:val="center"/>
              <w:rPr>
                <w:sz w:val="18"/>
              </w:rPr>
            </w:pPr>
            <w:r w:rsidRPr="00741839">
              <w:rPr>
                <w:sz w:val="18"/>
              </w:rPr>
              <w:t>I40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кардиомиопатия</w:t>
            </w:r>
          </w:p>
        </w:tc>
        <w:tc>
          <w:tcPr>
            <w:tcW w:w="882" w:type="dxa"/>
            <w:vAlign w:val="center"/>
          </w:tcPr>
          <w:p w:rsidR="00385DE8" w:rsidRPr="00741839" w:rsidRDefault="00385DE8" w:rsidP="00FD57C3">
            <w:pPr>
              <w:spacing w:line="200" w:lineRule="exact"/>
              <w:jc w:val="center"/>
              <w:rPr>
                <w:sz w:val="18"/>
              </w:rPr>
            </w:pPr>
            <w:r w:rsidRPr="00741839">
              <w:rPr>
                <w:sz w:val="18"/>
              </w:rPr>
              <w:t>10.5.4</w:t>
            </w:r>
          </w:p>
        </w:tc>
        <w:tc>
          <w:tcPr>
            <w:tcW w:w="1276" w:type="dxa"/>
            <w:vAlign w:val="center"/>
          </w:tcPr>
          <w:p w:rsidR="00385DE8" w:rsidRPr="00741839" w:rsidRDefault="00385DE8" w:rsidP="00FD57C3">
            <w:pPr>
              <w:spacing w:line="200" w:lineRule="exact"/>
              <w:jc w:val="center"/>
              <w:rPr>
                <w:sz w:val="18"/>
              </w:rPr>
            </w:pPr>
            <w:r w:rsidRPr="00741839">
              <w:rPr>
                <w:sz w:val="18"/>
              </w:rPr>
              <w:t>I42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цереброваскулярные болезни</w:t>
            </w:r>
          </w:p>
        </w:tc>
        <w:tc>
          <w:tcPr>
            <w:tcW w:w="882" w:type="dxa"/>
            <w:vAlign w:val="center"/>
          </w:tcPr>
          <w:p w:rsidR="00385DE8" w:rsidRPr="00741839" w:rsidRDefault="00385DE8" w:rsidP="00FD57C3">
            <w:pPr>
              <w:spacing w:line="200" w:lineRule="exact"/>
              <w:jc w:val="center"/>
              <w:rPr>
                <w:sz w:val="18"/>
              </w:rPr>
            </w:pPr>
            <w:r w:rsidRPr="00741839">
              <w:rPr>
                <w:sz w:val="18"/>
              </w:rPr>
              <w:t>10.6</w:t>
            </w:r>
          </w:p>
        </w:tc>
        <w:tc>
          <w:tcPr>
            <w:tcW w:w="1276" w:type="dxa"/>
            <w:vAlign w:val="center"/>
          </w:tcPr>
          <w:p w:rsidR="00385DE8" w:rsidRPr="00741839" w:rsidRDefault="00385DE8" w:rsidP="00FD57C3">
            <w:pPr>
              <w:spacing w:line="200" w:lineRule="exact"/>
              <w:jc w:val="center"/>
              <w:rPr>
                <w:sz w:val="18"/>
              </w:rPr>
            </w:pPr>
            <w:r w:rsidRPr="00741839">
              <w:rPr>
                <w:sz w:val="18"/>
              </w:rPr>
              <w:t>I60-I69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субарахноидальное кровоизлияние</w:t>
            </w:r>
          </w:p>
        </w:tc>
        <w:tc>
          <w:tcPr>
            <w:tcW w:w="882" w:type="dxa"/>
            <w:vAlign w:val="center"/>
          </w:tcPr>
          <w:p w:rsidR="00385DE8" w:rsidRPr="00741839" w:rsidRDefault="00385DE8" w:rsidP="00FD57C3">
            <w:pPr>
              <w:spacing w:line="200" w:lineRule="exact"/>
              <w:jc w:val="center"/>
              <w:rPr>
                <w:sz w:val="18"/>
              </w:rPr>
            </w:pPr>
            <w:r w:rsidRPr="00741839">
              <w:rPr>
                <w:sz w:val="18"/>
              </w:rPr>
              <w:t>10.6.1</w:t>
            </w:r>
          </w:p>
        </w:tc>
        <w:tc>
          <w:tcPr>
            <w:tcW w:w="1276" w:type="dxa"/>
            <w:vAlign w:val="center"/>
          </w:tcPr>
          <w:p w:rsidR="00385DE8" w:rsidRPr="00741839" w:rsidRDefault="00385DE8" w:rsidP="00FD57C3">
            <w:pPr>
              <w:spacing w:line="200" w:lineRule="exact"/>
              <w:jc w:val="center"/>
              <w:rPr>
                <w:sz w:val="18"/>
              </w:rPr>
            </w:pPr>
            <w:r w:rsidRPr="00741839">
              <w:rPr>
                <w:sz w:val="18"/>
              </w:rPr>
              <w:t>I60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внутримозговое и другое внутричерепное кровоизлияние  </w:t>
            </w:r>
          </w:p>
        </w:tc>
        <w:tc>
          <w:tcPr>
            <w:tcW w:w="882" w:type="dxa"/>
            <w:vAlign w:val="center"/>
          </w:tcPr>
          <w:p w:rsidR="00385DE8" w:rsidRPr="00741839" w:rsidRDefault="00385DE8" w:rsidP="00FD57C3">
            <w:pPr>
              <w:spacing w:line="200" w:lineRule="exact"/>
              <w:jc w:val="center"/>
              <w:rPr>
                <w:sz w:val="18"/>
                <w:lang w:val="en-US"/>
              </w:rPr>
            </w:pPr>
            <w:r w:rsidRPr="00741839">
              <w:rPr>
                <w:sz w:val="18"/>
                <w:lang w:val="en-US"/>
              </w:rPr>
              <w:t>10.</w:t>
            </w:r>
            <w:r w:rsidRPr="00741839">
              <w:rPr>
                <w:sz w:val="18"/>
              </w:rPr>
              <w:t>6</w:t>
            </w:r>
            <w:r w:rsidRPr="00741839">
              <w:rPr>
                <w:sz w:val="18"/>
                <w:lang w:val="en-US"/>
              </w:rPr>
              <w:t>.2</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I61, I62</w:t>
            </w:r>
          </w:p>
        </w:tc>
        <w:tc>
          <w:tcPr>
            <w:tcW w:w="992" w:type="dxa"/>
            <w:shd w:val="clear" w:color="auto" w:fill="auto"/>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jc w:val="center"/>
              <w:rPr>
                <w:b/>
                <w:sz w:val="22"/>
                <w:lang w:val="en-US"/>
              </w:rPr>
            </w:pPr>
          </w:p>
        </w:tc>
        <w:tc>
          <w:tcPr>
            <w:tcW w:w="993"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992" w:type="dxa"/>
            <w:vAlign w:val="center"/>
          </w:tcPr>
          <w:p w:rsidR="00385DE8" w:rsidRPr="00741839" w:rsidRDefault="00385DE8" w:rsidP="00FD57C3">
            <w:pPr>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jc w:val="center"/>
              <w:rPr>
                <w:b/>
                <w:sz w:val="22"/>
                <w:lang w:val="en-US"/>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lang w:val="en-US"/>
              </w:rPr>
            </w:pPr>
            <w:r w:rsidRPr="00741839">
              <w:rPr>
                <w:sz w:val="18"/>
              </w:rPr>
              <w:t>инфаркт</w:t>
            </w:r>
            <w:r w:rsidRPr="00741839">
              <w:rPr>
                <w:sz w:val="18"/>
                <w:lang w:val="en-US"/>
              </w:rPr>
              <w:t xml:space="preserve"> </w:t>
            </w:r>
            <w:r w:rsidRPr="00741839">
              <w:rPr>
                <w:sz w:val="18"/>
              </w:rPr>
              <w:t>мозга</w:t>
            </w:r>
          </w:p>
        </w:tc>
        <w:tc>
          <w:tcPr>
            <w:tcW w:w="882" w:type="dxa"/>
            <w:vAlign w:val="center"/>
          </w:tcPr>
          <w:p w:rsidR="00385DE8" w:rsidRPr="00741839" w:rsidRDefault="00385DE8" w:rsidP="00FD57C3">
            <w:pPr>
              <w:spacing w:line="200" w:lineRule="exact"/>
              <w:jc w:val="center"/>
              <w:rPr>
                <w:sz w:val="18"/>
              </w:rPr>
            </w:pPr>
            <w:r w:rsidRPr="00741839">
              <w:rPr>
                <w:sz w:val="18"/>
              </w:rPr>
              <w:t>10.6.3</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63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инсульт, не уточненный, как кровоизлияние</w:t>
            </w:r>
            <w:r w:rsidRPr="00741839">
              <w:rPr>
                <w:sz w:val="18"/>
              </w:rPr>
              <w:br/>
              <w:t>или инфаркт</w:t>
            </w:r>
          </w:p>
        </w:tc>
        <w:tc>
          <w:tcPr>
            <w:tcW w:w="882" w:type="dxa"/>
            <w:vAlign w:val="center"/>
          </w:tcPr>
          <w:p w:rsidR="00385DE8" w:rsidRPr="00741839" w:rsidRDefault="00385DE8" w:rsidP="00FD57C3">
            <w:pPr>
              <w:spacing w:line="200" w:lineRule="exact"/>
              <w:jc w:val="center"/>
              <w:rPr>
                <w:sz w:val="18"/>
              </w:rPr>
            </w:pPr>
            <w:r w:rsidRPr="00741839">
              <w:rPr>
                <w:sz w:val="18"/>
              </w:rPr>
              <w:t>10.6.4</w:t>
            </w:r>
          </w:p>
        </w:tc>
        <w:tc>
          <w:tcPr>
            <w:tcW w:w="1276" w:type="dxa"/>
            <w:vAlign w:val="center"/>
          </w:tcPr>
          <w:p w:rsidR="00385DE8" w:rsidRPr="00741839" w:rsidRDefault="00385DE8" w:rsidP="00FD57C3">
            <w:pPr>
              <w:spacing w:line="200" w:lineRule="exact"/>
              <w:jc w:val="center"/>
              <w:rPr>
                <w:sz w:val="18"/>
              </w:rPr>
            </w:pPr>
            <w:r w:rsidRPr="00741839">
              <w:rPr>
                <w:sz w:val="18"/>
              </w:rPr>
              <w:t>I64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закупорка и стеноз прецеребральных, церебральных артерий, не приводящие</w:t>
            </w:r>
            <w:r w:rsidRPr="00741839">
              <w:rPr>
                <w:sz w:val="18"/>
              </w:rPr>
              <w:br/>
              <w:t xml:space="preserve">к инфаркту мозга </w:t>
            </w:r>
          </w:p>
        </w:tc>
        <w:tc>
          <w:tcPr>
            <w:tcW w:w="882" w:type="dxa"/>
            <w:vAlign w:val="center"/>
          </w:tcPr>
          <w:p w:rsidR="00385DE8" w:rsidRPr="00741839" w:rsidRDefault="00385DE8" w:rsidP="00FD57C3">
            <w:pPr>
              <w:spacing w:line="200" w:lineRule="exact"/>
              <w:jc w:val="center"/>
              <w:rPr>
                <w:sz w:val="18"/>
              </w:rPr>
            </w:pPr>
            <w:r w:rsidRPr="00741839">
              <w:rPr>
                <w:sz w:val="18"/>
              </w:rPr>
              <w:t>10.6.5</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 xml:space="preserve">65- </w:t>
            </w:r>
            <w:r w:rsidRPr="00741839">
              <w:rPr>
                <w:sz w:val="18"/>
                <w:lang w:val="en-US"/>
              </w:rPr>
              <w:t>I</w:t>
            </w:r>
            <w:r w:rsidRPr="00741839">
              <w:rPr>
                <w:sz w:val="18"/>
              </w:rPr>
              <w:t>66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другие цереброваскулярные болезни</w:t>
            </w:r>
          </w:p>
        </w:tc>
        <w:tc>
          <w:tcPr>
            <w:tcW w:w="882" w:type="dxa"/>
            <w:vAlign w:val="center"/>
          </w:tcPr>
          <w:p w:rsidR="00385DE8" w:rsidRPr="00741839" w:rsidRDefault="00385DE8" w:rsidP="00FD57C3">
            <w:pPr>
              <w:spacing w:line="200" w:lineRule="exact"/>
              <w:jc w:val="center"/>
              <w:rPr>
                <w:sz w:val="18"/>
              </w:rPr>
            </w:pPr>
            <w:r w:rsidRPr="00741839">
              <w:rPr>
                <w:sz w:val="18"/>
              </w:rPr>
              <w:t>10.6.6</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67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последствия цереброваскулярных болезней</w:t>
            </w:r>
          </w:p>
        </w:tc>
        <w:tc>
          <w:tcPr>
            <w:tcW w:w="882" w:type="dxa"/>
            <w:vAlign w:val="center"/>
          </w:tcPr>
          <w:p w:rsidR="00385DE8" w:rsidRPr="00741839" w:rsidRDefault="00385DE8" w:rsidP="00FD57C3">
            <w:pPr>
              <w:spacing w:line="200" w:lineRule="exact"/>
              <w:jc w:val="center"/>
              <w:rPr>
                <w:sz w:val="18"/>
              </w:rPr>
            </w:pPr>
            <w:r w:rsidRPr="00741839">
              <w:rPr>
                <w:sz w:val="18"/>
              </w:rPr>
              <w:t>10.6.7</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69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pStyle w:val="2"/>
              <w:spacing w:before="0"/>
              <w:rPr>
                <w:b w:val="0"/>
                <w:sz w:val="20"/>
                <w:lang w:val="en-US" w:eastAsia="ru-RU"/>
              </w:rPr>
            </w:pPr>
          </w:p>
        </w:tc>
        <w:tc>
          <w:tcPr>
            <w:tcW w:w="1134" w:type="dxa"/>
            <w:shd w:val="clear" w:color="auto" w:fill="auto"/>
            <w:vAlign w:val="center"/>
          </w:tcPr>
          <w:p w:rsidR="00385DE8" w:rsidRPr="00741839" w:rsidRDefault="00385DE8" w:rsidP="00FD57C3">
            <w:pPr>
              <w:spacing w:line="180" w:lineRule="exact"/>
              <w:jc w:val="center"/>
              <w:rPr>
                <w:b/>
                <w:sz w:val="20"/>
              </w:rPr>
            </w:pPr>
          </w:p>
        </w:tc>
        <w:tc>
          <w:tcPr>
            <w:tcW w:w="851" w:type="dxa"/>
            <w:shd w:val="clear" w:color="auto" w:fill="auto"/>
            <w:vAlign w:val="center"/>
          </w:tcPr>
          <w:p w:rsidR="00385DE8" w:rsidRPr="00741839" w:rsidRDefault="00385DE8" w:rsidP="00FD57C3">
            <w:pPr>
              <w:spacing w:line="180" w:lineRule="exact"/>
              <w:jc w:val="center"/>
              <w:rPr>
                <w:b/>
                <w:sz w:val="20"/>
              </w:rPr>
            </w:pPr>
          </w:p>
        </w:tc>
        <w:tc>
          <w:tcPr>
            <w:tcW w:w="1048" w:type="dxa"/>
            <w:vAlign w:val="center"/>
          </w:tcPr>
          <w:p w:rsidR="00385DE8" w:rsidRPr="00F428EE" w:rsidRDefault="00385DE8" w:rsidP="00FD57C3">
            <w:pPr>
              <w:pStyle w:val="2"/>
              <w:spacing w:before="0"/>
              <w:rPr>
                <w:b w:val="0"/>
                <w:sz w:val="20"/>
                <w:lang w:val="ru-RU" w:eastAsia="ru-RU"/>
              </w:rPr>
            </w:pPr>
            <w:r w:rsidRPr="00F428EE">
              <w:rPr>
                <w:b w:val="0"/>
                <w:sz w:val="20"/>
                <w:lang w:val="ru-RU" w:eastAsia="ru-RU"/>
              </w:rPr>
              <w:t>Х</w:t>
            </w: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rPr>
                <w:sz w:val="18"/>
              </w:rPr>
            </w:pPr>
            <w:r w:rsidRPr="00741839">
              <w:rPr>
                <w:sz w:val="18"/>
              </w:rPr>
              <w:t xml:space="preserve">      эндартериит, тромбангиит</w:t>
            </w:r>
          </w:p>
          <w:p w:rsidR="00385DE8" w:rsidRPr="00741839" w:rsidRDefault="00385DE8" w:rsidP="00FD57C3">
            <w:pPr>
              <w:spacing w:line="200" w:lineRule="exact"/>
              <w:rPr>
                <w:sz w:val="18"/>
              </w:rPr>
            </w:pPr>
            <w:r w:rsidRPr="00741839">
              <w:rPr>
                <w:sz w:val="18"/>
              </w:rPr>
              <w:t xml:space="preserve">      облитерирующий </w:t>
            </w:r>
          </w:p>
        </w:tc>
        <w:tc>
          <w:tcPr>
            <w:tcW w:w="882" w:type="dxa"/>
            <w:vAlign w:val="center"/>
          </w:tcPr>
          <w:p w:rsidR="00385DE8" w:rsidRPr="00741839" w:rsidRDefault="00385DE8" w:rsidP="00FD57C3">
            <w:pPr>
              <w:spacing w:line="200" w:lineRule="exact"/>
              <w:jc w:val="center"/>
              <w:rPr>
                <w:sz w:val="18"/>
              </w:rPr>
            </w:pPr>
            <w:r w:rsidRPr="00741839">
              <w:rPr>
                <w:sz w:val="18"/>
              </w:rPr>
              <w:t>10.7</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I70.2, I73.1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pStyle w:val="2"/>
              <w:spacing w:before="0"/>
              <w:rPr>
                <w:b w:val="0"/>
                <w:sz w:val="20"/>
                <w:lang w:val="en-US" w:eastAsia="ru-RU"/>
              </w:rPr>
            </w:pPr>
          </w:p>
        </w:tc>
        <w:tc>
          <w:tcPr>
            <w:tcW w:w="1134" w:type="dxa"/>
            <w:shd w:val="clear" w:color="auto" w:fill="auto"/>
            <w:vAlign w:val="center"/>
          </w:tcPr>
          <w:p w:rsidR="00385DE8" w:rsidRPr="00741839" w:rsidRDefault="00385DE8" w:rsidP="00FD57C3">
            <w:pPr>
              <w:spacing w:line="180" w:lineRule="exact"/>
              <w:jc w:val="center"/>
              <w:rPr>
                <w:b/>
                <w:sz w:val="20"/>
              </w:rPr>
            </w:pPr>
          </w:p>
        </w:tc>
        <w:tc>
          <w:tcPr>
            <w:tcW w:w="851" w:type="dxa"/>
            <w:shd w:val="clear" w:color="auto" w:fill="auto"/>
            <w:vAlign w:val="center"/>
          </w:tcPr>
          <w:p w:rsidR="00385DE8" w:rsidRPr="00741839" w:rsidRDefault="00385DE8" w:rsidP="00FD57C3">
            <w:pPr>
              <w:spacing w:line="180" w:lineRule="exact"/>
              <w:jc w:val="center"/>
              <w:rPr>
                <w:b/>
                <w:sz w:val="20"/>
              </w:rPr>
            </w:pPr>
          </w:p>
        </w:tc>
        <w:tc>
          <w:tcPr>
            <w:tcW w:w="1048" w:type="dxa"/>
            <w:vAlign w:val="center"/>
          </w:tcPr>
          <w:p w:rsidR="00385DE8" w:rsidRPr="00F428EE" w:rsidRDefault="00385DE8" w:rsidP="00FD57C3">
            <w:pPr>
              <w:pStyle w:val="2"/>
              <w:spacing w:before="0"/>
              <w:rPr>
                <w:b w:val="0"/>
                <w:sz w:val="20"/>
                <w:highlight w:val="yellow"/>
                <w:lang w:val="ru-RU" w:eastAsia="ru-RU"/>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вен, лимфатических сосудов</w:t>
            </w:r>
            <w:r w:rsidRPr="00741839">
              <w:rPr>
                <w:sz w:val="18"/>
              </w:rPr>
              <w:br/>
              <w:t>и лимфатических узлов</w:t>
            </w:r>
          </w:p>
        </w:tc>
        <w:tc>
          <w:tcPr>
            <w:tcW w:w="882" w:type="dxa"/>
            <w:vAlign w:val="center"/>
          </w:tcPr>
          <w:p w:rsidR="00385DE8" w:rsidRPr="00741839" w:rsidRDefault="00385DE8" w:rsidP="00FD57C3">
            <w:pPr>
              <w:spacing w:line="200" w:lineRule="exact"/>
              <w:jc w:val="center"/>
              <w:rPr>
                <w:sz w:val="18"/>
              </w:rPr>
            </w:pPr>
            <w:r w:rsidRPr="00741839">
              <w:rPr>
                <w:sz w:val="18"/>
              </w:rPr>
              <w:t>10.8</w:t>
            </w:r>
          </w:p>
        </w:tc>
        <w:tc>
          <w:tcPr>
            <w:tcW w:w="1276" w:type="dxa"/>
            <w:vAlign w:val="center"/>
          </w:tcPr>
          <w:p w:rsidR="00385DE8" w:rsidRPr="00741839" w:rsidRDefault="00385DE8" w:rsidP="00FD57C3">
            <w:pPr>
              <w:spacing w:line="200" w:lineRule="exact"/>
              <w:jc w:val="center"/>
              <w:rPr>
                <w:sz w:val="18"/>
              </w:rPr>
            </w:pPr>
            <w:r w:rsidRPr="00741839">
              <w:rPr>
                <w:sz w:val="18"/>
              </w:rPr>
              <w:t xml:space="preserve">I80-I83, </w:t>
            </w:r>
          </w:p>
          <w:p w:rsidR="00385DE8" w:rsidRPr="00741839" w:rsidRDefault="00385DE8" w:rsidP="00FD57C3">
            <w:pPr>
              <w:spacing w:line="200" w:lineRule="exact"/>
              <w:jc w:val="center"/>
              <w:rPr>
                <w:sz w:val="18"/>
              </w:rPr>
            </w:pPr>
            <w:r w:rsidRPr="00741839">
              <w:rPr>
                <w:sz w:val="18"/>
                <w:lang w:val="en-US"/>
              </w:rPr>
              <w:t>I</w:t>
            </w:r>
            <w:r w:rsidRPr="00741839">
              <w:rPr>
                <w:sz w:val="18"/>
              </w:rPr>
              <w:t>85-</w:t>
            </w:r>
            <w:r w:rsidRPr="00741839">
              <w:rPr>
                <w:sz w:val="18"/>
                <w:lang w:val="en-US"/>
              </w:rPr>
              <w:t>I</w:t>
            </w:r>
            <w:r w:rsidRPr="00741839">
              <w:rPr>
                <w:sz w:val="18"/>
              </w:rPr>
              <w:t>89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флебит и тромбофлебит</w:t>
            </w:r>
          </w:p>
        </w:tc>
        <w:tc>
          <w:tcPr>
            <w:tcW w:w="882" w:type="dxa"/>
            <w:vAlign w:val="center"/>
          </w:tcPr>
          <w:p w:rsidR="00385DE8" w:rsidRPr="00741839" w:rsidRDefault="00385DE8" w:rsidP="00FD57C3">
            <w:pPr>
              <w:spacing w:line="200" w:lineRule="exact"/>
              <w:jc w:val="center"/>
              <w:rPr>
                <w:sz w:val="18"/>
              </w:rPr>
            </w:pPr>
            <w:r w:rsidRPr="00741839">
              <w:rPr>
                <w:sz w:val="18"/>
              </w:rPr>
              <w:t>10.8.1</w:t>
            </w:r>
          </w:p>
        </w:tc>
        <w:tc>
          <w:tcPr>
            <w:tcW w:w="1276" w:type="dxa"/>
            <w:vAlign w:val="center"/>
          </w:tcPr>
          <w:p w:rsidR="00385DE8" w:rsidRPr="00741839" w:rsidRDefault="00385DE8" w:rsidP="00FD57C3">
            <w:pPr>
              <w:spacing w:line="200" w:lineRule="exact"/>
              <w:jc w:val="center"/>
              <w:rPr>
                <w:sz w:val="18"/>
              </w:rPr>
            </w:pPr>
            <w:r w:rsidRPr="00741839">
              <w:rPr>
                <w:sz w:val="18"/>
              </w:rPr>
              <w:t>I80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тромбоз портальной вены</w:t>
            </w:r>
          </w:p>
        </w:tc>
        <w:tc>
          <w:tcPr>
            <w:tcW w:w="882" w:type="dxa"/>
            <w:vAlign w:val="center"/>
          </w:tcPr>
          <w:p w:rsidR="00385DE8" w:rsidRPr="00741839" w:rsidRDefault="00385DE8" w:rsidP="00FD57C3">
            <w:pPr>
              <w:spacing w:line="200" w:lineRule="exact"/>
              <w:jc w:val="center"/>
              <w:rPr>
                <w:sz w:val="18"/>
              </w:rPr>
            </w:pPr>
            <w:r w:rsidRPr="00741839">
              <w:rPr>
                <w:sz w:val="18"/>
              </w:rPr>
              <w:t>10.8.2</w:t>
            </w:r>
          </w:p>
        </w:tc>
        <w:tc>
          <w:tcPr>
            <w:tcW w:w="1276" w:type="dxa"/>
            <w:vAlign w:val="center"/>
          </w:tcPr>
          <w:p w:rsidR="00385DE8" w:rsidRPr="00741839" w:rsidRDefault="00385DE8" w:rsidP="00FD57C3">
            <w:pPr>
              <w:spacing w:line="200" w:lineRule="exact"/>
              <w:jc w:val="center"/>
              <w:rPr>
                <w:sz w:val="18"/>
              </w:rPr>
            </w:pPr>
            <w:r w:rsidRPr="00741839">
              <w:rPr>
                <w:sz w:val="18"/>
              </w:rPr>
              <w:t>I81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варикозное расширение вен нижних </w:t>
            </w:r>
          </w:p>
          <w:p w:rsidR="00385DE8" w:rsidRPr="00741839" w:rsidRDefault="00385DE8" w:rsidP="00FD57C3">
            <w:pPr>
              <w:spacing w:line="200" w:lineRule="exact"/>
              <w:ind w:left="420"/>
              <w:rPr>
                <w:sz w:val="18"/>
              </w:rPr>
            </w:pPr>
            <w:r w:rsidRPr="00741839">
              <w:rPr>
                <w:sz w:val="18"/>
              </w:rPr>
              <w:t>конечностей</w:t>
            </w:r>
          </w:p>
        </w:tc>
        <w:tc>
          <w:tcPr>
            <w:tcW w:w="882" w:type="dxa"/>
            <w:vAlign w:val="center"/>
          </w:tcPr>
          <w:p w:rsidR="00385DE8" w:rsidRPr="00741839" w:rsidRDefault="00385DE8" w:rsidP="00FD57C3">
            <w:pPr>
              <w:spacing w:line="200" w:lineRule="exact"/>
              <w:jc w:val="center"/>
              <w:rPr>
                <w:sz w:val="18"/>
              </w:rPr>
            </w:pPr>
            <w:r w:rsidRPr="00741839">
              <w:rPr>
                <w:sz w:val="18"/>
              </w:rPr>
              <w:t>10.</w:t>
            </w:r>
            <w:r w:rsidRPr="00741839">
              <w:rPr>
                <w:sz w:val="18"/>
                <w:lang w:val="en-US"/>
              </w:rPr>
              <w:t>8</w:t>
            </w:r>
            <w:r w:rsidRPr="00741839">
              <w:rPr>
                <w:sz w:val="18"/>
              </w:rPr>
              <w:t>.3</w:t>
            </w:r>
          </w:p>
        </w:tc>
        <w:tc>
          <w:tcPr>
            <w:tcW w:w="1276" w:type="dxa"/>
            <w:vAlign w:val="center"/>
          </w:tcPr>
          <w:p w:rsidR="00385DE8" w:rsidRPr="00741839" w:rsidRDefault="00385DE8" w:rsidP="00FD57C3">
            <w:pPr>
              <w:spacing w:line="200" w:lineRule="exact"/>
              <w:jc w:val="center"/>
              <w:rPr>
                <w:sz w:val="18"/>
              </w:rPr>
            </w:pPr>
            <w:r w:rsidRPr="00741839">
              <w:rPr>
                <w:sz w:val="18"/>
                <w:lang w:val="en-US"/>
              </w:rPr>
              <w:t>I</w:t>
            </w:r>
            <w:r w:rsidRPr="00741839">
              <w:rPr>
                <w:sz w:val="18"/>
              </w:rPr>
              <w:t>83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органов дыхания</w:t>
            </w:r>
          </w:p>
        </w:tc>
        <w:tc>
          <w:tcPr>
            <w:tcW w:w="882" w:type="dxa"/>
            <w:vAlign w:val="center"/>
          </w:tcPr>
          <w:p w:rsidR="00385DE8" w:rsidRPr="00741839" w:rsidRDefault="00385DE8" w:rsidP="00FD57C3">
            <w:pPr>
              <w:spacing w:line="200" w:lineRule="exact"/>
              <w:jc w:val="center"/>
              <w:rPr>
                <w:b/>
                <w:sz w:val="18"/>
              </w:rPr>
            </w:pPr>
            <w:r w:rsidRPr="00741839">
              <w:rPr>
                <w:b/>
                <w:sz w:val="18"/>
              </w:rPr>
              <w:t>11.0</w:t>
            </w:r>
          </w:p>
        </w:tc>
        <w:tc>
          <w:tcPr>
            <w:tcW w:w="1276" w:type="dxa"/>
            <w:vAlign w:val="center"/>
          </w:tcPr>
          <w:p w:rsidR="00385DE8" w:rsidRPr="00741839" w:rsidRDefault="00385DE8" w:rsidP="00FD57C3">
            <w:pPr>
              <w:spacing w:line="200" w:lineRule="exact"/>
              <w:jc w:val="center"/>
              <w:rPr>
                <w:b/>
                <w:sz w:val="18"/>
              </w:rPr>
            </w:pPr>
            <w:r w:rsidRPr="00741839">
              <w:rPr>
                <w:b/>
                <w:sz w:val="18"/>
                <w:lang w:val="en-US"/>
              </w:rPr>
              <w:t>J</w:t>
            </w:r>
            <w:r w:rsidRPr="00741839">
              <w:rPr>
                <w:b/>
                <w:sz w:val="18"/>
              </w:rPr>
              <w:t>00-</w:t>
            </w:r>
            <w:r w:rsidRPr="00741839">
              <w:rPr>
                <w:b/>
                <w:sz w:val="18"/>
                <w:lang w:val="en-US"/>
              </w:rPr>
              <w:t>J</w:t>
            </w:r>
            <w:r w:rsidRPr="00741839">
              <w:rPr>
                <w:b/>
                <w:sz w:val="18"/>
              </w:rPr>
              <w:t>98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rPr>
                <w:sz w:val="18"/>
              </w:rPr>
            </w:pPr>
            <w:r w:rsidRPr="00741839">
              <w:rPr>
                <w:sz w:val="18"/>
              </w:rPr>
              <w:t xml:space="preserve">      из них:</w:t>
            </w:r>
          </w:p>
          <w:p w:rsidR="00385DE8" w:rsidRPr="00741839" w:rsidRDefault="00385DE8" w:rsidP="00FD57C3">
            <w:pPr>
              <w:spacing w:line="200" w:lineRule="exact"/>
              <w:rPr>
                <w:sz w:val="18"/>
              </w:rPr>
            </w:pPr>
            <w:r w:rsidRPr="00741839">
              <w:rPr>
                <w:sz w:val="18"/>
              </w:rPr>
              <w:t xml:space="preserve">      острые респираторные инфекции </w:t>
            </w:r>
          </w:p>
          <w:p w:rsidR="00385DE8" w:rsidRPr="00741839" w:rsidRDefault="00385DE8" w:rsidP="00FD57C3">
            <w:pPr>
              <w:spacing w:line="200" w:lineRule="exact"/>
              <w:rPr>
                <w:sz w:val="18"/>
              </w:rPr>
            </w:pPr>
            <w:r w:rsidRPr="00741839">
              <w:rPr>
                <w:sz w:val="18"/>
              </w:rPr>
              <w:t xml:space="preserve">      верхних дыхательных путей</w:t>
            </w:r>
          </w:p>
        </w:tc>
        <w:tc>
          <w:tcPr>
            <w:tcW w:w="882" w:type="dxa"/>
            <w:vAlign w:val="center"/>
          </w:tcPr>
          <w:p w:rsidR="00385DE8" w:rsidRPr="00741839" w:rsidRDefault="00385DE8" w:rsidP="00FD57C3">
            <w:pPr>
              <w:spacing w:line="200" w:lineRule="exact"/>
              <w:jc w:val="center"/>
              <w:rPr>
                <w:sz w:val="18"/>
              </w:rPr>
            </w:pPr>
            <w:r w:rsidRPr="00741839">
              <w:rPr>
                <w:sz w:val="18"/>
              </w:rPr>
              <w:t>11.1</w:t>
            </w:r>
          </w:p>
        </w:tc>
        <w:tc>
          <w:tcPr>
            <w:tcW w:w="1276" w:type="dxa"/>
            <w:vAlign w:val="center"/>
          </w:tcPr>
          <w:p w:rsidR="00385DE8" w:rsidRPr="00741839" w:rsidRDefault="00385DE8" w:rsidP="00FD57C3">
            <w:pPr>
              <w:spacing w:line="200" w:lineRule="exact"/>
              <w:jc w:val="center"/>
              <w:rPr>
                <w:sz w:val="18"/>
              </w:rPr>
            </w:pPr>
            <w:r w:rsidRPr="00741839">
              <w:rPr>
                <w:sz w:val="18"/>
                <w:lang w:val="en-US"/>
              </w:rPr>
              <w:t>J</w:t>
            </w:r>
            <w:r w:rsidRPr="00741839">
              <w:rPr>
                <w:sz w:val="18"/>
              </w:rPr>
              <w:t>00-</w:t>
            </w:r>
            <w:r w:rsidRPr="00741839">
              <w:rPr>
                <w:sz w:val="18"/>
                <w:lang w:val="en-US"/>
              </w:rPr>
              <w:t>J</w:t>
            </w:r>
            <w:r w:rsidRPr="00741839">
              <w:rPr>
                <w:sz w:val="18"/>
              </w:rPr>
              <w:t>06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561"/>
              <w:rPr>
                <w:sz w:val="18"/>
              </w:rPr>
            </w:pPr>
            <w:r w:rsidRPr="00741839">
              <w:rPr>
                <w:sz w:val="18"/>
              </w:rPr>
              <w:t>из них:</w:t>
            </w:r>
          </w:p>
          <w:p w:rsidR="00385DE8" w:rsidRPr="00741839" w:rsidRDefault="00385DE8" w:rsidP="00FD57C3">
            <w:pPr>
              <w:spacing w:line="200" w:lineRule="exact"/>
              <w:ind w:left="561"/>
              <w:rPr>
                <w:sz w:val="18"/>
              </w:rPr>
            </w:pPr>
            <w:r w:rsidRPr="00741839">
              <w:rPr>
                <w:sz w:val="18"/>
              </w:rPr>
              <w:t>острый ларингит и трахеит</w:t>
            </w:r>
          </w:p>
        </w:tc>
        <w:tc>
          <w:tcPr>
            <w:tcW w:w="882" w:type="dxa"/>
            <w:vAlign w:val="center"/>
          </w:tcPr>
          <w:p w:rsidR="00385DE8" w:rsidRPr="00741839" w:rsidRDefault="00385DE8" w:rsidP="00FD57C3">
            <w:pPr>
              <w:spacing w:line="200" w:lineRule="exact"/>
              <w:jc w:val="center"/>
              <w:rPr>
                <w:sz w:val="18"/>
              </w:rPr>
            </w:pPr>
            <w:r w:rsidRPr="00741839">
              <w:rPr>
                <w:sz w:val="18"/>
              </w:rPr>
              <w:t>11.1.1</w:t>
            </w:r>
          </w:p>
        </w:tc>
        <w:tc>
          <w:tcPr>
            <w:tcW w:w="1276" w:type="dxa"/>
            <w:vAlign w:val="center"/>
          </w:tcPr>
          <w:p w:rsidR="00385DE8" w:rsidRPr="00741839" w:rsidRDefault="00385DE8" w:rsidP="00FD57C3">
            <w:pPr>
              <w:spacing w:line="200" w:lineRule="exact"/>
              <w:jc w:val="center"/>
              <w:rPr>
                <w:sz w:val="18"/>
              </w:rPr>
            </w:pPr>
            <w:r w:rsidRPr="00741839">
              <w:rPr>
                <w:sz w:val="18"/>
              </w:rPr>
              <w:t>J04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561"/>
              <w:rPr>
                <w:sz w:val="18"/>
              </w:rPr>
            </w:pPr>
            <w:r w:rsidRPr="00741839">
              <w:rPr>
                <w:sz w:val="18"/>
              </w:rPr>
              <w:t>острый обструктивный</w:t>
            </w:r>
          </w:p>
          <w:p w:rsidR="00385DE8" w:rsidRPr="00741839" w:rsidRDefault="00385DE8" w:rsidP="00FD57C3">
            <w:pPr>
              <w:spacing w:line="200" w:lineRule="exact"/>
              <w:ind w:left="561"/>
              <w:rPr>
                <w:sz w:val="18"/>
              </w:rPr>
            </w:pPr>
            <w:r w:rsidRPr="00741839">
              <w:rPr>
                <w:sz w:val="18"/>
              </w:rPr>
              <w:t>ларингит (круп) и эпиглоттит</w:t>
            </w:r>
          </w:p>
        </w:tc>
        <w:tc>
          <w:tcPr>
            <w:tcW w:w="882" w:type="dxa"/>
            <w:vAlign w:val="center"/>
          </w:tcPr>
          <w:p w:rsidR="00385DE8" w:rsidRPr="00741839" w:rsidRDefault="00385DE8" w:rsidP="00FD57C3">
            <w:pPr>
              <w:spacing w:line="200" w:lineRule="exact"/>
              <w:jc w:val="center"/>
              <w:rPr>
                <w:sz w:val="18"/>
              </w:rPr>
            </w:pPr>
            <w:r w:rsidRPr="00741839">
              <w:rPr>
                <w:sz w:val="18"/>
              </w:rPr>
              <w:t>11.1.2</w:t>
            </w:r>
          </w:p>
        </w:tc>
        <w:tc>
          <w:tcPr>
            <w:tcW w:w="1276" w:type="dxa"/>
            <w:vAlign w:val="center"/>
          </w:tcPr>
          <w:p w:rsidR="00385DE8" w:rsidRPr="00741839" w:rsidRDefault="00385DE8" w:rsidP="00FD57C3">
            <w:pPr>
              <w:spacing w:line="200" w:lineRule="exact"/>
              <w:jc w:val="center"/>
              <w:rPr>
                <w:sz w:val="18"/>
              </w:rPr>
            </w:pPr>
            <w:r w:rsidRPr="00741839">
              <w:rPr>
                <w:sz w:val="18"/>
              </w:rPr>
              <w:t>J05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грипп</w:t>
            </w:r>
          </w:p>
        </w:tc>
        <w:tc>
          <w:tcPr>
            <w:tcW w:w="882" w:type="dxa"/>
            <w:vAlign w:val="center"/>
          </w:tcPr>
          <w:p w:rsidR="00385DE8" w:rsidRPr="00741839" w:rsidRDefault="00385DE8" w:rsidP="00FD57C3">
            <w:pPr>
              <w:spacing w:line="200" w:lineRule="exact"/>
              <w:jc w:val="center"/>
              <w:rPr>
                <w:sz w:val="18"/>
              </w:rPr>
            </w:pPr>
            <w:r w:rsidRPr="00741839">
              <w:rPr>
                <w:sz w:val="18"/>
              </w:rPr>
              <w:t>11.2</w:t>
            </w:r>
          </w:p>
        </w:tc>
        <w:tc>
          <w:tcPr>
            <w:tcW w:w="1276" w:type="dxa"/>
            <w:vAlign w:val="center"/>
          </w:tcPr>
          <w:p w:rsidR="00385DE8" w:rsidRPr="00741839" w:rsidRDefault="00385DE8" w:rsidP="00FD57C3">
            <w:pPr>
              <w:spacing w:line="200" w:lineRule="exact"/>
              <w:jc w:val="center"/>
              <w:rPr>
                <w:sz w:val="18"/>
              </w:rPr>
            </w:pPr>
            <w:r w:rsidRPr="00741839">
              <w:rPr>
                <w:sz w:val="18"/>
                <w:lang w:val="en-US"/>
              </w:rPr>
              <w:t>J</w:t>
            </w:r>
            <w:r w:rsidRPr="00741839">
              <w:rPr>
                <w:sz w:val="18"/>
              </w:rPr>
              <w:t>09-</w:t>
            </w:r>
            <w:r w:rsidRPr="00741839">
              <w:rPr>
                <w:sz w:val="18"/>
                <w:lang w:val="en-US"/>
              </w:rPr>
              <w:t>J</w:t>
            </w:r>
            <w:r w:rsidRPr="00741839">
              <w:rPr>
                <w:sz w:val="18"/>
              </w:rPr>
              <w:t>11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пневмонии</w:t>
            </w:r>
          </w:p>
        </w:tc>
        <w:tc>
          <w:tcPr>
            <w:tcW w:w="882" w:type="dxa"/>
            <w:vAlign w:val="center"/>
          </w:tcPr>
          <w:p w:rsidR="00385DE8" w:rsidRPr="00741839" w:rsidRDefault="00385DE8" w:rsidP="00FD57C3">
            <w:pPr>
              <w:spacing w:line="200" w:lineRule="exact"/>
              <w:jc w:val="center"/>
              <w:rPr>
                <w:sz w:val="18"/>
              </w:rPr>
            </w:pPr>
            <w:r w:rsidRPr="00741839">
              <w:rPr>
                <w:sz w:val="18"/>
              </w:rPr>
              <w:t>11.3</w:t>
            </w:r>
          </w:p>
        </w:tc>
        <w:tc>
          <w:tcPr>
            <w:tcW w:w="1276" w:type="dxa"/>
            <w:vAlign w:val="center"/>
          </w:tcPr>
          <w:p w:rsidR="00385DE8" w:rsidRPr="00741839" w:rsidRDefault="00385DE8" w:rsidP="00FD57C3">
            <w:pPr>
              <w:spacing w:line="200" w:lineRule="exact"/>
              <w:jc w:val="center"/>
              <w:rPr>
                <w:sz w:val="18"/>
                <w:lang w:val="en-US"/>
              </w:rPr>
            </w:pPr>
            <w:r w:rsidRPr="00741839">
              <w:rPr>
                <w:sz w:val="18"/>
              </w:rPr>
              <w:t xml:space="preserve">J12-J16, </w:t>
            </w:r>
            <w:r w:rsidRPr="00741839">
              <w:rPr>
                <w:sz w:val="18"/>
                <w:lang w:val="en-US"/>
              </w:rPr>
              <w:t>J18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 xml:space="preserve">      из них</w:t>
            </w:r>
            <w:r w:rsidRPr="00741839">
              <w:rPr>
                <w:sz w:val="18"/>
              </w:rPr>
              <w:br/>
              <w:t xml:space="preserve">      бронхопневмония, вызванная S.Pneumoniae</w:t>
            </w:r>
          </w:p>
        </w:tc>
        <w:tc>
          <w:tcPr>
            <w:tcW w:w="882" w:type="dxa"/>
            <w:vAlign w:val="center"/>
          </w:tcPr>
          <w:p w:rsidR="00385DE8" w:rsidRPr="00741839" w:rsidRDefault="00385DE8" w:rsidP="00FD57C3">
            <w:pPr>
              <w:spacing w:line="200" w:lineRule="exact"/>
              <w:jc w:val="center"/>
              <w:rPr>
                <w:sz w:val="18"/>
              </w:rPr>
            </w:pPr>
            <w:r w:rsidRPr="00741839">
              <w:rPr>
                <w:sz w:val="18"/>
              </w:rPr>
              <w:t>11.3.1</w:t>
            </w:r>
          </w:p>
        </w:tc>
        <w:tc>
          <w:tcPr>
            <w:tcW w:w="1276" w:type="dxa"/>
            <w:vAlign w:val="center"/>
          </w:tcPr>
          <w:p w:rsidR="00385DE8" w:rsidRPr="00741839" w:rsidRDefault="00385DE8" w:rsidP="00FD57C3">
            <w:pPr>
              <w:spacing w:line="200" w:lineRule="exact"/>
              <w:jc w:val="center"/>
              <w:rPr>
                <w:sz w:val="18"/>
              </w:rPr>
            </w:pPr>
            <w:r w:rsidRPr="00741839">
              <w:rPr>
                <w:sz w:val="18"/>
              </w:rPr>
              <w:t>J13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острые респираторные</w:t>
            </w:r>
          </w:p>
          <w:p w:rsidR="00385DE8" w:rsidRPr="00741839" w:rsidRDefault="00385DE8" w:rsidP="00FD57C3">
            <w:pPr>
              <w:spacing w:line="200" w:lineRule="exact"/>
              <w:ind w:left="284"/>
              <w:rPr>
                <w:sz w:val="18"/>
              </w:rPr>
            </w:pPr>
            <w:r w:rsidRPr="00741839">
              <w:rPr>
                <w:sz w:val="18"/>
              </w:rPr>
              <w:t>инфекции нижних дыхательных путей</w:t>
            </w:r>
          </w:p>
        </w:tc>
        <w:tc>
          <w:tcPr>
            <w:tcW w:w="882" w:type="dxa"/>
            <w:vAlign w:val="center"/>
          </w:tcPr>
          <w:p w:rsidR="00385DE8" w:rsidRPr="00741839" w:rsidRDefault="00385DE8" w:rsidP="00FD57C3">
            <w:pPr>
              <w:spacing w:line="200" w:lineRule="exact"/>
              <w:jc w:val="center"/>
              <w:rPr>
                <w:sz w:val="18"/>
              </w:rPr>
            </w:pPr>
            <w:r w:rsidRPr="00741839">
              <w:rPr>
                <w:sz w:val="18"/>
              </w:rPr>
              <w:t>11.4</w:t>
            </w:r>
          </w:p>
        </w:tc>
        <w:tc>
          <w:tcPr>
            <w:tcW w:w="1276" w:type="dxa"/>
            <w:vAlign w:val="center"/>
          </w:tcPr>
          <w:p w:rsidR="00385DE8" w:rsidRPr="00741839" w:rsidRDefault="00385DE8" w:rsidP="00FD57C3">
            <w:pPr>
              <w:spacing w:line="200" w:lineRule="exact"/>
              <w:jc w:val="center"/>
              <w:rPr>
                <w:sz w:val="18"/>
              </w:rPr>
            </w:pPr>
            <w:r w:rsidRPr="00741839">
              <w:rPr>
                <w:sz w:val="18"/>
                <w:lang w:val="en-US"/>
              </w:rPr>
              <w:t>J</w:t>
            </w:r>
            <w:r w:rsidRPr="00741839">
              <w:rPr>
                <w:sz w:val="18"/>
              </w:rPr>
              <w:t>20-</w:t>
            </w:r>
            <w:r w:rsidRPr="00741839">
              <w:rPr>
                <w:sz w:val="18"/>
                <w:lang w:val="en-US"/>
              </w:rPr>
              <w:t>J</w:t>
            </w:r>
            <w:r w:rsidRPr="00741839">
              <w:rPr>
                <w:sz w:val="18"/>
              </w:rPr>
              <w:t>22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аллергический ринит (поллиноз)</w:t>
            </w:r>
          </w:p>
        </w:tc>
        <w:tc>
          <w:tcPr>
            <w:tcW w:w="882" w:type="dxa"/>
            <w:vAlign w:val="center"/>
          </w:tcPr>
          <w:p w:rsidR="00385DE8" w:rsidRPr="00741839" w:rsidRDefault="00385DE8" w:rsidP="00FD57C3">
            <w:pPr>
              <w:spacing w:line="200" w:lineRule="exact"/>
              <w:jc w:val="center"/>
              <w:rPr>
                <w:sz w:val="18"/>
              </w:rPr>
            </w:pPr>
            <w:r w:rsidRPr="00741839">
              <w:rPr>
                <w:sz w:val="18"/>
              </w:rPr>
              <w:t>11.5</w:t>
            </w:r>
          </w:p>
        </w:tc>
        <w:tc>
          <w:tcPr>
            <w:tcW w:w="1276" w:type="dxa"/>
            <w:vAlign w:val="center"/>
          </w:tcPr>
          <w:p w:rsidR="00385DE8" w:rsidRPr="00741839" w:rsidRDefault="00385DE8" w:rsidP="00FD57C3">
            <w:pPr>
              <w:spacing w:line="200" w:lineRule="exact"/>
              <w:jc w:val="center"/>
              <w:rPr>
                <w:sz w:val="18"/>
              </w:rPr>
            </w:pPr>
            <w:r w:rsidRPr="00741839">
              <w:rPr>
                <w:sz w:val="18"/>
              </w:rPr>
              <w:t>J30.1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хронические болезни миндалин</w:t>
            </w:r>
            <w:r w:rsidRPr="00741839">
              <w:rPr>
                <w:sz w:val="18"/>
              </w:rPr>
              <w:br/>
              <w:t>и аденоидов, перитонзиллярный абсцесс</w:t>
            </w:r>
          </w:p>
        </w:tc>
        <w:tc>
          <w:tcPr>
            <w:tcW w:w="882" w:type="dxa"/>
            <w:vAlign w:val="center"/>
          </w:tcPr>
          <w:p w:rsidR="00385DE8" w:rsidRPr="00741839" w:rsidRDefault="00385DE8" w:rsidP="00FD57C3">
            <w:pPr>
              <w:spacing w:line="200" w:lineRule="exact"/>
              <w:jc w:val="center"/>
              <w:rPr>
                <w:sz w:val="18"/>
              </w:rPr>
            </w:pPr>
            <w:r w:rsidRPr="00741839">
              <w:rPr>
                <w:sz w:val="18"/>
              </w:rPr>
              <w:t>11.6</w:t>
            </w:r>
          </w:p>
        </w:tc>
        <w:tc>
          <w:tcPr>
            <w:tcW w:w="1276" w:type="dxa"/>
            <w:vAlign w:val="center"/>
          </w:tcPr>
          <w:p w:rsidR="00385DE8" w:rsidRPr="00741839" w:rsidRDefault="00385DE8" w:rsidP="00FD57C3">
            <w:pPr>
              <w:spacing w:line="200" w:lineRule="exact"/>
              <w:jc w:val="center"/>
              <w:rPr>
                <w:sz w:val="18"/>
              </w:rPr>
            </w:pPr>
            <w:r w:rsidRPr="00741839">
              <w:rPr>
                <w:sz w:val="18"/>
              </w:rPr>
              <w:t>J35- J36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бронхит хронический и неуточненный, </w:t>
            </w:r>
          </w:p>
          <w:p w:rsidR="00385DE8" w:rsidRPr="00741839" w:rsidRDefault="00385DE8" w:rsidP="00FD57C3">
            <w:pPr>
              <w:spacing w:line="200" w:lineRule="exact"/>
              <w:ind w:left="278"/>
              <w:rPr>
                <w:sz w:val="18"/>
              </w:rPr>
            </w:pPr>
            <w:r w:rsidRPr="00741839">
              <w:rPr>
                <w:sz w:val="18"/>
              </w:rPr>
              <w:t xml:space="preserve">эмфизема </w:t>
            </w:r>
          </w:p>
        </w:tc>
        <w:tc>
          <w:tcPr>
            <w:tcW w:w="882" w:type="dxa"/>
            <w:vAlign w:val="center"/>
          </w:tcPr>
          <w:p w:rsidR="00385DE8" w:rsidRPr="00741839" w:rsidRDefault="00385DE8" w:rsidP="00FD57C3">
            <w:pPr>
              <w:spacing w:line="200" w:lineRule="exact"/>
              <w:jc w:val="center"/>
              <w:rPr>
                <w:sz w:val="18"/>
              </w:rPr>
            </w:pPr>
            <w:r w:rsidRPr="00741839">
              <w:rPr>
                <w:sz w:val="18"/>
              </w:rPr>
              <w:t>11.7</w:t>
            </w:r>
          </w:p>
        </w:tc>
        <w:tc>
          <w:tcPr>
            <w:tcW w:w="1276" w:type="dxa"/>
            <w:vAlign w:val="center"/>
          </w:tcPr>
          <w:p w:rsidR="00385DE8" w:rsidRPr="00741839" w:rsidRDefault="00385DE8" w:rsidP="00FD57C3">
            <w:pPr>
              <w:spacing w:line="200" w:lineRule="exact"/>
              <w:jc w:val="center"/>
              <w:rPr>
                <w:sz w:val="18"/>
              </w:rPr>
            </w:pPr>
            <w:r w:rsidRPr="00741839">
              <w:rPr>
                <w:sz w:val="18"/>
              </w:rPr>
              <w:t>J40-J43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другая хроническая обструктивная</w:t>
            </w:r>
          </w:p>
          <w:p w:rsidR="00385DE8" w:rsidRPr="00741839" w:rsidRDefault="00385DE8" w:rsidP="00FD57C3">
            <w:pPr>
              <w:spacing w:line="200" w:lineRule="exact"/>
              <w:ind w:left="278"/>
              <w:rPr>
                <w:sz w:val="18"/>
              </w:rPr>
            </w:pPr>
            <w:r w:rsidRPr="00741839">
              <w:rPr>
                <w:sz w:val="18"/>
              </w:rPr>
              <w:t xml:space="preserve">легочная болезнь </w:t>
            </w:r>
          </w:p>
        </w:tc>
        <w:tc>
          <w:tcPr>
            <w:tcW w:w="882" w:type="dxa"/>
            <w:vAlign w:val="center"/>
          </w:tcPr>
          <w:p w:rsidR="00385DE8" w:rsidRPr="00741839" w:rsidRDefault="00385DE8" w:rsidP="00FD57C3">
            <w:pPr>
              <w:spacing w:line="200" w:lineRule="exact"/>
              <w:jc w:val="center"/>
              <w:rPr>
                <w:sz w:val="18"/>
              </w:rPr>
            </w:pPr>
            <w:r w:rsidRPr="00741839">
              <w:rPr>
                <w:sz w:val="18"/>
              </w:rPr>
              <w:t>11.8</w:t>
            </w:r>
          </w:p>
        </w:tc>
        <w:tc>
          <w:tcPr>
            <w:tcW w:w="1276" w:type="dxa"/>
            <w:vAlign w:val="center"/>
          </w:tcPr>
          <w:p w:rsidR="00385DE8" w:rsidRPr="00741839" w:rsidRDefault="00385DE8" w:rsidP="00FD57C3">
            <w:pPr>
              <w:spacing w:line="200" w:lineRule="exact"/>
              <w:jc w:val="center"/>
              <w:rPr>
                <w:sz w:val="18"/>
              </w:rPr>
            </w:pPr>
            <w:r w:rsidRPr="00741839">
              <w:rPr>
                <w:sz w:val="18"/>
              </w:rPr>
              <w:t>J44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бронхоэктатическая болезнь</w:t>
            </w:r>
          </w:p>
        </w:tc>
        <w:tc>
          <w:tcPr>
            <w:tcW w:w="882" w:type="dxa"/>
            <w:vAlign w:val="center"/>
          </w:tcPr>
          <w:p w:rsidR="00385DE8" w:rsidRPr="00741839" w:rsidRDefault="00385DE8" w:rsidP="00FD57C3">
            <w:pPr>
              <w:spacing w:line="200" w:lineRule="exact"/>
              <w:jc w:val="center"/>
              <w:rPr>
                <w:sz w:val="18"/>
              </w:rPr>
            </w:pPr>
            <w:r w:rsidRPr="00741839">
              <w:rPr>
                <w:sz w:val="18"/>
              </w:rPr>
              <w:t>11.9</w:t>
            </w:r>
          </w:p>
        </w:tc>
        <w:tc>
          <w:tcPr>
            <w:tcW w:w="1276" w:type="dxa"/>
            <w:vAlign w:val="center"/>
          </w:tcPr>
          <w:p w:rsidR="00385DE8" w:rsidRPr="00741839" w:rsidRDefault="00385DE8" w:rsidP="00FD57C3">
            <w:pPr>
              <w:spacing w:line="200" w:lineRule="exact"/>
              <w:jc w:val="center"/>
              <w:rPr>
                <w:sz w:val="18"/>
              </w:rPr>
            </w:pPr>
            <w:r w:rsidRPr="00741839">
              <w:rPr>
                <w:sz w:val="18"/>
              </w:rPr>
              <w:t>J47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астма; астматический статус</w:t>
            </w:r>
          </w:p>
        </w:tc>
        <w:tc>
          <w:tcPr>
            <w:tcW w:w="882" w:type="dxa"/>
            <w:vAlign w:val="center"/>
          </w:tcPr>
          <w:p w:rsidR="00385DE8" w:rsidRPr="00741839" w:rsidRDefault="00385DE8" w:rsidP="00FD57C3">
            <w:pPr>
              <w:spacing w:line="200" w:lineRule="exact"/>
              <w:jc w:val="center"/>
              <w:rPr>
                <w:sz w:val="18"/>
              </w:rPr>
            </w:pPr>
            <w:r w:rsidRPr="00741839">
              <w:rPr>
                <w:sz w:val="18"/>
              </w:rPr>
              <w:t>11.10</w:t>
            </w:r>
          </w:p>
        </w:tc>
        <w:tc>
          <w:tcPr>
            <w:tcW w:w="1276" w:type="dxa"/>
            <w:vAlign w:val="center"/>
          </w:tcPr>
          <w:p w:rsidR="00385DE8" w:rsidRPr="00741839" w:rsidRDefault="00385DE8" w:rsidP="00FD57C3">
            <w:pPr>
              <w:spacing w:line="200" w:lineRule="exact"/>
              <w:jc w:val="center"/>
              <w:rPr>
                <w:sz w:val="18"/>
              </w:rPr>
            </w:pPr>
            <w:r w:rsidRPr="00741839">
              <w:rPr>
                <w:sz w:val="18"/>
              </w:rPr>
              <w:t>J45, J46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другие интерстициальные легочные </w:t>
            </w:r>
          </w:p>
          <w:p w:rsidR="00385DE8" w:rsidRPr="00741839" w:rsidRDefault="00385DE8" w:rsidP="00FD57C3">
            <w:pPr>
              <w:spacing w:line="200" w:lineRule="exact"/>
              <w:ind w:left="278"/>
              <w:rPr>
                <w:sz w:val="18"/>
              </w:rPr>
            </w:pPr>
            <w:r w:rsidRPr="00741839">
              <w:rPr>
                <w:sz w:val="18"/>
              </w:rPr>
              <w:t xml:space="preserve">болезни, гнойные и некротические </w:t>
            </w:r>
          </w:p>
          <w:p w:rsidR="00385DE8" w:rsidRPr="00741839" w:rsidRDefault="00385DE8" w:rsidP="00FD57C3">
            <w:pPr>
              <w:spacing w:line="200" w:lineRule="exact"/>
              <w:ind w:left="278"/>
              <w:rPr>
                <w:sz w:val="18"/>
              </w:rPr>
            </w:pPr>
            <w:r w:rsidRPr="00741839">
              <w:rPr>
                <w:sz w:val="18"/>
              </w:rPr>
              <w:t>состояния нижних дыхательных путей, другие болезни плевры</w:t>
            </w:r>
          </w:p>
        </w:tc>
        <w:tc>
          <w:tcPr>
            <w:tcW w:w="882" w:type="dxa"/>
            <w:vAlign w:val="center"/>
          </w:tcPr>
          <w:p w:rsidR="00385DE8" w:rsidRPr="00741839" w:rsidRDefault="00385DE8" w:rsidP="00FD57C3">
            <w:pPr>
              <w:spacing w:line="200" w:lineRule="exact"/>
              <w:jc w:val="center"/>
              <w:rPr>
                <w:sz w:val="18"/>
              </w:rPr>
            </w:pPr>
            <w:r w:rsidRPr="00741839">
              <w:rPr>
                <w:sz w:val="18"/>
              </w:rPr>
              <w:t>11.11</w:t>
            </w:r>
          </w:p>
        </w:tc>
        <w:tc>
          <w:tcPr>
            <w:tcW w:w="1276" w:type="dxa"/>
            <w:vAlign w:val="center"/>
          </w:tcPr>
          <w:p w:rsidR="00385DE8" w:rsidRPr="00741839" w:rsidRDefault="00385DE8" w:rsidP="00FD57C3">
            <w:pPr>
              <w:spacing w:line="180" w:lineRule="exact"/>
              <w:jc w:val="center"/>
              <w:rPr>
                <w:sz w:val="18"/>
              </w:rPr>
            </w:pPr>
            <w:r w:rsidRPr="00741839">
              <w:rPr>
                <w:sz w:val="18"/>
              </w:rPr>
              <w:t>J84-</w:t>
            </w:r>
            <w:r w:rsidRPr="00741839">
              <w:rPr>
                <w:sz w:val="18"/>
                <w:lang w:val="en-US"/>
              </w:rPr>
              <w:t>J</w:t>
            </w:r>
            <w:r w:rsidRPr="00741839">
              <w:rPr>
                <w:sz w:val="18"/>
              </w:rPr>
              <w:t>90,</w:t>
            </w:r>
            <w:r w:rsidRPr="00741839">
              <w:rPr>
                <w:sz w:val="18"/>
              </w:rPr>
              <w:br/>
            </w:r>
            <w:r w:rsidRPr="00741839">
              <w:rPr>
                <w:sz w:val="18"/>
                <w:lang w:val="en-US"/>
              </w:rPr>
              <w:t>J</w:t>
            </w:r>
            <w:r w:rsidRPr="00741839">
              <w:rPr>
                <w:sz w:val="18"/>
              </w:rPr>
              <w:t>92-</w:t>
            </w:r>
            <w:r w:rsidRPr="00741839">
              <w:rPr>
                <w:sz w:val="18"/>
                <w:lang w:val="en-US"/>
              </w:rPr>
              <w:t>J</w:t>
            </w:r>
            <w:r w:rsidRPr="00741839">
              <w:rPr>
                <w:sz w:val="18"/>
              </w:rPr>
              <w:t xml:space="preserve">94 </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органов пищеварения</w:t>
            </w:r>
          </w:p>
        </w:tc>
        <w:tc>
          <w:tcPr>
            <w:tcW w:w="882" w:type="dxa"/>
            <w:vAlign w:val="center"/>
          </w:tcPr>
          <w:p w:rsidR="00385DE8" w:rsidRPr="00741839" w:rsidRDefault="00385DE8" w:rsidP="00FD57C3">
            <w:pPr>
              <w:spacing w:line="200" w:lineRule="exact"/>
              <w:jc w:val="center"/>
              <w:rPr>
                <w:b/>
                <w:sz w:val="18"/>
              </w:rPr>
            </w:pPr>
            <w:r w:rsidRPr="00741839">
              <w:rPr>
                <w:b/>
                <w:sz w:val="18"/>
              </w:rPr>
              <w:t>12.0</w:t>
            </w:r>
          </w:p>
        </w:tc>
        <w:tc>
          <w:tcPr>
            <w:tcW w:w="1276" w:type="dxa"/>
            <w:vAlign w:val="center"/>
          </w:tcPr>
          <w:p w:rsidR="00385DE8" w:rsidRPr="00F428EE" w:rsidRDefault="00385DE8" w:rsidP="00FD57C3">
            <w:pPr>
              <w:pStyle w:val="7"/>
              <w:spacing w:line="200" w:lineRule="exact"/>
              <w:jc w:val="center"/>
              <w:rPr>
                <w:sz w:val="18"/>
                <w:lang w:val="ru-RU" w:eastAsia="ru-RU"/>
              </w:rPr>
            </w:pPr>
            <w:r w:rsidRPr="00F428EE">
              <w:rPr>
                <w:sz w:val="18"/>
                <w:lang w:val="ru-RU" w:eastAsia="ru-RU"/>
              </w:rPr>
              <w:t>K00-K92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язва желудка и двенадцатиперстной кишки</w:t>
            </w:r>
          </w:p>
        </w:tc>
        <w:tc>
          <w:tcPr>
            <w:tcW w:w="882" w:type="dxa"/>
            <w:vAlign w:val="center"/>
          </w:tcPr>
          <w:p w:rsidR="00385DE8" w:rsidRPr="00741839" w:rsidRDefault="00385DE8" w:rsidP="00FD57C3">
            <w:pPr>
              <w:spacing w:line="200" w:lineRule="exact"/>
              <w:jc w:val="center"/>
              <w:rPr>
                <w:sz w:val="18"/>
              </w:rPr>
            </w:pPr>
            <w:r w:rsidRPr="00741839">
              <w:rPr>
                <w:sz w:val="18"/>
              </w:rPr>
              <w:t>12.1</w:t>
            </w:r>
          </w:p>
        </w:tc>
        <w:tc>
          <w:tcPr>
            <w:tcW w:w="1276" w:type="dxa"/>
            <w:vAlign w:val="center"/>
          </w:tcPr>
          <w:p w:rsidR="00385DE8" w:rsidRPr="00741839" w:rsidRDefault="00385DE8" w:rsidP="00FD57C3">
            <w:pPr>
              <w:spacing w:line="200" w:lineRule="exact"/>
              <w:jc w:val="center"/>
              <w:rPr>
                <w:sz w:val="18"/>
              </w:rPr>
            </w:pPr>
            <w:r w:rsidRPr="00741839">
              <w:rPr>
                <w:sz w:val="18"/>
              </w:rPr>
              <w:t>K25-K26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гастрит и дуоденит</w:t>
            </w:r>
          </w:p>
        </w:tc>
        <w:tc>
          <w:tcPr>
            <w:tcW w:w="882" w:type="dxa"/>
            <w:vAlign w:val="center"/>
          </w:tcPr>
          <w:p w:rsidR="00385DE8" w:rsidRPr="00741839" w:rsidRDefault="00385DE8" w:rsidP="00FD57C3">
            <w:pPr>
              <w:spacing w:line="200" w:lineRule="exact"/>
              <w:jc w:val="center"/>
              <w:rPr>
                <w:sz w:val="18"/>
              </w:rPr>
            </w:pPr>
            <w:r w:rsidRPr="00741839">
              <w:rPr>
                <w:sz w:val="18"/>
              </w:rPr>
              <w:t>12.2</w:t>
            </w:r>
          </w:p>
        </w:tc>
        <w:tc>
          <w:tcPr>
            <w:tcW w:w="1276" w:type="dxa"/>
            <w:vAlign w:val="center"/>
          </w:tcPr>
          <w:p w:rsidR="00385DE8" w:rsidRPr="00741839" w:rsidRDefault="00385DE8" w:rsidP="00FD57C3">
            <w:pPr>
              <w:spacing w:line="200" w:lineRule="exact"/>
              <w:jc w:val="center"/>
              <w:rPr>
                <w:sz w:val="18"/>
              </w:rPr>
            </w:pPr>
            <w:r w:rsidRPr="00741839">
              <w:rPr>
                <w:sz w:val="18"/>
              </w:rPr>
              <w:t>K29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 xml:space="preserve">грыжи </w:t>
            </w:r>
          </w:p>
        </w:tc>
        <w:tc>
          <w:tcPr>
            <w:tcW w:w="882" w:type="dxa"/>
            <w:vAlign w:val="center"/>
          </w:tcPr>
          <w:p w:rsidR="00385DE8" w:rsidRPr="00741839" w:rsidRDefault="00385DE8" w:rsidP="00FD57C3">
            <w:pPr>
              <w:spacing w:line="200" w:lineRule="exact"/>
              <w:jc w:val="center"/>
              <w:rPr>
                <w:sz w:val="18"/>
              </w:rPr>
            </w:pPr>
            <w:r w:rsidRPr="00741839">
              <w:rPr>
                <w:sz w:val="18"/>
              </w:rPr>
              <w:t>12.3</w:t>
            </w:r>
          </w:p>
        </w:tc>
        <w:tc>
          <w:tcPr>
            <w:tcW w:w="1276" w:type="dxa"/>
            <w:vAlign w:val="center"/>
          </w:tcPr>
          <w:p w:rsidR="00385DE8" w:rsidRPr="00741839" w:rsidRDefault="00385DE8" w:rsidP="00FD57C3">
            <w:pPr>
              <w:spacing w:line="200" w:lineRule="exact"/>
              <w:jc w:val="center"/>
              <w:rPr>
                <w:sz w:val="18"/>
              </w:rPr>
            </w:pPr>
            <w:r w:rsidRPr="00741839">
              <w:rPr>
                <w:sz w:val="18"/>
              </w:rPr>
              <w:t>К40-К46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неинфекционный энтерит и колит</w:t>
            </w:r>
          </w:p>
        </w:tc>
        <w:tc>
          <w:tcPr>
            <w:tcW w:w="882" w:type="dxa"/>
            <w:vAlign w:val="center"/>
          </w:tcPr>
          <w:p w:rsidR="00385DE8" w:rsidRPr="00741839" w:rsidRDefault="00385DE8" w:rsidP="00FD57C3">
            <w:pPr>
              <w:spacing w:line="200" w:lineRule="exact"/>
              <w:jc w:val="center"/>
              <w:rPr>
                <w:sz w:val="18"/>
              </w:rPr>
            </w:pPr>
            <w:r w:rsidRPr="00741839">
              <w:rPr>
                <w:sz w:val="18"/>
              </w:rPr>
              <w:t>12.4</w:t>
            </w:r>
          </w:p>
        </w:tc>
        <w:tc>
          <w:tcPr>
            <w:tcW w:w="1276" w:type="dxa"/>
            <w:vAlign w:val="center"/>
          </w:tcPr>
          <w:p w:rsidR="00385DE8" w:rsidRPr="00741839" w:rsidRDefault="00385DE8" w:rsidP="00FD57C3">
            <w:pPr>
              <w:spacing w:line="200" w:lineRule="exact"/>
              <w:jc w:val="center"/>
              <w:rPr>
                <w:sz w:val="18"/>
              </w:rPr>
            </w:pPr>
            <w:r w:rsidRPr="00741839">
              <w:rPr>
                <w:sz w:val="18"/>
              </w:rPr>
              <w:t>K50-K52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 xml:space="preserve">    из них</w:t>
            </w:r>
          </w:p>
          <w:p w:rsidR="00385DE8" w:rsidRPr="00741839" w:rsidRDefault="00385DE8" w:rsidP="00FD57C3">
            <w:pPr>
              <w:spacing w:line="200" w:lineRule="exact"/>
              <w:ind w:left="284"/>
              <w:rPr>
                <w:sz w:val="18"/>
              </w:rPr>
            </w:pPr>
            <w:r w:rsidRPr="00741839">
              <w:rPr>
                <w:sz w:val="18"/>
              </w:rPr>
              <w:t xml:space="preserve">    болезнь Крона</w:t>
            </w:r>
          </w:p>
        </w:tc>
        <w:tc>
          <w:tcPr>
            <w:tcW w:w="882" w:type="dxa"/>
            <w:vAlign w:val="center"/>
          </w:tcPr>
          <w:p w:rsidR="00385DE8" w:rsidRPr="00741839" w:rsidRDefault="00385DE8" w:rsidP="00FD57C3">
            <w:pPr>
              <w:spacing w:line="200" w:lineRule="exact"/>
              <w:jc w:val="center"/>
              <w:rPr>
                <w:sz w:val="18"/>
              </w:rPr>
            </w:pPr>
            <w:r w:rsidRPr="00741839">
              <w:rPr>
                <w:sz w:val="18"/>
              </w:rPr>
              <w:t>12.4.1</w:t>
            </w:r>
          </w:p>
        </w:tc>
        <w:tc>
          <w:tcPr>
            <w:tcW w:w="1276" w:type="dxa"/>
            <w:vAlign w:val="center"/>
          </w:tcPr>
          <w:p w:rsidR="00385DE8" w:rsidRPr="00741839" w:rsidRDefault="00385DE8" w:rsidP="00FD57C3">
            <w:pPr>
              <w:spacing w:line="200" w:lineRule="exact"/>
              <w:jc w:val="center"/>
              <w:rPr>
                <w:sz w:val="18"/>
              </w:rPr>
            </w:pPr>
            <w:r w:rsidRPr="00741839">
              <w:rPr>
                <w:sz w:val="18"/>
              </w:rPr>
              <w:t>K50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 xml:space="preserve">    язвенный колит</w:t>
            </w:r>
          </w:p>
        </w:tc>
        <w:tc>
          <w:tcPr>
            <w:tcW w:w="882" w:type="dxa"/>
            <w:vAlign w:val="center"/>
          </w:tcPr>
          <w:p w:rsidR="00385DE8" w:rsidRPr="00741839" w:rsidRDefault="00385DE8" w:rsidP="00FD57C3">
            <w:pPr>
              <w:spacing w:line="200" w:lineRule="exact"/>
              <w:jc w:val="center"/>
              <w:rPr>
                <w:sz w:val="18"/>
              </w:rPr>
            </w:pPr>
            <w:r w:rsidRPr="00741839">
              <w:rPr>
                <w:sz w:val="18"/>
              </w:rPr>
              <w:t>12.4.2</w:t>
            </w:r>
          </w:p>
        </w:tc>
        <w:tc>
          <w:tcPr>
            <w:tcW w:w="1276" w:type="dxa"/>
            <w:vAlign w:val="center"/>
          </w:tcPr>
          <w:p w:rsidR="00385DE8" w:rsidRPr="00741839" w:rsidRDefault="00385DE8" w:rsidP="00FD57C3">
            <w:pPr>
              <w:spacing w:line="200" w:lineRule="exact"/>
              <w:jc w:val="center"/>
              <w:rPr>
                <w:sz w:val="18"/>
              </w:rPr>
            </w:pPr>
            <w:r w:rsidRPr="00741839">
              <w:rPr>
                <w:sz w:val="18"/>
              </w:rPr>
              <w:t>K51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другие болезни кишечника</w:t>
            </w:r>
          </w:p>
        </w:tc>
        <w:tc>
          <w:tcPr>
            <w:tcW w:w="882" w:type="dxa"/>
            <w:vAlign w:val="center"/>
          </w:tcPr>
          <w:p w:rsidR="00385DE8" w:rsidRPr="00741839" w:rsidRDefault="00385DE8" w:rsidP="00FD57C3">
            <w:pPr>
              <w:spacing w:line="200" w:lineRule="exact"/>
              <w:jc w:val="center"/>
              <w:rPr>
                <w:sz w:val="18"/>
              </w:rPr>
            </w:pPr>
            <w:r w:rsidRPr="00741839">
              <w:rPr>
                <w:sz w:val="18"/>
              </w:rPr>
              <w:t>12.5</w:t>
            </w:r>
          </w:p>
        </w:tc>
        <w:tc>
          <w:tcPr>
            <w:tcW w:w="1276" w:type="dxa"/>
            <w:vAlign w:val="center"/>
          </w:tcPr>
          <w:p w:rsidR="00385DE8" w:rsidRPr="00741839" w:rsidRDefault="00385DE8" w:rsidP="00FD57C3">
            <w:pPr>
              <w:spacing w:line="200" w:lineRule="exact"/>
              <w:jc w:val="center"/>
              <w:rPr>
                <w:sz w:val="18"/>
              </w:rPr>
            </w:pPr>
            <w:r w:rsidRPr="00741839">
              <w:rPr>
                <w:sz w:val="18"/>
              </w:rPr>
              <w:t>К55-К63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 xml:space="preserve">    из них</w:t>
            </w:r>
          </w:p>
          <w:p w:rsidR="00385DE8" w:rsidRPr="00741839" w:rsidRDefault="00385DE8" w:rsidP="00FD57C3">
            <w:pPr>
              <w:spacing w:line="200" w:lineRule="exact"/>
              <w:ind w:left="284" w:firstLine="173"/>
              <w:rPr>
                <w:sz w:val="18"/>
              </w:rPr>
            </w:pPr>
            <w:r w:rsidRPr="00741839">
              <w:rPr>
                <w:sz w:val="18"/>
              </w:rPr>
              <w:t xml:space="preserve">паралитический илеус и непроходимость </w:t>
            </w:r>
          </w:p>
          <w:p w:rsidR="00385DE8" w:rsidRPr="00741839" w:rsidRDefault="00385DE8" w:rsidP="00FD57C3">
            <w:pPr>
              <w:spacing w:line="200" w:lineRule="exact"/>
              <w:ind w:left="284" w:firstLine="173"/>
              <w:rPr>
                <w:sz w:val="18"/>
              </w:rPr>
            </w:pPr>
            <w:r w:rsidRPr="00741839">
              <w:rPr>
                <w:sz w:val="18"/>
              </w:rPr>
              <w:t xml:space="preserve">кишечника без грыжи </w:t>
            </w:r>
          </w:p>
        </w:tc>
        <w:tc>
          <w:tcPr>
            <w:tcW w:w="882" w:type="dxa"/>
            <w:vAlign w:val="center"/>
          </w:tcPr>
          <w:p w:rsidR="00385DE8" w:rsidRPr="00741839" w:rsidRDefault="00385DE8" w:rsidP="00FD57C3">
            <w:pPr>
              <w:spacing w:line="200" w:lineRule="exact"/>
              <w:jc w:val="center"/>
              <w:rPr>
                <w:sz w:val="18"/>
              </w:rPr>
            </w:pPr>
            <w:r w:rsidRPr="00741839">
              <w:rPr>
                <w:sz w:val="18"/>
              </w:rPr>
              <w:t>12.5.1</w:t>
            </w:r>
          </w:p>
        </w:tc>
        <w:tc>
          <w:tcPr>
            <w:tcW w:w="1276" w:type="dxa"/>
            <w:vAlign w:val="center"/>
          </w:tcPr>
          <w:p w:rsidR="00385DE8" w:rsidRPr="00741839" w:rsidRDefault="00385DE8" w:rsidP="00FD57C3">
            <w:pPr>
              <w:spacing w:line="200" w:lineRule="exact"/>
              <w:jc w:val="center"/>
              <w:rPr>
                <w:sz w:val="18"/>
              </w:rPr>
            </w:pPr>
            <w:r w:rsidRPr="00741839">
              <w:rPr>
                <w:sz w:val="18"/>
              </w:rPr>
              <w:t>К56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геморрой</w:t>
            </w:r>
          </w:p>
        </w:tc>
        <w:tc>
          <w:tcPr>
            <w:tcW w:w="882" w:type="dxa"/>
            <w:vAlign w:val="center"/>
          </w:tcPr>
          <w:p w:rsidR="00385DE8" w:rsidRPr="00741839" w:rsidRDefault="00385DE8" w:rsidP="00FD57C3">
            <w:pPr>
              <w:spacing w:line="200" w:lineRule="exact"/>
              <w:jc w:val="center"/>
              <w:rPr>
                <w:sz w:val="18"/>
              </w:rPr>
            </w:pPr>
            <w:r w:rsidRPr="00741839">
              <w:rPr>
                <w:sz w:val="18"/>
              </w:rPr>
              <w:t>12.6</w:t>
            </w:r>
          </w:p>
        </w:tc>
        <w:tc>
          <w:tcPr>
            <w:tcW w:w="1276" w:type="dxa"/>
            <w:vAlign w:val="center"/>
          </w:tcPr>
          <w:p w:rsidR="00385DE8" w:rsidRPr="00741839" w:rsidRDefault="00385DE8" w:rsidP="00FD57C3">
            <w:pPr>
              <w:spacing w:line="200" w:lineRule="exact"/>
              <w:jc w:val="center"/>
              <w:rPr>
                <w:sz w:val="18"/>
              </w:rPr>
            </w:pPr>
            <w:r w:rsidRPr="00741839">
              <w:rPr>
                <w:sz w:val="18"/>
              </w:rPr>
              <w:t>К64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болезни печени</w:t>
            </w:r>
          </w:p>
        </w:tc>
        <w:tc>
          <w:tcPr>
            <w:tcW w:w="882" w:type="dxa"/>
            <w:vAlign w:val="center"/>
          </w:tcPr>
          <w:p w:rsidR="00385DE8" w:rsidRPr="00741839" w:rsidRDefault="00385DE8" w:rsidP="00FD57C3">
            <w:pPr>
              <w:spacing w:line="200" w:lineRule="exact"/>
              <w:jc w:val="center"/>
              <w:rPr>
                <w:sz w:val="18"/>
              </w:rPr>
            </w:pPr>
            <w:r w:rsidRPr="00741839">
              <w:rPr>
                <w:sz w:val="18"/>
              </w:rPr>
              <w:t>12.7</w:t>
            </w:r>
          </w:p>
        </w:tc>
        <w:tc>
          <w:tcPr>
            <w:tcW w:w="1276" w:type="dxa"/>
            <w:vAlign w:val="center"/>
          </w:tcPr>
          <w:p w:rsidR="00385DE8" w:rsidRPr="00741839" w:rsidRDefault="00385DE8" w:rsidP="00FD57C3">
            <w:pPr>
              <w:spacing w:line="200" w:lineRule="exact"/>
              <w:jc w:val="center"/>
              <w:rPr>
                <w:sz w:val="18"/>
              </w:rPr>
            </w:pPr>
            <w:r w:rsidRPr="00741839">
              <w:rPr>
                <w:sz w:val="18"/>
              </w:rPr>
              <w:t>K70-K76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них</w:t>
            </w:r>
          </w:p>
          <w:p w:rsidR="00385DE8" w:rsidRPr="00741839" w:rsidRDefault="00385DE8" w:rsidP="00FD57C3">
            <w:pPr>
              <w:spacing w:line="200" w:lineRule="exact"/>
              <w:ind w:left="420"/>
              <w:rPr>
                <w:sz w:val="18"/>
              </w:rPr>
            </w:pPr>
            <w:r w:rsidRPr="00741839">
              <w:rPr>
                <w:sz w:val="18"/>
              </w:rPr>
              <w:t>фиброз и цирроз печени</w:t>
            </w:r>
          </w:p>
        </w:tc>
        <w:tc>
          <w:tcPr>
            <w:tcW w:w="882" w:type="dxa"/>
            <w:vAlign w:val="center"/>
          </w:tcPr>
          <w:p w:rsidR="00385DE8" w:rsidRPr="00741839" w:rsidRDefault="00385DE8" w:rsidP="00FD57C3">
            <w:pPr>
              <w:spacing w:line="200" w:lineRule="exact"/>
              <w:ind w:right="-108"/>
              <w:jc w:val="center"/>
              <w:rPr>
                <w:sz w:val="18"/>
              </w:rPr>
            </w:pPr>
            <w:r w:rsidRPr="00741839">
              <w:rPr>
                <w:sz w:val="18"/>
              </w:rPr>
              <w:t>12.7.1</w:t>
            </w:r>
          </w:p>
        </w:tc>
        <w:tc>
          <w:tcPr>
            <w:tcW w:w="1276" w:type="dxa"/>
            <w:vAlign w:val="center"/>
          </w:tcPr>
          <w:p w:rsidR="00385DE8" w:rsidRPr="00741839" w:rsidRDefault="00385DE8" w:rsidP="00FD57C3">
            <w:pPr>
              <w:spacing w:line="200" w:lineRule="exact"/>
              <w:jc w:val="center"/>
              <w:rPr>
                <w:sz w:val="18"/>
              </w:rPr>
            </w:pPr>
            <w:r w:rsidRPr="00741839">
              <w:rPr>
                <w:sz w:val="18"/>
              </w:rPr>
              <w:t>К74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84"/>
              <w:rPr>
                <w:sz w:val="18"/>
              </w:rPr>
            </w:pPr>
            <w:r w:rsidRPr="00741839">
              <w:rPr>
                <w:sz w:val="18"/>
              </w:rPr>
              <w:t>болезни желчного пузыря, желчевыводящих путей</w:t>
            </w:r>
          </w:p>
        </w:tc>
        <w:tc>
          <w:tcPr>
            <w:tcW w:w="882" w:type="dxa"/>
            <w:vAlign w:val="center"/>
          </w:tcPr>
          <w:p w:rsidR="00385DE8" w:rsidRPr="00741839" w:rsidRDefault="00385DE8" w:rsidP="00FD57C3">
            <w:pPr>
              <w:spacing w:line="200" w:lineRule="exact"/>
              <w:jc w:val="center"/>
              <w:rPr>
                <w:sz w:val="18"/>
              </w:rPr>
            </w:pPr>
            <w:r w:rsidRPr="00741839">
              <w:rPr>
                <w:sz w:val="18"/>
              </w:rPr>
              <w:t>12.8</w:t>
            </w:r>
          </w:p>
        </w:tc>
        <w:tc>
          <w:tcPr>
            <w:tcW w:w="1276" w:type="dxa"/>
            <w:vAlign w:val="center"/>
          </w:tcPr>
          <w:p w:rsidR="00385DE8" w:rsidRPr="00741839" w:rsidRDefault="00385DE8" w:rsidP="00FD57C3">
            <w:pPr>
              <w:spacing w:line="200" w:lineRule="exact"/>
              <w:jc w:val="center"/>
              <w:rPr>
                <w:sz w:val="18"/>
              </w:rPr>
            </w:pPr>
            <w:r w:rsidRPr="00741839">
              <w:rPr>
                <w:sz w:val="18"/>
              </w:rPr>
              <w:t>K80-83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поджелудочной железы</w:t>
            </w:r>
          </w:p>
        </w:tc>
        <w:tc>
          <w:tcPr>
            <w:tcW w:w="882" w:type="dxa"/>
            <w:vAlign w:val="center"/>
          </w:tcPr>
          <w:p w:rsidR="00385DE8" w:rsidRPr="00741839" w:rsidRDefault="00385DE8" w:rsidP="00FD57C3">
            <w:pPr>
              <w:spacing w:line="200" w:lineRule="exact"/>
              <w:jc w:val="center"/>
              <w:rPr>
                <w:sz w:val="18"/>
              </w:rPr>
            </w:pPr>
            <w:r w:rsidRPr="00741839">
              <w:rPr>
                <w:sz w:val="18"/>
              </w:rPr>
              <w:t>12.9</w:t>
            </w:r>
          </w:p>
        </w:tc>
        <w:tc>
          <w:tcPr>
            <w:tcW w:w="1276" w:type="dxa"/>
            <w:vAlign w:val="center"/>
          </w:tcPr>
          <w:p w:rsidR="00385DE8" w:rsidRPr="00741839" w:rsidRDefault="00385DE8" w:rsidP="00FD57C3">
            <w:pPr>
              <w:spacing w:line="200" w:lineRule="exact"/>
              <w:jc w:val="center"/>
              <w:rPr>
                <w:sz w:val="18"/>
              </w:rPr>
            </w:pPr>
            <w:r w:rsidRPr="00741839">
              <w:rPr>
                <w:sz w:val="18"/>
              </w:rPr>
              <w:t>K85-K86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59128A">
            <w:pPr>
              <w:spacing w:line="200" w:lineRule="exact"/>
              <w:ind w:left="284"/>
              <w:rPr>
                <w:sz w:val="18"/>
              </w:rPr>
            </w:pPr>
            <w:r w:rsidRPr="00741839">
              <w:rPr>
                <w:sz w:val="18"/>
              </w:rPr>
              <w:t xml:space="preserve">   из них  острый панкреатит</w:t>
            </w:r>
          </w:p>
        </w:tc>
        <w:tc>
          <w:tcPr>
            <w:tcW w:w="882" w:type="dxa"/>
            <w:vAlign w:val="center"/>
          </w:tcPr>
          <w:p w:rsidR="00385DE8" w:rsidRPr="00741839" w:rsidRDefault="00385DE8" w:rsidP="00FD57C3">
            <w:pPr>
              <w:spacing w:line="200" w:lineRule="exact"/>
              <w:jc w:val="center"/>
              <w:rPr>
                <w:sz w:val="18"/>
              </w:rPr>
            </w:pPr>
            <w:r w:rsidRPr="00741839">
              <w:rPr>
                <w:sz w:val="18"/>
              </w:rPr>
              <w:t>12.9.1</w:t>
            </w:r>
          </w:p>
        </w:tc>
        <w:tc>
          <w:tcPr>
            <w:tcW w:w="1276" w:type="dxa"/>
            <w:vAlign w:val="center"/>
          </w:tcPr>
          <w:p w:rsidR="00385DE8" w:rsidRPr="00741839" w:rsidRDefault="00385DE8" w:rsidP="00FD57C3">
            <w:pPr>
              <w:spacing w:line="200" w:lineRule="exact"/>
              <w:jc w:val="center"/>
              <w:rPr>
                <w:sz w:val="18"/>
              </w:rPr>
            </w:pPr>
            <w:r w:rsidRPr="00741839">
              <w:rPr>
                <w:sz w:val="18"/>
              </w:rPr>
              <w:t>К85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кожи и подкожной клетчатки</w:t>
            </w:r>
          </w:p>
        </w:tc>
        <w:tc>
          <w:tcPr>
            <w:tcW w:w="882" w:type="dxa"/>
            <w:vAlign w:val="center"/>
          </w:tcPr>
          <w:p w:rsidR="00385DE8" w:rsidRPr="00741839" w:rsidRDefault="00385DE8" w:rsidP="00FD57C3">
            <w:pPr>
              <w:spacing w:line="200" w:lineRule="exact"/>
              <w:jc w:val="center"/>
              <w:rPr>
                <w:b/>
                <w:sz w:val="18"/>
              </w:rPr>
            </w:pPr>
            <w:r w:rsidRPr="00741839">
              <w:rPr>
                <w:b/>
                <w:sz w:val="18"/>
              </w:rPr>
              <w:t>13.0</w:t>
            </w:r>
          </w:p>
        </w:tc>
        <w:tc>
          <w:tcPr>
            <w:tcW w:w="1276" w:type="dxa"/>
            <w:vAlign w:val="center"/>
          </w:tcPr>
          <w:p w:rsidR="00385DE8" w:rsidRPr="00741839" w:rsidRDefault="00385DE8" w:rsidP="00FD57C3">
            <w:pPr>
              <w:spacing w:line="200" w:lineRule="exact"/>
              <w:jc w:val="center"/>
              <w:rPr>
                <w:b/>
                <w:sz w:val="18"/>
              </w:rPr>
            </w:pPr>
            <w:r w:rsidRPr="00741839">
              <w:rPr>
                <w:b/>
                <w:sz w:val="18"/>
              </w:rPr>
              <w:t>L00-L98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атопический дерматит</w:t>
            </w:r>
          </w:p>
        </w:tc>
        <w:tc>
          <w:tcPr>
            <w:tcW w:w="882" w:type="dxa"/>
            <w:vAlign w:val="center"/>
          </w:tcPr>
          <w:p w:rsidR="00385DE8" w:rsidRPr="00741839" w:rsidRDefault="00385DE8" w:rsidP="00FD57C3">
            <w:pPr>
              <w:spacing w:line="200" w:lineRule="exact"/>
              <w:jc w:val="center"/>
              <w:rPr>
                <w:sz w:val="18"/>
              </w:rPr>
            </w:pPr>
            <w:r w:rsidRPr="00741839">
              <w:rPr>
                <w:sz w:val="18"/>
              </w:rPr>
              <w:t>13.1</w:t>
            </w:r>
          </w:p>
        </w:tc>
        <w:tc>
          <w:tcPr>
            <w:tcW w:w="1276" w:type="dxa"/>
            <w:vAlign w:val="center"/>
          </w:tcPr>
          <w:p w:rsidR="00385DE8" w:rsidRPr="00741839" w:rsidRDefault="00385DE8" w:rsidP="00FD57C3">
            <w:pPr>
              <w:spacing w:line="200" w:lineRule="exact"/>
              <w:jc w:val="center"/>
              <w:rPr>
                <w:sz w:val="18"/>
              </w:rPr>
            </w:pPr>
            <w:r w:rsidRPr="00741839">
              <w:rPr>
                <w:sz w:val="18"/>
              </w:rPr>
              <w:t>L20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контактный дерматит</w:t>
            </w:r>
          </w:p>
        </w:tc>
        <w:tc>
          <w:tcPr>
            <w:tcW w:w="882" w:type="dxa"/>
            <w:vAlign w:val="center"/>
          </w:tcPr>
          <w:p w:rsidR="00385DE8" w:rsidRPr="00741839" w:rsidRDefault="00385DE8" w:rsidP="00FD57C3">
            <w:pPr>
              <w:spacing w:line="200" w:lineRule="exact"/>
              <w:jc w:val="center"/>
              <w:rPr>
                <w:sz w:val="18"/>
              </w:rPr>
            </w:pPr>
            <w:r w:rsidRPr="00741839">
              <w:rPr>
                <w:sz w:val="18"/>
              </w:rPr>
              <w:t>13.2</w:t>
            </w:r>
          </w:p>
        </w:tc>
        <w:tc>
          <w:tcPr>
            <w:tcW w:w="1276" w:type="dxa"/>
            <w:vAlign w:val="center"/>
          </w:tcPr>
          <w:p w:rsidR="00385DE8" w:rsidRPr="00741839" w:rsidRDefault="00385DE8" w:rsidP="00FD57C3">
            <w:pPr>
              <w:spacing w:line="200" w:lineRule="exact"/>
              <w:jc w:val="center"/>
              <w:rPr>
                <w:sz w:val="18"/>
              </w:rPr>
            </w:pPr>
            <w:r w:rsidRPr="00741839">
              <w:rPr>
                <w:sz w:val="18"/>
              </w:rPr>
              <w:t>L23-L25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другие дерматиты (экзема)</w:t>
            </w:r>
          </w:p>
        </w:tc>
        <w:tc>
          <w:tcPr>
            <w:tcW w:w="882" w:type="dxa"/>
            <w:vAlign w:val="center"/>
          </w:tcPr>
          <w:p w:rsidR="00385DE8" w:rsidRPr="00741839" w:rsidRDefault="00385DE8" w:rsidP="00FD57C3">
            <w:pPr>
              <w:spacing w:line="200" w:lineRule="exact"/>
              <w:jc w:val="center"/>
              <w:rPr>
                <w:sz w:val="18"/>
              </w:rPr>
            </w:pPr>
            <w:r w:rsidRPr="00741839">
              <w:rPr>
                <w:sz w:val="18"/>
              </w:rPr>
              <w:t>13.3</w:t>
            </w:r>
          </w:p>
        </w:tc>
        <w:tc>
          <w:tcPr>
            <w:tcW w:w="1276" w:type="dxa"/>
            <w:vAlign w:val="center"/>
          </w:tcPr>
          <w:p w:rsidR="00385DE8" w:rsidRPr="00741839" w:rsidRDefault="00385DE8" w:rsidP="00FD57C3">
            <w:pPr>
              <w:spacing w:line="200" w:lineRule="exact"/>
              <w:jc w:val="center"/>
              <w:rPr>
                <w:sz w:val="18"/>
              </w:rPr>
            </w:pPr>
            <w:r w:rsidRPr="00741839">
              <w:rPr>
                <w:sz w:val="18"/>
                <w:lang w:val="en-US"/>
              </w:rPr>
              <w:t>L</w:t>
            </w:r>
            <w:r w:rsidRPr="00741839">
              <w:rPr>
                <w:sz w:val="18"/>
              </w:rPr>
              <w:t>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псориаз</w:t>
            </w:r>
          </w:p>
        </w:tc>
        <w:tc>
          <w:tcPr>
            <w:tcW w:w="882" w:type="dxa"/>
            <w:vAlign w:val="center"/>
          </w:tcPr>
          <w:p w:rsidR="00385DE8" w:rsidRPr="00741839" w:rsidRDefault="00385DE8" w:rsidP="00FD57C3">
            <w:pPr>
              <w:spacing w:line="200" w:lineRule="exact"/>
              <w:jc w:val="center"/>
              <w:rPr>
                <w:sz w:val="18"/>
              </w:rPr>
            </w:pPr>
            <w:r w:rsidRPr="00741839">
              <w:rPr>
                <w:sz w:val="18"/>
              </w:rPr>
              <w:t>13.4</w:t>
            </w:r>
          </w:p>
        </w:tc>
        <w:tc>
          <w:tcPr>
            <w:tcW w:w="1276" w:type="dxa"/>
            <w:vAlign w:val="center"/>
          </w:tcPr>
          <w:p w:rsidR="00385DE8" w:rsidRPr="00741839" w:rsidRDefault="00385DE8" w:rsidP="00FD57C3">
            <w:pPr>
              <w:spacing w:line="200" w:lineRule="exact"/>
              <w:jc w:val="center"/>
              <w:rPr>
                <w:sz w:val="18"/>
              </w:rPr>
            </w:pPr>
            <w:r w:rsidRPr="00741839">
              <w:rPr>
                <w:sz w:val="18"/>
                <w:lang w:val="en-US"/>
              </w:rPr>
              <w:t>L</w:t>
            </w:r>
            <w:r w:rsidRPr="00741839">
              <w:rPr>
                <w:sz w:val="18"/>
              </w:rPr>
              <w:t>40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из него псориаз артропатический</w:t>
            </w:r>
          </w:p>
        </w:tc>
        <w:tc>
          <w:tcPr>
            <w:tcW w:w="882" w:type="dxa"/>
            <w:vAlign w:val="center"/>
          </w:tcPr>
          <w:p w:rsidR="00385DE8" w:rsidRPr="00741839" w:rsidRDefault="00385DE8" w:rsidP="00FD57C3">
            <w:pPr>
              <w:spacing w:line="200" w:lineRule="exact"/>
              <w:jc w:val="center"/>
              <w:rPr>
                <w:sz w:val="18"/>
              </w:rPr>
            </w:pPr>
            <w:r w:rsidRPr="00741839">
              <w:rPr>
                <w:sz w:val="18"/>
              </w:rPr>
              <w:t>13.4.1</w:t>
            </w:r>
          </w:p>
        </w:tc>
        <w:tc>
          <w:tcPr>
            <w:tcW w:w="1276" w:type="dxa"/>
            <w:vAlign w:val="center"/>
          </w:tcPr>
          <w:p w:rsidR="00385DE8" w:rsidRPr="00741839" w:rsidRDefault="00385DE8" w:rsidP="00FD57C3">
            <w:pPr>
              <w:spacing w:line="200" w:lineRule="exact"/>
              <w:jc w:val="center"/>
              <w:rPr>
                <w:sz w:val="18"/>
              </w:rPr>
            </w:pPr>
            <w:r w:rsidRPr="00741839">
              <w:rPr>
                <w:sz w:val="18"/>
                <w:lang w:val="en-US"/>
              </w:rPr>
              <w:t>L</w:t>
            </w:r>
            <w:r w:rsidRPr="00741839">
              <w:rPr>
                <w:sz w:val="18"/>
              </w:rPr>
              <w:t>40.5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дискоидная красная волчанка</w:t>
            </w:r>
          </w:p>
        </w:tc>
        <w:tc>
          <w:tcPr>
            <w:tcW w:w="882" w:type="dxa"/>
            <w:vAlign w:val="center"/>
          </w:tcPr>
          <w:p w:rsidR="00385DE8" w:rsidRPr="00741839" w:rsidRDefault="00385DE8" w:rsidP="00FD57C3">
            <w:pPr>
              <w:spacing w:line="200" w:lineRule="exact"/>
              <w:jc w:val="center"/>
              <w:rPr>
                <w:sz w:val="18"/>
              </w:rPr>
            </w:pPr>
            <w:r w:rsidRPr="00741839">
              <w:rPr>
                <w:sz w:val="18"/>
              </w:rPr>
              <w:t>13.5</w:t>
            </w:r>
          </w:p>
        </w:tc>
        <w:tc>
          <w:tcPr>
            <w:tcW w:w="1276" w:type="dxa"/>
            <w:vAlign w:val="center"/>
          </w:tcPr>
          <w:p w:rsidR="00385DE8" w:rsidRPr="00741839" w:rsidRDefault="00385DE8" w:rsidP="00FD57C3">
            <w:pPr>
              <w:spacing w:line="200" w:lineRule="exact"/>
              <w:jc w:val="center"/>
              <w:rPr>
                <w:sz w:val="18"/>
              </w:rPr>
            </w:pPr>
            <w:r w:rsidRPr="00741839">
              <w:rPr>
                <w:sz w:val="18"/>
                <w:lang w:val="en-US"/>
              </w:rPr>
              <w:t>L</w:t>
            </w:r>
            <w:r w:rsidRPr="00741839">
              <w:rPr>
                <w:sz w:val="18"/>
              </w:rPr>
              <w:t>93.0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локализованная склеродермия</w:t>
            </w:r>
          </w:p>
        </w:tc>
        <w:tc>
          <w:tcPr>
            <w:tcW w:w="882" w:type="dxa"/>
            <w:vAlign w:val="center"/>
          </w:tcPr>
          <w:p w:rsidR="00385DE8" w:rsidRPr="00741839" w:rsidRDefault="00385DE8" w:rsidP="00FD57C3">
            <w:pPr>
              <w:spacing w:line="200" w:lineRule="exact"/>
              <w:jc w:val="center"/>
              <w:rPr>
                <w:sz w:val="18"/>
              </w:rPr>
            </w:pPr>
            <w:r w:rsidRPr="00741839">
              <w:rPr>
                <w:sz w:val="18"/>
              </w:rPr>
              <w:t>13.6</w:t>
            </w:r>
          </w:p>
        </w:tc>
        <w:tc>
          <w:tcPr>
            <w:tcW w:w="1276" w:type="dxa"/>
            <w:vAlign w:val="center"/>
          </w:tcPr>
          <w:p w:rsidR="00385DE8" w:rsidRPr="00741839" w:rsidRDefault="00385DE8" w:rsidP="00FD57C3">
            <w:pPr>
              <w:spacing w:line="200" w:lineRule="exact"/>
              <w:jc w:val="center"/>
              <w:rPr>
                <w:sz w:val="18"/>
              </w:rPr>
            </w:pPr>
            <w:r w:rsidRPr="00741839">
              <w:rPr>
                <w:sz w:val="18"/>
                <w:lang w:val="en-US"/>
              </w:rPr>
              <w:t>L</w:t>
            </w:r>
            <w:r w:rsidRPr="00741839">
              <w:rPr>
                <w:sz w:val="18"/>
              </w:rPr>
              <w:t>94.0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болезни костно-мышечной системы</w:t>
            </w:r>
            <w:r w:rsidRPr="00741839">
              <w:rPr>
                <w:b/>
                <w:sz w:val="18"/>
              </w:rPr>
              <w:br/>
              <w:t>и соединительной ткани</w:t>
            </w:r>
          </w:p>
        </w:tc>
        <w:tc>
          <w:tcPr>
            <w:tcW w:w="882" w:type="dxa"/>
            <w:vAlign w:val="center"/>
          </w:tcPr>
          <w:p w:rsidR="00385DE8" w:rsidRPr="00741839" w:rsidRDefault="00385DE8" w:rsidP="00FD57C3">
            <w:pPr>
              <w:spacing w:line="200" w:lineRule="exact"/>
              <w:jc w:val="center"/>
              <w:rPr>
                <w:b/>
                <w:sz w:val="18"/>
              </w:rPr>
            </w:pPr>
            <w:r w:rsidRPr="00741839">
              <w:rPr>
                <w:b/>
                <w:sz w:val="18"/>
              </w:rPr>
              <w:t>14.0</w:t>
            </w:r>
          </w:p>
        </w:tc>
        <w:tc>
          <w:tcPr>
            <w:tcW w:w="1276" w:type="dxa"/>
            <w:vAlign w:val="center"/>
          </w:tcPr>
          <w:p w:rsidR="00385DE8" w:rsidRPr="00741839" w:rsidRDefault="00385DE8" w:rsidP="00FD57C3">
            <w:pPr>
              <w:spacing w:line="200" w:lineRule="exact"/>
              <w:jc w:val="center"/>
              <w:rPr>
                <w:b/>
                <w:sz w:val="18"/>
              </w:rPr>
            </w:pPr>
            <w:r w:rsidRPr="00741839">
              <w:rPr>
                <w:b/>
                <w:sz w:val="18"/>
              </w:rPr>
              <w:t>M00-M99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артропатии</w:t>
            </w:r>
          </w:p>
        </w:tc>
        <w:tc>
          <w:tcPr>
            <w:tcW w:w="882" w:type="dxa"/>
            <w:vAlign w:val="center"/>
          </w:tcPr>
          <w:p w:rsidR="00385DE8" w:rsidRPr="00741839" w:rsidRDefault="00385DE8" w:rsidP="00FD57C3">
            <w:pPr>
              <w:spacing w:line="200" w:lineRule="exact"/>
              <w:jc w:val="center"/>
              <w:rPr>
                <w:sz w:val="18"/>
              </w:rPr>
            </w:pPr>
            <w:r w:rsidRPr="00741839">
              <w:rPr>
                <w:sz w:val="18"/>
              </w:rPr>
              <w:t>14.1</w:t>
            </w:r>
          </w:p>
        </w:tc>
        <w:tc>
          <w:tcPr>
            <w:tcW w:w="1276" w:type="dxa"/>
            <w:vAlign w:val="center"/>
          </w:tcPr>
          <w:p w:rsidR="00385DE8" w:rsidRPr="00741839" w:rsidRDefault="00385DE8" w:rsidP="00FD57C3">
            <w:pPr>
              <w:spacing w:line="200" w:lineRule="exact"/>
              <w:jc w:val="center"/>
              <w:rPr>
                <w:sz w:val="18"/>
              </w:rPr>
            </w:pPr>
            <w:r w:rsidRPr="00741839">
              <w:rPr>
                <w:sz w:val="18"/>
              </w:rPr>
              <w:t>М00-М25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из них: </w:t>
            </w:r>
          </w:p>
          <w:p w:rsidR="00385DE8" w:rsidRPr="00741839" w:rsidRDefault="00385DE8" w:rsidP="00FD57C3">
            <w:pPr>
              <w:spacing w:line="200" w:lineRule="exact"/>
              <w:ind w:left="420"/>
              <w:rPr>
                <w:sz w:val="18"/>
              </w:rPr>
            </w:pPr>
            <w:r w:rsidRPr="00741839">
              <w:rPr>
                <w:sz w:val="18"/>
              </w:rPr>
              <w:t>пневмококковый артрит и полиартрит</w:t>
            </w:r>
          </w:p>
        </w:tc>
        <w:tc>
          <w:tcPr>
            <w:tcW w:w="882" w:type="dxa"/>
            <w:vAlign w:val="center"/>
          </w:tcPr>
          <w:p w:rsidR="00385DE8" w:rsidRPr="00741839" w:rsidRDefault="00385DE8" w:rsidP="00FD57C3">
            <w:pPr>
              <w:spacing w:line="200" w:lineRule="exact"/>
              <w:jc w:val="center"/>
              <w:rPr>
                <w:sz w:val="18"/>
              </w:rPr>
            </w:pPr>
            <w:r w:rsidRPr="00741839">
              <w:rPr>
                <w:sz w:val="18"/>
              </w:rPr>
              <w:t>14.1.1</w:t>
            </w:r>
          </w:p>
        </w:tc>
        <w:tc>
          <w:tcPr>
            <w:tcW w:w="1276" w:type="dxa"/>
            <w:vAlign w:val="center"/>
          </w:tcPr>
          <w:p w:rsidR="00385DE8" w:rsidRPr="00741839" w:rsidRDefault="00385DE8" w:rsidP="00FD57C3">
            <w:pPr>
              <w:spacing w:line="200" w:lineRule="exact"/>
              <w:jc w:val="center"/>
              <w:rPr>
                <w:sz w:val="18"/>
              </w:rPr>
            </w:pPr>
            <w:r w:rsidRPr="00741839">
              <w:rPr>
                <w:sz w:val="18"/>
              </w:rPr>
              <w:t>M00.1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b/>
                <w:sz w:val="18"/>
              </w:rPr>
            </w:pPr>
            <w:r w:rsidRPr="00741839">
              <w:rPr>
                <w:sz w:val="18"/>
              </w:rPr>
              <w:t>реактивные артропатии</w:t>
            </w:r>
          </w:p>
        </w:tc>
        <w:tc>
          <w:tcPr>
            <w:tcW w:w="882" w:type="dxa"/>
            <w:vAlign w:val="center"/>
          </w:tcPr>
          <w:p w:rsidR="00385DE8" w:rsidRPr="00741839" w:rsidRDefault="00385DE8" w:rsidP="00FD57C3">
            <w:pPr>
              <w:spacing w:line="200" w:lineRule="exact"/>
              <w:jc w:val="center"/>
              <w:rPr>
                <w:sz w:val="18"/>
              </w:rPr>
            </w:pPr>
            <w:r w:rsidRPr="00741839">
              <w:rPr>
                <w:sz w:val="18"/>
              </w:rPr>
              <w:t>14.1.2</w:t>
            </w:r>
          </w:p>
        </w:tc>
        <w:tc>
          <w:tcPr>
            <w:tcW w:w="1276" w:type="dxa"/>
            <w:vAlign w:val="center"/>
          </w:tcPr>
          <w:p w:rsidR="00385DE8" w:rsidRPr="00741839" w:rsidRDefault="00385DE8" w:rsidP="00FD57C3">
            <w:pPr>
              <w:spacing w:line="200" w:lineRule="exact"/>
              <w:jc w:val="center"/>
              <w:rPr>
                <w:sz w:val="18"/>
              </w:rPr>
            </w:pPr>
            <w:r w:rsidRPr="00741839">
              <w:rPr>
                <w:sz w:val="18"/>
              </w:rPr>
              <w:t>M02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ревматоидный артрит (серопозитивный</w:t>
            </w:r>
            <w:r w:rsidRPr="00741839">
              <w:rPr>
                <w:sz w:val="18"/>
              </w:rPr>
              <w:br/>
              <w:t>и серонегативный)</w:t>
            </w:r>
          </w:p>
        </w:tc>
        <w:tc>
          <w:tcPr>
            <w:tcW w:w="882" w:type="dxa"/>
            <w:vAlign w:val="center"/>
          </w:tcPr>
          <w:p w:rsidR="00385DE8" w:rsidRPr="00741839" w:rsidRDefault="00385DE8" w:rsidP="00FD57C3">
            <w:pPr>
              <w:spacing w:line="200" w:lineRule="exact"/>
              <w:jc w:val="center"/>
              <w:rPr>
                <w:sz w:val="18"/>
                <w:lang w:val="en-US"/>
              </w:rPr>
            </w:pPr>
            <w:r w:rsidRPr="00741839">
              <w:rPr>
                <w:sz w:val="18"/>
              </w:rPr>
              <w:t>14.1.</w:t>
            </w:r>
            <w:r w:rsidRPr="00741839">
              <w:rPr>
                <w:sz w:val="18"/>
                <w:lang w:val="en-US"/>
              </w:rPr>
              <w:t>3</w:t>
            </w:r>
          </w:p>
        </w:tc>
        <w:tc>
          <w:tcPr>
            <w:tcW w:w="1276" w:type="dxa"/>
            <w:vAlign w:val="center"/>
          </w:tcPr>
          <w:p w:rsidR="00385DE8" w:rsidRPr="00741839" w:rsidRDefault="00385DE8" w:rsidP="00FD57C3">
            <w:pPr>
              <w:spacing w:line="200" w:lineRule="exact"/>
              <w:jc w:val="center"/>
              <w:rPr>
                <w:sz w:val="18"/>
              </w:rPr>
            </w:pPr>
            <w:r w:rsidRPr="00741839">
              <w:rPr>
                <w:sz w:val="18"/>
              </w:rPr>
              <w:t>M05-M06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артрозы</w:t>
            </w:r>
          </w:p>
        </w:tc>
        <w:tc>
          <w:tcPr>
            <w:tcW w:w="882" w:type="dxa"/>
            <w:vAlign w:val="center"/>
          </w:tcPr>
          <w:p w:rsidR="00385DE8" w:rsidRPr="00741839" w:rsidRDefault="00385DE8" w:rsidP="00FD57C3">
            <w:pPr>
              <w:spacing w:line="200" w:lineRule="exact"/>
              <w:jc w:val="center"/>
              <w:rPr>
                <w:sz w:val="18"/>
              </w:rPr>
            </w:pPr>
            <w:r w:rsidRPr="00741839">
              <w:rPr>
                <w:sz w:val="18"/>
              </w:rPr>
              <w:t>14.1.5</w:t>
            </w:r>
          </w:p>
        </w:tc>
        <w:tc>
          <w:tcPr>
            <w:tcW w:w="1276" w:type="dxa"/>
            <w:vAlign w:val="center"/>
          </w:tcPr>
          <w:p w:rsidR="00385DE8" w:rsidRPr="00741839" w:rsidRDefault="00385DE8" w:rsidP="00FD57C3">
            <w:pPr>
              <w:spacing w:line="200" w:lineRule="exact"/>
              <w:jc w:val="center"/>
              <w:rPr>
                <w:sz w:val="18"/>
              </w:rPr>
            </w:pPr>
            <w:r w:rsidRPr="00741839">
              <w:rPr>
                <w:sz w:val="18"/>
              </w:rPr>
              <w:t>М15-М19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системные поражения соединительной </w:t>
            </w:r>
          </w:p>
          <w:p w:rsidR="00385DE8" w:rsidRPr="00741839" w:rsidRDefault="00385DE8" w:rsidP="00FD57C3">
            <w:pPr>
              <w:spacing w:line="200" w:lineRule="exact"/>
              <w:ind w:left="278"/>
              <w:rPr>
                <w:sz w:val="18"/>
              </w:rPr>
            </w:pPr>
            <w:r w:rsidRPr="00741839">
              <w:rPr>
                <w:sz w:val="18"/>
              </w:rPr>
              <w:t>ткани</w:t>
            </w:r>
          </w:p>
        </w:tc>
        <w:tc>
          <w:tcPr>
            <w:tcW w:w="882" w:type="dxa"/>
            <w:vAlign w:val="center"/>
          </w:tcPr>
          <w:p w:rsidR="00385DE8" w:rsidRPr="00741839" w:rsidRDefault="00385DE8" w:rsidP="00FD57C3">
            <w:pPr>
              <w:spacing w:line="200" w:lineRule="exact"/>
              <w:jc w:val="center"/>
              <w:rPr>
                <w:sz w:val="18"/>
              </w:rPr>
            </w:pPr>
            <w:r w:rsidRPr="00741839">
              <w:rPr>
                <w:sz w:val="18"/>
              </w:rPr>
              <w:t>14.2</w:t>
            </w:r>
          </w:p>
        </w:tc>
        <w:tc>
          <w:tcPr>
            <w:tcW w:w="1276" w:type="dxa"/>
            <w:vAlign w:val="center"/>
          </w:tcPr>
          <w:p w:rsidR="00385DE8" w:rsidRPr="00741839" w:rsidRDefault="00385DE8" w:rsidP="00FD57C3">
            <w:pPr>
              <w:spacing w:line="200" w:lineRule="exact"/>
              <w:jc w:val="center"/>
              <w:rPr>
                <w:sz w:val="18"/>
              </w:rPr>
            </w:pPr>
            <w:r w:rsidRPr="00741839">
              <w:rPr>
                <w:sz w:val="18"/>
              </w:rPr>
              <w:t>M30-M35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   из них</w:t>
            </w:r>
          </w:p>
          <w:p w:rsidR="00385DE8" w:rsidRPr="00741839" w:rsidRDefault="00385DE8" w:rsidP="00FD57C3">
            <w:pPr>
              <w:spacing w:line="200" w:lineRule="exact"/>
              <w:ind w:left="278"/>
              <w:rPr>
                <w:sz w:val="18"/>
              </w:rPr>
            </w:pPr>
            <w:r w:rsidRPr="00741839">
              <w:rPr>
                <w:sz w:val="18"/>
              </w:rPr>
              <w:t xml:space="preserve">   системная красная волчанка</w:t>
            </w:r>
          </w:p>
        </w:tc>
        <w:tc>
          <w:tcPr>
            <w:tcW w:w="882" w:type="dxa"/>
            <w:vAlign w:val="center"/>
          </w:tcPr>
          <w:p w:rsidR="00385DE8" w:rsidRPr="00741839" w:rsidRDefault="00385DE8" w:rsidP="00FD57C3">
            <w:pPr>
              <w:spacing w:line="200" w:lineRule="exact"/>
              <w:jc w:val="center"/>
              <w:rPr>
                <w:sz w:val="18"/>
              </w:rPr>
            </w:pPr>
            <w:r w:rsidRPr="00741839">
              <w:rPr>
                <w:sz w:val="18"/>
              </w:rPr>
              <w:t>14.2.1</w:t>
            </w:r>
          </w:p>
        </w:tc>
        <w:tc>
          <w:tcPr>
            <w:tcW w:w="1276" w:type="dxa"/>
            <w:vAlign w:val="center"/>
          </w:tcPr>
          <w:p w:rsidR="00385DE8" w:rsidRPr="00741839" w:rsidRDefault="00385DE8" w:rsidP="00FD57C3">
            <w:pPr>
              <w:spacing w:line="200" w:lineRule="exact"/>
              <w:jc w:val="center"/>
              <w:rPr>
                <w:sz w:val="18"/>
              </w:rPr>
            </w:pPr>
            <w:r w:rsidRPr="00741839">
              <w:rPr>
                <w:sz w:val="18"/>
              </w:rPr>
              <w:t>М32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деформирующие дорсопатии</w:t>
            </w:r>
          </w:p>
        </w:tc>
        <w:tc>
          <w:tcPr>
            <w:tcW w:w="882" w:type="dxa"/>
            <w:vAlign w:val="center"/>
          </w:tcPr>
          <w:p w:rsidR="00385DE8" w:rsidRPr="00741839" w:rsidRDefault="00385DE8" w:rsidP="00FD57C3">
            <w:pPr>
              <w:spacing w:line="200" w:lineRule="exact"/>
              <w:jc w:val="center"/>
              <w:rPr>
                <w:sz w:val="18"/>
              </w:rPr>
            </w:pPr>
            <w:r w:rsidRPr="00741839">
              <w:rPr>
                <w:sz w:val="18"/>
              </w:rPr>
              <w:t>14.3</w:t>
            </w:r>
          </w:p>
        </w:tc>
        <w:tc>
          <w:tcPr>
            <w:tcW w:w="1276" w:type="dxa"/>
            <w:vAlign w:val="center"/>
          </w:tcPr>
          <w:p w:rsidR="00385DE8" w:rsidRPr="00741839" w:rsidRDefault="00385DE8" w:rsidP="00FD57C3">
            <w:pPr>
              <w:spacing w:line="200" w:lineRule="exact"/>
              <w:jc w:val="center"/>
              <w:rPr>
                <w:sz w:val="18"/>
              </w:rPr>
            </w:pPr>
            <w:r w:rsidRPr="00741839">
              <w:rPr>
                <w:sz w:val="18"/>
              </w:rPr>
              <w:t>M40-M43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спондилопатии</w:t>
            </w:r>
          </w:p>
        </w:tc>
        <w:tc>
          <w:tcPr>
            <w:tcW w:w="882" w:type="dxa"/>
            <w:vAlign w:val="center"/>
          </w:tcPr>
          <w:p w:rsidR="00385DE8" w:rsidRPr="00741839" w:rsidRDefault="00385DE8" w:rsidP="00FD57C3">
            <w:pPr>
              <w:spacing w:line="200" w:lineRule="exact"/>
              <w:jc w:val="center"/>
              <w:rPr>
                <w:sz w:val="18"/>
              </w:rPr>
            </w:pPr>
            <w:r w:rsidRPr="00741839">
              <w:rPr>
                <w:sz w:val="18"/>
              </w:rPr>
              <w:t>14.4</w:t>
            </w:r>
          </w:p>
        </w:tc>
        <w:tc>
          <w:tcPr>
            <w:tcW w:w="1276" w:type="dxa"/>
            <w:vAlign w:val="center"/>
          </w:tcPr>
          <w:p w:rsidR="00385DE8" w:rsidRPr="00741839" w:rsidRDefault="00385DE8" w:rsidP="00FD57C3">
            <w:pPr>
              <w:spacing w:line="200" w:lineRule="exact"/>
              <w:jc w:val="center"/>
              <w:rPr>
                <w:sz w:val="18"/>
              </w:rPr>
            </w:pPr>
            <w:r w:rsidRPr="00741839">
              <w:rPr>
                <w:sz w:val="18"/>
              </w:rPr>
              <w:t>М45-М48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    и</w:t>
            </w:r>
            <w:r w:rsidRPr="00741839">
              <w:rPr>
                <w:sz w:val="18"/>
                <w:lang w:val="en-US"/>
              </w:rPr>
              <w:t xml:space="preserve">з </w:t>
            </w:r>
            <w:r w:rsidRPr="00741839">
              <w:rPr>
                <w:sz w:val="18"/>
              </w:rPr>
              <w:t>них</w:t>
            </w:r>
          </w:p>
          <w:p w:rsidR="00385DE8" w:rsidRPr="00741839" w:rsidRDefault="00385DE8" w:rsidP="00FD57C3">
            <w:pPr>
              <w:spacing w:line="200" w:lineRule="exact"/>
              <w:ind w:left="278"/>
              <w:rPr>
                <w:sz w:val="18"/>
              </w:rPr>
            </w:pPr>
            <w:r w:rsidRPr="00741839">
              <w:rPr>
                <w:sz w:val="18"/>
              </w:rPr>
              <w:t xml:space="preserve">    анкилозирующий спондилит</w:t>
            </w:r>
          </w:p>
        </w:tc>
        <w:tc>
          <w:tcPr>
            <w:tcW w:w="882" w:type="dxa"/>
            <w:vAlign w:val="center"/>
          </w:tcPr>
          <w:p w:rsidR="00385DE8" w:rsidRPr="00741839" w:rsidRDefault="00385DE8" w:rsidP="00FD57C3">
            <w:pPr>
              <w:spacing w:line="200" w:lineRule="exact"/>
              <w:jc w:val="center"/>
              <w:rPr>
                <w:sz w:val="18"/>
              </w:rPr>
            </w:pPr>
            <w:r w:rsidRPr="00741839">
              <w:rPr>
                <w:sz w:val="18"/>
              </w:rPr>
              <w:t>14.4.1</w:t>
            </w:r>
          </w:p>
        </w:tc>
        <w:tc>
          <w:tcPr>
            <w:tcW w:w="1276" w:type="dxa"/>
            <w:vAlign w:val="center"/>
          </w:tcPr>
          <w:p w:rsidR="00385DE8" w:rsidRPr="00741839" w:rsidRDefault="00385DE8" w:rsidP="00FD57C3">
            <w:pPr>
              <w:spacing w:line="200" w:lineRule="exact"/>
              <w:jc w:val="center"/>
              <w:rPr>
                <w:sz w:val="18"/>
              </w:rPr>
            </w:pPr>
            <w:r w:rsidRPr="00741839">
              <w:rPr>
                <w:sz w:val="18"/>
              </w:rPr>
              <w:t>М45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поражение синовиальных оболочек и сухожилий </w:t>
            </w:r>
          </w:p>
        </w:tc>
        <w:tc>
          <w:tcPr>
            <w:tcW w:w="882" w:type="dxa"/>
            <w:vAlign w:val="center"/>
          </w:tcPr>
          <w:p w:rsidR="00385DE8" w:rsidRPr="00741839" w:rsidRDefault="00385DE8" w:rsidP="00FD57C3">
            <w:pPr>
              <w:spacing w:line="200" w:lineRule="exact"/>
              <w:jc w:val="center"/>
              <w:rPr>
                <w:sz w:val="18"/>
              </w:rPr>
            </w:pPr>
            <w:r w:rsidRPr="00741839">
              <w:rPr>
                <w:sz w:val="18"/>
              </w:rPr>
              <w:t>14.5</w:t>
            </w:r>
          </w:p>
        </w:tc>
        <w:tc>
          <w:tcPr>
            <w:tcW w:w="1276" w:type="dxa"/>
            <w:vAlign w:val="center"/>
          </w:tcPr>
          <w:p w:rsidR="00385DE8" w:rsidRPr="00741839" w:rsidRDefault="00385DE8" w:rsidP="00FD57C3">
            <w:pPr>
              <w:spacing w:line="200" w:lineRule="exact"/>
              <w:jc w:val="center"/>
              <w:rPr>
                <w:sz w:val="18"/>
              </w:rPr>
            </w:pPr>
            <w:r w:rsidRPr="00741839">
              <w:rPr>
                <w:sz w:val="18"/>
              </w:rPr>
              <w:t>М65-М67</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остеопатии и хондропатии</w:t>
            </w:r>
          </w:p>
        </w:tc>
        <w:tc>
          <w:tcPr>
            <w:tcW w:w="882" w:type="dxa"/>
            <w:vAlign w:val="center"/>
          </w:tcPr>
          <w:p w:rsidR="00385DE8" w:rsidRPr="00741839" w:rsidRDefault="00385DE8" w:rsidP="00FD57C3">
            <w:pPr>
              <w:spacing w:line="200" w:lineRule="exact"/>
              <w:jc w:val="center"/>
              <w:rPr>
                <w:sz w:val="18"/>
              </w:rPr>
            </w:pPr>
            <w:r w:rsidRPr="00741839">
              <w:rPr>
                <w:sz w:val="18"/>
              </w:rPr>
              <w:t>14.6</w:t>
            </w:r>
          </w:p>
        </w:tc>
        <w:tc>
          <w:tcPr>
            <w:tcW w:w="1276" w:type="dxa"/>
            <w:vAlign w:val="center"/>
          </w:tcPr>
          <w:p w:rsidR="00385DE8" w:rsidRPr="00741839" w:rsidRDefault="00385DE8" w:rsidP="00FD57C3">
            <w:pPr>
              <w:spacing w:line="200" w:lineRule="exact"/>
              <w:jc w:val="center"/>
              <w:rPr>
                <w:sz w:val="18"/>
              </w:rPr>
            </w:pPr>
            <w:r w:rsidRPr="00741839">
              <w:rPr>
                <w:sz w:val="18"/>
              </w:rPr>
              <w:t>M80-M94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из них </w:t>
            </w:r>
          </w:p>
          <w:p w:rsidR="00385DE8" w:rsidRPr="00741839" w:rsidRDefault="00385DE8" w:rsidP="00FD57C3">
            <w:pPr>
              <w:spacing w:line="200" w:lineRule="exact"/>
              <w:ind w:left="420"/>
              <w:rPr>
                <w:sz w:val="18"/>
              </w:rPr>
            </w:pPr>
            <w:r w:rsidRPr="00741839">
              <w:rPr>
                <w:sz w:val="18"/>
              </w:rPr>
              <w:t>остеопороз с патологическим переломом</w:t>
            </w:r>
          </w:p>
        </w:tc>
        <w:tc>
          <w:tcPr>
            <w:tcW w:w="882" w:type="dxa"/>
            <w:vAlign w:val="center"/>
          </w:tcPr>
          <w:p w:rsidR="00385DE8" w:rsidRPr="00741839" w:rsidRDefault="00385DE8" w:rsidP="00FD57C3">
            <w:pPr>
              <w:spacing w:line="200" w:lineRule="exact"/>
              <w:jc w:val="center"/>
              <w:rPr>
                <w:sz w:val="18"/>
              </w:rPr>
            </w:pPr>
            <w:r w:rsidRPr="00741839">
              <w:rPr>
                <w:sz w:val="18"/>
              </w:rPr>
              <w:t>14.6.1</w:t>
            </w:r>
          </w:p>
        </w:tc>
        <w:tc>
          <w:tcPr>
            <w:tcW w:w="1276" w:type="dxa"/>
            <w:vAlign w:val="center"/>
          </w:tcPr>
          <w:p w:rsidR="00385DE8" w:rsidRPr="00741839" w:rsidRDefault="00385DE8" w:rsidP="00FD57C3">
            <w:pPr>
              <w:spacing w:line="200" w:lineRule="exact"/>
              <w:jc w:val="center"/>
              <w:rPr>
                <w:sz w:val="18"/>
              </w:rPr>
            </w:pPr>
            <w:r w:rsidRPr="00741839">
              <w:rPr>
                <w:sz w:val="18"/>
              </w:rPr>
              <w:t>М80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остеопороз без патологического перелома</w:t>
            </w:r>
          </w:p>
        </w:tc>
        <w:tc>
          <w:tcPr>
            <w:tcW w:w="882" w:type="dxa"/>
            <w:vAlign w:val="center"/>
          </w:tcPr>
          <w:p w:rsidR="00385DE8" w:rsidRPr="00741839" w:rsidRDefault="00385DE8" w:rsidP="00FD57C3">
            <w:pPr>
              <w:spacing w:line="200" w:lineRule="exact"/>
              <w:jc w:val="center"/>
              <w:rPr>
                <w:sz w:val="18"/>
              </w:rPr>
            </w:pPr>
            <w:r w:rsidRPr="00741839">
              <w:rPr>
                <w:sz w:val="18"/>
              </w:rPr>
              <w:t>14.6.2</w:t>
            </w:r>
          </w:p>
        </w:tc>
        <w:tc>
          <w:tcPr>
            <w:tcW w:w="1276" w:type="dxa"/>
            <w:vAlign w:val="center"/>
          </w:tcPr>
          <w:p w:rsidR="00385DE8" w:rsidRPr="00741839" w:rsidRDefault="00385DE8" w:rsidP="00FD57C3">
            <w:pPr>
              <w:spacing w:line="200" w:lineRule="exact"/>
              <w:jc w:val="center"/>
              <w:rPr>
                <w:sz w:val="18"/>
              </w:rPr>
            </w:pPr>
            <w:r w:rsidRPr="00741839">
              <w:rPr>
                <w:sz w:val="18"/>
              </w:rPr>
              <w:t>М81</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pageBreakBefore/>
              <w:spacing w:line="200" w:lineRule="exact"/>
              <w:ind w:left="136"/>
              <w:rPr>
                <w:b/>
                <w:sz w:val="18"/>
              </w:rPr>
            </w:pPr>
            <w:r w:rsidRPr="00741839">
              <w:rPr>
                <w:b/>
                <w:sz w:val="18"/>
              </w:rPr>
              <w:t>болезни мочеполовой системы</w:t>
            </w:r>
          </w:p>
        </w:tc>
        <w:tc>
          <w:tcPr>
            <w:tcW w:w="882" w:type="dxa"/>
            <w:vAlign w:val="center"/>
          </w:tcPr>
          <w:p w:rsidR="00385DE8" w:rsidRPr="00741839" w:rsidRDefault="00385DE8" w:rsidP="00FD57C3">
            <w:pPr>
              <w:pageBreakBefore/>
              <w:spacing w:line="200" w:lineRule="exact"/>
              <w:jc w:val="center"/>
              <w:rPr>
                <w:b/>
                <w:sz w:val="18"/>
              </w:rPr>
            </w:pPr>
            <w:r w:rsidRPr="00741839">
              <w:rPr>
                <w:b/>
                <w:sz w:val="18"/>
              </w:rPr>
              <w:t>15.0</w:t>
            </w:r>
          </w:p>
        </w:tc>
        <w:tc>
          <w:tcPr>
            <w:tcW w:w="1276" w:type="dxa"/>
            <w:vAlign w:val="center"/>
          </w:tcPr>
          <w:p w:rsidR="00385DE8" w:rsidRPr="00741839" w:rsidRDefault="00385DE8" w:rsidP="00FD57C3">
            <w:pPr>
              <w:pageBreakBefore/>
              <w:spacing w:line="200" w:lineRule="exact"/>
              <w:jc w:val="center"/>
              <w:rPr>
                <w:b/>
                <w:sz w:val="18"/>
              </w:rPr>
            </w:pPr>
            <w:r w:rsidRPr="00741839">
              <w:rPr>
                <w:b/>
                <w:sz w:val="18"/>
              </w:rPr>
              <w:t>N00-N99</w:t>
            </w:r>
          </w:p>
        </w:tc>
        <w:tc>
          <w:tcPr>
            <w:tcW w:w="992" w:type="dxa"/>
            <w:shd w:val="clear" w:color="auto" w:fill="auto"/>
            <w:vAlign w:val="center"/>
          </w:tcPr>
          <w:p w:rsidR="00385DE8" w:rsidRPr="00741839" w:rsidRDefault="00385DE8" w:rsidP="00FD57C3">
            <w:pPr>
              <w:pageBreakBefore/>
              <w:jc w:val="center"/>
              <w:rPr>
                <w:b/>
                <w:sz w:val="22"/>
              </w:rPr>
            </w:pPr>
          </w:p>
        </w:tc>
        <w:tc>
          <w:tcPr>
            <w:tcW w:w="1134" w:type="dxa"/>
            <w:shd w:val="clear" w:color="auto" w:fill="auto"/>
            <w:vAlign w:val="center"/>
          </w:tcPr>
          <w:p w:rsidR="00385DE8" w:rsidRPr="00741839" w:rsidRDefault="00385DE8" w:rsidP="00FD57C3">
            <w:pPr>
              <w:pageBreakBefore/>
              <w:jc w:val="center"/>
              <w:rPr>
                <w:b/>
                <w:sz w:val="22"/>
              </w:rPr>
            </w:pPr>
          </w:p>
        </w:tc>
        <w:tc>
          <w:tcPr>
            <w:tcW w:w="993" w:type="dxa"/>
            <w:vAlign w:val="center"/>
          </w:tcPr>
          <w:p w:rsidR="00385DE8" w:rsidRPr="00741839" w:rsidRDefault="00385DE8" w:rsidP="00FD57C3">
            <w:pPr>
              <w:pageBreakBefore/>
              <w:jc w:val="center"/>
              <w:rPr>
                <w:b/>
                <w:sz w:val="22"/>
              </w:rPr>
            </w:pPr>
          </w:p>
        </w:tc>
        <w:tc>
          <w:tcPr>
            <w:tcW w:w="992" w:type="dxa"/>
            <w:vAlign w:val="center"/>
          </w:tcPr>
          <w:p w:rsidR="00385DE8" w:rsidRPr="00741839" w:rsidRDefault="00385DE8" w:rsidP="00FD57C3">
            <w:pPr>
              <w:pageBreakBefore/>
              <w:jc w:val="center"/>
              <w:rPr>
                <w:b/>
                <w:sz w:val="22"/>
              </w:rPr>
            </w:pPr>
          </w:p>
        </w:tc>
        <w:tc>
          <w:tcPr>
            <w:tcW w:w="992" w:type="dxa"/>
            <w:vAlign w:val="center"/>
          </w:tcPr>
          <w:p w:rsidR="00385DE8" w:rsidRPr="00741839" w:rsidRDefault="00385DE8" w:rsidP="00FD57C3">
            <w:pPr>
              <w:pageBreakBefore/>
              <w:jc w:val="center"/>
              <w:rPr>
                <w:b/>
                <w:sz w:val="22"/>
              </w:rPr>
            </w:pPr>
          </w:p>
        </w:tc>
        <w:tc>
          <w:tcPr>
            <w:tcW w:w="1134" w:type="dxa"/>
            <w:shd w:val="clear" w:color="auto" w:fill="auto"/>
            <w:vAlign w:val="center"/>
          </w:tcPr>
          <w:p w:rsidR="00385DE8" w:rsidRPr="00741839" w:rsidRDefault="00385DE8" w:rsidP="00FD57C3">
            <w:pPr>
              <w:pageBreakBefore/>
              <w:spacing w:line="180" w:lineRule="exact"/>
              <w:jc w:val="center"/>
              <w:rPr>
                <w:b/>
                <w:sz w:val="22"/>
              </w:rPr>
            </w:pPr>
          </w:p>
        </w:tc>
        <w:tc>
          <w:tcPr>
            <w:tcW w:w="851" w:type="dxa"/>
            <w:shd w:val="clear" w:color="auto" w:fill="auto"/>
            <w:vAlign w:val="center"/>
          </w:tcPr>
          <w:p w:rsidR="00385DE8" w:rsidRPr="00741839" w:rsidRDefault="00385DE8" w:rsidP="00FD57C3">
            <w:pPr>
              <w:pageBreakBefore/>
              <w:spacing w:line="180" w:lineRule="exact"/>
              <w:jc w:val="center"/>
              <w:rPr>
                <w:b/>
                <w:sz w:val="22"/>
              </w:rPr>
            </w:pPr>
          </w:p>
        </w:tc>
        <w:tc>
          <w:tcPr>
            <w:tcW w:w="1048" w:type="dxa"/>
            <w:vAlign w:val="center"/>
          </w:tcPr>
          <w:p w:rsidR="00385DE8" w:rsidRPr="00741839" w:rsidRDefault="00385DE8" w:rsidP="00FD57C3">
            <w:pPr>
              <w:pageBreakBefore/>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из них:</w:t>
            </w:r>
          </w:p>
          <w:p w:rsidR="00385DE8" w:rsidRPr="00741839" w:rsidRDefault="00385DE8" w:rsidP="00FD57C3">
            <w:pPr>
              <w:spacing w:line="200" w:lineRule="exact"/>
              <w:ind w:left="278"/>
              <w:rPr>
                <w:sz w:val="18"/>
              </w:rPr>
            </w:pPr>
            <w:r w:rsidRPr="00741839">
              <w:rPr>
                <w:sz w:val="18"/>
              </w:rPr>
              <w:t>гломерулярные, тубулоинтерстициальные болезни почек, другие болезни почки и мочеточника</w:t>
            </w:r>
          </w:p>
        </w:tc>
        <w:tc>
          <w:tcPr>
            <w:tcW w:w="882" w:type="dxa"/>
            <w:vAlign w:val="center"/>
          </w:tcPr>
          <w:p w:rsidR="00385DE8" w:rsidRPr="00741839" w:rsidRDefault="00385DE8" w:rsidP="00FD57C3">
            <w:pPr>
              <w:spacing w:line="200" w:lineRule="exact"/>
              <w:jc w:val="center"/>
              <w:rPr>
                <w:sz w:val="18"/>
              </w:rPr>
            </w:pPr>
            <w:r w:rsidRPr="00741839">
              <w:rPr>
                <w:sz w:val="18"/>
              </w:rPr>
              <w:t>15.1</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00-</w:t>
            </w:r>
            <w:r w:rsidRPr="00741839">
              <w:rPr>
                <w:sz w:val="18"/>
                <w:lang w:val="en-US"/>
              </w:rPr>
              <w:t>N</w:t>
            </w:r>
            <w:r w:rsidRPr="00741839">
              <w:rPr>
                <w:sz w:val="18"/>
              </w:rPr>
              <w:t xml:space="preserve">07, </w:t>
            </w:r>
            <w:r w:rsidRPr="00741839">
              <w:rPr>
                <w:sz w:val="18"/>
                <w:lang w:val="en-US"/>
              </w:rPr>
              <w:t>N</w:t>
            </w:r>
            <w:r w:rsidRPr="00741839">
              <w:rPr>
                <w:sz w:val="18"/>
              </w:rPr>
              <w:t>09-</w:t>
            </w:r>
            <w:r w:rsidRPr="00741839">
              <w:rPr>
                <w:sz w:val="18"/>
                <w:lang w:val="en-US"/>
              </w:rPr>
              <w:t>N</w:t>
            </w:r>
            <w:r w:rsidRPr="00741839">
              <w:rPr>
                <w:sz w:val="18"/>
              </w:rPr>
              <w:t xml:space="preserve">15, </w:t>
            </w:r>
            <w:r w:rsidRPr="00741839">
              <w:rPr>
                <w:sz w:val="18"/>
                <w:lang w:val="en-US"/>
              </w:rPr>
              <w:t>N</w:t>
            </w:r>
            <w:r w:rsidRPr="00741839">
              <w:rPr>
                <w:sz w:val="18"/>
              </w:rPr>
              <w:t>25-</w:t>
            </w:r>
            <w:r w:rsidRPr="00741839">
              <w:rPr>
                <w:sz w:val="18"/>
                <w:lang w:val="en-US"/>
              </w:rPr>
              <w:t>N</w:t>
            </w:r>
            <w:r w:rsidRPr="00741839">
              <w:rPr>
                <w:sz w:val="18"/>
              </w:rPr>
              <w:t>28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почечная недостаточность</w:t>
            </w:r>
          </w:p>
        </w:tc>
        <w:tc>
          <w:tcPr>
            <w:tcW w:w="882" w:type="dxa"/>
            <w:vAlign w:val="center"/>
          </w:tcPr>
          <w:p w:rsidR="00385DE8" w:rsidRPr="00741839" w:rsidRDefault="00385DE8" w:rsidP="00FD57C3">
            <w:pPr>
              <w:spacing w:line="200" w:lineRule="exact"/>
              <w:jc w:val="center"/>
              <w:rPr>
                <w:sz w:val="18"/>
              </w:rPr>
            </w:pPr>
            <w:r w:rsidRPr="00741839">
              <w:rPr>
                <w:sz w:val="18"/>
              </w:rPr>
              <w:t>15.2</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17-</w:t>
            </w:r>
            <w:r w:rsidRPr="00741839">
              <w:rPr>
                <w:sz w:val="18"/>
                <w:lang w:val="en-US"/>
              </w:rPr>
              <w:t>N</w:t>
            </w:r>
            <w:r w:rsidRPr="00741839">
              <w:rPr>
                <w:sz w:val="18"/>
              </w:rPr>
              <w:t>19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мочекаменная болезнь</w:t>
            </w:r>
          </w:p>
        </w:tc>
        <w:tc>
          <w:tcPr>
            <w:tcW w:w="882" w:type="dxa"/>
            <w:vAlign w:val="center"/>
          </w:tcPr>
          <w:p w:rsidR="00385DE8" w:rsidRPr="00741839" w:rsidRDefault="00385DE8" w:rsidP="00FD57C3">
            <w:pPr>
              <w:spacing w:line="200" w:lineRule="exact"/>
              <w:jc w:val="center"/>
              <w:rPr>
                <w:sz w:val="18"/>
              </w:rPr>
            </w:pPr>
            <w:r w:rsidRPr="00741839">
              <w:rPr>
                <w:sz w:val="18"/>
              </w:rPr>
              <w:t>15.3</w:t>
            </w:r>
          </w:p>
        </w:tc>
        <w:tc>
          <w:tcPr>
            <w:tcW w:w="1276" w:type="dxa"/>
            <w:vAlign w:val="center"/>
          </w:tcPr>
          <w:p w:rsidR="00385DE8" w:rsidRPr="00741839" w:rsidRDefault="00385DE8" w:rsidP="00FD57C3">
            <w:pPr>
              <w:spacing w:line="200" w:lineRule="exact"/>
              <w:jc w:val="center"/>
              <w:rPr>
                <w:sz w:val="18"/>
              </w:rPr>
            </w:pPr>
            <w:r w:rsidRPr="00741839">
              <w:rPr>
                <w:sz w:val="18"/>
              </w:rPr>
              <w:t>N20-N21, N23</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180" w:lineRule="exact"/>
              <w:ind w:left="278"/>
              <w:rPr>
                <w:sz w:val="18"/>
              </w:rPr>
            </w:pPr>
            <w:r w:rsidRPr="00741839">
              <w:rPr>
                <w:sz w:val="18"/>
              </w:rPr>
              <w:t>другие болезни мочевой системы</w:t>
            </w:r>
          </w:p>
        </w:tc>
        <w:tc>
          <w:tcPr>
            <w:tcW w:w="882" w:type="dxa"/>
            <w:vAlign w:val="center"/>
          </w:tcPr>
          <w:p w:rsidR="00385DE8" w:rsidRPr="00741839" w:rsidRDefault="00385DE8" w:rsidP="00FD57C3">
            <w:pPr>
              <w:spacing w:line="180" w:lineRule="exact"/>
              <w:jc w:val="center"/>
              <w:rPr>
                <w:sz w:val="18"/>
                <w:lang w:val="en-US"/>
              </w:rPr>
            </w:pPr>
            <w:r w:rsidRPr="00741839">
              <w:rPr>
                <w:sz w:val="18"/>
                <w:lang w:val="en-US"/>
              </w:rPr>
              <w:t>15.4</w:t>
            </w:r>
          </w:p>
        </w:tc>
        <w:tc>
          <w:tcPr>
            <w:tcW w:w="1276" w:type="dxa"/>
            <w:vAlign w:val="center"/>
          </w:tcPr>
          <w:p w:rsidR="00385DE8" w:rsidRPr="00741839" w:rsidRDefault="00385DE8" w:rsidP="00FD57C3">
            <w:pPr>
              <w:spacing w:line="180" w:lineRule="exact"/>
              <w:jc w:val="center"/>
              <w:rPr>
                <w:sz w:val="18"/>
                <w:lang w:val="en-US"/>
              </w:rPr>
            </w:pPr>
            <w:r w:rsidRPr="00741839">
              <w:rPr>
                <w:sz w:val="18"/>
                <w:lang w:val="en-US"/>
              </w:rPr>
              <w:t>N30-N32, N34-N36, N39</w:t>
            </w:r>
          </w:p>
        </w:tc>
        <w:tc>
          <w:tcPr>
            <w:tcW w:w="992" w:type="dxa"/>
            <w:shd w:val="clear" w:color="auto" w:fill="auto"/>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993"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spacing w:line="180" w:lineRule="exact"/>
              <w:jc w:val="center"/>
              <w:rPr>
                <w:b/>
                <w:sz w:val="22"/>
                <w:lang w:val="en-US"/>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болезни предстательной железы</w:t>
            </w:r>
          </w:p>
        </w:tc>
        <w:tc>
          <w:tcPr>
            <w:tcW w:w="882" w:type="dxa"/>
            <w:vAlign w:val="center"/>
          </w:tcPr>
          <w:p w:rsidR="00385DE8" w:rsidRPr="00741839" w:rsidRDefault="00385DE8" w:rsidP="00FD57C3">
            <w:pPr>
              <w:spacing w:line="200" w:lineRule="exact"/>
              <w:jc w:val="center"/>
              <w:rPr>
                <w:sz w:val="18"/>
              </w:rPr>
            </w:pPr>
            <w:r w:rsidRPr="00741839">
              <w:rPr>
                <w:sz w:val="18"/>
              </w:rPr>
              <w:t>15.5</w:t>
            </w:r>
          </w:p>
        </w:tc>
        <w:tc>
          <w:tcPr>
            <w:tcW w:w="1276" w:type="dxa"/>
            <w:vAlign w:val="center"/>
          </w:tcPr>
          <w:p w:rsidR="00385DE8" w:rsidRPr="00741839" w:rsidRDefault="00385DE8" w:rsidP="00FD57C3">
            <w:pPr>
              <w:spacing w:line="200" w:lineRule="exact"/>
              <w:jc w:val="center"/>
              <w:rPr>
                <w:sz w:val="18"/>
              </w:rPr>
            </w:pPr>
            <w:r w:rsidRPr="00741839">
              <w:rPr>
                <w:sz w:val="18"/>
              </w:rPr>
              <w:t>N40-N42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мужское бесплодие</w:t>
            </w:r>
          </w:p>
        </w:tc>
        <w:tc>
          <w:tcPr>
            <w:tcW w:w="882" w:type="dxa"/>
            <w:vAlign w:val="center"/>
          </w:tcPr>
          <w:p w:rsidR="00385DE8" w:rsidRPr="00741839" w:rsidRDefault="00385DE8" w:rsidP="00FD57C3">
            <w:pPr>
              <w:spacing w:line="200" w:lineRule="exact"/>
              <w:jc w:val="center"/>
              <w:rPr>
                <w:sz w:val="18"/>
              </w:rPr>
            </w:pPr>
            <w:r w:rsidRPr="00741839">
              <w:rPr>
                <w:sz w:val="18"/>
              </w:rPr>
              <w:t>15.6</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 xml:space="preserve">46 </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доброкачественная дисплазия молочной железы</w:t>
            </w:r>
          </w:p>
        </w:tc>
        <w:tc>
          <w:tcPr>
            <w:tcW w:w="882" w:type="dxa"/>
            <w:vAlign w:val="center"/>
          </w:tcPr>
          <w:p w:rsidR="00385DE8" w:rsidRPr="00741839" w:rsidRDefault="00385DE8" w:rsidP="00FD57C3">
            <w:pPr>
              <w:spacing w:line="200" w:lineRule="exact"/>
              <w:jc w:val="center"/>
              <w:rPr>
                <w:sz w:val="18"/>
                <w:lang w:val="en-US"/>
              </w:rPr>
            </w:pPr>
            <w:r w:rsidRPr="00741839">
              <w:rPr>
                <w:sz w:val="18"/>
              </w:rPr>
              <w:t>15.</w:t>
            </w:r>
            <w:r w:rsidRPr="00741839">
              <w:rPr>
                <w:sz w:val="18"/>
                <w:lang w:val="en-US"/>
              </w:rPr>
              <w:t>7</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60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воспалительные болезни женских тазовых органов</w:t>
            </w:r>
          </w:p>
        </w:tc>
        <w:tc>
          <w:tcPr>
            <w:tcW w:w="882" w:type="dxa"/>
            <w:vAlign w:val="center"/>
          </w:tcPr>
          <w:p w:rsidR="00385DE8" w:rsidRPr="00741839" w:rsidRDefault="00385DE8" w:rsidP="00FD57C3">
            <w:pPr>
              <w:spacing w:line="200" w:lineRule="exact"/>
              <w:jc w:val="center"/>
              <w:rPr>
                <w:sz w:val="18"/>
                <w:lang w:val="en-US"/>
              </w:rPr>
            </w:pPr>
            <w:r w:rsidRPr="00741839">
              <w:rPr>
                <w:sz w:val="18"/>
              </w:rPr>
              <w:t>15.</w:t>
            </w:r>
            <w:r w:rsidRPr="00741839">
              <w:rPr>
                <w:sz w:val="18"/>
                <w:lang w:val="en-US"/>
              </w:rPr>
              <w:t>8</w:t>
            </w:r>
          </w:p>
        </w:tc>
        <w:tc>
          <w:tcPr>
            <w:tcW w:w="1276" w:type="dxa"/>
            <w:vAlign w:val="center"/>
          </w:tcPr>
          <w:p w:rsidR="00385DE8" w:rsidRPr="00741839" w:rsidRDefault="00385DE8" w:rsidP="00FD57C3">
            <w:pPr>
              <w:spacing w:line="200" w:lineRule="exact"/>
              <w:jc w:val="center"/>
              <w:rPr>
                <w:sz w:val="18"/>
                <w:lang w:val="en-US"/>
              </w:rPr>
            </w:pPr>
            <w:r w:rsidRPr="00741839">
              <w:rPr>
                <w:sz w:val="18"/>
                <w:lang w:val="en-US"/>
              </w:rPr>
              <w:t xml:space="preserve"> </w:t>
            </w:r>
            <w:r w:rsidRPr="00741839">
              <w:rPr>
                <w:sz w:val="18"/>
              </w:rPr>
              <w:t xml:space="preserve">N70-N73, </w:t>
            </w:r>
            <w:r w:rsidRPr="00741839">
              <w:rPr>
                <w:sz w:val="18"/>
                <w:lang w:val="en-US"/>
              </w:rPr>
              <w:t>N75-N76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420"/>
              <w:rPr>
                <w:sz w:val="18"/>
              </w:rPr>
            </w:pPr>
            <w:r w:rsidRPr="00741839">
              <w:rPr>
                <w:sz w:val="18"/>
              </w:rPr>
              <w:t xml:space="preserve"> из них сальпингит и оофорит</w:t>
            </w:r>
          </w:p>
        </w:tc>
        <w:tc>
          <w:tcPr>
            <w:tcW w:w="882" w:type="dxa"/>
            <w:vAlign w:val="center"/>
          </w:tcPr>
          <w:p w:rsidR="00385DE8" w:rsidRPr="00741839" w:rsidRDefault="00385DE8" w:rsidP="00FD57C3">
            <w:pPr>
              <w:spacing w:line="200" w:lineRule="exact"/>
              <w:jc w:val="center"/>
              <w:rPr>
                <w:sz w:val="18"/>
              </w:rPr>
            </w:pPr>
            <w:r w:rsidRPr="00741839">
              <w:rPr>
                <w:sz w:val="18"/>
              </w:rPr>
              <w:t>15.</w:t>
            </w:r>
            <w:r w:rsidRPr="00741839">
              <w:rPr>
                <w:sz w:val="18"/>
                <w:lang w:val="en-US"/>
              </w:rPr>
              <w:t>8</w:t>
            </w:r>
            <w:r w:rsidRPr="00741839">
              <w:rPr>
                <w:sz w:val="18"/>
              </w:rPr>
              <w:t>.1</w:t>
            </w:r>
          </w:p>
        </w:tc>
        <w:tc>
          <w:tcPr>
            <w:tcW w:w="1276" w:type="dxa"/>
            <w:vAlign w:val="center"/>
          </w:tcPr>
          <w:p w:rsidR="00385DE8" w:rsidRPr="00741839" w:rsidRDefault="00385DE8" w:rsidP="00FD57C3">
            <w:pPr>
              <w:spacing w:line="200" w:lineRule="exact"/>
              <w:jc w:val="center"/>
              <w:rPr>
                <w:sz w:val="18"/>
              </w:rPr>
            </w:pPr>
            <w:r w:rsidRPr="00741839">
              <w:rPr>
                <w:sz w:val="18"/>
              </w:rPr>
              <w:t>N70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эндометриоз</w:t>
            </w:r>
          </w:p>
        </w:tc>
        <w:tc>
          <w:tcPr>
            <w:tcW w:w="882" w:type="dxa"/>
            <w:vAlign w:val="center"/>
          </w:tcPr>
          <w:p w:rsidR="00385DE8" w:rsidRPr="00741839" w:rsidRDefault="00385DE8" w:rsidP="00FD57C3">
            <w:pPr>
              <w:spacing w:line="200" w:lineRule="exact"/>
              <w:jc w:val="center"/>
              <w:rPr>
                <w:sz w:val="18"/>
                <w:lang w:val="en-US"/>
              </w:rPr>
            </w:pPr>
            <w:r w:rsidRPr="00741839">
              <w:rPr>
                <w:sz w:val="18"/>
              </w:rPr>
              <w:t>15.</w:t>
            </w:r>
            <w:r w:rsidRPr="00741839">
              <w:rPr>
                <w:sz w:val="18"/>
                <w:lang w:val="en-US"/>
              </w:rPr>
              <w:t>9</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 xml:space="preserve">эрозия и эктропион шейки матки </w:t>
            </w:r>
          </w:p>
        </w:tc>
        <w:tc>
          <w:tcPr>
            <w:tcW w:w="882" w:type="dxa"/>
            <w:vAlign w:val="center"/>
          </w:tcPr>
          <w:p w:rsidR="00385DE8" w:rsidRPr="00741839" w:rsidRDefault="00385DE8" w:rsidP="00FD57C3">
            <w:pPr>
              <w:spacing w:line="200" w:lineRule="exact"/>
              <w:jc w:val="center"/>
              <w:rPr>
                <w:sz w:val="18"/>
                <w:lang w:val="en-US"/>
              </w:rPr>
            </w:pPr>
            <w:r w:rsidRPr="00741839">
              <w:rPr>
                <w:sz w:val="18"/>
              </w:rPr>
              <w:t>15.</w:t>
            </w:r>
            <w:r w:rsidRPr="00741839">
              <w:rPr>
                <w:sz w:val="18"/>
                <w:lang w:val="en-US"/>
              </w:rPr>
              <w:t>10</w:t>
            </w:r>
          </w:p>
        </w:tc>
        <w:tc>
          <w:tcPr>
            <w:tcW w:w="1276" w:type="dxa"/>
            <w:vAlign w:val="center"/>
          </w:tcPr>
          <w:p w:rsidR="00385DE8" w:rsidRPr="00741839" w:rsidRDefault="00385DE8" w:rsidP="00FD57C3">
            <w:pPr>
              <w:spacing w:line="200" w:lineRule="exact"/>
              <w:jc w:val="center"/>
              <w:rPr>
                <w:sz w:val="18"/>
              </w:rPr>
            </w:pPr>
            <w:r w:rsidRPr="00741839">
              <w:rPr>
                <w:sz w:val="18"/>
              </w:rPr>
              <w:t>N86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расстройства менструаций</w:t>
            </w:r>
          </w:p>
        </w:tc>
        <w:tc>
          <w:tcPr>
            <w:tcW w:w="882" w:type="dxa"/>
            <w:vAlign w:val="center"/>
          </w:tcPr>
          <w:p w:rsidR="00385DE8" w:rsidRPr="00741839" w:rsidRDefault="00385DE8" w:rsidP="00FD57C3">
            <w:pPr>
              <w:spacing w:line="200" w:lineRule="exact"/>
              <w:jc w:val="center"/>
              <w:rPr>
                <w:sz w:val="18"/>
                <w:lang w:val="en-US"/>
              </w:rPr>
            </w:pPr>
            <w:r w:rsidRPr="00741839">
              <w:rPr>
                <w:sz w:val="18"/>
              </w:rPr>
              <w:t>15.1</w:t>
            </w:r>
            <w:r w:rsidRPr="00741839">
              <w:rPr>
                <w:sz w:val="18"/>
                <w:lang w:val="en-US"/>
              </w:rPr>
              <w:t>1</w:t>
            </w:r>
          </w:p>
        </w:tc>
        <w:tc>
          <w:tcPr>
            <w:tcW w:w="1276" w:type="dxa"/>
            <w:vAlign w:val="center"/>
          </w:tcPr>
          <w:p w:rsidR="00385DE8" w:rsidRPr="00741839" w:rsidRDefault="00385DE8" w:rsidP="00FD57C3">
            <w:pPr>
              <w:spacing w:line="200" w:lineRule="exact"/>
              <w:jc w:val="center"/>
              <w:rPr>
                <w:sz w:val="18"/>
              </w:rPr>
            </w:pPr>
            <w:r w:rsidRPr="00741839">
              <w:rPr>
                <w:sz w:val="18"/>
                <w:lang w:val="en-US"/>
              </w:rPr>
              <w:t>N</w:t>
            </w:r>
            <w:r w:rsidRPr="00741839">
              <w:rPr>
                <w:sz w:val="18"/>
              </w:rPr>
              <w:t>91-</w:t>
            </w:r>
            <w:r w:rsidRPr="00741839">
              <w:rPr>
                <w:sz w:val="18"/>
                <w:lang w:val="en-US"/>
              </w:rPr>
              <w:t>N</w:t>
            </w:r>
            <w:r w:rsidRPr="00741839">
              <w:rPr>
                <w:sz w:val="18"/>
              </w:rPr>
              <w:t>94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женское бесплодие</w:t>
            </w:r>
          </w:p>
        </w:tc>
        <w:tc>
          <w:tcPr>
            <w:tcW w:w="882" w:type="dxa"/>
            <w:vAlign w:val="center"/>
          </w:tcPr>
          <w:p w:rsidR="00385DE8" w:rsidRPr="00741839" w:rsidRDefault="00385DE8" w:rsidP="00FD57C3">
            <w:pPr>
              <w:spacing w:line="200" w:lineRule="exact"/>
              <w:jc w:val="center"/>
              <w:rPr>
                <w:sz w:val="18"/>
              </w:rPr>
            </w:pPr>
            <w:r w:rsidRPr="00741839">
              <w:rPr>
                <w:sz w:val="18"/>
              </w:rPr>
              <w:t>15.12</w:t>
            </w:r>
          </w:p>
        </w:tc>
        <w:tc>
          <w:tcPr>
            <w:tcW w:w="1276" w:type="dxa"/>
            <w:vAlign w:val="center"/>
          </w:tcPr>
          <w:p w:rsidR="00385DE8" w:rsidRPr="00741839" w:rsidRDefault="00385DE8" w:rsidP="00FD57C3">
            <w:pPr>
              <w:spacing w:line="200" w:lineRule="exact"/>
              <w:jc w:val="center"/>
              <w:rPr>
                <w:sz w:val="18"/>
                <w:lang w:val="en-US"/>
              </w:rPr>
            </w:pPr>
            <w:r w:rsidRPr="00741839">
              <w:rPr>
                <w:sz w:val="18"/>
              </w:rPr>
              <w:t xml:space="preserve">N97 </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беременность, роды и послеродовой период</w:t>
            </w:r>
          </w:p>
        </w:tc>
        <w:tc>
          <w:tcPr>
            <w:tcW w:w="882" w:type="dxa"/>
            <w:vAlign w:val="center"/>
          </w:tcPr>
          <w:p w:rsidR="00385DE8" w:rsidRPr="00741839" w:rsidRDefault="00385DE8" w:rsidP="00FD57C3">
            <w:pPr>
              <w:spacing w:line="200" w:lineRule="exact"/>
              <w:ind w:left="136"/>
              <w:rPr>
                <w:b/>
                <w:sz w:val="18"/>
              </w:rPr>
            </w:pPr>
            <w:r w:rsidRPr="00741839">
              <w:rPr>
                <w:b/>
                <w:sz w:val="18"/>
              </w:rPr>
              <w:t>16.0</w:t>
            </w:r>
          </w:p>
        </w:tc>
        <w:tc>
          <w:tcPr>
            <w:tcW w:w="1276" w:type="dxa"/>
            <w:vAlign w:val="center"/>
          </w:tcPr>
          <w:p w:rsidR="00385DE8" w:rsidRPr="00741839" w:rsidRDefault="00385DE8" w:rsidP="00FD57C3">
            <w:pPr>
              <w:spacing w:line="200" w:lineRule="exact"/>
              <w:ind w:left="136"/>
              <w:jc w:val="center"/>
              <w:rPr>
                <w:b/>
                <w:sz w:val="18"/>
              </w:rPr>
            </w:pPr>
            <w:r w:rsidRPr="00741839">
              <w:rPr>
                <w:b/>
                <w:sz w:val="18"/>
              </w:rPr>
              <w:t>O00-O99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отдельные состояния, возникающие</w:t>
            </w:r>
            <w:r w:rsidRPr="00741839">
              <w:rPr>
                <w:b/>
                <w:sz w:val="18"/>
              </w:rPr>
              <w:br/>
              <w:t>в перинатальном периоде</w:t>
            </w:r>
          </w:p>
        </w:tc>
        <w:tc>
          <w:tcPr>
            <w:tcW w:w="882" w:type="dxa"/>
            <w:vAlign w:val="center"/>
          </w:tcPr>
          <w:p w:rsidR="00385DE8" w:rsidRPr="00741839" w:rsidRDefault="00385DE8" w:rsidP="00FD57C3">
            <w:pPr>
              <w:spacing w:line="200" w:lineRule="exact"/>
              <w:ind w:left="136"/>
              <w:rPr>
                <w:b/>
                <w:sz w:val="18"/>
              </w:rPr>
            </w:pPr>
            <w:r w:rsidRPr="00741839">
              <w:rPr>
                <w:b/>
                <w:sz w:val="18"/>
              </w:rPr>
              <w:t>17.0</w:t>
            </w:r>
          </w:p>
        </w:tc>
        <w:tc>
          <w:tcPr>
            <w:tcW w:w="1276" w:type="dxa"/>
            <w:vAlign w:val="center"/>
          </w:tcPr>
          <w:p w:rsidR="00385DE8" w:rsidRPr="00741839" w:rsidRDefault="00385DE8" w:rsidP="00FD57C3">
            <w:pPr>
              <w:spacing w:line="200" w:lineRule="exact"/>
              <w:ind w:left="136"/>
              <w:jc w:val="center"/>
              <w:rPr>
                <w:b/>
                <w:sz w:val="18"/>
              </w:rPr>
            </w:pPr>
            <w:r w:rsidRPr="00741839">
              <w:rPr>
                <w:b/>
                <w:sz w:val="18"/>
              </w:rPr>
              <w:t>P00-P04</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136"/>
              <w:rPr>
                <w:b/>
                <w:sz w:val="18"/>
              </w:rPr>
            </w:pPr>
            <w:r w:rsidRPr="00741839">
              <w:rPr>
                <w:b/>
                <w:sz w:val="18"/>
              </w:rPr>
              <w:t>врожденные аномалии (пороки развития), деформации и хромосомные нарушения</w:t>
            </w:r>
          </w:p>
        </w:tc>
        <w:tc>
          <w:tcPr>
            <w:tcW w:w="882" w:type="dxa"/>
            <w:vAlign w:val="center"/>
          </w:tcPr>
          <w:p w:rsidR="00385DE8" w:rsidRPr="00741839" w:rsidRDefault="00385DE8" w:rsidP="00FD57C3">
            <w:pPr>
              <w:spacing w:line="200" w:lineRule="exact"/>
              <w:ind w:left="136"/>
              <w:rPr>
                <w:b/>
                <w:sz w:val="18"/>
              </w:rPr>
            </w:pPr>
            <w:r w:rsidRPr="00741839">
              <w:rPr>
                <w:b/>
                <w:sz w:val="18"/>
              </w:rPr>
              <w:t>18.0</w:t>
            </w:r>
          </w:p>
        </w:tc>
        <w:tc>
          <w:tcPr>
            <w:tcW w:w="1276" w:type="dxa"/>
            <w:vAlign w:val="center"/>
          </w:tcPr>
          <w:p w:rsidR="00385DE8" w:rsidRPr="00741839" w:rsidRDefault="00385DE8" w:rsidP="00FD57C3">
            <w:pPr>
              <w:spacing w:line="200" w:lineRule="exact"/>
              <w:ind w:left="136"/>
              <w:jc w:val="center"/>
              <w:rPr>
                <w:b/>
                <w:sz w:val="18"/>
              </w:rPr>
            </w:pPr>
            <w:r w:rsidRPr="00741839">
              <w:rPr>
                <w:b/>
                <w:sz w:val="18"/>
              </w:rPr>
              <w:t>Q00-Q99</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180" w:lineRule="exact"/>
              <w:ind w:left="397"/>
              <w:rPr>
                <w:sz w:val="18"/>
              </w:rPr>
            </w:pPr>
            <w:r w:rsidRPr="00741839">
              <w:rPr>
                <w:sz w:val="18"/>
              </w:rPr>
              <w:t>из них:</w:t>
            </w:r>
          </w:p>
          <w:p w:rsidR="00385DE8" w:rsidRPr="00741839" w:rsidRDefault="00385DE8" w:rsidP="00FD57C3">
            <w:pPr>
              <w:spacing w:line="180" w:lineRule="exact"/>
              <w:ind w:left="278"/>
              <w:rPr>
                <w:sz w:val="18"/>
              </w:rPr>
            </w:pPr>
            <w:r w:rsidRPr="00741839">
              <w:rPr>
                <w:sz w:val="18"/>
              </w:rPr>
              <w:t xml:space="preserve">врожденные аномалии развития нервной системы  </w:t>
            </w:r>
          </w:p>
        </w:tc>
        <w:tc>
          <w:tcPr>
            <w:tcW w:w="882" w:type="dxa"/>
            <w:vAlign w:val="center"/>
          </w:tcPr>
          <w:p w:rsidR="00385DE8" w:rsidRPr="00741839" w:rsidRDefault="00385DE8" w:rsidP="00FD57C3">
            <w:pPr>
              <w:spacing w:line="180" w:lineRule="exact"/>
              <w:jc w:val="center"/>
              <w:rPr>
                <w:sz w:val="18"/>
              </w:rPr>
            </w:pPr>
            <w:r w:rsidRPr="00741839">
              <w:rPr>
                <w:sz w:val="18"/>
              </w:rPr>
              <w:t>18.1</w:t>
            </w:r>
          </w:p>
        </w:tc>
        <w:tc>
          <w:tcPr>
            <w:tcW w:w="1276" w:type="dxa"/>
            <w:vAlign w:val="center"/>
          </w:tcPr>
          <w:p w:rsidR="00385DE8" w:rsidRPr="00741839" w:rsidRDefault="00385DE8" w:rsidP="00FD57C3">
            <w:pPr>
              <w:spacing w:line="180" w:lineRule="exact"/>
              <w:jc w:val="center"/>
              <w:rPr>
                <w:sz w:val="18"/>
              </w:rPr>
            </w:pPr>
            <w:r w:rsidRPr="00741839">
              <w:rPr>
                <w:sz w:val="18"/>
              </w:rPr>
              <w:t>Q00-Q07</w:t>
            </w:r>
          </w:p>
        </w:tc>
        <w:tc>
          <w:tcPr>
            <w:tcW w:w="992" w:type="dxa"/>
            <w:shd w:val="clear" w:color="auto" w:fill="auto"/>
            <w:vAlign w:val="center"/>
          </w:tcPr>
          <w:p w:rsidR="00385DE8" w:rsidRPr="00741839" w:rsidRDefault="00385DE8" w:rsidP="00FD57C3">
            <w:pPr>
              <w:spacing w:line="180" w:lineRule="exact"/>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993"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spacing w:line="180" w:lineRule="exact"/>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врожденные аномалии глаза</w:t>
            </w:r>
          </w:p>
        </w:tc>
        <w:tc>
          <w:tcPr>
            <w:tcW w:w="882" w:type="dxa"/>
            <w:vAlign w:val="center"/>
          </w:tcPr>
          <w:p w:rsidR="00385DE8" w:rsidRPr="00741839" w:rsidRDefault="00385DE8" w:rsidP="00FD57C3">
            <w:pPr>
              <w:spacing w:line="200" w:lineRule="exact"/>
              <w:jc w:val="center"/>
              <w:rPr>
                <w:sz w:val="18"/>
              </w:rPr>
            </w:pPr>
            <w:r w:rsidRPr="00741839">
              <w:rPr>
                <w:sz w:val="18"/>
              </w:rPr>
              <w:t>18.2</w:t>
            </w:r>
          </w:p>
        </w:tc>
        <w:tc>
          <w:tcPr>
            <w:tcW w:w="1276" w:type="dxa"/>
            <w:vAlign w:val="center"/>
          </w:tcPr>
          <w:p w:rsidR="00385DE8" w:rsidRPr="00741839" w:rsidRDefault="00385DE8" w:rsidP="00FD57C3">
            <w:pPr>
              <w:spacing w:line="200" w:lineRule="exact"/>
              <w:jc w:val="center"/>
              <w:rPr>
                <w:sz w:val="18"/>
              </w:rPr>
            </w:pPr>
            <w:r w:rsidRPr="00741839">
              <w:rPr>
                <w:sz w:val="18"/>
                <w:lang w:val="en-US"/>
              </w:rPr>
              <w:t>Q</w:t>
            </w:r>
            <w:r w:rsidRPr="00741839">
              <w:rPr>
                <w:sz w:val="18"/>
              </w:rPr>
              <w:t>10-</w:t>
            </w:r>
            <w:r w:rsidRPr="00741839">
              <w:rPr>
                <w:sz w:val="18"/>
                <w:lang w:val="en-US"/>
              </w:rPr>
              <w:t>Q</w:t>
            </w:r>
            <w:r w:rsidRPr="00741839">
              <w:rPr>
                <w:sz w:val="18"/>
              </w:rPr>
              <w:t>15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врожденные аномалии системы</w:t>
            </w:r>
          </w:p>
          <w:p w:rsidR="00385DE8" w:rsidRPr="00741839" w:rsidRDefault="00385DE8" w:rsidP="00FD57C3">
            <w:pPr>
              <w:spacing w:line="200" w:lineRule="exact"/>
              <w:ind w:left="278"/>
              <w:rPr>
                <w:sz w:val="18"/>
              </w:rPr>
            </w:pPr>
            <w:r w:rsidRPr="00741839">
              <w:rPr>
                <w:sz w:val="18"/>
              </w:rPr>
              <w:t>кровообращения</w:t>
            </w:r>
          </w:p>
        </w:tc>
        <w:tc>
          <w:tcPr>
            <w:tcW w:w="882" w:type="dxa"/>
            <w:vAlign w:val="center"/>
          </w:tcPr>
          <w:p w:rsidR="00385DE8" w:rsidRPr="00741839" w:rsidRDefault="00385DE8" w:rsidP="00FD57C3">
            <w:pPr>
              <w:spacing w:line="200" w:lineRule="exact"/>
              <w:jc w:val="center"/>
              <w:rPr>
                <w:sz w:val="18"/>
              </w:rPr>
            </w:pPr>
            <w:r w:rsidRPr="00741839">
              <w:rPr>
                <w:sz w:val="18"/>
              </w:rPr>
              <w:t>18.3</w:t>
            </w:r>
          </w:p>
        </w:tc>
        <w:tc>
          <w:tcPr>
            <w:tcW w:w="1276" w:type="dxa"/>
            <w:vAlign w:val="center"/>
          </w:tcPr>
          <w:p w:rsidR="00385DE8" w:rsidRPr="00741839" w:rsidRDefault="00385DE8" w:rsidP="00FD57C3">
            <w:pPr>
              <w:spacing w:line="200" w:lineRule="exact"/>
              <w:jc w:val="center"/>
              <w:rPr>
                <w:sz w:val="18"/>
              </w:rPr>
            </w:pPr>
            <w:r w:rsidRPr="00741839">
              <w:rPr>
                <w:sz w:val="18"/>
              </w:rPr>
              <w:t>Q20-Q28</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врожденные аномалии женских половых органов</w:t>
            </w:r>
          </w:p>
        </w:tc>
        <w:tc>
          <w:tcPr>
            <w:tcW w:w="882" w:type="dxa"/>
            <w:vAlign w:val="center"/>
          </w:tcPr>
          <w:p w:rsidR="00385DE8" w:rsidRPr="00741839" w:rsidRDefault="00385DE8" w:rsidP="00FD57C3">
            <w:pPr>
              <w:spacing w:line="200" w:lineRule="exact"/>
              <w:jc w:val="center"/>
              <w:rPr>
                <w:sz w:val="18"/>
              </w:rPr>
            </w:pPr>
            <w:r w:rsidRPr="00741839">
              <w:rPr>
                <w:sz w:val="18"/>
              </w:rPr>
              <w:t>18.4</w:t>
            </w:r>
          </w:p>
        </w:tc>
        <w:tc>
          <w:tcPr>
            <w:tcW w:w="1276" w:type="dxa"/>
            <w:vAlign w:val="center"/>
          </w:tcPr>
          <w:p w:rsidR="00385DE8" w:rsidRPr="00741839" w:rsidRDefault="00385DE8" w:rsidP="00FD57C3">
            <w:pPr>
              <w:spacing w:line="200" w:lineRule="exact"/>
              <w:jc w:val="center"/>
              <w:rPr>
                <w:sz w:val="18"/>
              </w:rPr>
            </w:pPr>
            <w:r w:rsidRPr="00741839">
              <w:rPr>
                <w:sz w:val="18"/>
              </w:rPr>
              <w:t>Q50-Q52</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неопределенность пола</w:t>
            </w:r>
            <w:r w:rsidRPr="00741839">
              <w:rPr>
                <w:sz w:val="18"/>
              </w:rPr>
              <w:br/>
              <w:t>и псевдогермафродитизм</w:t>
            </w:r>
          </w:p>
        </w:tc>
        <w:tc>
          <w:tcPr>
            <w:tcW w:w="882" w:type="dxa"/>
            <w:vAlign w:val="center"/>
          </w:tcPr>
          <w:p w:rsidR="00385DE8" w:rsidRPr="00741839" w:rsidRDefault="00385DE8" w:rsidP="00FD57C3">
            <w:pPr>
              <w:spacing w:line="200" w:lineRule="exact"/>
              <w:jc w:val="center"/>
              <w:rPr>
                <w:sz w:val="18"/>
              </w:rPr>
            </w:pPr>
            <w:r w:rsidRPr="00741839">
              <w:rPr>
                <w:sz w:val="18"/>
              </w:rPr>
              <w:t>18.5</w:t>
            </w:r>
          </w:p>
        </w:tc>
        <w:tc>
          <w:tcPr>
            <w:tcW w:w="1276" w:type="dxa"/>
            <w:vAlign w:val="center"/>
          </w:tcPr>
          <w:p w:rsidR="00385DE8" w:rsidRPr="00741839" w:rsidRDefault="00385DE8" w:rsidP="00FD57C3">
            <w:pPr>
              <w:spacing w:line="200" w:lineRule="exact"/>
              <w:jc w:val="center"/>
              <w:rPr>
                <w:sz w:val="18"/>
              </w:rPr>
            </w:pPr>
            <w:r w:rsidRPr="00741839">
              <w:rPr>
                <w:sz w:val="18"/>
              </w:rPr>
              <w:t>Q56</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врожденные деформации бедра</w:t>
            </w:r>
          </w:p>
        </w:tc>
        <w:tc>
          <w:tcPr>
            <w:tcW w:w="882" w:type="dxa"/>
            <w:vAlign w:val="center"/>
          </w:tcPr>
          <w:p w:rsidR="00385DE8" w:rsidRPr="00741839" w:rsidRDefault="00385DE8" w:rsidP="00FD57C3">
            <w:pPr>
              <w:spacing w:line="200" w:lineRule="exact"/>
              <w:jc w:val="center"/>
              <w:rPr>
                <w:sz w:val="18"/>
              </w:rPr>
            </w:pPr>
            <w:r w:rsidRPr="00741839">
              <w:rPr>
                <w:sz w:val="18"/>
              </w:rPr>
              <w:t>18.6</w:t>
            </w:r>
          </w:p>
        </w:tc>
        <w:tc>
          <w:tcPr>
            <w:tcW w:w="1276" w:type="dxa"/>
            <w:vAlign w:val="center"/>
          </w:tcPr>
          <w:p w:rsidR="00385DE8" w:rsidRPr="00741839" w:rsidRDefault="00385DE8" w:rsidP="00FD57C3">
            <w:pPr>
              <w:spacing w:line="200" w:lineRule="exact"/>
              <w:jc w:val="center"/>
              <w:rPr>
                <w:sz w:val="18"/>
              </w:rPr>
            </w:pPr>
            <w:r w:rsidRPr="00741839">
              <w:rPr>
                <w:sz w:val="18"/>
              </w:rPr>
              <w:t>Q65</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врожденный ихтиоз</w:t>
            </w:r>
          </w:p>
        </w:tc>
        <w:tc>
          <w:tcPr>
            <w:tcW w:w="882" w:type="dxa"/>
            <w:vAlign w:val="center"/>
          </w:tcPr>
          <w:p w:rsidR="00385DE8" w:rsidRPr="00741839" w:rsidRDefault="00385DE8" w:rsidP="00FD57C3">
            <w:pPr>
              <w:spacing w:line="200" w:lineRule="exact"/>
              <w:jc w:val="center"/>
              <w:rPr>
                <w:sz w:val="18"/>
              </w:rPr>
            </w:pPr>
            <w:r w:rsidRPr="00741839">
              <w:rPr>
                <w:sz w:val="18"/>
              </w:rPr>
              <w:t>18.7</w:t>
            </w:r>
          </w:p>
        </w:tc>
        <w:tc>
          <w:tcPr>
            <w:tcW w:w="1276" w:type="dxa"/>
            <w:vAlign w:val="center"/>
          </w:tcPr>
          <w:p w:rsidR="00385DE8" w:rsidRPr="00741839" w:rsidRDefault="00385DE8" w:rsidP="00FD57C3">
            <w:pPr>
              <w:spacing w:line="200" w:lineRule="exact"/>
              <w:jc w:val="center"/>
              <w:rPr>
                <w:sz w:val="18"/>
              </w:rPr>
            </w:pPr>
            <w:r w:rsidRPr="00741839">
              <w:rPr>
                <w:sz w:val="18"/>
                <w:lang w:val="en-US"/>
              </w:rPr>
              <w:t>Q</w:t>
            </w:r>
            <w:r w:rsidRPr="00741839">
              <w:rPr>
                <w:sz w:val="18"/>
              </w:rPr>
              <w:t>80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нейрофиброматоз</w:t>
            </w:r>
          </w:p>
        </w:tc>
        <w:tc>
          <w:tcPr>
            <w:tcW w:w="882" w:type="dxa"/>
            <w:vAlign w:val="center"/>
          </w:tcPr>
          <w:p w:rsidR="00385DE8" w:rsidRPr="00741839" w:rsidRDefault="00385DE8" w:rsidP="00FD57C3">
            <w:pPr>
              <w:spacing w:line="200" w:lineRule="exact"/>
              <w:jc w:val="center"/>
              <w:rPr>
                <w:sz w:val="18"/>
              </w:rPr>
            </w:pPr>
            <w:r w:rsidRPr="00741839">
              <w:rPr>
                <w:sz w:val="18"/>
              </w:rPr>
              <w:t>18.8</w:t>
            </w:r>
          </w:p>
        </w:tc>
        <w:tc>
          <w:tcPr>
            <w:tcW w:w="1276" w:type="dxa"/>
            <w:vAlign w:val="center"/>
          </w:tcPr>
          <w:p w:rsidR="00385DE8" w:rsidRPr="00741839" w:rsidRDefault="00385DE8" w:rsidP="00FD57C3">
            <w:pPr>
              <w:spacing w:line="200" w:lineRule="exact"/>
              <w:jc w:val="center"/>
              <w:rPr>
                <w:sz w:val="18"/>
              </w:rPr>
            </w:pPr>
            <w:r w:rsidRPr="00741839">
              <w:rPr>
                <w:sz w:val="18"/>
              </w:rPr>
              <w:t>Q85.0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200" w:lineRule="exact"/>
              <w:ind w:left="278"/>
              <w:rPr>
                <w:sz w:val="18"/>
              </w:rPr>
            </w:pPr>
            <w:r w:rsidRPr="00741839">
              <w:rPr>
                <w:sz w:val="18"/>
              </w:rPr>
              <w:t>синдром Дауна</w:t>
            </w:r>
          </w:p>
        </w:tc>
        <w:tc>
          <w:tcPr>
            <w:tcW w:w="882" w:type="dxa"/>
            <w:vAlign w:val="center"/>
          </w:tcPr>
          <w:p w:rsidR="00385DE8" w:rsidRPr="00741839" w:rsidRDefault="00385DE8" w:rsidP="00FD57C3">
            <w:pPr>
              <w:spacing w:line="200" w:lineRule="exact"/>
              <w:jc w:val="center"/>
              <w:rPr>
                <w:sz w:val="18"/>
              </w:rPr>
            </w:pPr>
            <w:r w:rsidRPr="00741839">
              <w:rPr>
                <w:sz w:val="18"/>
              </w:rPr>
              <w:t>18.9</w:t>
            </w:r>
          </w:p>
        </w:tc>
        <w:tc>
          <w:tcPr>
            <w:tcW w:w="1276" w:type="dxa"/>
            <w:vAlign w:val="center"/>
          </w:tcPr>
          <w:p w:rsidR="00385DE8" w:rsidRPr="00741839" w:rsidRDefault="00385DE8" w:rsidP="00FD57C3">
            <w:pPr>
              <w:spacing w:line="200" w:lineRule="exact"/>
              <w:jc w:val="center"/>
              <w:rPr>
                <w:sz w:val="18"/>
              </w:rPr>
            </w:pPr>
            <w:r w:rsidRPr="00741839">
              <w:rPr>
                <w:sz w:val="18"/>
              </w:rPr>
              <w:t>Q90</w:t>
            </w:r>
          </w:p>
        </w:tc>
        <w:tc>
          <w:tcPr>
            <w:tcW w:w="992" w:type="dxa"/>
            <w:shd w:val="clear" w:color="auto" w:fill="auto"/>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jc w:val="center"/>
              <w:rPr>
                <w:b/>
                <w:sz w:val="22"/>
              </w:rPr>
            </w:pPr>
          </w:p>
        </w:tc>
        <w:tc>
          <w:tcPr>
            <w:tcW w:w="993"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992" w:type="dxa"/>
            <w:vAlign w:val="center"/>
          </w:tcPr>
          <w:p w:rsidR="00385DE8" w:rsidRPr="00741839" w:rsidRDefault="00385DE8" w:rsidP="00FD57C3">
            <w:pPr>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jc w:val="center"/>
              <w:rPr>
                <w:b/>
                <w:sz w:val="22"/>
              </w:rPr>
            </w:pPr>
          </w:p>
        </w:tc>
      </w:tr>
      <w:tr w:rsidR="00385DE8" w:rsidRPr="00741839" w:rsidTr="008828F9">
        <w:trPr>
          <w:cantSplit/>
          <w:trHeight w:val="20"/>
          <w:jc w:val="center"/>
        </w:trPr>
        <w:tc>
          <w:tcPr>
            <w:tcW w:w="4448" w:type="dxa"/>
            <w:vAlign w:val="center"/>
          </w:tcPr>
          <w:p w:rsidR="00385DE8" w:rsidRPr="00741839" w:rsidRDefault="00385DE8" w:rsidP="00FD57C3">
            <w:pPr>
              <w:spacing w:line="180" w:lineRule="exact"/>
              <w:ind w:left="136"/>
              <w:rPr>
                <w:b/>
                <w:sz w:val="18"/>
              </w:rPr>
            </w:pPr>
            <w:r w:rsidRPr="00741839">
              <w:rPr>
                <w:b/>
                <w:sz w:val="18"/>
              </w:rPr>
              <w:t>симптомы, признаки и отклонения от нормы, выявленные при клинических и лабораторных исследованиях, не классифицированные в других рубриках</w:t>
            </w:r>
          </w:p>
        </w:tc>
        <w:tc>
          <w:tcPr>
            <w:tcW w:w="882" w:type="dxa"/>
            <w:vAlign w:val="center"/>
          </w:tcPr>
          <w:p w:rsidR="00385DE8" w:rsidRPr="00741839" w:rsidRDefault="00385DE8" w:rsidP="00FD57C3">
            <w:pPr>
              <w:spacing w:line="180" w:lineRule="exact"/>
              <w:jc w:val="center"/>
              <w:rPr>
                <w:b/>
                <w:sz w:val="18"/>
              </w:rPr>
            </w:pPr>
            <w:r w:rsidRPr="00741839">
              <w:rPr>
                <w:b/>
                <w:sz w:val="18"/>
              </w:rPr>
              <w:t>19.0</w:t>
            </w:r>
          </w:p>
        </w:tc>
        <w:tc>
          <w:tcPr>
            <w:tcW w:w="1276" w:type="dxa"/>
            <w:vAlign w:val="center"/>
          </w:tcPr>
          <w:p w:rsidR="00385DE8" w:rsidRPr="00741839" w:rsidRDefault="00385DE8" w:rsidP="00FD57C3">
            <w:pPr>
              <w:spacing w:line="180" w:lineRule="exact"/>
              <w:jc w:val="center"/>
              <w:rPr>
                <w:b/>
                <w:sz w:val="18"/>
              </w:rPr>
            </w:pPr>
            <w:r w:rsidRPr="00741839">
              <w:rPr>
                <w:b/>
                <w:sz w:val="18"/>
              </w:rPr>
              <w:t>R00-R99</w:t>
            </w:r>
          </w:p>
        </w:tc>
        <w:tc>
          <w:tcPr>
            <w:tcW w:w="992" w:type="dxa"/>
            <w:shd w:val="clear" w:color="auto" w:fill="auto"/>
            <w:vAlign w:val="center"/>
          </w:tcPr>
          <w:p w:rsidR="00385DE8" w:rsidRPr="00741839" w:rsidRDefault="00385DE8" w:rsidP="00FD57C3">
            <w:pPr>
              <w:spacing w:line="180" w:lineRule="exact"/>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993"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sz w:val="22"/>
              </w:rPr>
            </w:pPr>
          </w:p>
        </w:tc>
        <w:tc>
          <w:tcPr>
            <w:tcW w:w="1134" w:type="dxa"/>
            <w:shd w:val="clear" w:color="auto" w:fill="auto"/>
            <w:vAlign w:val="center"/>
          </w:tcPr>
          <w:p w:rsidR="00385DE8" w:rsidRPr="00741839" w:rsidRDefault="00385DE8" w:rsidP="00FD57C3">
            <w:pPr>
              <w:spacing w:line="180" w:lineRule="exact"/>
              <w:jc w:val="center"/>
              <w:rPr>
                <w:sz w:val="22"/>
              </w:rPr>
            </w:pPr>
          </w:p>
        </w:tc>
        <w:tc>
          <w:tcPr>
            <w:tcW w:w="851" w:type="dxa"/>
            <w:shd w:val="clear" w:color="auto" w:fill="auto"/>
            <w:vAlign w:val="center"/>
          </w:tcPr>
          <w:p w:rsidR="00385DE8" w:rsidRPr="00741839" w:rsidRDefault="00385DE8" w:rsidP="00FD57C3">
            <w:pPr>
              <w:spacing w:line="180" w:lineRule="exact"/>
              <w:jc w:val="center"/>
              <w:rPr>
                <w:sz w:val="22"/>
              </w:rPr>
            </w:pPr>
          </w:p>
        </w:tc>
        <w:tc>
          <w:tcPr>
            <w:tcW w:w="1048" w:type="dxa"/>
            <w:vAlign w:val="center"/>
          </w:tcPr>
          <w:p w:rsidR="00385DE8" w:rsidRPr="00741839" w:rsidRDefault="00385DE8" w:rsidP="00FD57C3">
            <w:pPr>
              <w:spacing w:line="180" w:lineRule="exact"/>
              <w:jc w:val="center"/>
              <w:rPr>
                <w:sz w:val="22"/>
              </w:rPr>
            </w:pPr>
            <w:r w:rsidRPr="00741839">
              <w:rPr>
                <w:sz w:val="22"/>
              </w:rPr>
              <w:t>Х</w:t>
            </w:r>
          </w:p>
        </w:tc>
      </w:tr>
      <w:tr w:rsidR="00385DE8" w:rsidRPr="00741839" w:rsidTr="008828F9">
        <w:trPr>
          <w:cantSplit/>
          <w:trHeight w:val="20"/>
          <w:jc w:val="center"/>
        </w:trPr>
        <w:tc>
          <w:tcPr>
            <w:tcW w:w="4448" w:type="dxa"/>
            <w:vAlign w:val="center"/>
          </w:tcPr>
          <w:p w:rsidR="00385DE8" w:rsidRPr="00741839" w:rsidRDefault="00385DE8" w:rsidP="00FD57C3">
            <w:pPr>
              <w:spacing w:line="180" w:lineRule="exact"/>
              <w:ind w:left="136"/>
              <w:rPr>
                <w:b/>
                <w:sz w:val="18"/>
              </w:rPr>
            </w:pPr>
            <w:r w:rsidRPr="00741839">
              <w:rPr>
                <w:b/>
                <w:sz w:val="18"/>
              </w:rPr>
              <w:t>травмы, отравления и некоторые другие последствия воздействия внешних причин</w:t>
            </w:r>
          </w:p>
        </w:tc>
        <w:tc>
          <w:tcPr>
            <w:tcW w:w="882" w:type="dxa"/>
            <w:vAlign w:val="center"/>
          </w:tcPr>
          <w:p w:rsidR="00385DE8" w:rsidRPr="00741839" w:rsidRDefault="00385DE8" w:rsidP="00FD57C3">
            <w:pPr>
              <w:spacing w:line="180" w:lineRule="exact"/>
              <w:jc w:val="center"/>
              <w:rPr>
                <w:b/>
                <w:sz w:val="18"/>
              </w:rPr>
            </w:pPr>
            <w:r w:rsidRPr="00741839">
              <w:rPr>
                <w:b/>
                <w:sz w:val="18"/>
              </w:rPr>
              <w:t>20.0</w:t>
            </w:r>
          </w:p>
        </w:tc>
        <w:tc>
          <w:tcPr>
            <w:tcW w:w="1276" w:type="dxa"/>
            <w:vAlign w:val="center"/>
          </w:tcPr>
          <w:p w:rsidR="00385DE8" w:rsidRPr="00741839" w:rsidRDefault="00385DE8" w:rsidP="00FD57C3">
            <w:pPr>
              <w:spacing w:line="180" w:lineRule="exact"/>
              <w:jc w:val="center"/>
              <w:rPr>
                <w:b/>
                <w:sz w:val="18"/>
              </w:rPr>
            </w:pPr>
            <w:r w:rsidRPr="00741839">
              <w:rPr>
                <w:b/>
                <w:sz w:val="18"/>
              </w:rPr>
              <w:t>S00-T98</w:t>
            </w:r>
          </w:p>
        </w:tc>
        <w:tc>
          <w:tcPr>
            <w:tcW w:w="992" w:type="dxa"/>
            <w:shd w:val="clear" w:color="auto" w:fill="auto"/>
            <w:vAlign w:val="center"/>
          </w:tcPr>
          <w:p w:rsidR="00385DE8" w:rsidRPr="00741839" w:rsidRDefault="00385DE8" w:rsidP="00FD57C3">
            <w:pPr>
              <w:spacing w:line="180" w:lineRule="exact"/>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993"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b/>
                <w:sz w:val="22"/>
              </w:rPr>
            </w:pPr>
          </w:p>
        </w:tc>
        <w:tc>
          <w:tcPr>
            <w:tcW w:w="992" w:type="dxa"/>
            <w:vAlign w:val="center"/>
          </w:tcPr>
          <w:p w:rsidR="00385DE8" w:rsidRPr="00741839" w:rsidRDefault="00385DE8" w:rsidP="00FD57C3">
            <w:pPr>
              <w:spacing w:line="180" w:lineRule="exact"/>
              <w:jc w:val="center"/>
              <w:rPr>
                <w:b/>
                <w:sz w:val="22"/>
              </w:rPr>
            </w:pPr>
          </w:p>
        </w:tc>
        <w:tc>
          <w:tcPr>
            <w:tcW w:w="1134" w:type="dxa"/>
            <w:shd w:val="clear" w:color="auto" w:fill="auto"/>
            <w:vAlign w:val="center"/>
          </w:tcPr>
          <w:p w:rsidR="00385DE8" w:rsidRPr="00741839" w:rsidRDefault="00385DE8" w:rsidP="00FD57C3">
            <w:pPr>
              <w:spacing w:line="180" w:lineRule="exact"/>
              <w:jc w:val="center"/>
              <w:rPr>
                <w:b/>
                <w:sz w:val="22"/>
              </w:rPr>
            </w:pPr>
          </w:p>
        </w:tc>
        <w:tc>
          <w:tcPr>
            <w:tcW w:w="851" w:type="dxa"/>
            <w:shd w:val="clear" w:color="auto" w:fill="auto"/>
            <w:vAlign w:val="center"/>
          </w:tcPr>
          <w:p w:rsidR="00385DE8" w:rsidRPr="00741839" w:rsidRDefault="00385DE8" w:rsidP="00FD57C3">
            <w:pPr>
              <w:spacing w:line="180" w:lineRule="exact"/>
              <w:jc w:val="center"/>
              <w:rPr>
                <w:b/>
                <w:sz w:val="22"/>
              </w:rPr>
            </w:pPr>
          </w:p>
        </w:tc>
        <w:tc>
          <w:tcPr>
            <w:tcW w:w="1048" w:type="dxa"/>
            <w:vAlign w:val="center"/>
          </w:tcPr>
          <w:p w:rsidR="00385DE8" w:rsidRPr="00741839" w:rsidRDefault="00385DE8" w:rsidP="00FD57C3">
            <w:pPr>
              <w:spacing w:line="180" w:lineRule="exact"/>
              <w:jc w:val="center"/>
              <w:rPr>
                <w:b/>
                <w:sz w:val="22"/>
              </w:rPr>
            </w:pPr>
          </w:p>
        </w:tc>
      </w:tr>
      <w:tr w:rsidR="00385DE8" w:rsidRPr="005F642D" w:rsidTr="008828F9">
        <w:trPr>
          <w:cantSplit/>
          <w:trHeight w:val="20"/>
          <w:jc w:val="center"/>
        </w:trPr>
        <w:tc>
          <w:tcPr>
            <w:tcW w:w="4448" w:type="dxa"/>
            <w:vAlign w:val="center"/>
          </w:tcPr>
          <w:p w:rsidR="00385DE8" w:rsidRPr="00741839" w:rsidRDefault="00385DE8" w:rsidP="00FD57C3">
            <w:pPr>
              <w:spacing w:line="180" w:lineRule="exact"/>
              <w:ind w:left="136"/>
              <w:rPr>
                <w:sz w:val="18"/>
              </w:rPr>
            </w:pPr>
            <w:r w:rsidRPr="00741839">
              <w:rPr>
                <w:sz w:val="18"/>
              </w:rPr>
              <w:t xml:space="preserve">  из них</w:t>
            </w:r>
          </w:p>
          <w:p w:rsidR="00385DE8" w:rsidRPr="00741839" w:rsidRDefault="00385DE8" w:rsidP="00FD57C3">
            <w:pPr>
              <w:spacing w:line="180" w:lineRule="exact"/>
              <w:ind w:left="136"/>
              <w:rPr>
                <w:sz w:val="18"/>
              </w:rPr>
            </w:pPr>
            <w:r w:rsidRPr="00741839">
              <w:rPr>
                <w:sz w:val="18"/>
              </w:rPr>
              <w:t>открытые укушенные раны</w:t>
            </w:r>
          </w:p>
          <w:p w:rsidR="00385DE8" w:rsidRPr="00741839" w:rsidRDefault="00385DE8" w:rsidP="00FD57C3">
            <w:pPr>
              <w:spacing w:line="180" w:lineRule="exact"/>
              <w:ind w:left="136"/>
              <w:rPr>
                <w:sz w:val="18"/>
              </w:rPr>
            </w:pPr>
            <w:r w:rsidRPr="00741839">
              <w:rPr>
                <w:sz w:val="18"/>
              </w:rPr>
              <w:t xml:space="preserve">(только с кодом внешней причины </w:t>
            </w:r>
            <w:r w:rsidRPr="00741839">
              <w:rPr>
                <w:sz w:val="18"/>
                <w:lang w:val="en-US"/>
              </w:rPr>
              <w:t>W</w:t>
            </w:r>
            <w:r w:rsidRPr="00741839">
              <w:rPr>
                <w:sz w:val="18"/>
              </w:rPr>
              <w:t>54)</w:t>
            </w:r>
          </w:p>
          <w:p w:rsidR="00385DE8" w:rsidRPr="00741839" w:rsidRDefault="00385DE8" w:rsidP="00FD57C3">
            <w:pPr>
              <w:spacing w:line="180" w:lineRule="exact"/>
              <w:ind w:left="136"/>
              <w:rPr>
                <w:b/>
                <w:sz w:val="18"/>
              </w:rPr>
            </w:pPr>
          </w:p>
        </w:tc>
        <w:tc>
          <w:tcPr>
            <w:tcW w:w="882" w:type="dxa"/>
            <w:vAlign w:val="center"/>
          </w:tcPr>
          <w:p w:rsidR="00385DE8" w:rsidRPr="00741839" w:rsidRDefault="00385DE8" w:rsidP="00FD57C3">
            <w:pPr>
              <w:spacing w:line="180" w:lineRule="exact"/>
              <w:jc w:val="center"/>
              <w:rPr>
                <w:sz w:val="18"/>
              </w:rPr>
            </w:pPr>
            <w:r w:rsidRPr="00741839">
              <w:rPr>
                <w:sz w:val="18"/>
              </w:rPr>
              <w:t>20.1</w:t>
            </w:r>
          </w:p>
        </w:tc>
        <w:tc>
          <w:tcPr>
            <w:tcW w:w="1276" w:type="dxa"/>
            <w:vAlign w:val="center"/>
          </w:tcPr>
          <w:p w:rsidR="00385DE8" w:rsidRPr="00741839" w:rsidRDefault="00385DE8" w:rsidP="00FD57C3">
            <w:pPr>
              <w:spacing w:line="180" w:lineRule="exact"/>
              <w:jc w:val="center"/>
              <w:rPr>
                <w:sz w:val="18"/>
                <w:lang w:val="en-US"/>
              </w:rPr>
            </w:pPr>
            <w:r w:rsidRPr="00741839">
              <w:rPr>
                <w:sz w:val="18"/>
                <w:lang w:val="en-US"/>
              </w:rPr>
              <w:t xml:space="preserve">S01, S11, S21, S31, S41, S51, S61, S71, S81, S91 </w:t>
            </w:r>
          </w:p>
        </w:tc>
        <w:tc>
          <w:tcPr>
            <w:tcW w:w="992" w:type="dxa"/>
            <w:shd w:val="clear" w:color="auto" w:fill="auto"/>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993"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spacing w:line="180" w:lineRule="exact"/>
              <w:jc w:val="center"/>
              <w:rPr>
                <w:b/>
                <w:sz w:val="22"/>
                <w:lang w:val="en-US"/>
              </w:rPr>
            </w:pPr>
          </w:p>
        </w:tc>
      </w:tr>
      <w:tr w:rsidR="00385DE8" w:rsidRPr="00741839" w:rsidTr="008828F9">
        <w:trPr>
          <w:cantSplit/>
          <w:trHeight w:val="20"/>
          <w:jc w:val="center"/>
        </w:trPr>
        <w:tc>
          <w:tcPr>
            <w:tcW w:w="4448" w:type="dxa"/>
            <w:vAlign w:val="center"/>
          </w:tcPr>
          <w:p w:rsidR="00385DE8" w:rsidRPr="00741839" w:rsidRDefault="00385DE8" w:rsidP="00FD57C3">
            <w:pPr>
              <w:spacing w:line="180" w:lineRule="exact"/>
              <w:ind w:left="136"/>
              <w:rPr>
                <w:b/>
                <w:sz w:val="18"/>
                <w:lang w:val="en-US"/>
              </w:rPr>
            </w:pPr>
            <w:r w:rsidRPr="00741839">
              <w:rPr>
                <w:b/>
                <w:sz w:val="18"/>
                <w:lang w:val="en-US"/>
              </w:rPr>
              <w:t>COVID-19</w:t>
            </w:r>
          </w:p>
        </w:tc>
        <w:tc>
          <w:tcPr>
            <w:tcW w:w="882" w:type="dxa"/>
            <w:vAlign w:val="center"/>
          </w:tcPr>
          <w:p w:rsidR="00385DE8" w:rsidRPr="00741839" w:rsidRDefault="00385DE8" w:rsidP="00FD57C3">
            <w:pPr>
              <w:spacing w:line="180" w:lineRule="exact"/>
              <w:jc w:val="center"/>
              <w:rPr>
                <w:b/>
                <w:sz w:val="18"/>
                <w:lang w:val="en-US"/>
              </w:rPr>
            </w:pPr>
            <w:r w:rsidRPr="00741839">
              <w:rPr>
                <w:b/>
                <w:sz w:val="18"/>
                <w:lang w:val="en-US"/>
              </w:rPr>
              <w:t>21</w:t>
            </w:r>
          </w:p>
        </w:tc>
        <w:tc>
          <w:tcPr>
            <w:tcW w:w="1276" w:type="dxa"/>
            <w:vAlign w:val="center"/>
          </w:tcPr>
          <w:p w:rsidR="00385DE8" w:rsidRPr="00741839" w:rsidRDefault="00385DE8" w:rsidP="00FD57C3">
            <w:pPr>
              <w:spacing w:line="180" w:lineRule="exact"/>
              <w:jc w:val="center"/>
              <w:rPr>
                <w:b/>
                <w:sz w:val="18"/>
                <w:lang w:val="en-US"/>
              </w:rPr>
            </w:pPr>
            <w:r w:rsidRPr="00741839">
              <w:rPr>
                <w:b/>
                <w:sz w:val="18"/>
                <w:lang w:val="en-US"/>
              </w:rPr>
              <w:t>U07.1, U07.2</w:t>
            </w:r>
          </w:p>
        </w:tc>
        <w:tc>
          <w:tcPr>
            <w:tcW w:w="992" w:type="dxa"/>
            <w:shd w:val="clear" w:color="auto" w:fill="auto"/>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993"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992" w:type="dxa"/>
            <w:vAlign w:val="center"/>
          </w:tcPr>
          <w:p w:rsidR="00385DE8" w:rsidRPr="00741839" w:rsidRDefault="00385DE8" w:rsidP="00FD57C3">
            <w:pPr>
              <w:spacing w:line="180" w:lineRule="exact"/>
              <w:jc w:val="center"/>
              <w:rPr>
                <w:b/>
                <w:sz w:val="22"/>
                <w:lang w:val="en-US"/>
              </w:rPr>
            </w:pPr>
          </w:p>
        </w:tc>
        <w:tc>
          <w:tcPr>
            <w:tcW w:w="1134" w:type="dxa"/>
            <w:shd w:val="clear" w:color="auto" w:fill="auto"/>
            <w:vAlign w:val="center"/>
          </w:tcPr>
          <w:p w:rsidR="00385DE8" w:rsidRPr="00741839" w:rsidRDefault="00385DE8" w:rsidP="00FD57C3">
            <w:pPr>
              <w:spacing w:line="180" w:lineRule="exact"/>
              <w:jc w:val="center"/>
              <w:rPr>
                <w:b/>
                <w:sz w:val="22"/>
                <w:lang w:val="en-US"/>
              </w:rPr>
            </w:pPr>
          </w:p>
        </w:tc>
        <w:tc>
          <w:tcPr>
            <w:tcW w:w="851" w:type="dxa"/>
            <w:shd w:val="clear" w:color="auto" w:fill="auto"/>
            <w:vAlign w:val="center"/>
          </w:tcPr>
          <w:p w:rsidR="00385DE8" w:rsidRPr="00741839" w:rsidRDefault="00385DE8" w:rsidP="00FD57C3">
            <w:pPr>
              <w:spacing w:line="180" w:lineRule="exact"/>
              <w:jc w:val="center"/>
              <w:rPr>
                <w:b/>
                <w:sz w:val="22"/>
                <w:lang w:val="en-US"/>
              </w:rPr>
            </w:pPr>
          </w:p>
        </w:tc>
        <w:tc>
          <w:tcPr>
            <w:tcW w:w="1048" w:type="dxa"/>
            <w:vAlign w:val="center"/>
          </w:tcPr>
          <w:p w:rsidR="00385DE8" w:rsidRPr="00741839" w:rsidRDefault="00385DE8" w:rsidP="00FD57C3">
            <w:pPr>
              <w:spacing w:line="180" w:lineRule="exact"/>
              <w:jc w:val="center"/>
              <w:rPr>
                <w:b/>
                <w:sz w:val="22"/>
                <w:lang w:val="en-US"/>
              </w:rPr>
            </w:pPr>
          </w:p>
        </w:tc>
      </w:tr>
    </w:tbl>
    <w:p w:rsidR="0059405D" w:rsidRPr="00741839" w:rsidRDefault="0059405D" w:rsidP="00443E06">
      <w:pPr>
        <w:rPr>
          <w:b/>
          <w:shd w:val="clear" w:color="auto" w:fill="FFFFFF"/>
          <w:lang w:val="en-US"/>
        </w:rPr>
      </w:pPr>
    </w:p>
    <w:p w:rsidR="00443E06" w:rsidRPr="00741839" w:rsidRDefault="001B0AAA" w:rsidP="00126EF6">
      <w:pPr>
        <w:tabs>
          <w:tab w:val="left" w:pos="10490"/>
          <w:tab w:val="left" w:pos="10915"/>
        </w:tabs>
        <w:rPr>
          <w:sz w:val="20"/>
        </w:rPr>
      </w:pPr>
      <w:r w:rsidRPr="00741839">
        <w:rPr>
          <w:b/>
          <w:shd w:val="clear" w:color="auto" w:fill="FFFFFF"/>
          <w:lang w:val="en-US"/>
        </w:rPr>
        <w:t xml:space="preserve">     </w:t>
      </w:r>
      <w:r w:rsidR="001472EE" w:rsidRPr="00741839">
        <w:rPr>
          <w:b/>
          <w:shd w:val="clear" w:color="auto" w:fill="FFFFFF"/>
          <w:lang w:val="en-US"/>
        </w:rPr>
        <w:t xml:space="preserve">    </w:t>
      </w:r>
      <w:r w:rsidR="00443E06" w:rsidRPr="00741839">
        <w:rPr>
          <w:b/>
          <w:shd w:val="clear" w:color="auto" w:fill="FFFFFF"/>
        </w:rPr>
        <w:t>(3002)</w:t>
      </w:r>
      <w:r w:rsidR="00443E06" w:rsidRPr="00741839">
        <w:rPr>
          <w:b/>
        </w:rPr>
        <w:t xml:space="preserve">                                                                                                               </w:t>
      </w:r>
      <w:r w:rsidR="00934260" w:rsidRPr="00741839">
        <w:rPr>
          <w:b/>
        </w:rPr>
        <w:t xml:space="preserve">                        </w:t>
      </w:r>
      <w:r w:rsidR="00126EF6" w:rsidRPr="00741839">
        <w:rPr>
          <w:b/>
        </w:rPr>
        <w:t xml:space="preserve">                </w:t>
      </w:r>
      <w:r w:rsidR="001472EE" w:rsidRPr="00741839">
        <w:rPr>
          <w:b/>
        </w:rPr>
        <w:t xml:space="preserve"> </w:t>
      </w:r>
      <w:r w:rsidR="00126EF6" w:rsidRPr="00741839">
        <w:rPr>
          <w:b/>
        </w:rPr>
        <w:t xml:space="preserve">     </w:t>
      </w:r>
      <w:r w:rsidR="00443E06" w:rsidRPr="00741839">
        <w:rPr>
          <w:b/>
        </w:rPr>
        <w:t xml:space="preserve">  </w:t>
      </w:r>
      <w:r w:rsidR="00443E06" w:rsidRPr="00741839">
        <w:rPr>
          <w:sz w:val="20"/>
        </w:rPr>
        <w:t>Код по ОКЕИ: человек – 792</w:t>
      </w:r>
    </w:p>
    <w:tbl>
      <w:tblPr>
        <w:tblW w:w="14404" w:type="dxa"/>
        <w:tblLayout w:type="fixed"/>
        <w:tblLook w:val="0000" w:firstRow="0" w:lastRow="0" w:firstColumn="0" w:lastColumn="0" w:noHBand="0" w:noVBand="0"/>
      </w:tblPr>
      <w:tblGrid>
        <w:gridCol w:w="250"/>
        <w:gridCol w:w="284"/>
        <w:gridCol w:w="6378"/>
        <w:gridCol w:w="284"/>
        <w:gridCol w:w="7208"/>
      </w:tblGrid>
      <w:tr w:rsidR="00443E06" w:rsidRPr="00741839" w:rsidTr="008F671F">
        <w:trPr>
          <w:trHeight w:val="306"/>
        </w:trPr>
        <w:tc>
          <w:tcPr>
            <w:tcW w:w="6912" w:type="dxa"/>
            <w:gridSpan w:val="3"/>
            <w:vAlign w:val="bottom"/>
          </w:tcPr>
          <w:p w:rsidR="00443E06" w:rsidRPr="00741839" w:rsidRDefault="001B0AAA" w:rsidP="001B0AAA">
            <w:pPr>
              <w:ind w:right="-534"/>
              <w:rPr>
                <w:sz w:val="18"/>
              </w:rPr>
            </w:pPr>
            <w:r w:rsidRPr="00741839">
              <w:rPr>
                <w:sz w:val="18"/>
                <w:shd w:val="clear" w:color="auto" w:fill="FFFFFF"/>
              </w:rPr>
              <w:t xml:space="preserve">  </w:t>
            </w:r>
            <w:r w:rsidR="00B8379B" w:rsidRPr="00741839">
              <w:rPr>
                <w:sz w:val="18"/>
                <w:shd w:val="clear" w:color="auto" w:fill="FFFFFF"/>
              </w:rPr>
              <w:t xml:space="preserve">         </w:t>
            </w:r>
            <w:r w:rsidRPr="00741839">
              <w:rPr>
                <w:sz w:val="18"/>
                <w:shd w:val="clear" w:color="auto" w:fill="FFFFFF"/>
              </w:rPr>
              <w:t xml:space="preserve"> </w:t>
            </w:r>
            <w:r w:rsidR="00443E06" w:rsidRPr="00741839">
              <w:rPr>
                <w:sz w:val="18"/>
                <w:shd w:val="clear" w:color="auto" w:fill="FFFFFF"/>
              </w:rPr>
              <w:t>Число физических лиц зарегистрированных пациентов – всего  1</w:t>
            </w:r>
            <w:r w:rsidR="008F671F" w:rsidRPr="00741839">
              <w:rPr>
                <w:sz w:val="18"/>
                <w:shd w:val="clear" w:color="auto" w:fill="FFFFFF"/>
              </w:rPr>
              <w:t xml:space="preserve"> _________________ ,</w:t>
            </w:r>
          </w:p>
        </w:tc>
        <w:tc>
          <w:tcPr>
            <w:tcW w:w="284" w:type="dxa"/>
            <w:vAlign w:val="bottom"/>
          </w:tcPr>
          <w:p w:rsidR="00443E06" w:rsidRPr="00741839" w:rsidRDefault="00443E06" w:rsidP="008F671F">
            <w:pPr>
              <w:ind w:left="-250" w:hanging="142"/>
              <w:jc w:val="right"/>
              <w:rPr>
                <w:b/>
              </w:rPr>
            </w:pPr>
          </w:p>
        </w:tc>
        <w:tc>
          <w:tcPr>
            <w:tcW w:w="7208" w:type="dxa"/>
            <w:vAlign w:val="bottom"/>
          </w:tcPr>
          <w:p w:rsidR="00443E06" w:rsidRPr="00741839" w:rsidRDefault="00443E06" w:rsidP="001171BB">
            <w:pPr>
              <w:rPr>
                <w:sz w:val="18"/>
              </w:rPr>
            </w:pPr>
            <w:r w:rsidRPr="00741839">
              <w:rPr>
                <w:sz w:val="18"/>
                <w:shd w:val="clear" w:color="auto" w:fill="FFFFFF"/>
              </w:rPr>
              <w:t xml:space="preserve">из них с диагнозом, установленным </w:t>
            </w:r>
            <w:r w:rsidR="008F671F" w:rsidRPr="00741839">
              <w:rPr>
                <w:sz w:val="18"/>
                <w:shd w:val="clear" w:color="auto" w:fill="FFFFFF"/>
              </w:rPr>
              <w:t>впервые в жизни  2 __________________ ,</w:t>
            </w:r>
          </w:p>
        </w:tc>
      </w:tr>
      <w:tr w:rsidR="00B8379B" w:rsidRPr="00741839" w:rsidTr="00B8379B">
        <w:trPr>
          <w:trHeight w:val="321"/>
        </w:trPr>
        <w:tc>
          <w:tcPr>
            <w:tcW w:w="250" w:type="dxa"/>
            <w:vAlign w:val="bottom"/>
          </w:tcPr>
          <w:p w:rsidR="00443E06" w:rsidRPr="00741839" w:rsidRDefault="00443E06" w:rsidP="001171BB">
            <w:pPr>
              <w:rPr>
                <w:sz w:val="18"/>
              </w:rPr>
            </w:pPr>
          </w:p>
        </w:tc>
        <w:tc>
          <w:tcPr>
            <w:tcW w:w="284" w:type="dxa"/>
            <w:vAlign w:val="bottom"/>
          </w:tcPr>
          <w:p w:rsidR="00443E06" w:rsidRPr="00741839" w:rsidRDefault="00443E06" w:rsidP="008F671F">
            <w:pPr>
              <w:jc w:val="center"/>
              <w:rPr>
                <w:b/>
              </w:rPr>
            </w:pPr>
          </w:p>
        </w:tc>
        <w:tc>
          <w:tcPr>
            <w:tcW w:w="13870" w:type="dxa"/>
            <w:gridSpan w:val="3"/>
            <w:shd w:val="clear" w:color="auto" w:fill="auto"/>
            <w:vAlign w:val="bottom"/>
          </w:tcPr>
          <w:p w:rsidR="00443E06" w:rsidRPr="00741839" w:rsidRDefault="00443E06" w:rsidP="00BC2911">
            <w:pPr>
              <w:rPr>
                <w:sz w:val="18"/>
                <w:shd w:val="clear" w:color="auto" w:fill="FFFFFF"/>
              </w:rPr>
            </w:pPr>
            <w:r w:rsidRPr="00741839">
              <w:rPr>
                <w:sz w:val="18"/>
                <w:shd w:val="clear" w:color="auto" w:fill="FFFFFF"/>
              </w:rPr>
              <w:t xml:space="preserve">состоит под диспансерным наблюдением на конец отчетного года (из гр. </w:t>
            </w:r>
            <w:r w:rsidR="00A809E8" w:rsidRPr="00741839">
              <w:rPr>
                <w:sz w:val="18"/>
                <w:shd w:val="clear" w:color="auto" w:fill="FFFFFF"/>
              </w:rPr>
              <w:t>1</w:t>
            </w:r>
            <w:r w:rsidR="00BC2911" w:rsidRPr="00741839">
              <w:rPr>
                <w:sz w:val="18"/>
                <w:shd w:val="clear" w:color="auto" w:fill="FFFFFF"/>
              </w:rPr>
              <w:t>5</w:t>
            </w:r>
            <w:r w:rsidRPr="00741839">
              <w:rPr>
                <w:sz w:val="18"/>
                <w:shd w:val="clear" w:color="auto" w:fill="FFFFFF"/>
              </w:rPr>
              <w:t>, стр. 1.0)</w:t>
            </w:r>
            <w:r w:rsidR="008F671F" w:rsidRPr="00741839">
              <w:rPr>
                <w:sz w:val="18"/>
                <w:shd w:val="clear" w:color="auto" w:fill="FFFFFF"/>
              </w:rPr>
              <w:t xml:space="preserve"> 3 ____________________</w:t>
            </w:r>
            <w:r w:rsidR="00BB26BC" w:rsidRPr="00741839">
              <w:rPr>
                <w:sz w:val="18"/>
                <w:shd w:val="clear" w:color="auto" w:fill="FFFFFF"/>
              </w:rPr>
              <w:t xml:space="preserve"> .</w:t>
            </w:r>
          </w:p>
          <w:p w:rsidR="0019447D" w:rsidRPr="00741839" w:rsidRDefault="0019447D" w:rsidP="00BC2911">
            <w:pPr>
              <w:rPr>
                <w:sz w:val="18"/>
                <w:shd w:val="clear" w:color="auto" w:fill="FFFFFF"/>
              </w:rPr>
            </w:pPr>
          </w:p>
          <w:p w:rsidR="0019447D" w:rsidRPr="00741839" w:rsidRDefault="0019447D" w:rsidP="00B8379B">
            <w:pPr>
              <w:rPr>
                <w:b/>
                <w:szCs w:val="24"/>
              </w:rPr>
            </w:pPr>
            <w:r w:rsidRPr="00741839">
              <w:rPr>
                <w:b/>
                <w:szCs w:val="24"/>
              </w:rPr>
              <w:t xml:space="preserve">(3003) </w:t>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r>
            <w:r w:rsidR="00126EF6" w:rsidRPr="00741839">
              <w:rPr>
                <w:b/>
                <w:szCs w:val="24"/>
              </w:rPr>
              <w:tab/>
              <w:t xml:space="preserve">                          </w:t>
            </w:r>
            <w:r w:rsidR="00B8379B" w:rsidRPr="00741839">
              <w:rPr>
                <w:b/>
                <w:szCs w:val="24"/>
              </w:rPr>
              <w:t xml:space="preserve">  </w:t>
            </w:r>
            <w:r w:rsidRPr="00741839">
              <w:rPr>
                <w:b/>
                <w:szCs w:val="24"/>
              </w:rPr>
              <w:t xml:space="preserve"> </w:t>
            </w:r>
            <w:r w:rsidRPr="00741839">
              <w:rPr>
                <w:sz w:val="20"/>
              </w:rPr>
              <w:t>Код по ОКЕИ: человек – 792</w:t>
            </w:r>
          </w:p>
          <w:p w:rsidR="0019447D" w:rsidRPr="00741839" w:rsidRDefault="0019447D" w:rsidP="00B8379B">
            <w:pPr>
              <w:rPr>
                <w:sz w:val="20"/>
              </w:rPr>
            </w:pPr>
            <w:r w:rsidRPr="00741839">
              <w:rPr>
                <w:sz w:val="20"/>
              </w:rPr>
              <w:t xml:space="preserve">Из числа пациентов, состоящих на конец </w:t>
            </w:r>
            <w:r w:rsidR="00DC1131" w:rsidRPr="00741839">
              <w:rPr>
                <w:sz w:val="20"/>
              </w:rPr>
              <w:t xml:space="preserve">отчетного </w:t>
            </w:r>
            <w:r w:rsidRPr="00741839">
              <w:rPr>
                <w:sz w:val="20"/>
              </w:rPr>
              <w:t>года под диспансерным наблюдением (гр. 15): состоит под диспансерным наблюдением лиц</w:t>
            </w:r>
          </w:p>
          <w:p w:rsidR="0019447D" w:rsidRPr="00741839" w:rsidRDefault="0019447D" w:rsidP="00B8379B">
            <w:pPr>
              <w:rPr>
                <w:sz w:val="20"/>
              </w:rPr>
            </w:pPr>
            <w:r w:rsidRPr="00741839">
              <w:rPr>
                <w:sz w:val="20"/>
              </w:rPr>
              <w:t xml:space="preserve">с хроническим вирусным гепатитом (В18) и циррозом печени (К74.6) одновременно  1 ________ </w:t>
            </w:r>
            <w:r w:rsidR="00BB26BC" w:rsidRPr="00741839">
              <w:rPr>
                <w:sz w:val="20"/>
              </w:rPr>
              <w:t>,</w:t>
            </w:r>
            <w:r w:rsidRPr="00741839">
              <w:rPr>
                <w:sz w:val="20"/>
              </w:rPr>
              <w:t xml:space="preserve"> с хроническим вирусным гепатитом (В18) </w:t>
            </w:r>
          </w:p>
          <w:p w:rsidR="0019447D" w:rsidRPr="00741839" w:rsidRDefault="0019447D" w:rsidP="00760E17">
            <w:pPr>
              <w:rPr>
                <w:sz w:val="20"/>
              </w:rPr>
            </w:pPr>
            <w:r w:rsidRPr="00741839">
              <w:rPr>
                <w:sz w:val="20"/>
              </w:rPr>
              <w:t>и гепатоцеллюлярным раком (С22.0) одновременно  2 ________ .</w:t>
            </w:r>
          </w:p>
          <w:p w:rsidR="00760E17" w:rsidRPr="00741839" w:rsidRDefault="00760E17" w:rsidP="00760E17">
            <w:pPr>
              <w:rPr>
                <w:sz w:val="20"/>
              </w:rPr>
            </w:pPr>
          </w:p>
          <w:p w:rsidR="00760E17" w:rsidRPr="00741839" w:rsidRDefault="00760E17" w:rsidP="00760E17">
            <w:pPr>
              <w:rPr>
                <w:b/>
                <w:szCs w:val="24"/>
              </w:rPr>
            </w:pPr>
            <w:r w:rsidRPr="00741839">
              <w:rPr>
                <w:b/>
                <w:szCs w:val="24"/>
              </w:rPr>
              <w:t xml:space="preserve">(3004)                                                                                                                                  </w:t>
            </w:r>
            <w:r w:rsidR="00880C7A">
              <w:rPr>
                <w:b/>
                <w:szCs w:val="24"/>
              </w:rPr>
              <w:t xml:space="preserve">                               </w:t>
            </w:r>
            <w:r w:rsidRPr="00741839">
              <w:rPr>
                <w:sz w:val="20"/>
              </w:rPr>
              <w:t>Код по ОКЕИ: человек – 792</w:t>
            </w:r>
          </w:p>
          <w:p w:rsidR="00585A3B" w:rsidRPr="00741839" w:rsidRDefault="00585A3B" w:rsidP="00585A3B">
            <w:pPr>
              <w:rPr>
                <w:sz w:val="20"/>
              </w:rPr>
            </w:pPr>
            <w:r w:rsidRPr="00741839">
              <w:rPr>
                <w:sz w:val="20"/>
              </w:rPr>
              <w:t>Число лиц с болезнями системы кровообращения, состоя</w:t>
            </w:r>
            <w:r w:rsidR="005725CD" w:rsidRPr="00741839">
              <w:rPr>
                <w:sz w:val="20"/>
              </w:rPr>
              <w:t>щ</w:t>
            </w:r>
            <w:r w:rsidRPr="00741839">
              <w:rPr>
                <w:sz w:val="20"/>
              </w:rPr>
              <w:t>их под диспансерн</w:t>
            </w:r>
            <w:r w:rsidR="005725CD" w:rsidRPr="00741839">
              <w:rPr>
                <w:sz w:val="20"/>
              </w:rPr>
              <w:t>ым</w:t>
            </w:r>
            <w:r w:rsidRPr="00741839">
              <w:rPr>
                <w:sz w:val="20"/>
              </w:rPr>
              <w:t xml:space="preserve"> наблюдение</w:t>
            </w:r>
            <w:r w:rsidR="005725CD" w:rsidRPr="00741839">
              <w:rPr>
                <w:sz w:val="20"/>
              </w:rPr>
              <w:t xml:space="preserve">м </w:t>
            </w:r>
            <w:r w:rsidRPr="00741839">
              <w:rPr>
                <w:sz w:val="20"/>
              </w:rPr>
              <w:t xml:space="preserve"> (стр. 10.0 гр. 8) 1 ________, из них снято 2 _______, из них умерло (из графы 2) 3 _______, из них умерло от болезней системы кровообращения (из графы 3)</w:t>
            </w:r>
            <w:r w:rsidR="00644943" w:rsidRPr="00741839">
              <w:rPr>
                <w:sz w:val="20"/>
              </w:rPr>
              <w:t xml:space="preserve"> </w:t>
            </w:r>
            <w:r w:rsidRPr="00741839">
              <w:rPr>
                <w:sz w:val="20"/>
              </w:rPr>
              <w:t xml:space="preserve"> 4__________.</w:t>
            </w:r>
          </w:p>
          <w:p w:rsidR="00760E17" w:rsidRPr="00741839" w:rsidRDefault="00760E17" w:rsidP="00760E17">
            <w:pPr>
              <w:rPr>
                <w:sz w:val="20"/>
              </w:rPr>
            </w:pPr>
          </w:p>
          <w:p w:rsidR="00760E17" w:rsidRPr="00741839" w:rsidRDefault="00180207" w:rsidP="00760E17">
            <w:pPr>
              <w:rPr>
                <w:b/>
                <w:bCs/>
                <w:szCs w:val="24"/>
              </w:rPr>
            </w:pPr>
            <w:r w:rsidRPr="00741839">
              <w:rPr>
                <w:b/>
                <w:bCs/>
                <w:szCs w:val="24"/>
              </w:rPr>
              <w:t>(3005)</w:t>
            </w:r>
          </w:p>
          <w:p w:rsidR="00180207" w:rsidRPr="00741839" w:rsidRDefault="00180207" w:rsidP="00180207">
            <w:pPr>
              <w:jc w:val="both"/>
              <w:rPr>
                <w:sz w:val="20"/>
              </w:rPr>
            </w:pPr>
            <w:r w:rsidRPr="00741839">
              <w:rPr>
                <w:sz w:val="20"/>
              </w:rPr>
              <w:t xml:space="preserve">Число взрослых пациентов, находившихся в отчетном году под диспансерным наблюдением по поводу перенесенного острого нарушения мозгового кровообращения, инфаркта миокарда, а также которым были выполнены аортокоронарное шунтирование, ангиопластика коронарных артерий </w:t>
            </w:r>
            <w:r w:rsidR="00644943" w:rsidRPr="00741839">
              <w:rPr>
                <w:sz w:val="20"/>
              </w:rPr>
              <w:br/>
            </w:r>
            <w:r w:rsidRPr="00741839">
              <w:rPr>
                <w:sz w:val="20"/>
              </w:rPr>
              <w:t>со стентированием и катетерная абляция по поводу сердечно-сосудистых заболеваний, за исключением лиц, имеющих право на получение социальной услуги в виде обеспечения лекар</w:t>
            </w:r>
            <w:r w:rsidR="00644943" w:rsidRPr="00741839">
              <w:rPr>
                <w:sz w:val="20"/>
              </w:rPr>
              <w:t xml:space="preserve">ственными препаратами в </w:t>
            </w:r>
            <w:r w:rsidRPr="00741839">
              <w:rPr>
                <w:sz w:val="20"/>
              </w:rPr>
              <w:t>соответстви</w:t>
            </w:r>
            <w:r w:rsidR="00644943" w:rsidRPr="00741839">
              <w:rPr>
                <w:sz w:val="20"/>
              </w:rPr>
              <w:t xml:space="preserve">и с Федеральным законом «О </w:t>
            </w:r>
            <w:r w:rsidRPr="00741839">
              <w:rPr>
                <w:sz w:val="20"/>
              </w:rPr>
              <w:t>государствен</w:t>
            </w:r>
            <w:r w:rsidR="00644943" w:rsidRPr="00741839">
              <w:rPr>
                <w:sz w:val="20"/>
              </w:rPr>
              <w:t xml:space="preserve">ной социальной помощи» </w:t>
            </w:r>
            <w:r w:rsidR="00644943" w:rsidRPr="00741839">
              <w:rPr>
                <w:sz w:val="20"/>
              </w:rPr>
              <w:br/>
              <w:t xml:space="preserve">от 17 июля </w:t>
            </w:r>
            <w:r w:rsidRPr="00741839">
              <w:rPr>
                <w:sz w:val="20"/>
              </w:rPr>
              <w:t xml:space="preserve">1999 </w:t>
            </w:r>
            <w:r w:rsidR="00644943" w:rsidRPr="00741839">
              <w:rPr>
                <w:sz w:val="20"/>
              </w:rPr>
              <w:t xml:space="preserve">г. № 178  </w:t>
            </w:r>
            <w:r w:rsidR="002E2CF2">
              <w:rPr>
                <w:sz w:val="20"/>
              </w:rPr>
              <w:t xml:space="preserve">1 __________ , </w:t>
            </w:r>
            <w:r w:rsidRPr="00741839">
              <w:rPr>
                <w:sz w:val="20"/>
              </w:rPr>
              <w:t>из них число взрослых пациентов, находившихся в отчетном году под диспансерным наблюдением по поводу перенесенного острого нарушения мозгового кровообращения, инфаркта миокарда, а также которым были выполнены аортокоронар</w:t>
            </w:r>
            <w:r w:rsidR="002E2CF2">
              <w:rPr>
                <w:sz w:val="20"/>
              </w:rPr>
              <w:t xml:space="preserve">ное шунтирование, ангиопластика коронарных </w:t>
            </w:r>
            <w:r w:rsidRPr="00741839">
              <w:rPr>
                <w:sz w:val="20"/>
              </w:rPr>
              <w:t>артерий со стентированием и катетерная абляция по поводу сердечно-сосудистых заболеваний и б</w:t>
            </w:r>
            <w:r w:rsidR="002E2CF2">
              <w:rPr>
                <w:sz w:val="20"/>
              </w:rPr>
              <w:t xml:space="preserve">есплатно получавших необходимые лекарственные </w:t>
            </w:r>
            <w:r w:rsidRPr="00741839">
              <w:rPr>
                <w:sz w:val="20"/>
              </w:rPr>
              <w:t>препараты в амбулаторных условиях, за исключением лиц, имеющих пра</w:t>
            </w:r>
            <w:r w:rsidR="002E2CF2">
              <w:rPr>
                <w:sz w:val="20"/>
              </w:rPr>
              <w:t xml:space="preserve">во на социальную помощь   </w:t>
            </w:r>
            <w:r w:rsidRPr="00741839">
              <w:rPr>
                <w:sz w:val="20"/>
              </w:rPr>
              <w:t>2 __________.</w:t>
            </w:r>
          </w:p>
          <w:p w:rsidR="00180207" w:rsidRPr="00741839" w:rsidRDefault="00180207" w:rsidP="00760E17">
            <w:pPr>
              <w:rPr>
                <w:sz w:val="18"/>
              </w:rPr>
            </w:pPr>
          </w:p>
        </w:tc>
      </w:tr>
    </w:tbl>
    <w:p w:rsidR="00443E06" w:rsidRPr="00741839" w:rsidRDefault="005911D2" w:rsidP="00644943">
      <w:pPr>
        <w:pStyle w:val="a6"/>
        <w:spacing w:after="0"/>
        <w:jc w:val="center"/>
        <w:rPr>
          <w:rFonts w:ascii="Times New Roman" w:hAnsi="Times New Roman"/>
          <w:b/>
          <w:sz w:val="24"/>
        </w:rPr>
      </w:pPr>
      <w:r w:rsidRPr="00741839">
        <w:rPr>
          <w:rFonts w:ascii="Times New Roman" w:hAnsi="Times New Roman"/>
          <w:b/>
          <w:sz w:val="24"/>
        </w:rPr>
        <w:t xml:space="preserve">Взрослые </w:t>
      </w:r>
      <w:r w:rsidR="00443E06" w:rsidRPr="00741839">
        <w:rPr>
          <w:rFonts w:ascii="Times New Roman" w:hAnsi="Times New Roman"/>
          <w:b/>
          <w:sz w:val="24"/>
        </w:rPr>
        <w:t xml:space="preserve">18 лет и </w:t>
      </w:r>
      <w:r w:rsidR="00B504F2" w:rsidRPr="00741839">
        <w:rPr>
          <w:rFonts w:ascii="Times New Roman" w:hAnsi="Times New Roman"/>
          <w:b/>
          <w:sz w:val="24"/>
        </w:rPr>
        <w:t>более</w:t>
      </w:r>
      <w:r w:rsidR="005C2915" w:rsidRPr="00741839">
        <w:rPr>
          <w:rFonts w:ascii="Times New Roman" w:hAnsi="Times New Roman"/>
          <w:b/>
          <w:sz w:val="24"/>
        </w:rPr>
        <w:t>.</w:t>
      </w:r>
    </w:p>
    <w:p w:rsidR="00DE589C" w:rsidRPr="00741839" w:rsidRDefault="00443E06" w:rsidP="005911D2">
      <w:pPr>
        <w:pStyle w:val="a6"/>
        <w:spacing w:after="0"/>
        <w:jc w:val="center"/>
        <w:rPr>
          <w:rFonts w:ascii="Times New Roman" w:hAnsi="Times New Roman"/>
          <w:b/>
          <w:sz w:val="24"/>
        </w:rPr>
      </w:pPr>
      <w:r w:rsidRPr="00741839">
        <w:rPr>
          <w:rFonts w:ascii="Times New Roman" w:hAnsi="Times New Roman"/>
          <w:b/>
          <w:sz w:val="24"/>
        </w:rPr>
        <w:t xml:space="preserve">Факторы, влияющие на состояние здоровья населения и обращения в медицинские организации </w:t>
      </w:r>
    </w:p>
    <w:p w:rsidR="00443E06" w:rsidRPr="00741839" w:rsidRDefault="00443E06" w:rsidP="004247F4">
      <w:pPr>
        <w:pStyle w:val="a6"/>
        <w:jc w:val="center"/>
        <w:rPr>
          <w:rFonts w:ascii="Times New Roman" w:hAnsi="Times New Roman"/>
          <w:b/>
          <w:sz w:val="24"/>
        </w:rPr>
      </w:pPr>
      <w:r w:rsidRPr="00741839">
        <w:rPr>
          <w:rFonts w:ascii="Times New Roman" w:hAnsi="Times New Roman"/>
          <w:b/>
          <w:sz w:val="24"/>
        </w:rPr>
        <w:t>(с профилактической</w:t>
      </w:r>
      <w:r w:rsidR="00DE589C" w:rsidRPr="00741839">
        <w:rPr>
          <w:rFonts w:ascii="Times New Roman" w:hAnsi="Times New Roman"/>
          <w:b/>
          <w:sz w:val="24"/>
        </w:rPr>
        <w:t xml:space="preserve"> и иными целями</w:t>
      </w:r>
      <w:r w:rsidRPr="00741839">
        <w:rPr>
          <w:rFonts w:ascii="Times New Roman" w:hAnsi="Times New Roman"/>
          <w:b/>
          <w:sz w:val="24"/>
        </w:rPr>
        <w:t>)</w:t>
      </w:r>
      <w:r w:rsidR="004021C7">
        <w:rPr>
          <w:rFonts w:ascii="Times New Roman" w:hAnsi="Times New Roman"/>
          <w:b/>
          <w:sz w:val="24"/>
        </w:rPr>
        <w:t>, единица</w:t>
      </w:r>
    </w:p>
    <w:p w:rsidR="00443E06" w:rsidRPr="00741839" w:rsidRDefault="004247F4" w:rsidP="004247F4">
      <w:pPr>
        <w:ind w:left="709"/>
      </w:pPr>
      <w:r w:rsidRPr="00741839">
        <w:rPr>
          <w:sz w:val="20"/>
        </w:rPr>
        <w:t xml:space="preserve">                  </w:t>
      </w:r>
      <w:r w:rsidRPr="00741839">
        <w:rPr>
          <w:b/>
          <w:szCs w:val="24"/>
        </w:rPr>
        <w:t>(3100</w:t>
      </w:r>
      <w:r w:rsidR="004021C7">
        <w:rPr>
          <w:b/>
          <w:szCs w:val="24"/>
        </w:rPr>
        <w:t>)</w:t>
      </w:r>
    </w:p>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265B4A" w:rsidRPr="00741839" w:rsidTr="0041396E">
        <w:trPr>
          <w:cantSplit/>
          <w:jc w:val="center"/>
        </w:trPr>
        <w:tc>
          <w:tcPr>
            <w:tcW w:w="7075" w:type="dxa"/>
            <w:vMerge w:val="restart"/>
            <w:vAlign w:val="center"/>
          </w:tcPr>
          <w:p w:rsidR="00265B4A" w:rsidRPr="00741839" w:rsidRDefault="00265B4A" w:rsidP="0041396E">
            <w:pPr>
              <w:jc w:val="center"/>
              <w:rPr>
                <w:sz w:val="18"/>
              </w:rPr>
            </w:pPr>
            <w:r w:rsidRPr="00741839">
              <w:rPr>
                <w:sz w:val="18"/>
              </w:rPr>
              <w:t xml:space="preserve">Наименование </w:t>
            </w:r>
          </w:p>
        </w:tc>
        <w:tc>
          <w:tcPr>
            <w:tcW w:w="1308" w:type="dxa"/>
            <w:vMerge w:val="restart"/>
            <w:vAlign w:val="center"/>
          </w:tcPr>
          <w:p w:rsidR="00265B4A" w:rsidRPr="00741839" w:rsidRDefault="00265B4A" w:rsidP="0041396E">
            <w:pPr>
              <w:ind w:left="-57" w:right="-57"/>
              <w:jc w:val="center"/>
              <w:rPr>
                <w:sz w:val="18"/>
              </w:rPr>
            </w:pPr>
            <w:r w:rsidRPr="00741839">
              <w:rPr>
                <w:sz w:val="18"/>
              </w:rPr>
              <w:t>№ строки</w:t>
            </w:r>
          </w:p>
        </w:tc>
        <w:tc>
          <w:tcPr>
            <w:tcW w:w="1559" w:type="dxa"/>
            <w:vMerge w:val="restart"/>
            <w:vAlign w:val="center"/>
          </w:tcPr>
          <w:p w:rsidR="00265B4A" w:rsidRPr="00741839" w:rsidRDefault="00265B4A" w:rsidP="0041396E">
            <w:pPr>
              <w:jc w:val="center"/>
              <w:rPr>
                <w:sz w:val="18"/>
              </w:rPr>
            </w:pPr>
            <w:r w:rsidRPr="00741839">
              <w:rPr>
                <w:sz w:val="18"/>
              </w:rPr>
              <w:t xml:space="preserve">Код МКБ-10 </w:t>
            </w:r>
          </w:p>
        </w:tc>
        <w:tc>
          <w:tcPr>
            <w:tcW w:w="2552" w:type="dxa"/>
            <w:gridSpan w:val="2"/>
            <w:vAlign w:val="center"/>
          </w:tcPr>
          <w:p w:rsidR="00265B4A" w:rsidRPr="00741839" w:rsidRDefault="00265B4A" w:rsidP="0041396E">
            <w:pPr>
              <w:jc w:val="center"/>
              <w:rPr>
                <w:sz w:val="18"/>
              </w:rPr>
            </w:pPr>
            <w:r w:rsidRPr="00741839">
              <w:rPr>
                <w:sz w:val="18"/>
              </w:rPr>
              <w:t>Обращения</w:t>
            </w:r>
          </w:p>
        </w:tc>
      </w:tr>
      <w:tr w:rsidR="00265B4A" w:rsidRPr="00741839" w:rsidTr="0041396E">
        <w:trPr>
          <w:cantSplit/>
          <w:jc w:val="center"/>
        </w:trPr>
        <w:tc>
          <w:tcPr>
            <w:tcW w:w="7075" w:type="dxa"/>
            <w:vMerge/>
            <w:vAlign w:val="center"/>
          </w:tcPr>
          <w:p w:rsidR="00265B4A" w:rsidRPr="00741839" w:rsidRDefault="00265B4A" w:rsidP="0041396E">
            <w:pPr>
              <w:jc w:val="center"/>
              <w:rPr>
                <w:sz w:val="18"/>
              </w:rPr>
            </w:pPr>
          </w:p>
        </w:tc>
        <w:tc>
          <w:tcPr>
            <w:tcW w:w="1308" w:type="dxa"/>
            <w:vMerge/>
            <w:vAlign w:val="center"/>
          </w:tcPr>
          <w:p w:rsidR="00265B4A" w:rsidRPr="00741839" w:rsidRDefault="00265B4A" w:rsidP="0041396E">
            <w:pPr>
              <w:jc w:val="center"/>
              <w:rPr>
                <w:sz w:val="18"/>
              </w:rPr>
            </w:pPr>
          </w:p>
        </w:tc>
        <w:tc>
          <w:tcPr>
            <w:tcW w:w="1559" w:type="dxa"/>
            <w:vMerge/>
            <w:vAlign w:val="center"/>
          </w:tcPr>
          <w:p w:rsidR="00265B4A" w:rsidRPr="00741839" w:rsidRDefault="00265B4A" w:rsidP="0041396E">
            <w:pPr>
              <w:jc w:val="center"/>
              <w:rPr>
                <w:sz w:val="18"/>
              </w:rPr>
            </w:pPr>
          </w:p>
        </w:tc>
        <w:tc>
          <w:tcPr>
            <w:tcW w:w="1276" w:type="dxa"/>
            <w:vAlign w:val="center"/>
          </w:tcPr>
          <w:p w:rsidR="00265B4A" w:rsidRPr="00741839" w:rsidRDefault="00265B4A" w:rsidP="0041396E">
            <w:pPr>
              <w:jc w:val="center"/>
              <w:rPr>
                <w:sz w:val="18"/>
              </w:rPr>
            </w:pPr>
            <w:r w:rsidRPr="00741839">
              <w:rPr>
                <w:sz w:val="18"/>
              </w:rPr>
              <w:t>всего</w:t>
            </w:r>
          </w:p>
        </w:tc>
        <w:tc>
          <w:tcPr>
            <w:tcW w:w="1276" w:type="dxa"/>
            <w:vAlign w:val="center"/>
          </w:tcPr>
          <w:p w:rsidR="00265B4A" w:rsidRPr="00741839" w:rsidRDefault="00265B4A" w:rsidP="0041396E">
            <w:pPr>
              <w:jc w:val="center"/>
              <w:rPr>
                <w:sz w:val="18"/>
                <w:highlight w:val="yellow"/>
              </w:rPr>
            </w:pPr>
            <w:r w:rsidRPr="00741839">
              <w:rPr>
                <w:sz w:val="18"/>
              </w:rPr>
              <w:t>из них: повторные</w:t>
            </w:r>
          </w:p>
        </w:tc>
      </w:tr>
      <w:tr w:rsidR="00265B4A" w:rsidRPr="00741839" w:rsidTr="0041396E">
        <w:trPr>
          <w:cantSplit/>
          <w:jc w:val="center"/>
        </w:trPr>
        <w:tc>
          <w:tcPr>
            <w:tcW w:w="7075" w:type="dxa"/>
            <w:vAlign w:val="center"/>
          </w:tcPr>
          <w:p w:rsidR="00265B4A" w:rsidRPr="00741839" w:rsidRDefault="00265B4A" w:rsidP="0041396E">
            <w:pPr>
              <w:jc w:val="center"/>
              <w:rPr>
                <w:sz w:val="18"/>
              </w:rPr>
            </w:pPr>
            <w:r w:rsidRPr="00741839">
              <w:rPr>
                <w:sz w:val="18"/>
              </w:rPr>
              <w:t>1</w:t>
            </w:r>
          </w:p>
        </w:tc>
        <w:tc>
          <w:tcPr>
            <w:tcW w:w="1308" w:type="dxa"/>
            <w:vAlign w:val="center"/>
          </w:tcPr>
          <w:p w:rsidR="00265B4A" w:rsidRPr="00741839" w:rsidRDefault="00265B4A" w:rsidP="0041396E">
            <w:pPr>
              <w:jc w:val="center"/>
              <w:rPr>
                <w:sz w:val="18"/>
              </w:rPr>
            </w:pPr>
            <w:r w:rsidRPr="00741839">
              <w:rPr>
                <w:sz w:val="18"/>
              </w:rPr>
              <w:t>2</w:t>
            </w:r>
          </w:p>
        </w:tc>
        <w:tc>
          <w:tcPr>
            <w:tcW w:w="1559" w:type="dxa"/>
            <w:vAlign w:val="center"/>
          </w:tcPr>
          <w:p w:rsidR="00265B4A" w:rsidRPr="00741839" w:rsidRDefault="00265B4A" w:rsidP="0041396E">
            <w:pPr>
              <w:jc w:val="center"/>
              <w:rPr>
                <w:sz w:val="18"/>
              </w:rPr>
            </w:pPr>
            <w:r w:rsidRPr="00741839">
              <w:rPr>
                <w:sz w:val="18"/>
              </w:rPr>
              <w:t>3</w:t>
            </w:r>
          </w:p>
        </w:tc>
        <w:tc>
          <w:tcPr>
            <w:tcW w:w="1276" w:type="dxa"/>
            <w:vAlign w:val="center"/>
          </w:tcPr>
          <w:p w:rsidR="00265B4A" w:rsidRPr="00741839" w:rsidRDefault="00265B4A" w:rsidP="0041396E">
            <w:pPr>
              <w:jc w:val="center"/>
              <w:rPr>
                <w:sz w:val="18"/>
              </w:rPr>
            </w:pPr>
            <w:r w:rsidRPr="00741839">
              <w:rPr>
                <w:sz w:val="18"/>
              </w:rPr>
              <w:t>4</w:t>
            </w:r>
          </w:p>
        </w:tc>
        <w:tc>
          <w:tcPr>
            <w:tcW w:w="1276" w:type="dxa"/>
          </w:tcPr>
          <w:p w:rsidR="00265B4A" w:rsidRPr="00741839" w:rsidRDefault="00265B4A" w:rsidP="0041396E">
            <w:pPr>
              <w:jc w:val="center"/>
              <w:rPr>
                <w:sz w:val="18"/>
              </w:rPr>
            </w:pPr>
            <w:r w:rsidRPr="00741839">
              <w:rPr>
                <w:sz w:val="18"/>
              </w:rPr>
              <w:t>5</w:t>
            </w:r>
          </w:p>
        </w:tc>
      </w:tr>
      <w:tr w:rsidR="00265B4A" w:rsidRPr="00741839" w:rsidTr="0041396E">
        <w:trPr>
          <w:cantSplit/>
          <w:trHeight w:val="20"/>
          <w:jc w:val="center"/>
        </w:trPr>
        <w:tc>
          <w:tcPr>
            <w:tcW w:w="7075" w:type="dxa"/>
            <w:vAlign w:val="center"/>
          </w:tcPr>
          <w:p w:rsidR="00265B4A" w:rsidRPr="00741839" w:rsidRDefault="00265B4A" w:rsidP="0041396E">
            <w:pPr>
              <w:rPr>
                <w:b/>
                <w:sz w:val="18"/>
              </w:rPr>
            </w:pPr>
            <w:r w:rsidRPr="00741839">
              <w:rPr>
                <w:b/>
                <w:sz w:val="18"/>
              </w:rPr>
              <w:t>Всего</w:t>
            </w:r>
          </w:p>
        </w:tc>
        <w:tc>
          <w:tcPr>
            <w:tcW w:w="1308" w:type="dxa"/>
            <w:vAlign w:val="center"/>
          </w:tcPr>
          <w:p w:rsidR="00265B4A" w:rsidRPr="00741839" w:rsidRDefault="00265B4A" w:rsidP="0041396E">
            <w:pPr>
              <w:jc w:val="center"/>
              <w:rPr>
                <w:sz w:val="18"/>
              </w:rPr>
            </w:pPr>
            <w:r w:rsidRPr="00741839">
              <w:rPr>
                <w:sz w:val="18"/>
              </w:rPr>
              <w:t>1.0</w:t>
            </w:r>
          </w:p>
        </w:tc>
        <w:tc>
          <w:tcPr>
            <w:tcW w:w="1559" w:type="dxa"/>
            <w:vAlign w:val="center"/>
          </w:tcPr>
          <w:p w:rsidR="00265B4A" w:rsidRPr="00741839" w:rsidRDefault="00265B4A" w:rsidP="0041396E">
            <w:pPr>
              <w:jc w:val="center"/>
              <w:rPr>
                <w:sz w:val="18"/>
              </w:rPr>
            </w:pPr>
            <w:r w:rsidRPr="00741839">
              <w:rPr>
                <w:sz w:val="18"/>
              </w:rPr>
              <w:t>Z00-Z99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из них:</w:t>
            </w:r>
          </w:p>
          <w:p w:rsidR="00265B4A" w:rsidRPr="00F428EE" w:rsidRDefault="00265B4A" w:rsidP="0041396E">
            <w:pPr>
              <w:pStyle w:val="a3"/>
              <w:rPr>
                <w:sz w:val="18"/>
                <w:lang w:val="ru-RU" w:eastAsia="ru-RU"/>
              </w:rPr>
            </w:pPr>
            <w:r w:rsidRPr="00F428EE">
              <w:rPr>
                <w:sz w:val="18"/>
                <w:lang w:val="ru-RU" w:eastAsia="ru-RU"/>
              </w:rPr>
              <w:t xml:space="preserve">обращения в медицинские организации для медицинского осмотра и обследования </w:t>
            </w:r>
          </w:p>
        </w:tc>
        <w:tc>
          <w:tcPr>
            <w:tcW w:w="1308" w:type="dxa"/>
            <w:vAlign w:val="center"/>
          </w:tcPr>
          <w:p w:rsidR="00265B4A" w:rsidRPr="00741839" w:rsidRDefault="00265B4A" w:rsidP="0041396E">
            <w:pPr>
              <w:jc w:val="center"/>
              <w:rPr>
                <w:sz w:val="18"/>
              </w:rPr>
            </w:pPr>
            <w:r w:rsidRPr="00741839">
              <w:rPr>
                <w:sz w:val="18"/>
              </w:rPr>
              <w:t>1.1</w:t>
            </w:r>
          </w:p>
        </w:tc>
        <w:tc>
          <w:tcPr>
            <w:tcW w:w="1559" w:type="dxa"/>
            <w:vAlign w:val="center"/>
          </w:tcPr>
          <w:p w:rsidR="00265B4A" w:rsidRPr="00741839" w:rsidRDefault="00265B4A" w:rsidP="0041396E">
            <w:pPr>
              <w:jc w:val="center"/>
              <w:rPr>
                <w:sz w:val="18"/>
              </w:rPr>
            </w:pPr>
            <w:r w:rsidRPr="00741839">
              <w:rPr>
                <w:sz w:val="18"/>
              </w:rPr>
              <w:t>Z00-Z13</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74752A">
            <w:pPr>
              <w:rPr>
                <w:sz w:val="18"/>
              </w:rPr>
            </w:pPr>
            <w:r w:rsidRPr="00741839">
              <w:rPr>
                <w:sz w:val="18"/>
              </w:rPr>
              <w:t xml:space="preserve">     из них: обращения в связи с получением медицинских документов</w:t>
            </w:r>
          </w:p>
        </w:tc>
        <w:tc>
          <w:tcPr>
            <w:tcW w:w="1308" w:type="dxa"/>
            <w:vAlign w:val="center"/>
          </w:tcPr>
          <w:p w:rsidR="00265B4A" w:rsidRPr="00741839" w:rsidRDefault="00265B4A" w:rsidP="0041396E">
            <w:pPr>
              <w:jc w:val="center"/>
              <w:rPr>
                <w:sz w:val="18"/>
              </w:rPr>
            </w:pPr>
            <w:r w:rsidRPr="00741839">
              <w:rPr>
                <w:sz w:val="18"/>
              </w:rPr>
              <w:t>1.1.1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02.7</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наблюдение при подозрении на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03.8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скрининговое обследование с целью выявления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11.5</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потенциальная опасность для здоровья, связанная с инфекционными болезнями</w:t>
            </w:r>
          </w:p>
        </w:tc>
        <w:tc>
          <w:tcPr>
            <w:tcW w:w="1308" w:type="dxa"/>
            <w:vAlign w:val="center"/>
          </w:tcPr>
          <w:p w:rsidR="00265B4A" w:rsidRPr="00741839" w:rsidRDefault="00265B4A" w:rsidP="0041396E">
            <w:pPr>
              <w:jc w:val="center"/>
              <w:rPr>
                <w:sz w:val="18"/>
              </w:rPr>
            </w:pPr>
            <w:r w:rsidRPr="00741839">
              <w:rPr>
                <w:sz w:val="18"/>
              </w:rPr>
              <w:t>1.2</w:t>
            </w:r>
          </w:p>
        </w:tc>
        <w:tc>
          <w:tcPr>
            <w:tcW w:w="1559" w:type="dxa"/>
            <w:vAlign w:val="center"/>
          </w:tcPr>
          <w:p w:rsidR="00265B4A" w:rsidRPr="00741839" w:rsidRDefault="00265B4A" w:rsidP="0041396E">
            <w:pPr>
              <w:jc w:val="center"/>
              <w:rPr>
                <w:sz w:val="18"/>
              </w:rPr>
            </w:pPr>
            <w:r w:rsidRPr="00741839">
              <w:rPr>
                <w:sz w:val="18"/>
              </w:rPr>
              <w:t>Z20-Z29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из них: контакт с больным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1.2.1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20.8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носительство возбудителя инфекционной </w:t>
            </w:r>
          </w:p>
          <w:p w:rsidR="00265B4A" w:rsidRPr="00741839" w:rsidRDefault="00265B4A" w:rsidP="0041396E">
            <w:pPr>
              <w:rPr>
                <w:sz w:val="18"/>
              </w:rPr>
            </w:pPr>
            <w:r w:rsidRPr="00741839">
              <w:rPr>
                <w:sz w:val="18"/>
              </w:rPr>
              <w:t xml:space="preserve">                  болезни</w:t>
            </w:r>
          </w:p>
        </w:tc>
        <w:tc>
          <w:tcPr>
            <w:tcW w:w="1308" w:type="dxa"/>
            <w:vAlign w:val="center"/>
          </w:tcPr>
          <w:p w:rsidR="00265B4A" w:rsidRPr="00741839" w:rsidRDefault="00265B4A" w:rsidP="0041396E">
            <w:pPr>
              <w:jc w:val="center"/>
              <w:rPr>
                <w:sz w:val="18"/>
              </w:rPr>
            </w:pPr>
            <w:r w:rsidRPr="00741839">
              <w:rPr>
                <w:sz w:val="18"/>
              </w:rPr>
              <w:t>1.2.2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6176B5" w:rsidP="0041396E">
            <w:pPr>
              <w:rPr>
                <w:sz w:val="18"/>
              </w:rPr>
            </w:pPr>
            <w:r w:rsidRPr="00741839">
              <w:rPr>
                <w:sz w:val="18"/>
              </w:rPr>
              <w:t xml:space="preserve">                 из них</w:t>
            </w:r>
            <w:r w:rsidR="00265B4A" w:rsidRPr="00741839">
              <w:rPr>
                <w:sz w:val="18"/>
              </w:rPr>
              <w:t xml:space="preserve"> носительство возбудителя </w:t>
            </w:r>
            <w:r w:rsidR="00265B4A" w:rsidRPr="00741839">
              <w:rPr>
                <w:sz w:val="18"/>
                <w:lang w:val="en-US"/>
              </w:rPr>
              <w:t>COVID</w:t>
            </w:r>
            <w:r w:rsidR="00265B4A" w:rsidRPr="00741839">
              <w:rPr>
                <w:sz w:val="18"/>
              </w:rPr>
              <w:t>-19</w:t>
            </w:r>
          </w:p>
        </w:tc>
        <w:tc>
          <w:tcPr>
            <w:tcW w:w="1308" w:type="dxa"/>
            <w:vAlign w:val="center"/>
          </w:tcPr>
          <w:p w:rsidR="00265B4A" w:rsidRPr="00741839" w:rsidRDefault="00265B4A" w:rsidP="0041396E">
            <w:pPr>
              <w:jc w:val="center"/>
              <w:rPr>
                <w:sz w:val="18"/>
              </w:rPr>
            </w:pPr>
            <w:r w:rsidRPr="00741839">
              <w:rPr>
                <w:sz w:val="18"/>
              </w:rPr>
              <w:t>1.2.3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F428EE" w:rsidRDefault="00265B4A" w:rsidP="0041396E">
            <w:pPr>
              <w:pStyle w:val="a3"/>
              <w:rPr>
                <w:sz w:val="18"/>
                <w:lang w:val="ru-RU" w:eastAsia="ru-RU"/>
              </w:rPr>
            </w:pPr>
            <w:r w:rsidRPr="00F428EE">
              <w:rPr>
                <w:sz w:val="18"/>
                <w:lang w:val="ru-RU" w:eastAsia="ru-RU"/>
              </w:rPr>
              <w:t>обращения в медицинские организации в связи с обстоятельствами, относящимися</w:t>
            </w:r>
            <w:r w:rsidRPr="00F428EE">
              <w:rPr>
                <w:sz w:val="18"/>
                <w:lang w:val="ru-RU" w:eastAsia="ru-RU"/>
              </w:rPr>
              <w:br/>
              <w:t>к репродуктивной функции</w:t>
            </w:r>
          </w:p>
        </w:tc>
        <w:tc>
          <w:tcPr>
            <w:tcW w:w="1308" w:type="dxa"/>
            <w:vAlign w:val="center"/>
          </w:tcPr>
          <w:p w:rsidR="00265B4A" w:rsidRPr="00741839" w:rsidRDefault="00265B4A" w:rsidP="0041396E">
            <w:pPr>
              <w:jc w:val="center"/>
              <w:rPr>
                <w:sz w:val="18"/>
              </w:rPr>
            </w:pPr>
            <w:r w:rsidRPr="00741839">
              <w:rPr>
                <w:sz w:val="18"/>
              </w:rPr>
              <w:t>1.3</w:t>
            </w:r>
          </w:p>
        </w:tc>
        <w:tc>
          <w:tcPr>
            <w:tcW w:w="1559" w:type="dxa"/>
            <w:vAlign w:val="center"/>
          </w:tcPr>
          <w:p w:rsidR="00265B4A" w:rsidRPr="00741839" w:rsidRDefault="00265B4A" w:rsidP="0041396E">
            <w:pPr>
              <w:jc w:val="center"/>
              <w:rPr>
                <w:sz w:val="18"/>
              </w:rPr>
            </w:pPr>
            <w:r w:rsidRPr="00741839">
              <w:rPr>
                <w:sz w:val="18"/>
              </w:rPr>
              <w:t>Z30-Z39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обращения в медицинские организации в связи с необходимостью проведения специфических процедур и получения медицинской помощи</w:t>
            </w:r>
          </w:p>
        </w:tc>
        <w:tc>
          <w:tcPr>
            <w:tcW w:w="1308" w:type="dxa"/>
            <w:vAlign w:val="center"/>
          </w:tcPr>
          <w:p w:rsidR="00265B4A" w:rsidRPr="00741839" w:rsidRDefault="00265B4A" w:rsidP="0041396E">
            <w:pPr>
              <w:jc w:val="center"/>
              <w:rPr>
                <w:sz w:val="18"/>
              </w:rPr>
            </w:pPr>
            <w:r w:rsidRPr="00741839">
              <w:rPr>
                <w:sz w:val="18"/>
              </w:rPr>
              <w:t>1.4</w:t>
            </w:r>
          </w:p>
        </w:tc>
        <w:tc>
          <w:tcPr>
            <w:tcW w:w="1559" w:type="dxa"/>
            <w:vAlign w:val="center"/>
          </w:tcPr>
          <w:p w:rsidR="00265B4A" w:rsidRPr="00741839" w:rsidRDefault="00265B4A" w:rsidP="0041396E">
            <w:pPr>
              <w:jc w:val="center"/>
              <w:rPr>
                <w:sz w:val="18"/>
              </w:rPr>
            </w:pPr>
            <w:r w:rsidRPr="00741839">
              <w:rPr>
                <w:sz w:val="18"/>
              </w:rPr>
              <w:t>Z40-Z54</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из них:</w:t>
            </w:r>
          </w:p>
          <w:p w:rsidR="00265B4A" w:rsidRPr="00741839" w:rsidRDefault="00265B4A" w:rsidP="0041396E">
            <w:pPr>
              <w:rPr>
                <w:sz w:val="18"/>
              </w:rPr>
            </w:pPr>
            <w:r w:rsidRPr="00741839">
              <w:rPr>
                <w:sz w:val="18"/>
              </w:rPr>
              <w:t xml:space="preserve">      помощь, включающая использование реабилитационных процедур</w:t>
            </w:r>
          </w:p>
        </w:tc>
        <w:tc>
          <w:tcPr>
            <w:tcW w:w="1308" w:type="dxa"/>
            <w:vAlign w:val="center"/>
          </w:tcPr>
          <w:p w:rsidR="00265B4A" w:rsidRPr="00741839" w:rsidRDefault="00265B4A" w:rsidP="0041396E">
            <w:pPr>
              <w:jc w:val="center"/>
              <w:rPr>
                <w:sz w:val="18"/>
              </w:rPr>
            </w:pPr>
            <w:r w:rsidRPr="00741839">
              <w:rPr>
                <w:sz w:val="18"/>
              </w:rPr>
              <w:t>1.4.1</w:t>
            </w:r>
          </w:p>
        </w:tc>
        <w:tc>
          <w:tcPr>
            <w:tcW w:w="1559" w:type="dxa"/>
            <w:vAlign w:val="center"/>
          </w:tcPr>
          <w:p w:rsidR="00265B4A" w:rsidRPr="00741839" w:rsidRDefault="00265B4A" w:rsidP="0041396E">
            <w:pPr>
              <w:jc w:val="center"/>
              <w:rPr>
                <w:sz w:val="18"/>
                <w:lang w:val="en-US"/>
              </w:rPr>
            </w:pPr>
            <w:r w:rsidRPr="00741839">
              <w:rPr>
                <w:sz w:val="18"/>
                <w:lang w:val="en-US"/>
              </w:rPr>
              <w:t>Z50</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реабилитация лиц, страдающих алкоголизмом </w:t>
            </w:r>
          </w:p>
        </w:tc>
        <w:tc>
          <w:tcPr>
            <w:tcW w:w="1308" w:type="dxa"/>
            <w:vAlign w:val="center"/>
          </w:tcPr>
          <w:p w:rsidR="0059128A" w:rsidRPr="00741839" w:rsidRDefault="0059128A" w:rsidP="0014772C">
            <w:pPr>
              <w:jc w:val="center"/>
              <w:rPr>
                <w:sz w:val="18"/>
              </w:rPr>
            </w:pPr>
            <w:r w:rsidRPr="00741839">
              <w:rPr>
                <w:sz w:val="18"/>
              </w:rPr>
              <w:t>1.4.1.1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реабилитация лиц, страдающих наркоманиями</w:t>
            </w:r>
          </w:p>
        </w:tc>
        <w:tc>
          <w:tcPr>
            <w:tcW w:w="1308" w:type="dxa"/>
            <w:vAlign w:val="center"/>
          </w:tcPr>
          <w:p w:rsidR="0059128A" w:rsidRPr="00741839" w:rsidRDefault="0059128A" w:rsidP="0014772C">
            <w:pPr>
              <w:jc w:val="center"/>
              <w:rPr>
                <w:sz w:val="18"/>
              </w:rPr>
            </w:pPr>
            <w:r w:rsidRPr="00741839">
              <w:rPr>
                <w:sz w:val="18"/>
              </w:rPr>
              <w:t>1.4.1.2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лечение, включающее другие виды реабилитационных процедур, реабилитация при курении</w:t>
            </w:r>
          </w:p>
        </w:tc>
        <w:tc>
          <w:tcPr>
            <w:tcW w:w="1308" w:type="dxa"/>
            <w:vAlign w:val="center"/>
          </w:tcPr>
          <w:p w:rsidR="0059128A" w:rsidRPr="00741839" w:rsidRDefault="0059128A" w:rsidP="0014772C">
            <w:pPr>
              <w:jc w:val="center"/>
              <w:rPr>
                <w:sz w:val="18"/>
              </w:rPr>
            </w:pPr>
            <w:r w:rsidRPr="00741839">
              <w:rPr>
                <w:sz w:val="18"/>
              </w:rPr>
              <w:t>1.4.1.3</w:t>
            </w:r>
          </w:p>
        </w:tc>
        <w:tc>
          <w:tcPr>
            <w:tcW w:w="1559" w:type="dxa"/>
            <w:vAlign w:val="center"/>
          </w:tcPr>
          <w:p w:rsidR="0059128A" w:rsidRPr="00741839" w:rsidRDefault="0059128A" w:rsidP="0014772C">
            <w:pPr>
              <w:jc w:val="center"/>
              <w:rPr>
                <w:sz w:val="18"/>
                <w:lang w:val="en-US"/>
              </w:rPr>
            </w:pPr>
            <w:r w:rsidRPr="00741839">
              <w:rPr>
                <w:sz w:val="18"/>
                <w:lang w:val="en-US"/>
              </w:rPr>
              <w:t>Z50.8</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      паллиативная помощь</w:t>
            </w:r>
          </w:p>
        </w:tc>
        <w:tc>
          <w:tcPr>
            <w:tcW w:w="1308" w:type="dxa"/>
            <w:vAlign w:val="center"/>
          </w:tcPr>
          <w:p w:rsidR="0059128A" w:rsidRPr="00741839" w:rsidRDefault="0059128A" w:rsidP="0014772C">
            <w:pPr>
              <w:jc w:val="center"/>
              <w:rPr>
                <w:sz w:val="18"/>
              </w:rPr>
            </w:pPr>
            <w:r w:rsidRPr="00741839">
              <w:rPr>
                <w:sz w:val="18"/>
              </w:rPr>
              <w:t>1.4.2</w:t>
            </w:r>
          </w:p>
        </w:tc>
        <w:tc>
          <w:tcPr>
            <w:tcW w:w="1559" w:type="dxa"/>
            <w:vAlign w:val="center"/>
          </w:tcPr>
          <w:p w:rsidR="0059128A" w:rsidRPr="00741839" w:rsidRDefault="0059128A" w:rsidP="0014772C">
            <w:pPr>
              <w:jc w:val="center"/>
              <w:rPr>
                <w:sz w:val="18"/>
              </w:rPr>
            </w:pPr>
            <w:r w:rsidRPr="00741839">
              <w:rPr>
                <w:sz w:val="18"/>
                <w:lang w:val="en-US"/>
              </w:rPr>
              <w:t>Z51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социально-экономическими</w:t>
            </w:r>
            <w:r w:rsidRPr="00741839">
              <w:rPr>
                <w:sz w:val="18"/>
              </w:rPr>
              <w:br/>
              <w:t>и психосоциальными обстоятельствами</w:t>
            </w:r>
          </w:p>
        </w:tc>
        <w:tc>
          <w:tcPr>
            <w:tcW w:w="1308" w:type="dxa"/>
            <w:vAlign w:val="center"/>
          </w:tcPr>
          <w:p w:rsidR="0059128A" w:rsidRPr="00741839" w:rsidRDefault="0059128A" w:rsidP="0014772C">
            <w:pPr>
              <w:jc w:val="center"/>
              <w:rPr>
                <w:sz w:val="18"/>
              </w:rPr>
            </w:pPr>
            <w:r w:rsidRPr="00741839">
              <w:rPr>
                <w:sz w:val="18"/>
              </w:rPr>
              <w:t>1.5</w:t>
            </w:r>
          </w:p>
        </w:tc>
        <w:tc>
          <w:tcPr>
            <w:tcW w:w="1559" w:type="dxa"/>
            <w:vAlign w:val="center"/>
          </w:tcPr>
          <w:p w:rsidR="0059128A" w:rsidRPr="00741839" w:rsidRDefault="0059128A" w:rsidP="0014772C">
            <w:pPr>
              <w:jc w:val="center"/>
              <w:rPr>
                <w:sz w:val="18"/>
              </w:rPr>
            </w:pPr>
            <w:r w:rsidRPr="00741839">
              <w:rPr>
                <w:sz w:val="18"/>
              </w:rPr>
              <w:t>Z55-Z65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обращения в медицинские организации в связи с другими обстоятельствами </w:t>
            </w:r>
          </w:p>
        </w:tc>
        <w:tc>
          <w:tcPr>
            <w:tcW w:w="1308" w:type="dxa"/>
            <w:vAlign w:val="center"/>
          </w:tcPr>
          <w:p w:rsidR="0059128A" w:rsidRPr="00741839" w:rsidRDefault="0059128A" w:rsidP="0014772C">
            <w:pPr>
              <w:jc w:val="center"/>
              <w:rPr>
                <w:sz w:val="18"/>
              </w:rPr>
            </w:pPr>
            <w:r w:rsidRPr="00741839">
              <w:rPr>
                <w:sz w:val="18"/>
              </w:rPr>
              <w:t>1.6</w:t>
            </w:r>
          </w:p>
        </w:tc>
        <w:tc>
          <w:tcPr>
            <w:tcW w:w="1559" w:type="dxa"/>
            <w:vAlign w:val="center"/>
          </w:tcPr>
          <w:p w:rsidR="0059128A" w:rsidRPr="00741839" w:rsidRDefault="0059128A" w:rsidP="0014772C">
            <w:pPr>
              <w:jc w:val="center"/>
              <w:rPr>
                <w:sz w:val="18"/>
              </w:rPr>
            </w:pPr>
            <w:r w:rsidRPr="00741839">
              <w:rPr>
                <w:sz w:val="18"/>
              </w:rPr>
              <w:t>Z70-Z76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708"/>
              <w:rPr>
                <w:sz w:val="18"/>
              </w:rPr>
            </w:pPr>
            <w:r w:rsidRPr="00741839">
              <w:rPr>
                <w:sz w:val="18"/>
              </w:rPr>
              <w:t>из  них:</w:t>
            </w:r>
          </w:p>
          <w:p w:rsidR="0059128A" w:rsidRPr="00741839" w:rsidRDefault="0059128A" w:rsidP="0014772C">
            <w:pPr>
              <w:ind w:left="708"/>
              <w:rPr>
                <w:sz w:val="18"/>
              </w:rPr>
            </w:pPr>
            <w:r w:rsidRPr="00741839">
              <w:rPr>
                <w:sz w:val="18"/>
              </w:rPr>
              <w:t>обращения в учреждения здравоохранения для получения других консультаций и медицинских советов, не классифицированные в других рубриках</w:t>
            </w:r>
          </w:p>
        </w:tc>
        <w:tc>
          <w:tcPr>
            <w:tcW w:w="1308" w:type="dxa"/>
            <w:vAlign w:val="center"/>
          </w:tcPr>
          <w:p w:rsidR="0059128A" w:rsidRPr="00741839" w:rsidRDefault="0059128A" w:rsidP="0014772C">
            <w:pPr>
              <w:jc w:val="center"/>
              <w:rPr>
                <w:sz w:val="18"/>
              </w:rPr>
            </w:pPr>
            <w:r w:rsidRPr="00741839">
              <w:rPr>
                <w:sz w:val="18"/>
              </w:rPr>
              <w:t>1.6.1</w:t>
            </w:r>
          </w:p>
        </w:tc>
        <w:tc>
          <w:tcPr>
            <w:tcW w:w="1559" w:type="dxa"/>
            <w:vAlign w:val="center"/>
          </w:tcPr>
          <w:p w:rsidR="0059128A" w:rsidRPr="00741839" w:rsidRDefault="0059128A" w:rsidP="0014772C">
            <w:pPr>
              <w:jc w:val="center"/>
              <w:rPr>
                <w:sz w:val="18"/>
                <w:lang w:val="en-US"/>
              </w:rPr>
            </w:pPr>
            <w:r w:rsidRPr="00741839">
              <w:rPr>
                <w:sz w:val="18"/>
                <w:lang w:val="en-US"/>
              </w:rPr>
              <w:t>Z71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алкоголизма</w:t>
            </w:r>
          </w:p>
        </w:tc>
        <w:tc>
          <w:tcPr>
            <w:tcW w:w="1308" w:type="dxa"/>
            <w:vAlign w:val="center"/>
          </w:tcPr>
          <w:p w:rsidR="0059128A" w:rsidRPr="00741839" w:rsidRDefault="0059128A" w:rsidP="0014772C">
            <w:pPr>
              <w:jc w:val="center"/>
              <w:rPr>
                <w:sz w:val="18"/>
              </w:rPr>
            </w:pPr>
            <w:r w:rsidRPr="00741839">
              <w:rPr>
                <w:sz w:val="18"/>
              </w:rPr>
              <w:t>1.6.1.1</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наркомании</w:t>
            </w:r>
          </w:p>
        </w:tc>
        <w:tc>
          <w:tcPr>
            <w:tcW w:w="1308" w:type="dxa"/>
            <w:vAlign w:val="center"/>
          </w:tcPr>
          <w:p w:rsidR="0059128A" w:rsidRPr="00741839" w:rsidRDefault="0059128A" w:rsidP="0014772C">
            <w:pPr>
              <w:jc w:val="center"/>
              <w:rPr>
                <w:sz w:val="18"/>
              </w:rPr>
            </w:pPr>
            <w:r w:rsidRPr="00741839">
              <w:rPr>
                <w:sz w:val="18"/>
              </w:rPr>
              <w:t>1.6.1.2</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59128A">
            <w:pPr>
              <w:ind w:left="1416"/>
              <w:rPr>
                <w:sz w:val="18"/>
              </w:rPr>
            </w:pPr>
            <w:r w:rsidRPr="00741839">
              <w:rPr>
                <w:sz w:val="18"/>
              </w:rPr>
              <w:t>консультирование и наблюдение по поводу курения</w:t>
            </w:r>
          </w:p>
        </w:tc>
        <w:tc>
          <w:tcPr>
            <w:tcW w:w="1308" w:type="dxa"/>
            <w:vAlign w:val="center"/>
          </w:tcPr>
          <w:p w:rsidR="0059128A" w:rsidRPr="00741839" w:rsidRDefault="0059128A" w:rsidP="0014772C">
            <w:pPr>
              <w:jc w:val="center"/>
              <w:rPr>
                <w:sz w:val="18"/>
              </w:rPr>
            </w:pPr>
            <w:r w:rsidRPr="00741839">
              <w:rPr>
                <w:sz w:val="18"/>
              </w:rPr>
              <w:t>1.6.1.3</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проблемы, связанные с образом жизни</w:t>
            </w:r>
          </w:p>
        </w:tc>
        <w:tc>
          <w:tcPr>
            <w:tcW w:w="1308" w:type="dxa"/>
            <w:vAlign w:val="center"/>
          </w:tcPr>
          <w:p w:rsidR="0059128A" w:rsidRPr="00741839" w:rsidRDefault="0059128A" w:rsidP="0014772C">
            <w:pPr>
              <w:jc w:val="center"/>
              <w:rPr>
                <w:sz w:val="18"/>
              </w:rPr>
            </w:pPr>
            <w:r w:rsidRPr="00741839">
              <w:rPr>
                <w:sz w:val="18"/>
              </w:rPr>
              <w:t>1.6.2</w:t>
            </w:r>
          </w:p>
        </w:tc>
        <w:tc>
          <w:tcPr>
            <w:tcW w:w="1559" w:type="dxa"/>
            <w:vAlign w:val="center"/>
          </w:tcPr>
          <w:p w:rsidR="0059128A" w:rsidRPr="00741839" w:rsidRDefault="0059128A" w:rsidP="0014772C">
            <w:pPr>
              <w:jc w:val="center"/>
              <w:rPr>
                <w:sz w:val="18"/>
              </w:rPr>
            </w:pPr>
            <w:r w:rsidRPr="00741839">
              <w:rPr>
                <w:sz w:val="18"/>
              </w:rPr>
              <w:t>Z72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употребление табака </w:t>
            </w:r>
          </w:p>
        </w:tc>
        <w:tc>
          <w:tcPr>
            <w:tcW w:w="1308" w:type="dxa"/>
            <w:vAlign w:val="center"/>
          </w:tcPr>
          <w:p w:rsidR="0059128A" w:rsidRPr="00741839" w:rsidRDefault="0059128A" w:rsidP="0014772C">
            <w:pPr>
              <w:jc w:val="center"/>
              <w:rPr>
                <w:sz w:val="18"/>
              </w:rPr>
            </w:pPr>
            <w:r w:rsidRPr="00741839">
              <w:rPr>
                <w:sz w:val="18"/>
              </w:rPr>
              <w:t>1.6.2.1</w:t>
            </w:r>
          </w:p>
        </w:tc>
        <w:tc>
          <w:tcPr>
            <w:tcW w:w="1559" w:type="dxa"/>
            <w:vAlign w:val="center"/>
          </w:tcPr>
          <w:p w:rsidR="0059128A" w:rsidRPr="00741839" w:rsidRDefault="0059128A" w:rsidP="0014772C">
            <w:pPr>
              <w:jc w:val="center"/>
              <w:rPr>
                <w:sz w:val="18"/>
              </w:rPr>
            </w:pPr>
            <w:r w:rsidRPr="00741839">
              <w:rPr>
                <w:sz w:val="18"/>
              </w:rPr>
              <w:t>Z72.0</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употребление алкоголя</w:t>
            </w:r>
          </w:p>
        </w:tc>
        <w:tc>
          <w:tcPr>
            <w:tcW w:w="1308" w:type="dxa"/>
            <w:vAlign w:val="center"/>
          </w:tcPr>
          <w:p w:rsidR="0059128A" w:rsidRPr="00741839" w:rsidRDefault="0059128A" w:rsidP="0014772C">
            <w:pPr>
              <w:jc w:val="center"/>
              <w:rPr>
                <w:sz w:val="18"/>
              </w:rPr>
            </w:pPr>
            <w:r w:rsidRPr="00741839">
              <w:rPr>
                <w:sz w:val="18"/>
              </w:rPr>
              <w:t>1.6.2.2</w:t>
            </w:r>
          </w:p>
        </w:tc>
        <w:tc>
          <w:tcPr>
            <w:tcW w:w="1559" w:type="dxa"/>
            <w:vAlign w:val="center"/>
          </w:tcPr>
          <w:p w:rsidR="0059128A" w:rsidRPr="00741839" w:rsidRDefault="0059128A" w:rsidP="0014772C">
            <w:pPr>
              <w:jc w:val="center"/>
              <w:rPr>
                <w:sz w:val="18"/>
              </w:rPr>
            </w:pPr>
            <w:r w:rsidRPr="00741839">
              <w:rPr>
                <w:sz w:val="18"/>
              </w:rPr>
              <w:t>Z72.1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использование наркотиков</w:t>
            </w:r>
          </w:p>
        </w:tc>
        <w:tc>
          <w:tcPr>
            <w:tcW w:w="1308" w:type="dxa"/>
            <w:vAlign w:val="center"/>
          </w:tcPr>
          <w:p w:rsidR="0059128A" w:rsidRPr="00741839" w:rsidRDefault="0059128A" w:rsidP="0014772C">
            <w:pPr>
              <w:jc w:val="center"/>
              <w:rPr>
                <w:sz w:val="18"/>
              </w:rPr>
            </w:pPr>
            <w:r w:rsidRPr="00741839">
              <w:rPr>
                <w:sz w:val="18"/>
              </w:rPr>
              <w:t>1.6.2.3</w:t>
            </w:r>
          </w:p>
        </w:tc>
        <w:tc>
          <w:tcPr>
            <w:tcW w:w="1559" w:type="dxa"/>
            <w:vAlign w:val="center"/>
          </w:tcPr>
          <w:p w:rsidR="0059128A" w:rsidRPr="00741839" w:rsidRDefault="0059128A" w:rsidP="0014772C">
            <w:pPr>
              <w:jc w:val="center"/>
              <w:rPr>
                <w:sz w:val="18"/>
              </w:rPr>
            </w:pPr>
            <w:r w:rsidRPr="00741839">
              <w:rPr>
                <w:sz w:val="18"/>
              </w:rPr>
              <w:t>Z72.2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склонность к азартным играм и пари</w:t>
            </w:r>
          </w:p>
        </w:tc>
        <w:tc>
          <w:tcPr>
            <w:tcW w:w="1308" w:type="dxa"/>
            <w:vAlign w:val="center"/>
          </w:tcPr>
          <w:p w:rsidR="0059128A" w:rsidRPr="00741839" w:rsidRDefault="0059128A" w:rsidP="0014772C">
            <w:pPr>
              <w:jc w:val="center"/>
              <w:rPr>
                <w:sz w:val="18"/>
              </w:rPr>
            </w:pPr>
            <w:r w:rsidRPr="00741839">
              <w:rPr>
                <w:sz w:val="18"/>
              </w:rPr>
              <w:t>1.6.2.4</w:t>
            </w:r>
          </w:p>
        </w:tc>
        <w:tc>
          <w:tcPr>
            <w:tcW w:w="1559" w:type="dxa"/>
            <w:vAlign w:val="center"/>
          </w:tcPr>
          <w:p w:rsidR="0059128A" w:rsidRPr="00741839" w:rsidRDefault="0059128A" w:rsidP="0014772C">
            <w:pPr>
              <w:jc w:val="center"/>
              <w:rPr>
                <w:sz w:val="18"/>
              </w:rPr>
            </w:pPr>
            <w:r w:rsidRPr="00741839">
              <w:rPr>
                <w:sz w:val="18"/>
              </w:rPr>
              <w:t>Z72.6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личным или семейным анамнезом</w:t>
            </w:r>
            <w:r w:rsidRPr="00741839">
              <w:rPr>
                <w:sz w:val="18"/>
              </w:rPr>
              <w:br/>
              <w:t>и определенными обстоятельствами, влияющими на здоровье</w:t>
            </w:r>
          </w:p>
        </w:tc>
        <w:tc>
          <w:tcPr>
            <w:tcW w:w="1308" w:type="dxa"/>
            <w:vAlign w:val="center"/>
          </w:tcPr>
          <w:p w:rsidR="0059128A" w:rsidRPr="00741839" w:rsidRDefault="0059128A" w:rsidP="0014772C">
            <w:pPr>
              <w:jc w:val="center"/>
              <w:rPr>
                <w:sz w:val="18"/>
              </w:rPr>
            </w:pPr>
            <w:r w:rsidRPr="00741839">
              <w:rPr>
                <w:sz w:val="18"/>
              </w:rPr>
              <w:t>1.7</w:t>
            </w:r>
          </w:p>
        </w:tc>
        <w:tc>
          <w:tcPr>
            <w:tcW w:w="1559" w:type="dxa"/>
            <w:vAlign w:val="center"/>
          </w:tcPr>
          <w:p w:rsidR="0059128A" w:rsidRPr="00741839" w:rsidRDefault="0059128A" w:rsidP="0014772C">
            <w:pPr>
              <w:jc w:val="center"/>
              <w:rPr>
                <w:sz w:val="18"/>
              </w:rPr>
            </w:pPr>
            <w:r w:rsidRPr="00741839">
              <w:rPr>
                <w:sz w:val="18"/>
              </w:rPr>
              <w:t>Z80-Z99</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заболевания в семейном анамнезе</w:t>
            </w:r>
          </w:p>
        </w:tc>
        <w:tc>
          <w:tcPr>
            <w:tcW w:w="1308" w:type="dxa"/>
            <w:vAlign w:val="center"/>
          </w:tcPr>
          <w:p w:rsidR="0059128A" w:rsidRPr="00741839" w:rsidRDefault="0059128A" w:rsidP="0014772C">
            <w:pPr>
              <w:jc w:val="center"/>
              <w:rPr>
                <w:sz w:val="18"/>
              </w:rPr>
            </w:pPr>
            <w:r w:rsidRPr="00741839">
              <w:rPr>
                <w:sz w:val="18"/>
              </w:rPr>
              <w:t>1.7.1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80-</w:t>
            </w:r>
            <w:r w:rsidRPr="00741839">
              <w:rPr>
                <w:sz w:val="18"/>
                <w:lang w:val="en-US"/>
              </w:rPr>
              <w:t>Z</w:t>
            </w:r>
            <w:r w:rsidRPr="00741839">
              <w:rPr>
                <w:sz w:val="18"/>
              </w:rPr>
              <w:t>84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наличие илеостомы, колостомы</w:t>
            </w:r>
          </w:p>
        </w:tc>
        <w:tc>
          <w:tcPr>
            <w:tcW w:w="1308" w:type="dxa"/>
            <w:vAlign w:val="center"/>
          </w:tcPr>
          <w:p w:rsidR="0059128A" w:rsidRPr="00741839" w:rsidRDefault="0059128A" w:rsidP="0014772C">
            <w:pPr>
              <w:jc w:val="center"/>
              <w:rPr>
                <w:sz w:val="18"/>
              </w:rPr>
            </w:pPr>
            <w:r w:rsidRPr="00741839">
              <w:rPr>
                <w:sz w:val="18"/>
              </w:rPr>
              <w:t>1.7.2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 xml:space="preserve">93.2, </w:t>
            </w:r>
            <w:r w:rsidRPr="00741839">
              <w:rPr>
                <w:sz w:val="18"/>
                <w:lang w:val="en-US"/>
              </w:rPr>
              <w:t>Z</w:t>
            </w:r>
            <w:r w:rsidRPr="00741839">
              <w:rPr>
                <w:sz w:val="18"/>
              </w:rPr>
              <w:t>93.3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bl>
    <w:p w:rsidR="005911D2" w:rsidRPr="00741839" w:rsidRDefault="005911D2" w:rsidP="00314335">
      <w:pPr>
        <w:jc w:val="center"/>
        <w:rPr>
          <w:b/>
          <w:szCs w:val="24"/>
        </w:rPr>
      </w:pPr>
    </w:p>
    <w:p w:rsidR="00385DE8" w:rsidRPr="00741839" w:rsidRDefault="00385DE8" w:rsidP="00385DE8">
      <w:pPr>
        <w:tabs>
          <w:tab w:val="left" w:pos="5155"/>
          <w:tab w:val="center" w:pos="7711"/>
        </w:tabs>
        <w:rPr>
          <w:b/>
          <w:szCs w:val="24"/>
        </w:rPr>
      </w:pPr>
      <w:r w:rsidRPr="00741839">
        <w:rPr>
          <w:b/>
          <w:szCs w:val="24"/>
        </w:rPr>
        <w:tab/>
      </w: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Default="00385DE8" w:rsidP="00385DE8">
      <w:pPr>
        <w:tabs>
          <w:tab w:val="left" w:pos="5155"/>
          <w:tab w:val="center" w:pos="7711"/>
        </w:tabs>
        <w:rPr>
          <w:b/>
          <w:szCs w:val="24"/>
        </w:rPr>
      </w:pPr>
    </w:p>
    <w:p w:rsidR="00F77DD6" w:rsidRPr="00741839" w:rsidRDefault="00F77DD6"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Default="00385DE8" w:rsidP="00385DE8">
      <w:pPr>
        <w:tabs>
          <w:tab w:val="left" w:pos="5155"/>
          <w:tab w:val="center" w:pos="7711"/>
        </w:tabs>
        <w:rPr>
          <w:b/>
          <w:szCs w:val="24"/>
        </w:rPr>
      </w:pPr>
    </w:p>
    <w:p w:rsidR="00F77DD6" w:rsidRPr="00741839" w:rsidRDefault="00F77DD6"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385DE8" w:rsidRPr="00741839" w:rsidRDefault="00385DE8" w:rsidP="00385DE8">
      <w:pPr>
        <w:tabs>
          <w:tab w:val="left" w:pos="5155"/>
          <w:tab w:val="center" w:pos="7711"/>
        </w:tabs>
        <w:rPr>
          <w:b/>
          <w:szCs w:val="24"/>
        </w:rPr>
      </w:pPr>
    </w:p>
    <w:p w:rsidR="00443E06" w:rsidRPr="00741839" w:rsidRDefault="00385DE8" w:rsidP="00385DE8">
      <w:pPr>
        <w:tabs>
          <w:tab w:val="left" w:pos="5155"/>
          <w:tab w:val="center" w:pos="7711"/>
        </w:tabs>
        <w:rPr>
          <w:b/>
          <w:szCs w:val="24"/>
        </w:rPr>
      </w:pPr>
      <w:r w:rsidRPr="00741839">
        <w:rPr>
          <w:b/>
          <w:szCs w:val="24"/>
        </w:rPr>
        <w:tab/>
      </w:r>
      <w:r w:rsidR="008D0E8B" w:rsidRPr="00741839">
        <w:rPr>
          <w:b/>
          <w:szCs w:val="24"/>
        </w:rPr>
        <w:t>5</w:t>
      </w:r>
      <w:r w:rsidR="00443E06" w:rsidRPr="00741839">
        <w:rPr>
          <w:b/>
          <w:szCs w:val="24"/>
        </w:rPr>
        <w:t xml:space="preserve">. Взрослые старше трудоспособного возраста </w:t>
      </w:r>
    </w:p>
    <w:p w:rsidR="00443E06" w:rsidRPr="00741839" w:rsidRDefault="00443E06" w:rsidP="00443E06">
      <w:pPr>
        <w:jc w:val="center"/>
        <w:rPr>
          <w:sz w:val="16"/>
        </w:rPr>
      </w:pPr>
    </w:p>
    <w:p w:rsidR="00DE589C" w:rsidRPr="00741839" w:rsidRDefault="00DE589C" w:rsidP="00DB6B6D">
      <w:pPr>
        <w:numPr>
          <w:ilvl w:val="0"/>
          <w:numId w:val="24"/>
        </w:numPr>
        <w:rPr>
          <w:sz w:val="20"/>
        </w:rPr>
      </w:pPr>
      <w:r w:rsidRPr="00741839">
        <w:rPr>
          <w:szCs w:val="24"/>
        </w:rPr>
        <w:t xml:space="preserve">  </w:t>
      </w:r>
      <w:r w:rsidR="00443E06" w:rsidRPr="00741839">
        <w:rPr>
          <w:szCs w:val="24"/>
        </w:rPr>
        <w:t xml:space="preserve">    </w:t>
      </w:r>
      <w:r w:rsidR="00B504F2" w:rsidRPr="00741839">
        <w:rPr>
          <w:szCs w:val="24"/>
        </w:rPr>
        <w:t xml:space="preserve"> </w:t>
      </w:r>
      <w:r w:rsidR="00B504F2" w:rsidRPr="00741839">
        <w:rPr>
          <w:sz w:val="20"/>
        </w:rPr>
        <w:t xml:space="preserve">        </w:t>
      </w:r>
      <w:r w:rsidR="00443E06" w:rsidRPr="00741839">
        <w:rPr>
          <w:sz w:val="20"/>
        </w:rPr>
        <w:t xml:space="preserve">        </w:t>
      </w:r>
      <w:r w:rsidRPr="00741839">
        <w:rPr>
          <w:sz w:val="20"/>
        </w:rPr>
        <w:t xml:space="preserve">                                                   </w:t>
      </w:r>
      <w:r w:rsidR="004D7844" w:rsidRPr="00741839">
        <w:rPr>
          <w:sz w:val="20"/>
        </w:rPr>
        <w:t xml:space="preserve">       </w:t>
      </w:r>
      <w:r w:rsidR="00DB6B6D" w:rsidRPr="00741839">
        <w:rPr>
          <w:sz w:val="20"/>
        </w:rPr>
        <w:t xml:space="preserve">  </w:t>
      </w:r>
      <w:r w:rsidRPr="00741839">
        <w:rPr>
          <w:sz w:val="20"/>
        </w:rPr>
        <w:t xml:space="preserve"> </w:t>
      </w:r>
    </w:p>
    <w:tbl>
      <w:tblPr>
        <w:tblW w:w="1474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448"/>
        <w:gridCol w:w="882"/>
        <w:gridCol w:w="1276"/>
        <w:gridCol w:w="992"/>
        <w:gridCol w:w="1134"/>
        <w:gridCol w:w="993"/>
        <w:gridCol w:w="992"/>
        <w:gridCol w:w="992"/>
        <w:gridCol w:w="1134"/>
        <w:gridCol w:w="851"/>
        <w:gridCol w:w="1048"/>
      </w:tblGrid>
      <w:tr w:rsidR="00A809E8" w:rsidRPr="00741839" w:rsidTr="00E604EB">
        <w:trPr>
          <w:cantSplit/>
          <w:trHeight w:val="20"/>
          <w:tblHeader/>
          <w:jc w:val="center"/>
        </w:trPr>
        <w:tc>
          <w:tcPr>
            <w:tcW w:w="4448" w:type="dxa"/>
            <w:vMerge w:val="restart"/>
            <w:vAlign w:val="center"/>
          </w:tcPr>
          <w:p w:rsidR="00A809E8" w:rsidRPr="00741839" w:rsidRDefault="00A809E8" w:rsidP="00E604EB">
            <w:pPr>
              <w:spacing w:line="200" w:lineRule="exact"/>
              <w:jc w:val="center"/>
              <w:rPr>
                <w:sz w:val="18"/>
              </w:rPr>
            </w:pPr>
            <w:r w:rsidRPr="00741839">
              <w:rPr>
                <w:sz w:val="18"/>
              </w:rPr>
              <w:t>Наименование классов и отдельных болезней</w:t>
            </w:r>
          </w:p>
        </w:tc>
        <w:tc>
          <w:tcPr>
            <w:tcW w:w="882" w:type="dxa"/>
            <w:vMerge w:val="restart"/>
            <w:vAlign w:val="center"/>
          </w:tcPr>
          <w:p w:rsidR="00A809E8" w:rsidRPr="00741839" w:rsidRDefault="00A809E8" w:rsidP="00E604EB">
            <w:pPr>
              <w:spacing w:line="200" w:lineRule="exact"/>
              <w:jc w:val="center"/>
              <w:rPr>
                <w:sz w:val="18"/>
              </w:rPr>
            </w:pPr>
            <w:r w:rsidRPr="00741839">
              <w:rPr>
                <w:sz w:val="18"/>
              </w:rPr>
              <w:t>№ строк</w:t>
            </w:r>
            <w:r w:rsidR="00721B57" w:rsidRPr="00741839">
              <w:rPr>
                <w:sz w:val="18"/>
              </w:rPr>
              <w:t>и</w:t>
            </w:r>
          </w:p>
        </w:tc>
        <w:tc>
          <w:tcPr>
            <w:tcW w:w="1276" w:type="dxa"/>
            <w:vMerge w:val="restart"/>
            <w:vAlign w:val="center"/>
          </w:tcPr>
          <w:p w:rsidR="00A809E8" w:rsidRPr="00741839" w:rsidRDefault="00A809E8" w:rsidP="004D7844">
            <w:pPr>
              <w:spacing w:line="200" w:lineRule="exact"/>
              <w:jc w:val="center"/>
              <w:rPr>
                <w:sz w:val="18"/>
              </w:rPr>
            </w:pPr>
            <w:r w:rsidRPr="00741839">
              <w:rPr>
                <w:sz w:val="18"/>
              </w:rPr>
              <w:t>Код</w:t>
            </w:r>
            <w:r w:rsidR="004D7844" w:rsidRPr="00741839">
              <w:rPr>
                <w:sz w:val="18"/>
              </w:rPr>
              <w:br/>
            </w:r>
            <w:r w:rsidRPr="00741839">
              <w:rPr>
                <w:sz w:val="18"/>
              </w:rPr>
              <w:t>по МКБ-10</w:t>
            </w:r>
            <w:r w:rsidR="004D7844" w:rsidRPr="00741839">
              <w:rPr>
                <w:sz w:val="18"/>
              </w:rPr>
              <w:t xml:space="preserve"> </w:t>
            </w:r>
          </w:p>
        </w:tc>
        <w:tc>
          <w:tcPr>
            <w:tcW w:w="6237" w:type="dxa"/>
            <w:gridSpan w:val="6"/>
            <w:shd w:val="clear" w:color="auto" w:fill="auto"/>
            <w:vAlign w:val="center"/>
          </w:tcPr>
          <w:p w:rsidR="00A809E8" w:rsidRPr="00741839" w:rsidRDefault="00A809E8" w:rsidP="00E604EB">
            <w:pPr>
              <w:jc w:val="center"/>
              <w:rPr>
                <w:sz w:val="18"/>
                <w:szCs w:val="18"/>
              </w:rPr>
            </w:pPr>
            <w:r w:rsidRPr="00741839">
              <w:rPr>
                <w:sz w:val="18"/>
              </w:rPr>
              <w:t>Зарегистрировано заболеваний</w:t>
            </w:r>
          </w:p>
        </w:tc>
        <w:tc>
          <w:tcPr>
            <w:tcW w:w="851" w:type="dxa"/>
            <w:vMerge w:val="restart"/>
            <w:vAlign w:val="center"/>
          </w:tcPr>
          <w:p w:rsidR="00A809E8" w:rsidRPr="00741839" w:rsidRDefault="00A809E8" w:rsidP="00E604EB">
            <w:pPr>
              <w:spacing w:line="180" w:lineRule="exact"/>
              <w:jc w:val="center"/>
              <w:rPr>
                <w:sz w:val="18"/>
                <w:szCs w:val="18"/>
              </w:rPr>
            </w:pPr>
            <w:r w:rsidRPr="00741839">
              <w:rPr>
                <w:sz w:val="18"/>
                <w:szCs w:val="18"/>
              </w:rPr>
              <w:t xml:space="preserve">Снято </w:t>
            </w:r>
            <w:r w:rsidR="00F94B40" w:rsidRPr="00741839">
              <w:rPr>
                <w:sz w:val="18"/>
                <w:szCs w:val="18"/>
              </w:rPr>
              <w:br/>
            </w:r>
            <w:r w:rsidRPr="00741839">
              <w:rPr>
                <w:sz w:val="18"/>
                <w:szCs w:val="18"/>
              </w:rPr>
              <w:t>с диспан-серного наблю-дения</w:t>
            </w:r>
            <w:r w:rsidR="004021C7">
              <w:rPr>
                <w:sz w:val="18"/>
                <w:szCs w:val="18"/>
              </w:rPr>
              <w:t>, чел</w:t>
            </w:r>
            <w:r w:rsidRPr="00741839">
              <w:rPr>
                <w:sz w:val="18"/>
                <w:szCs w:val="18"/>
              </w:rPr>
              <w:t xml:space="preserve"> </w:t>
            </w:r>
          </w:p>
        </w:tc>
        <w:tc>
          <w:tcPr>
            <w:tcW w:w="1048" w:type="dxa"/>
            <w:vMerge w:val="restart"/>
            <w:vAlign w:val="center"/>
          </w:tcPr>
          <w:p w:rsidR="00A809E8" w:rsidRPr="00741839" w:rsidRDefault="00A809E8" w:rsidP="00E604EB">
            <w:pPr>
              <w:jc w:val="center"/>
              <w:rPr>
                <w:sz w:val="18"/>
              </w:rPr>
            </w:pPr>
            <w:r w:rsidRPr="00741839">
              <w:rPr>
                <w:sz w:val="18"/>
              </w:rPr>
              <w:t xml:space="preserve">Состоит под диспан-серным наблюде-нием </w:t>
            </w:r>
            <w:r w:rsidR="00323D57" w:rsidRPr="00741839">
              <w:rPr>
                <w:sz w:val="18"/>
              </w:rPr>
              <w:br/>
            </w:r>
            <w:r w:rsidRPr="00741839">
              <w:rPr>
                <w:sz w:val="18"/>
              </w:rPr>
              <w:t>на конец отчетного года</w:t>
            </w:r>
            <w:r w:rsidR="004021C7">
              <w:rPr>
                <w:sz w:val="18"/>
              </w:rPr>
              <w:t>, чел</w:t>
            </w:r>
          </w:p>
        </w:tc>
      </w:tr>
      <w:tr w:rsidR="00A809E8" w:rsidRPr="00741839" w:rsidTr="00E604EB">
        <w:trPr>
          <w:cantSplit/>
          <w:trHeight w:val="279"/>
          <w:tblHeader/>
          <w:jc w:val="center"/>
        </w:trPr>
        <w:tc>
          <w:tcPr>
            <w:tcW w:w="4448" w:type="dxa"/>
            <w:vMerge/>
            <w:vAlign w:val="center"/>
          </w:tcPr>
          <w:p w:rsidR="00A809E8" w:rsidRPr="00741839" w:rsidRDefault="00A809E8" w:rsidP="00E604EB">
            <w:pPr>
              <w:spacing w:line="200" w:lineRule="exact"/>
              <w:jc w:val="center"/>
              <w:rPr>
                <w:sz w:val="18"/>
              </w:rPr>
            </w:pPr>
          </w:p>
        </w:tc>
        <w:tc>
          <w:tcPr>
            <w:tcW w:w="882" w:type="dxa"/>
            <w:vMerge/>
            <w:vAlign w:val="center"/>
          </w:tcPr>
          <w:p w:rsidR="00A809E8" w:rsidRPr="00741839" w:rsidRDefault="00A809E8" w:rsidP="00E604EB">
            <w:pPr>
              <w:spacing w:line="200" w:lineRule="exact"/>
              <w:jc w:val="center"/>
              <w:rPr>
                <w:sz w:val="18"/>
              </w:rPr>
            </w:pPr>
          </w:p>
        </w:tc>
        <w:tc>
          <w:tcPr>
            <w:tcW w:w="1276" w:type="dxa"/>
            <w:vMerge/>
            <w:vAlign w:val="center"/>
          </w:tcPr>
          <w:p w:rsidR="00A809E8" w:rsidRPr="00741839" w:rsidRDefault="00A809E8" w:rsidP="00E604EB">
            <w:pPr>
              <w:spacing w:line="200" w:lineRule="exact"/>
              <w:jc w:val="center"/>
              <w:rPr>
                <w:sz w:val="18"/>
              </w:rPr>
            </w:pPr>
          </w:p>
        </w:tc>
        <w:tc>
          <w:tcPr>
            <w:tcW w:w="992" w:type="dxa"/>
            <w:vMerge w:val="restart"/>
            <w:shd w:val="clear" w:color="auto" w:fill="auto"/>
            <w:vAlign w:val="center"/>
          </w:tcPr>
          <w:p w:rsidR="00A809E8" w:rsidRPr="00741839" w:rsidRDefault="004021C7" w:rsidP="00E604EB">
            <w:pPr>
              <w:jc w:val="center"/>
              <w:rPr>
                <w:sz w:val="18"/>
                <w:szCs w:val="18"/>
              </w:rPr>
            </w:pPr>
            <w:r>
              <w:rPr>
                <w:sz w:val="18"/>
                <w:szCs w:val="18"/>
              </w:rPr>
              <w:t>в</w:t>
            </w:r>
            <w:r w:rsidR="00A809E8" w:rsidRPr="00741839">
              <w:rPr>
                <w:sz w:val="18"/>
                <w:szCs w:val="18"/>
              </w:rPr>
              <w:t>сего</w:t>
            </w:r>
            <w:r>
              <w:rPr>
                <w:sz w:val="18"/>
                <w:szCs w:val="18"/>
              </w:rPr>
              <w:t>, ед</w:t>
            </w:r>
          </w:p>
        </w:tc>
        <w:tc>
          <w:tcPr>
            <w:tcW w:w="2127" w:type="dxa"/>
            <w:gridSpan w:val="2"/>
            <w:shd w:val="clear" w:color="auto" w:fill="auto"/>
            <w:vAlign w:val="center"/>
          </w:tcPr>
          <w:p w:rsidR="00A809E8" w:rsidRPr="00741839" w:rsidRDefault="006176B5" w:rsidP="00E604EB">
            <w:pPr>
              <w:jc w:val="center"/>
              <w:rPr>
                <w:sz w:val="18"/>
                <w:szCs w:val="18"/>
              </w:rPr>
            </w:pPr>
            <w:r w:rsidRPr="00741839">
              <w:rPr>
                <w:sz w:val="18"/>
              </w:rPr>
              <w:t>из них (из гр. 4)</w:t>
            </w:r>
          </w:p>
        </w:tc>
        <w:tc>
          <w:tcPr>
            <w:tcW w:w="3118" w:type="dxa"/>
            <w:gridSpan w:val="3"/>
            <w:shd w:val="clear" w:color="auto" w:fill="auto"/>
            <w:vAlign w:val="center"/>
          </w:tcPr>
          <w:p w:rsidR="00A809E8" w:rsidRPr="00741839" w:rsidRDefault="005D61F1" w:rsidP="00E604EB">
            <w:pPr>
              <w:jc w:val="center"/>
              <w:rPr>
                <w:sz w:val="18"/>
                <w:szCs w:val="18"/>
              </w:rPr>
            </w:pPr>
            <w:r w:rsidRPr="00741839">
              <w:rPr>
                <w:sz w:val="18"/>
                <w:szCs w:val="18"/>
              </w:rPr>
              <w:t xml:space="preserve">из заболеваний с впервые в жизни установленным диагнозом (из гр. </w:t>
            </w:r>
            <w:r w:rsidR="0068693A" w:rsidRPr="00741839">
              <w:rPr>
                <w:sz w:val="18"/>
                <w:szCs w:val="18"/>
              </w:rPr>
              <w:t>9</w:t>
            </w:r>
            <w:r w:rsidR="006176B5" w:rsidRPr="00741839">
              <w:rPr>
                <w:sz w:val="18"/>
                <w:szCs w:val="18"/>
              </w:rPr>
              <w:t>)</w:t>
            </w:r>
          </w:p>
        </w:tc>
        <w:tc>
          <w:tcPr>
            <w:tcW w:w="851" w:type="dxa"/>
            <w:vMerge/>
          </w:tcPr>
          <w:p w:rsidR="00A809E8" w:rsidRPr="00741839" w:rsidRDefault="00A809E8" w:rsidP="00E604EB">
            <w:pPr>
              <w:spacing w:line="180" w:lineRule="exact"/>
              <w:jc w:val="center"/>
              <w:rPr>
                <w:sz w:val="18"/>
                <w:szCs w:val="18"/>
              </w:rPr>
            </w:pPr>
          </w:p>
        </w:tc>
        <w:tc>
          <w:tcPr>
            <w:tcW w:w="1048" w:type="dxa"/>
            <w:vMerge/>
            <w:vAlign w:val="center"/>
          </w:tcPr>
          <w:p w:rsidR="00A809E8" w:rsidRPr="00741839" w:rsidRDefault="00A809E8" w:rsidP="00E604EB">
            <w:pPr>
              <w:jc w:val="center"/>
              <w:rPr>
                <w:sz w:val="18"/>
                <w:szCs w:val="18"/>
              </w:rPr>
            </w:pPr>
          </w:p>
        </w:tc>
      </w:tr>
      <w:tr w:rsidR="00A809E8" w:rsidRPr="00741839" w:rsidTr="00E604EB">
        <w:trPr>
          <w:cantSplit/>
          <w:trHeight w:val="20"/>
          <w:tblHeader/>
          <w:jc w:val="center"/>
        </w:trPr>
        <w:tc>
          <w:tcPr>
            <w:tcW w:w="4448" w:type="dxa"/>
            <w:vMerge/>
            <w:vAlign w:val="center"/>
          </w:tcPr>
          <w:p w:rsidR="00A809E8" w:rsidRPr="00741839" w:rsidRDefault="00A809E8" w:rsidP="00E604EB">
            <w:pPr>
              <w:spacing w:line="200" w:lineRule="exact"/>
              <w:jc w:val="center"/>
              <w:rPr>
                <w:sz w:val="18"/>
              </w:rPr>
            </w:pPr>
          </w:p>
        </w:tc>
        <w:tc>
          <w:tcPr>
            <w:tcW w:w="882" w:type="dxa"/>
            <w:vMerge/>
            <w:vAlign w:val="center"/>
          </w:tcPr>
          <w:p w:rsidR="00A809E8" w:rsidRPr="00741839" w:rsidRDefault="00A809E8" w:rsidP="00E604EB">
            <w:pPr>
              <w:spacing w:line="200" w:lineRule="exact"/>
              <w:jc w:val="center"/>
              <w:rPr>
                <w:sz w:val="18"/>
              </w:rPr>
            </w:pPr>
          </w:p>
        </w:tc>
        <w:tc>
          <w:tcPr>
            <w:tcW w:w="1276" w:type="dxa"/>
            <w:vMerge/>
            <w:vAlign w:val="center"/>
          </w:tcPr>
          <w:p w:rsidR="00A809E8" w:rsidRPr="00741839" w:rsidRDefault="00A809E8" w:rsidP="00E604EB">
            <w:pPr>
              <w:spacing w:line="200" w:lineRule="exact"/>
              <w:jc w:val="center"/>
              <w:rPr>
                <w:sz w:val="18"/>
              </w:rPr>
            </w:pPr>
          </w:p>
        </w:tc>
        <w:tc>
          <w:tcPr>
            <w:tcW w:w="992" w:type="dxa"/>
            <w:vMerge/>
            <w:shd w:val="clear" w:color="auto" w:fill="auto"/>
            <w:vAlign w:val="center"/>
          </w:tcPr>
          <w:p w:rsidR="00A809E8" w:rsidRPr="00741839" w:rsidRDefault="00A809E8" w:rsidP="00E604EB">
            <w:pPr>
              <w:jc w:val="center"/>
              <w:rPr>
                <w:sz w:val="18"/>
                <w:szCs w:val="18"/>
              </w:rPr>
            </w:pPr>
          </w:p>
        </w:tc>
        <w:tc>
          <w:tcPr>
            <w:tcW w:w="1134" w:type="dxa"/>
            <w:shd w:val="clear" w:color="auto" w:fill="auto"/>
            <w:vAlign w:val="center"/>
          </w:tcPr>
          <w:p w:rsidR="00A809E8" w:rsidRPr="00741839" w:rsidRDefault="00A809E8" w:rsidP="004D7844">
            <w:pPr>
              <w:spacing w:line="200" w:lineRule="exact"/>
              <w:ind w:left="-57" w:right="-57"/>
              <w:jc w:val="center"/>
              <w:rPr>
                <w:sz w:val="18"/>
                <w:szCs w:val="18"/>
              </w:rPr>
            </w:pPr>
            <w:r w:rsidRPr="00741839">
              <w:rPr>
                <w:sz w:val="18"/>
              </w:rPr>
              <w:t xml:space="preserve">взято </w:t>
            </w:r>
            <w:r w:rsidR="00F94B40" w:rsidRPr="00741839">
              <w:rPr>
                <w:sz w:val="18"/>
              </w:rPr>
              <w:br/>
            </w:r>
            <w:r w:rsidRPr="00741839">
              <w:rPr>
                <w:sz w:val="18"/>
              </w:rPr>
              <w:t>под</w:t>
            </w:r>
            <w:r w:rsidR="004D7844" w:rsidRPr="00741839">
              <w:rPr>
                <w:sz w:val="18"/>
              </w:rPr>
              <w:t xml:space="preserve"> </w:t>
            </w:r>
            <w:r w:rsidRPr="00741839">
              <w:rPr>
                <w:sz w:val="18"/>
              </w:rPr>
              <w:t>диспансер-ное наблю-дение</w:t>
            </w:r>
            <w:r w:rsidR="004021C7">
              <w:rPr>
                <w:sz w:val="18"/>
              </w:rPr>
              <w:t>, чел</w:t>
            </w:r>
          </w:p>
        </w:tc>
        <w:tc>
          <w:tcPr>
            <w:tcW w:w="993" w:type="dxa"/>
          </w:tcPr>
          <w:p w:rsidR="00A809E8" w:rsidRPr="00741839" w:rsidRDefault="00A809E8" w:rsidP="004D7844">
            <w:pPr>
              <w:jc w:val="center"/>
              <w:rPr>
                <w:sz w:val="18"/>
                <w:szCs w:val="18"/>
              </w:rPr>
            </w:pPr>
            <w:r w:rsidRPr="00741839">
              <w:rPr>
                <w:sz w:val="18"/>
                <w:szCs w:val="18"/>
              </w:rPr>
              <w:t>с впервые</w:t>
            </w:r>
            <w:r w:rsidR="001016B7" w:rsidRPr="00741839">
              <w:rPr>
                <w:sz w:val="18"/>
                <w:szCs w:val="18"/>
              </w:rPr>
              <w:br/>
            </w:r>
            <w:r w:rsidRPr="00741839">
              <w:rPr>
                <w:sz w:val="18"/>
                <w:szCs w:val="18"/>
              </w:rPr>
              <w:t>в жизни</w:t>
            </w:r>
            <w:r w:rsidR="001016B7" w:rsidRPr="00741839">
              <w:rPr>
                <w:sz w:val="18"/>
                <w:szCs w:val="18"/>
              </w:rPr>
              <w:t xml:space="preserve"> </w:t>
            </w:r>
            <w:r w:rsidRPr="00741839">
              <w:rPr>
                <w:sz w:val="18"/>
                <w:szCs w:val="18"/>
              </w:rPr>
              <w:t>установ-ленным</w:t>
            </w:r>
            <w:r w:rsidR="004D7844" w:rsidRPr="00741839">
              <w:rPr>
                <w:sz w:val="18"/>
                <w:szCs w:val="18"/>
              </w:rPr>
              <w:t xml:space="preserve"> </w:t>
            </w:r>
            <w:r w:rsidRPr="00741839">
              <w:rPr>
                <w:sz w:val="18"/>
                <w:szCs w:val="18"/>
              </w:rPr>
              <w:t>диагно-зом</w:t>
            </w:r>
          </w:p>
        </w:tc>
        <w:tc>
          <w:tcPr>
            <w:tcW w:w="992" w:type="dxa"/>
            <w:shd w:val="clear" w:color="auto" w:fill="auto"/>
            <w:vAlign w:val="center"/>
          </w:tcPr>
          <w:p w:rsidR="00A809E8" w:rsidRPr="00741839" w:rsidRDefault="00A809E8" w:rsidP="004D7844">
            <w:pPr>
              <w:spacing w:line="200" w:lineRule="exact"/>
              <w:ind w:left="-57" w:right="-57"/>
              <w:jc w:val="center"/>
              <w:rPr>
                <w:sz w:val="18"/>
                <w:szCs w:val="18"/>
              </w:rPr>
            </w:pPr>
            <w:r w:rsidRPr="00741839">
              <w:rPr>
                <w:sz w:val="18"/>
              </w:rPr>
              <w:t xml:space="preserve">взято </w:t>
            </w:r>
            <w:r w:rsidR="00F94B40" w:rsidRPr="00741839">
              <w:rPr>
                <w:sz w:val="18"/>
              </w:rPr>
              <w:br/>
            </w:r>
            <w:r w:rsidRPr="00741839">
              <w:rPr>
                <w:sz w:val="18"/>
              </w:rPr>
              <w:t>под</w:t>
            </w:r>
            <w:r w:rsidR="004D7844" w:rsidRPr="00741839">
              <w:rPr>
                <w:sz w:val="18"/>
              </w:rPr>
              <w:t xml:space="preserve"> </w:t>
            </w:r>
            <w:r w:rsidRPr="00741839">
              <w:rPr>
                <w:sz w:val="18"/>
              </w:rPr>
              <w:t>диспансер-ное наблю-дение</w:t>
            </w:r>
            <w:r w:rsidR="004021C7">
              <w:rPr>
                <w:sz w:val="18"/>
              </w:rPr>
              <w:t>, чел</w:t>
            </w:r>
          </w:p>
        </w:tc>
        <w:tc>
          <w:tcPr>
            <w:tcW w:w="992" w:type="dxa"/>
            <w:vAlign w:val="center"/>
          </w:tcPr>
          <w:p w:rsidR="00A809E8" w:rsidRPr="00741839" w:rsidRDefault="00A809E8" w:rsidP="004D7844">
            <w:pPr>
              <w:jc w:val="center"/>
              <w:rPr>
                <w:sz w:val="18"/>
                <w:szCs w:val="18"/>
              </w:rPr>
            </w:pPr>
            <w:r w:rsidRPr="00741839">
              <w:rPr>
                <w:sz w:val="18"/>
              </w:rPr>
              <w:t>выявлено при проф-осмотре</w:t>
            </w:r>
          </w:p>
        </w:tc>
        <w:tc>
          <w:tcPr>
            <w:tcW w:w="1134" w:type="dxa"/>
            <w:shd w:val="clear" w:color="auto" w:fill="auto"/>
            <w:vAlign w:val="center"/>
          </w:tcPr>
          <w:p w:rsidR="00A809E8" w:rsidRPr="00741839" w:rsidRDefault="00A809E8" w:rsidP="004D7844">
            <w:pPr>
              <w:jc w:val="center"/>
              <w:rPr>
                <w:sz w:val="18"/>
                <w:szCs w:val="18"/>
              </w:rPr>
            </w:pPr>
            <w:r w:rsidRPr="00741839">
              <w:rPr>
                <w:sz w:val="18"/>
              </w:rPr>
              <w:t>выявлено при диспан-серизации определен-ных групп взрослого населения</w:t>
            </w:r>
          </w:p>
        </w:tc>
        <w:tc>
          <w:tcPr>
            <w:tcW w:w="851" w:type="dxa"/>
            <w:vMerge/>
            <w:shd w:val="clear" w:color="auto" w:fill="auto"/>
            <w:vAlign w:val="center"/>
          </w:tcPr>
          <w:p w:rsidR="00A809E8" w:rsidRPr="00741839" w:rsidRDefault="00A809E8" w:rsidP="00E604EB">
            <w:pPr>
              <w:spacing w:line="180" w:lineRule="exact"/>
              <w:jc w:val="center"/>
              <w:rPr>
                <w:sz w:val="18"/>
                <w:szCs w:val="18"/>
              </w:rPr>
            </w:pPr>
          </w:p>
        </w:tc>
        <w:tc>
          <w:tcPr>
            <w:tcW w:w="1048" w:type="dxa"/>
            <w:vMerge/>
            <w:vAlign w:val="center"/>
          </w:tcPr>
          <w:p w:rsidR="00A809E8" w:rsidRPr="00741839" w:rsidRDefault="00A809E8" w:rsidP="00E604EB">
            <w:pPr>
              <w:jc w:val="center"/>
              <w:rPr>
                <w:sz w:val="18"/>
                <w:szCs w:val="18"/>
              </w:rPr>
            </w:pPr>
          </w:p>
        </w:tc>
      </w:tr>
      <w:tr w:rsidR="00A809E8" w:rsidRPr="00741839" w:rsidTr="00E604EB">
        <w:trPr>
          <w:cantSplit/>
          <w:trHeight w:val="20"/>
          <w:tblHeader/>
          <w:jc w:val="center"/>
        </w:trPr>
        <w:tc>
          <w:tcPr>
            <w:tcW w:w="4448" w:type="dxa"/>
            <w:vAlign w:val="center"/>
          </w:tcPr>
          <w:p w:rsidR="00A809E8" w:rsidRPr="00741839" w:rsidRDefault="00A809E8" w:rsidP="00E604EB">
            <w:pPr>
              <w:spacing w:line="200" w:lineRule="exact"/>
              <w:jc w:val="center"/>
              <w:rPr>
                <w:sz w:val="18"/>
              </w:rPr>
            </w:pPr>
            <w:r w:rsidRPr="00741839">
              <w:rPr>
                <w:sz w:val="18"/>
              </w:rPr>
              <w:t>1</w:t>
            </w:r>
          </w:p>
        </w:tc>
        <w:tc>
          <w:tcPr>
            <w:tcW w:w="882" w:type="dxa"/>
            <w:vAlign w:val="center"/>
          </w:tcPr>
          <w:p w:rsidR="00A809E8" w:rsidRPr="00741839" w:rsidRDefault="00A809E8" w:rsidP="00E604EB">
            <w:pPr>
              <w:spacing w:line="200" w:lineRule="exact"/>
              <w:jc w:val="center"/>
              <w:rPr>
                <w:sz w:val="18"/>
              </w:rPr>
            </w:pPr>
            <w:r w:rsidRPr="00741839">
              <w:rPr>
                <w:sz w:val="18"/>
              </w:rPr>
              <w:t>2</w:t>
            </w:r>
          </w:p>
        </w:tc>
        <w:tc>
          <w:tcPr>
            <w:tcW w:w="1276" w:type="dxa"/>
            <w:vAlign w:val="center"/>
          </w:tcPr>
          <w:p w:rsidR="00A809E8" w:rsidRPr="00741839" w:rsidRDefault="00A809E8" w:rsidP="00E604EB">
            <w:pPr>
              <w:spacing w:line="200" w:lineRule="exact"/>
              <w:jc w:val="center"/>
              <w:rPr>
                <w:sz w:val="18"/>
              </w:rPr>
            </w:pPr>
            <w:r w:rsidRPr="00741839">
              <w:rPr>
                <w:sz w:val="18"/>
              </w:rPr>
              <w:t>3</w:t>
            </w:r>
          </w:p>
        </w:tc>
        <w:tc>
          <w:tcPr>
            <w:tcW w:w="992" w:type="dxa"/>
            <w:shd w:val="clear" w:color="auto" w:fill="auto"/>
            <w:vAlign w:val="center"/>
          </w:tcPr>
          <w:p w:rsidR="00A809E8" w:rsidRPr="00741839" w:rsidRDefault="00A809E8" w:rsidP="00E604EB">
            <w:pPr>
              <w:jc w:val="center"/>
              <w:rPr>
                <w:sz w:val="18"/>
                <w:szCs w:val="18"/>
              </w:rPr>
            </w:pPr>
            <w:r w:rsidRPr="00741839">
              <w:rPr>
                <w:sz w:val="18"/>
                <w:szCs w:val="18"/>
              </w:rPr>
              <w:t>4</w:t>
            </w:r>
          </w:p>
        </w:tc>
        <w:tc>
          <w:tcPr>
            <w:tcW w:w="1134" w:type="dxa"/>
            <w:shd w:val="clear" w:color="auto" w:fill="auto"/>
            <w:vAlign w:val="center"/>
          </w:tcPr>
          <w:p w:rsidR="00A809E8" w:rsidRPr="00741839" w:rsidRDefault="0068693A" w:rsidP="00E604EB">
            <w:pPr>
              <w:jc w:val="center"/>
              <w:rPr>
                <w:sz w:val="18"/>
                <w:szCs w:val="18"/>
              </w:rPr>
            </w:pPr>
            <w:r w:rsidRPr="00741839">
              <w:rPr>
                <w:sz w:val="18"/>
                <w:szCs w:val="18"/>
              </w:rPr>
              <w:t>8</w:t>
            </w:r>
          </w:p>
        </w:tc>
        <w:tc>
          <w:tcPr>
            <w:tcW w:w="993" w:type="dxa"/>
          </w:tcPr>
          <w:p w:rsidR="00A809E8" w:rsidRPr="00741839" w:rsidRDefault="0068693A" w:rsidP="00E604EB">
            <w:pPr>
              <w:jc w:val="center"/>
              <w:rPr>
                <w:sz w:val="18"/>
                <w:szCs w:val="18"/>
              </w:rPr>
            </w:pPr>
            <w:r w:rsidRPr="00741839">
              <w:rPr>
                <w:sz w:val="18"/>
                <w:szCs w:val="18"/>
              </w:rPr>
              <w:t>9</w:t>
            </w:r>
          </w:p>
        </w:tc>
        <w:tc>
          <w:tcPr>
            <w:tcW w:w="992" w:type="dxa"/>
            <w:vAlign w:val="center"/>
          </w:tcPr>
          <w:p w:rsidR="00A809E8" w:rsidRPr="00741839" w:rsidRDefault="0068693A" w:rsidP="00E604EB">
            <w:pPr>
              <w:jc w:val="center"/>
              <w:rPr>
                <w:sz w:val="18"/>
                <w:szCs w:val="18"/>
              </w:rPr>
            </w:pPr>
            <w:r w:rsidRPr="00741839">
              <w:rPr>
                <w:sz w:val="18"/>
                <w:szCs w:val="18"/>
              </w:rPr>
              <w:t>10</w:t>
            </w:r>
          </w:p>
        </w:tc>
        <w:tc>
          <w:tcPr>
            <w:tcW w:w="992" w:type="dxa"/>
          </w:tcPr>
          <w:p w:rsidR="00A809E8" w:rsidRPr="00741839" w:rsidRDefault="0068693A" w:rsidP="00E604EB">
            <w:pPr>
              <w:jc w:val="center"/>
              <w:rPr>
                <w:sz w:val="18"/>
                <w:szCs w:val="18"/>
              </w:rPr>
            </w:pPr>
            <w:r w:rsidRPr="00741839">
              <w:rPr>
                <w:sz w:val="18"/>
                <w:szCs w:val="18"/>
              </w:rPr>
              <w:t>11</w:t>
            </w:r>
          </w:p>
        </w:tc>
        <w:tc>
          <w:tcPr>
            <w:tcW w:w="1134" w:type="dxa"/>
            <w:shd w:val="clear" w:color="auto" w:fill="auto"/>
            <w:vAlign w:val="center"/>
          </w:tcPr>
          <w:p w:rsidR="00A809E8" w:rsidRPr="00741839" w:rsidRDefault="0068693A" w:rsidP="00E604EB">
            <w:pPr>
              <w:spacing w:line="180" w:lineRule="exact"/>
              <w:jc w:val="center"/>
              <w:rPr>
                <w:sz w:val="18"/>
                <w:szCs w:val="18"/>
              </w:rPr>
            </w:pPr>
            <w:r w:rsidRPr="00741839">
              <w:rPr>
                <w:sz w:val="18"/>
                <w:szCs w:val="18"/>
              </w:rPr>
              <w:t>12</w:t>
            </w:r>
          </w:p>
        </w:tc>
        <w:tc>
          <w:tcPr>
            <w:tcW w:w="851" w:type="dxa"/>
            <w:shd w:val="clear" w:color="auto" w:fill="auto"/>
            <w:vAlign w:val="center"/>
          </w:tcPr>
          <w:p w:rsidR="00A809E8" w:rsidRPr="00741839" w:rsidRDefault="0068693A" w:rsidP="00E604EB">
            <w:pPr>
              <w:spacing w:line="180" w:lineRule="exact"/>
              <w:jc w:val="center"/>
              <w:rPr>
                <w:sz w:val="18"/>
                <w:szCs w:val="18"/>
              </w:rPr>
            </w:pPr>
            <w:r w:rsidRPr="00741839">
              <w:rPr>
                <w:sz w:val="18"/>
                <w:szCs w:val="18"/>
              </w:rPr>
              <w:t>14</w:t>
            </w:r>
          </w:p>
        </w:tc>
        <w:tc>
          <w:tcPr>
            <w:tcW w:w="1048" w:type="dxa"/>
            <w:vAlign w:val="center"/>
          </w:tcPr>
          <w:p w:rsidR="00A809E8" w:rsidRPr="00741839" w:rsidRDefault="0068693A" w:rsidP="00E604EB">
            <w:pPr>
              <w:jc w:val="center"/>
              <w:rPr>
                <w:sz w:val="18"/>
                <w:szCs w:val="18"/>
              </w:rPr>
            </w:pPr>
            <w:r w:rsidRPr="00741839">
              <w:rPr>
                <w:sz w:val="18"/>
                <w:szCs w:val="18"/>
              </w:rPr>
              <w:t>15</w:t>
            </w:r>
          </w:p>
        </w:tc>
      </w:tr>
      <w:tr w:rsidR="00A809E8" w:rsidRPr="00741839" w:rsidTr="008828F9">
        <w:trPr>
          <w:cantSplit/>
          <w:trHeight w:val="20"/>
          <w:jc w:val="center"/>
        </w:trPr>
        <w:tc>
          <w:tcPr>
            <w:tcW w:w="4448" w:type="dxa"/>
            <w:vAlign w:val="center"/>
          </w:tcPr>
          <w:p w:rsidR="00A809E8" w:rsidRPr="00F428EE" w:rsidRDefault="00A809E8" w:rsidP="00DD2FC4">
            <w:pPr>
              <w:pStyle w:val="9"/>
              <w:spacing w:line="240" w:lineRule="auto"/>
              <w:rPr>
                <w:lang w:val="ru-RU" w:eastAsia="ru-RU"/>
              </w:rPr>
            </w:pPr>
            <w:r w:rsidRPr="00F428EE">
              <w:rPr>
                <w:lang w:val="ru-RU" w:eastAsia="ru-RU"/>
              </w:rPr>
              <w:t>Зарегистрировано заболеваний – всего</w:t>
            </w:r>
          </w:p>
        </w:tc>
        <w:tc>
          <w:tcPr>
            <w:tcW w:w="882" w:type="dxa"/>
            <w:vAlign w:val="center"/>
          </w:tcPr>
          <w:p w:rsidR="00A809E8" w:rsidRPr="00741839" w:rsidRDefault="00A809E8" w:rsidP="00DD2FC4">
            <w:pPr>
              <w:jc w:val="center"/>
              <w:rPr>
                <w:b/>
                <w:sz w:val="18"/>
              </w:rPr>
            </w:pPr>
            <w:r w:rsidRPr="00741839">
              <w:rPr>
                <w:b/>
                <w:sz w:val="18"/>
              </w:rPr>
              <w:t>1.0</w:t>
            </w:r>
          </w:p>
        </w:tc>
        <w:tc>
          <w:tcPr>
            <w:tcW w:w="1276" w:type="dxa"/>
            <w:vAlign w:val="center"/>
          </w:tcPr>
          <w:p w:rsidR="00A809E8" w:rsidRPr="00741839" w:rsidRDefault="00A809E8" w:rsidP="00DD2FC4">
            <w:pPr>
              <w:pStyle w:val="6"/>
              <w:rPr>
                <w:lang w:val="ru-RU" w:eastAsia="ru-RU"/>
              </w:rPr>
            </w:pPr>
            <w:r w:rsidRPr="00741839">
              <w:rPr>
                <w:lang w:val="ru-RU" w:eastAsia="ru-RU"/>
              </w:rPr>
              <w:t>А00-Т98</w:t>
            </w:r>
          </w:p>
        </w:tc>
        <w:tc>
          <w:tcPr>
            <w:tcW w:w="992" w:type="dxa"/>
            <w:shd w:val="clear" w:color="auto" w:fill="auto"/>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993"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851" w:type="dxa"/>
            <w:shd w:val="clear" w:color="auto" w:fill="auto"/>
            <w:vAlign w:val="center"/>
          </w:tcPr>
          <w:p w:rsidR="00A809E8" w:rsidRPr="00741839" w:rsidRDefault="00A809E8" w:rsidP="008828F9">
            <w:pPr>
              <w:jc w:val="center"/>
              <w:rPr>
                <w:b/>
                <w:sz w:val="22"/>
              </w:rPr>
            </w:pPr>
          </w:p>
        </w:tc>
        <w:tc>
          <w:tcPr>
            <w:tcW w:w="1048" w:type="dxa"/>
            <w:vAlign w:val="center"/>
          </w:tcPr>
          <w:p w:rsidR="00A809E8" w:rsidRPr="00741839" w:rsidRDefault="00A809E8" w:rsidP="008828F9">
            <w:pPr>
              <w:jc w:val="center"/>
              <w:rPr>
                <w:b/>
                <w:sz w:val="22"/>
              </w:rPr>
            </w:pPr>
          </w:p>
        </w:tc>
      </w:tr>
      <w:tr w:rsidR="00A809E8" w:rsidRPr="00741839" w:rsidTr="008828F9">
        <w:trPr>
          <w:cantSplit/>
          <w:trHeight w:val="676"/>
          <w:jc w:val="center"/>
        </w:trPr>
        <w:tc>
          <w:tcPr>
            <w:tcW w:w="4448" w:type="dxa"/>
            <w:vAlign w:val="center"/>
          </w:tcPr>
          <w:p w:rsidR="00A809E8" w:rsidRPr="00741839" w:rsidRDefault="00A809E8" w:rsidP="00DD2FC4">
            <w:pPr>
              <w:ind w:left="142"/>
              <w:rPr>
                <w:sz w:val="18"/>
              </w:rPr>
            </w:pPr>
            <w:r w:rsidRPr="00741839">
              <w:rPr>
                <w:sz w:val="18"/>
              </w:rPr>
              <w:t>в том числе:</w:t>
            </w:r>
          </w:p>
          <w:p w:rsidR="00A809E8" w:rsidRPr="00F428EE" w:rsidRDefault="00A809E8" w:rsidP="00DD2FC4">
            <w:pPr>
              <w:pStyle w:val="a3"/>
              <w:ind w:left="142"/>
              <w:rPr>
                <w:sz w:val="18"/>
                <w:lang w:val="ru-RU" w:eastAsia="ru-RU"/>
              </w:rPr>
            </w:pPr>
            <w:r w:rsidRPr="00F428EE">
              <w:rPr>
                <w:b/>
                <w:sz w:val="18"/>
                <w:lang w:val="ru-RU" w:eastAsia="ru-RU"/>
              </w:rPr>
              <w:t>некоторые инфекционные и паразитарные болезни</w:t>
            </w:r>
          </w:p>
        </w:tc>
        <w:tc>
          <w:tcPr>
            <w:tcW w:w="882" w:type="dxa"/>
            <w:vAlign w:val="center"/>
          </w:tcPr>
          <w:p w:rsidR="00A809E8" w:rsidRPr="00741839" w:rsidRDefault="00A809E8" w:rsidP="00DD2FC4">
            <w:pPr>
              <w:jc w:val="center"/>
              <w:rPr>
                <w:sz w:val="18"/>
              </w:rPr>
            </w:pPr>
            <w:r w:rsidRPr="00741839">
              <w:rPr>
                <w:b/>
                <w:sz w:val="18"/>
              </w:rPr>
              <w:t>2.0</w:t>
            </w:r>
          </w:p>
        </w:tc>
        <w:tc>
          <w:tcPr>
            <w:tcW w:w="1276" w:type="dxa"/>
            <w:vAlign w:val="center"/>
          </w:tcPr>
          <w:p w:rsidR="00A809E8" w:rsidRPr="00741839" w:rsidRDefault="00A809E8" w:rsidP="00DD2FC4">
            <w:pPr>
              <w:jc w:val="center"/>
              <w:rPr>
                <w:sz w:val="18"/>
              </w:rPr>
            </w:pPr>
            <w:r w:rsidRPr="00741839">
              <w:rPr>
                <w:b/>
                <w:sz w:val="18"/>
              </w:rPr>
              <w:t>А00-В99</w:t>
            </w:r>
          </w:p>
        </w:tc>
        <w:tc>
          <w:tcPr>
            <w:tcW w:w="992" w:type="dxa"/>
            <w:shd w:val="clear" w:color="auto" w:fill="auto"/>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993"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851" w:type="dxa"/>
            <w:shd w:val="clear" w:color="auto" w:fill="auto"/>
            <w:vAlign w:val="center"/>
          </w:tcPr>
          <w:p w:rsidR="00A809E8" w:rsidRPr="00741839" w:rsidRDefault="00A809E8" w:rsidP="008828F9">
            <w:pPr>
              <w:jc w:val="center"/>
              <w:rPr>
                <w:b/>
                <w:sz w:val="22"/>
              </w:rPr>
            </w:pPr>
          </w:p>
        </w:tc>
        <w:tc>
          <w:tcPr>
            <w:tcW w:w="1048" w:type="dxa"/>
            <w:vAlign w:val="center"/>
          </w:tcPr>
          <w:p w:rsidR="00A809E8" w:rsidRPr="00741839" w:rsidRDefault="00A809E8" w:rsidP="008828F9">
            <w:pPr>
              <w:jc w:val="center"/>
              <w:rPr>
                <w:b/>
                <w:sz w:val="22"/>
              </w:rPr>
            </w:pPr>
          </w:p>
        </w:tc>
      </w:tr>
      <w:tr w:rsidR="00A809E8" w:rsidRPr="00741839" w:rsidTr="008828F9">
        <w:trPr>
          <w:cantSplit/>
          <w:trHeight w:val="20"/>
          <w:jc w:val="center"/>
        </w:trPr>
        <w:tc>
          <w:tcPr>
            <w:tcW w:w="4448" w:type="dxa"/>
            <w:vAlign w:val="center"/>
          </w:tcPr>
          <w:p w:rsidR="00A809E8" w:rsidRPr="00741839" w:rsidRDefault="00A809E8" w:rsidP="00DD2FC4">
            <w:pPr>
              <w:ind w:left="284"/>
              <w:rPr>
                <w:sz w:val="18"/>
              </w:rPr>
            </w:pPr>
            <w:r w:rsidRPr="00741839">
              <w:rPr>
                <w:sz w:val="18"/>
              </w:rPr>
              <w:t>из них:</w:t>
            </w:r>
          </w:p>
          <w:p w:rsidR="00A809E8" w:rsidRPr="00F428EE" w:rsidRDefault="00A809E8" w:rsidP="00DD2FC4">
            <w:pPr>
              <w:pStyle w:val="a3"/>
              <w:ind w:left="284"/>
              <w:rPr>
                <w:sz w:val="18"/>
                <w:lang w:val="ru-RU" w:eastAsia="ru-RU"/>
              </w:rPr>
            </w:pPr>
            <w:r w:rsidRPr="00F428EE">
              <w:rPr>
                <w:sz w:val="18"/>
                <w:lang w:val="ru-RU" w:eastAsia="ru-RU"/>
              </w:rPr>
              <w:t>кишечные инфекции</w:t>
            </w:r>
          </w:p>
        </w:tc>
        <w:tc>
          <w:tcPr>
            <w:tcW w:w="882" w:type="dxa"/>
            <w:vAlign w:val="center"/>
          </w:tcPr>
          <w:p w:rsidR="00A809E8" w:rsidRPr="00741839" w:rsidRDefault="00A809E8" w:rsidP="00DD2FC4">
            <w:pPr>
              <w:jc w:val="center"/>
              <w:rPr>
                <w:sz w:val="18"/>
              </w:rPr>
            </w:pPr>
            <w:r w:rsidRPr="00741839">
              <w:rPr>
                <w:sz w:val="18"/>
              </w:rPr>
              <w:t>2.1</w:t>
            </w:r>
          </w:p>
        </w:tc>
        <w:tc>
          <w:tcPr>
            <w:tcW w:w="1276" w:type="dxa"/>
            <w:vAlign w:val="center"/>
          </w:tcPr>
          <w:p w:rsidR="00A809E8" w:rsidRPr="00741839" w:rsidRDefault="00A809E8" w:rsidP="00DD2FC4">
            <w:pPr>
              <w:jc w:val="center"/>
              <w:rPr>
                <w:sz w:val="18"/>
              </w:rPr>
            </w:pPr>
            <w:r w:rsidRPr="00741839">
              <w:rPr>
                <w:sz w:val="18"/>
              </w:rPr>
              <w:t>А00-А09</w:t>
            </w:r>
          </w:p>
        </w:tc>
        <w:tc>
          <w:tcPr>
            <w:tcW w:w="992" w:type="dxa"/>
            <w:shd w:val="clear" w:color="auto" w:fill="auto"/>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993"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851" w:type="dxa"/>
            <w:shd w:val="clear" w:color="auto" w:fill="auto"/>
            <w:vAlign w:val="center"/>
          </w:tcPr>
          <w:p w:rsidR="00A809E8" w:rsidRPr="00741839" w:rsidRDefault="00A809E8" w:rsidP="008828F9">
            <w:pPr>
              <w:jc w:val="center"/>
              <w:rPr>
                <w:b/>
                <w:sz w:val="22"/>
              </w:rPr>
            </w:pPr>
          </w:p>
        </w:tc>
        <w:tc>
          <w:tcPr>
            <w:tcW w:w="1048" w:type="dxa"/>
            <w:vAlign w:val="center"/>
          </w:tcPr>
          <w:p w:rsidR="00A809E8" w:rsidRPr="00741839" w:rsidRDefault="00A809E8" w:rsidP="008828F9">
            <w:pPr>
              <w:jc w:val="center"/>
              <w:rPr>
                <w:b/>
                <w:sz w:val="22"/>
              </w:rPr>
            </w:pPr>
          </w:p>
        </w:tc>
      </w:tr>
      <w:tr w:rsidR="00A809E8" w:rsidRPr="00741839" w:rsidTr="008828F9">
        <w:trPr>
          <w:cantSplit/>
          <w:trHeight w:val="20"/>
          <w:jc w:val="center"/>
        </w:trPr>
        <w:tc>
          <w:tcPr>
            <w:tcW w:w="4448" w:type="dxa"/>
            <w:vAlign w:val="center"/>
          </w:tcPr>
          <w:p w:rsidR="00A809E8" w:rsidRPr="00F428EE" w:rsidRDefault="00A809E8" w:rsidP="00DD2FC4">
            <w:pPr>
              <w:pStyle w:val="a3"/>
              <w:ind w:left="284"/>
              <w:rPr>
                <w:sz w:val="18"/>
                <w:lang w:val="ru-RU" w:eastAsia="ru-RU"/>
              </w:rPr>
            </w:pPr>
            <w:r w:rsidRPr="00F428EE">
              <w:rPr>
                <w:sz w:val="18"/>
                <w:lang w:val="ru-RU" w:eastAsia="ru-RU"/>
              </w:rPr>
              <w:t>менингококковая инфекция</w:t>
            </w:r>
          </w:p>
        </w:tc>
        <w:tc>
          <w:tcPr>
            <w:tcW w:w="882" w:type="dxa"/>
            <w:vAlign w:val="center"/>
          </w:tcPr>
          <w:p w:rsidR="00A809E8" w:rsidRPr="00741839" w:rsidRDefault="00A809E8" w:rsidP="00DD2FC4">
            <w:pPr>
              <w:jc w:val="center"/>
              <w:rPr>
                <w:sz w:val="18"/>
              </w:rPr>
            </w:pPr>
            <w:r w:rsidRPr="00741839">
              <w:rPr>
                <w:sz w:val="18"/>
              </w:rPr>
              <w:t>2.2</w:t>
            </w:r>
          </w:p>
        </w:tc>
        <w:tc>
          <w:tcPr>
            <w:tcW w:w="1276" w:type="dxa"/>
            <w:vAlign w:val="center"/>
          </w:tcPr>
          <w:p w:rsidR="00A809E8" w:rsidRPr="00741839" w:rsidRDefault="00A809E8" w:rsidP="00DD2FC4">
            <w:pPr>
              <w:jc w:val="center"/>
              <w:rPr>
                <w:sz w:val="18"/>
              </w:rPr>
            </w:pPr>
            <w:r w:rsidRPr="00741839">
              <w:rPr>
                <w:sz w:val="18"/>
              </w:rPr>
              <w:t>А39</w:t>
            </w:r>
          </w:p>
        </w:tc>
        <w:tc>
          <w:tcPr>
            <w:tcW w:w="992" w:type="dxa"/>
            <w:shd w:val="clear" w:color="auto" w:fill="auto"/>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993"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851" w:type="dxa"/>
            <w:shd w:val="clear" w:color="auto" w:fill="auto"/>
            <w:vAlign w:val="center"/>
          </w:tcPr>
          <w:p w:rsidR="00A809E8" w:rsidRPr="00741839" w:rsidRDefault="00A809E8" w:rsidP="008828F9">
            <w:pPr>
              <w:jc w:val="center"/>
              <w:rPr>
                <w:b/>
                <w:sz w:val="22"/>
              </w:rPr>
            </w:pPr>
          </w:p>
        </w:tc>
        <w:tc>
          <w:tcPr>
            <w:tcW w:w="1048" w:type="dxa"/>
            <w:vAlign w:val="center"/>
          </w:tcPr>
          <w:p w:rsidR="00A809E8" w:rsidRPr="00741839" w:rsidRDefault="00A809E8" w:rsidP="008828F9">
            <w:pPr>
              <w:jc w:val="center"/>
              <w:rPr>
                <w:b/>
                <w:sz w:val="22"/>
              </w:rPr>
            </w:pPr>
          </w:p>
        </w:tc>
      </w:tr>
      <w:tr w:rsidR="00A809E8" w:rsidRPr="00741839" w:rsidTr="008828F9">
        <w:trPr>
          <w:cantSplit/>
          <w:trHeight w:val="20"/>
          <w:jc w:val="center"/>
        </w:trPr>
        <w:tc>
          <w:tcPr>
            <w:tcW w:w="4448" w:type="dxa"/>
            <w:vAlign w:val="center"/>
          </w:tcPr>
          <w:p w:rsidR="00A809E8" w:rsidRPr="00741839" w:rsidRDefault="00A809E8" w:rsidP="00DD2FC4">
            <w:pPr>
              <w:ind w:left="284"/>
              <w:rPr>
                <w:sz w:val="18"/>
              </w:rPr>
            </w:pPr>
            <w:r w:rsidRPr="00741839">
              <w:rPr>
                <w:sz w:val="18"/>
              </w:rPr>
              <w:t>вирусный гепатит</w:t>
            </w:r>
          </w:p>
        </w:tc>
        <w:tc>
          <w:tcPr>
            <w:tcW w:w="882" w:type="dxa"/>
            <w:vAlign w:val="center"/>
          </w:tcPr>
          <w:p w:rsidR="00A809E8" w:rsidRPr="00741839" w:rsidRDefault="00A809E8" w:rsidP="00DD2FC4">
            <w:pPr>
              <w:jc w:val="center"/>
              <w:rPr>
                <w:sz w:val="18"/>
              </w:rPr>
            </w:pPr>
            <w:r w:rsidRPr="00741839">
              <w:rPr>
                <w:sz w:val="18"/>
              </w:rPr>
              <w:t>2.3</w:t>
            </w:r>
          </w:p>
        </w:tc>
        <w:tc>
          <w:tcPr>
            <w:tcW w:w="1276" w:type="dxa"/>
            <w:vAlign w:val="center"/>
          </w:tcPr>
          <w:p w:rsidR="00A809E8" w:rsidRPr="00741839" w:rsidRDefault="00A809E8" w:rsidP="00DD2FC4">
            <w:pPr>
              <w:jc w:val="center"/>
              <w:rPr>
                <w:sz w:val="18"/>
              </w:rPr>
            </w:pPr>
            <w:r w:rsidRPr="00741839">
              <w:rPr>
                <w:sz w:val="18"/>
              </w:rPr>
              <w:t>В15-В19</w:t>
            </w:r>
          </w:p>
        </w:tc>
        <w:tc>
          <w:tcPr>
            <w:tcW w:w="992" w:type="dxa"/>
            <w:shd w:val="clear" w:color="auto" w:fill="auto"/>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993"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992" w:type="dxa"/>
            <w:vAlign w:val="center"/>
          </w:tcPr>
          <w:p w:rsidR="00A809E8" w:rsidRPr="00741839" w:rsidRDefault="00A809E8" w:rsidP="008828F9">
            <w:pPr>
              <w:jc w:val="center"/>
              <w:rPr>
                <w:b/>
                <w:sz w:val="22"/>
              </w:rPr>
            </w:pPr>
          </w:p>
        </w:tc>
        <w:tc>
          <w:tcPr>
            <w:tcW w:w="1134" w:type="dxa"/>
            <w:shd w:val="clear" w:color="auto" w:fill="auto"/>
            <w:vAlign w:val="center"/>
          </w:tcPr>
          <w:p w:rsidR="00A809E8" w:rsidRPr="00741839" w:rsidRDefault="00A809E8" w:rsidP="008828F9">
            <w:pPr>
              <w:jc w:val="center"/>
              <w:rPr>
                <w:b/>
                <w:sz w:val="22"/>
              </w:rPr>
            </w:pPr>
          </w:p>
        </w:tc>
        <w:tc>
          <w:tcPr>
            <w:tcW w:w="851" w:type="dxa"/>
            <w:shd w:val="clear" w:color="auto" w:fill="auto"/>
            <w:vAlign w:val="center"/>
          </w:tcPr>
          <w:p w:rsidR="00A809E8" w:rsidRPr="00741839" w:rsidRDefault="00A809E8" w:rsidP="008828F9">
            <w:pPr>
              <w:jc w:val="center"/>
              <w:rPr>
                <w:b/>
                <w:sz w:val="22"/>
              </w:rPr>
            </w:pPr>
          </w:p>
        </w:tc>
        <w:tc>
          <w:tcPr>
            <w:tcW w:w="1048" w:type="dxa"/>
            <w:vAlign w:val="center"/>
          </w:tcPr>
          <w:p w:rsidR="00A809E8" w:rsidRPr="00741839" w:rsidRDefault="00A809E8" w:rsidP="008828F9">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из них хронический вирусный гепатит С</w:t>
            </w:r>
          </w:p>
        </w:tc>
        <w:tc>
          <w:tcPr>
            <w:tcW w:w="882" w:type="dxa"/>
            <w:vAlign w:val="center"/>
          </w:tcPr>
          <w:p w:rsidR="0043047B" w:rsidRPr="00741839" w:rsidRDefault="0043047B" w:rsidP="0043047B">
            <w:pPr>
              <w:jc w:val="center"/>
              <w:rPr>
                <w:sz w:val="18"/>
              </w:rPr>
            </w:pPr>
            <w:r w:rsidRPr="00741839">
              <w:rPr>
                <w:sz w:val="18"/>
              </w:rPr>
              <w:t>2.3.1</w:t>
            </w:r>
          </w:p>
        </w:tc>
        <w:tc>
          <w:tcPr>
            <w:tcW w:w="1276" w:type="dxa"/>
            <w:vAlign w:val="center"/>
          </w:tcPr>
          <w:p w:rsidR="0043047B" w:rsidRPr="00741839" w:rsidRDefault="0043047B" w:rsidP="0043047B">
            <w:pPr>
              <w:jc w:val="center"/>
              <w:rPr>
                <w:sz w:val="18"/>
              </w:rPr>
            </w:pPr>
            <w:r w:rsidRPr="00741839">
              <w:rPr>
                <w:sz w:val="18"/>
                <w:lang w:val="en-US"/>
              </w:rPr>
              <w:t>B18.2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42"/>
              <w:rPr>
                <w:b/>
                <w:sz w:val="18"/>
              </w:rPr>
            </w:pPr>
            <w:r w:rsidRPr="00741839">
              <w:rPr>
                <w:b/>
                <w:sz w:val="18"/>
              </w:rPr>
              <w:t>новообразования</w:t>
            </w:r>
          </w:p>
        </w:tc>
        <w:tc>
          <w:tcPr>
            <w:tcW w:w="882" w:type="dxa"/>
            <w:vAlign w:val="center"/>
          </w:tcPr>
          <w:p w:rsidR="0043047B" w:rsidRPr="00741839" w:rsidRDefault="0043047B" w:rsidP="0043047B">
            <w:pPr>
              <w:jc w:val="center"/>
              <w:rPr>
                <w:b/>
                <w:sz w:val="18"/>
              </w:rPr>
            </w:pPr>
            <w:r w:rsidRPr="00741839">
              <w:rPr>
                <w:b/>
                <w:sz w:val="18"/>
              </w:rPr>
              <w:t>3.0</w:t>
            </w:r>
          </w:p>
        </w:tc>
        <w:tc>
          <w:tcPr>
            <w:tcW w:w="1276" w:type="dxa"/>
            <w:vAlign w:val="center"/>
          </w:tcPr>
          <w:p w:rsidR="0043047B" w:rsidRPr="00741839" w:rsidRDefault="0043047B" w:rsidP="0043047B">
            <w:pPr>
              <w:jc w:val="center"/>
              <w:rPr>
                <w:b/>
                <w:sz w:val="18"/>
              </w:rPr>
            </w:pPr>
            <w:r w:rsidRPr="00741839">
              <w:rPr>
                <w:b/>
                <w:sz w:val="18"/>
              </w:rPr>
              <w:t>С00-D48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из них:</w:t>
            </w:r>
          </w:p>
          <w:p w:rsidR="0043047B" w:rsidRPr="00741839" w:rsidRDefault="0043047B" w:rsidP="0043047B">
            <w:pPr>
              <w:ind w:left="278"/>
              <w:rPr>
                <w:b/>
                <w:sz w:val="18"/>
              </w:rPr>
            </w:pPr>
            <w:r w:rsidRPr="00741839">
              <w:rPr>
                <w:sz w:val="18"/>
              </w:rPr>
              <w:t>злокачественные новообразования</w:t>
            </w:r>
          </w:p>
        </w:tc>
        <w:tc>
          <w:tcPr>
            <w:tcW w:w="882" w:type="dxa"/>
            <w:vAlign w:val="center"/>
          </w:tcPr>
          <w:p w:rsidR="0043047B" w:rsidRPr="00741839" w:rsidRDefault="0043047B" w:rsidP="0043047B">
            <w:pPr>
              <w:jc w:val="center"/>
              <w:rPr>
                <w:sz w:val="18"/>
              </w:rPr>
            </w:pPr>
            <w:r w:rsidRPr="00741839">
              <w:rPr>
                <w:sz w:val="18"/>
              </w:rPr>
              <w:t>3.1</w:t>
            </w:r>
          </w:p>
        </w:tc>
        <w:tc>
          <w:tcPr>
            <w:tcW w:w="1276" w:type="dxa"/>
            <w:vAlign w:val="center"/>
          </w:tcPr>
          <w:p w:rsidR="0043047B" w:rsidRPr="00741839" w:rsidRDefault="0043047B" w:rsidP="0043047B">
            <w:pPr>
              <w:jc w:val="center"/>
              <w:rPr>
                <w:sz w:val="18"/>
              </w:rPr>
            </w:pPr>
            <w:r w:rsidRPr="00741839">
              <w:rPr>
                <w:sz w:val="18"/>
              </w:rPr>
              <w:t>С00-С96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из них</w:t>
            </w:r>
          </w:p>
          <w:p w:rsidR="0043047B" w:rsidRPr="00741839" w:rsidRDefault="0043047B" w:rsidP="0043047B">
            <w:pPr>
              <w:ind w:left="420"/>
              <w:rPr>
                <w:b/>
                <w:sz w:val="18"/>
              </w:rPr>
            </w:pPr>
            <w:r w:rsidRPr="00741839">
              <w:rPr>
                <w:sz w:val="18"/>
              </w:rPr>
              <w:t>злокачественные новообразования лимфоидной, кроветворной и родственных им тканей</w:t>
            </w:r>
          </w:p>
        </w:tc>
        <w:tc>
          <w:tcPr>
            <w:tcW w:w="882" w:type="dxa"/>
            <w:vAlign w:val="center"/>
          </w:tcPr>
          <w:p w:rsidR="0043047B" w:rsidRPr="00741839" w:rsidRDefault="0043047B" w:rsidP="0043047B">
            <w:pPr>
              <w:jc w:val="center"/>
              <w:rPr>
                <w:sz w:val="18"/>
              </w:rPr>
            </w:pPr>
            <w:r w:rsidRPr="00741839">
              <w:rPr>
                <w:sz w:val="18"/>
              </w:rPr>
              <w:t>3.1.1</w:t>
            </w:r>
          </w:p>
        </w:tc>
        <w:tc>
          <w:tcPr>
            <w:tcW w:w="1276" w:type="dxa"/>
            <w:vAlign w:val="center"/>
          </w:tcPr>
          <w:p w:rsidR="0043047B" w:rsidRPr="00741839" w:rsidRDefault="0043047B" w:rsidP="0043047B">
            <w:pPr>
              <w:jc w:val="center"/>
              <w:rPr>
                <w:sz w:val="18"/>
              </w:rPr>
            </w:pPr>
            <w:r w:rsidRPr="00741839">
              <w:rPr>
                <w:sz w:val="18"/>
              </w:rPr>
              <w:t>С81-С96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доброкачественные новообразования</w:t>
            </w:r>
          </w:p>
        </w:tc>
        <w:tc>
          <w:tcPr>
            <w:tcW w:w="882" w:type="dxa"/>
            <w:vAlign w:val="center"/>
          </w:tcPr>
          <w:p w:rsidR="0043047B" w:rsidRPr="00741839" w:rsidRDefault="0043047B" w:rsidP="0043047B">
            <w:pPr>
              <w:jc w:val="center"/>
              <w:rPr>
                <w:sz w:val="18"/>
              </w:rPr>
            </w:pPr>
            <w:r w:rsidRPr="00741839">
              <w:rPr>
                <w:sz w:val="18"/>
              </w:rPr>
              <w:t>3.2</w:t>
            </w:r>
          </w:p>
        </w:tc>
        <w:tc>
          <w:tcPr>
            <w:tcW w:w="1276" w:type="dxa"/>
            <w:vAlign w:val="center"/>
          </w:tcPr>
          <w:p w:rsidR="0043047B" w:rsidRPr="00741839" w:rsidRDefault="0043047B" w:rsidP="0043047B">
            <w:pPr>
              <w:jc w:val="center"/>
              <w:rPr>
                <w:sz w:val="18"/>
              </w:rPr>
            </w:pPr>
            <w:r w:rsidRPr="00741839">
              <w:rPr>
                <w:sz w:val="18"/>
                <w:lang w:val="en-US"/>
              </w:rPr>
              <w:t>D</w:t>
            </w:r>
            <w:r w:rsidRPr="00741839">
              <w:rPr>
                <w:sz w:val="18"/>
              </w:rPr>
              <w:t>10-</w:t>
            </w:r>
            <w:r w:rsidRPr="00741839">
              <w:rPr>
                <w:sz w:val="18"/>
                <w:lang w:val="en-US"/>
              </w:rPr>
              <w:t>D</w:t>
            </w:r>
            <w:r w:rsidRPr="00741839">
              <w:rPr>
                <w:sz w:val="18"/>
              </w:rPr>
              <w:t>36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36"/>
              <w:rPr>
                <w:b/>
                <w:sz w:val="18"/>
              </w:rPr>
            </w:pPr>
            <w:r w:rsidRPr="00741839">
              <w:rPr>
                <w:b/>
                <w:sz w:val="18"/>
              </w:rPr>
              <w:t>болезни крови, кроветворных органов</w:t>
            </w:r>
            <w:r w:rsidRPr="00741839">
              <w:rPr>
                <w:b/>
                <w:sz w:val="18"/>
              </w:rPr>
              <w:br/>
              <w:t>и отдельные нарушения, вовлекающие иммунный механизм</w:t>
            </w:r>
          </w:p>
        </w:tc>
        <w:tc>
          <w:tcPr>
            <w:tcW w:w="882" w:type="dxa"/>
            <w:vAlign w:val="center"/>
          </w:tcPr>
          <w:p w:rsidR="0043047B" w:rsidRPr="00741839" w:rsidRDefault="0043047B" w:rsidP="0043047B">
            <w:pPr>
              <w:jc w:val="center"/>
              <w:rPr>
                <w:b/>
                <w:sz w:val="18"/>
              </w:rPr>
            </w:pPr>
            <w:r w:rsidRPr="00741839">
              <w:rPr>
                <w:b/>
                <w:sz w:val="18"/>
              </w:rPr>
              <w:t>4.0</w:t>
            </w:r>
          </w:p>
        </w:tc>
        <w:tc>
          <w:tcPr>
            <w:tcW w:w="1276" w:type="dxa"/>
            <w:vAlign w:val="center"/>
          </w:tcPr>
          <w:p w:rsidR="0043047B" w:rsidRPr="00741839" w:rsidRDefault="0043047B" w:rsidP="0043047B">
            <w:pPr>
              <w:jc w:val="center"/>
              <w:rPr>
                <w:b/>
                <w:sz w:val="18"/>
              </w:rPr>
            </w:pPr>
            <w:r w:rsidRPr="00741839">
              <w:rPr>
                <w:b/>
                <w:sz w:val="18"/>
              </w:rPr>
              <w:t>D50-D89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из них:</w:t>
            </w:r>
          </w:p>
          <w:p w:rsidR="0043047B" w:rsidRPr="00741839" w:rsidRDefault="0043047B" w:rsidP="0043047B">
            <w:pPr>
              <w:ind w:left="284"/>
              <w:rPr>
                <w:sz w:val="18"/>
              </w:rPr>
            </w:pPr>
            <w:r w:rsidRPr="00741839">
              <w:rPr>
                <w:sz w:val="18"/>
              </w:rPr>
              <w:t>анемии</w:t>
            </w:r>
          </w:p>
        </w:tc>
        <w:tc>
          <w:tcPr>
            <w:tcW w:w="882" w:type="dxa"/>
            <w:vAlign w:val="center"/>
          </w:tcPr>
          <w:p w:rsidR="0043047B" w:rsidRPr="00741839" w:rsidRDefault="0043047B" w:rsidP="0043047B">
            <w:pPr>
              <w:jc w:val="center"/>
              <w:rPr>
                <w:sz w:val="18"/>
              </w:rPr>
            </w:pPr>
            <w:r w:rsidRPr="00741839">
              <w:rPr>
                <w:sz w:val="18"/>
              </w:rPr>
              <w:t>4.1</w:t>
            </w:r>
          </w:p>
        </w:tc>
        <w:tc>
          <w:tcPr>
            <w:tcW w:w="1276" w:type="dxa"/>
            <w:vAlign w:val="center"/>
          </w:tcPr>
          <w:p w:rsidR="0043047B" w:rsidRPr="00741839" w:rsidRDefault="0043047B" w:rsidP="0043047B">
            <w:pPr>
              <w:jc w:val="center"/>
              <w:rPr>
                <w:sz w:val="18"/>
              </w:rPr>
            </w:pPr>
            <w:r w:rsidRPr="00741839">
              <w:rPr>
                <w:sz w:val="18"/>
              </w:rPr>
              <w:t>D50-D64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 xml:space="preserve"> из них </w:t>
            </w:r>
          </w:p>
          <w:p w:rsidR="0043047B" w:rsidRPr="00741839" w:rsidRDefault="0043047B" w:rsidP="0043047B">
            <w:pPr>
              <w:ind w:left="420"/>
              <w:rPr>
                <w:sz w:val="18"/>
              </w:rPr>
            </w:pPr>
            <w:r w:rsidRPr="00741839">
              <w:rPr>
                <w:sz w:val="18"/>
              </w:rPr>
              <w:t>апластические анемии</w:t>
            </w:r>
          </w:p>
        </w:tc>
        <w:tc>
          <w:tcPr>
            <w:tcW w:w="882" w:type="dxa"/>
            <w:vAlign w:val="center"/>
          </w:tcPr>
          <w:p w:rsidR="0043047B" w:rsidRPr="00741839" w:rsidRDefault="0043047B" w:rsidP="0043047B">
            <w:pPr>
              <w:jc w:val="center"/>
              <w:rPr>
                <w:sz w:val="18"/>
              </w:rPr>
            </w:pPr>
            <w:r w:rsidRPr="00741839">
              <w:rPr>
                <w:sz w:val="18"/>
              </w:rPr>
              <w:t>4.1.1</w:t>
            </w:r>
          </w:p>
        </w:tc>
        <w:tc>
          <w:tcPr>
            <w:tcW w:w="1276" w:type="dxa"/>
            <w:vAlign w:val="center"/>
          </w:tcPr>
          <w:p w:rsidR="0043047B" w:rsidRPr="00741839" w:rsidRDefault="0043047B" w:rsidP="0043047B">
            <w:pPr>
              <w:jc w:val="center"/>
              <w:rPr>
                <w:sz w:val="18"/>
              </w:rPr>
            </w:pPr>
            <w:r w:rsidRPr="00741839">
              <w:rPr>
                <w:sz w:val="18"/>
              </w:rPr>
              <w:t>D60-D61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нарушения свертываемости крови, </w:t>
            </w:r>
          </w:p>
          <w:p w:rsidR="0043047B" w:rsidRPr="00741839" w:rsidRDefault="0043047B" w:rsidP="0043047B">
            <w:pPr>
              <w:ind w:left="278"/>
              <w:rPr>
                <w:sz w:val="18"/>
              </w:rPr>
            </w:pPr>
            <w:r w:rsidRPr="00741839">
              <w:rPr>
                <w:sz w:val="18"/>
              </w:rPr>
              <w:t xml:space="preserve">пурпура и другие геморрагические </w:t>
            </w:r>
          </w:p>
          <w:p w:rsidR="0043047B" w:rsidRPr="00741839" w:rsidRDefault="0043047B" w:rsidP="0043047B">
            <w:pPr>
              <w:ind w:left="278"/>
              <w:rPr>
                <w:b/>
                <w:sz w:val="18"/>
              </w:rPr>
            </w:pPr>
            <w:r w:rsidRPr="00741839">
              <w:rPr>
                <w:sz w:val="18"/>
              </w:rPr>
              <w:t>состояния</w:t>
            </w:r>
          </w:p>
        </w:tc>
        <w:tc>
          <w:tcPr>
            <w:tcW w:w="882" w:type="dxa"/>
            <w:vAlign w:val="center"/>
          </w:tcPr>
          <w:p w:rsidR="0043047B" w:rsidRPr="00741839" w:rsidRDefault="0043047B" w:rsidP="0043047B">
            <w:pPr>
              <w:jc w:val="center"/>
              <w:rPr>
                <w:sz w:val="18"/>
              </w:rPr>
            </w:pPr>
            <w:r w:rsidRPr="00741839">
              <w:rPr>
                <w:sz w:val="18"/>
              </w:rPr>
              <w:t>4.2</w:t>
            </w:r>
          </w:p>
        </w:tc>
        <w:tc>
          <w:tcPr>
            <w:tcW w:w="1276" w:type="dxa"/>
            <w:vAlign w:val="center"/>
          </w:tcPr>
          <w:p w:rsidR="0043047B" w:rsidRPr="00741839" w:rsidRDefault="0043047B" w:rsidP="0043047B">
            <w:pPr>
              <w:jc w:val="center"/>
              <w:rPr>
                <w:sz w:val="18"/>
              </w:rPr>
            </w:pPr>
            <w:r w:rsidRPr="00741839">
              <w:rPr>
                <w:sz w:val="18"/>
              </w:rPr>
              <w:t>D65-D69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F428EE" w:rsidRDefault="0043047B" w:rsidP="0043047B">
            <w:pPr>
              <w:pStyle w:val="a3"/>
              <w:ind w:left="420"/>
              <w:rPr>
                <w:sz w:val="18"/>
                <w:lang w:val="ru-RU" w:eastAsia="ru-RU"/>
              </w:rPr>
            </w:pPr>
            <w:r w:rsidRPr="00F428EE">
              <w:rPr>
                <w:sz w:val="18"/>
                <w:lang w:val="ru-RU" w:eastAsia="ru-RU"/>
              </w:rPr>
              <w:t>из них гемофилия</w:t>
            </w:r>
          </w:p>
        </w:tc>
        <w:tc>
          <w:tcPr>
            <w:tcW w:w="882" w:type="dxa"/>
            <w:vAlign w:val="center"/>
          </w:tcPr>
          <w:p w:rsidR="0043047B" w:rsidRPr="00741839" w:rsidRDefault="0043047B" w:rsidP="0043047B">
            <w:pPr>
              <w:jc w:val="center"/>
              <w:rPr>
                <w:sz w:val="18"/>
              </w:rPr>
            </w:pPr>
            <w:r w:rsidRPr="00741839">
              <w:rPr>
                <w:sz w:val="18"/>
              </w:rPr>
              <w:t>4.2.1</w:t>
            </w:r>
          </w:p>
        </w:tc>
        <w:tc>
          <w:tcPr>
            <w:tcW w:w="1276" w:type="dxa"/>
            <w:vAlign w:val="center"/>
          </w:tcPr>
          <w:p w:rsidR="0043047B" w:rsidRPr="00741839" w:rsidRDefault="0043047B" w:rsidP="0043047B">
            <w:pPr>
              <w:jc w:val="center"/>
              <w:rPr>
                <w:sz w:val="18"/>
              </w:rPr>
            </w:pPr>
            <w:r w:rsidRPr="00741839">
              <w:rPr>
                <w:sz w:val="18"/>
              </w:rPr>
              <w:t>D66- D68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Style w:val="ac"/>
              <w:tabs>
                <w:tab w:val="left" w:pos="278"/>
              </w:tabs>
              <w:spacing w:before="0" w:line="240" w:lineRule="auto"/>
              <w:rPr>
                <w:sz w:val="18"/>
              </w:rPr>
            </w:pPr>
            <w:r w:rsidRPr="00741839">
              <w:rPr>
                <w:sz w:val="18"/>
              </w:rPr>
              <w:t>отдельные нарушения, вовлекающие иммунный механизм</w:t>
            </w:r>
          </w:p>
        </w:tc>
        <w:tc>
          <w:tcPr>
            <w:tcW w:w="882" w:type="dxa"/>
            <w:vAlign w:val="center"/>
          </w:tcPr>
          <w:p w:rsidR="0043047B" w:rsidRPr="00741839" w:rsidRDefault="0043047B" w:rsidP="0043047B">
            <w:pPr>
              <w:jc w:val="center"/>
              <w:rPr>
                <w:sz w:val="18"/>
              </w:rPr>
            </w:pPr>
            <w:r w:rsidRPr="00741839">
              <w:rPr>
                <w:sz w:val="18"/>
              </w:rPr>
              <w:t>4.3</w:t>
            </w:r>
          </w:p>
        </w:tc>
        <w:tc>
          <w:tcPr>
            <w:tcW w:w="1276" w:type="dxa"/>
            <w:vAlign w:val="center"/>
          </w:tcPr>
          <w:p w:rsidR="0043047B" w:rsidRPr="00741839" w:rsidRDefault="0043047B" w:rsidP="0043047B">
            <w:pPr>
              <w:jc w:val="center"/>
              <w:rPr>
                <w:sz w:val="18"/>
              </w:rPr>
            </w:pPr>
            <w:r w:rsidRPr="00741839">
              <w:rPr>
                <w:sz w:val="18"/>
                <w:lang w:val="en-US"/>
              </w:rPr>
              <w:t>D</w:t>
            </w:r>
            <w:r w:rsidRPr="00741839">
              <w:rPr>
                <w:sz w:val="18"/>
              </w:rPr>
              <w:t>80-</w:t>
            </w:r>
            <w:r w:rsidRPr="00741839">
              <w:rPr>
                <w:sz w:val="18"/>
                <w:lang w:val="en-US"/>
              </w:rPr>
              <w:t>D</w:t>
            </w:r>
            <w:r w:rsidRPr="00741839">
              <w:rPr>
                <w:sz w:val="18"/>
              </w:rPr>
              <w:t>89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ageBreakBefore/>
              <w:spacing w:line="200" w:lineRule="exact"/>
              <w:ind w:left="142"/>
              <w:rPr>
                <w:b/>
                <w:sz w:val="18"/>
              </w:rPr>
            </w:pPr>
            <w:r w:rsidRPr="00741839">
              <w:rPr>
                <w:b/>
                <w:sz w:val="18"/>
              </w:rPr>
              <w:t>болезни эндокринной системы, расстройства питания и нарушения обмена веществ</w:t>
            </w:r>
          </w:p>
        </w:tc>
        <w:tc>
          <w:tcPr>
            <w:tcW w:w="882" w:type="dxa"/>
            <w:vAlign w:val="center"/>
          </w:tcPr>
          <w:p w:rsidR="0043047B" w:rsidRPr="00741839" w:rsidRDefault="0043047B" w:rsidP="0043047B">
            <w:pPr>
              <w:jc w:val="center"/>
              <w:rPr>
                <w:b/>
                <w:sz w:val="18"/>
              </w:rPr>
            </w:pPr>
            <w:r w:rsidRPr="00741839">
              <w:rPr>
                <w:b/>
                <w:sz w:val="18"/>
              </w:rPr>
              <w:t>5.0</w:t>
            </w:r>
          </w:p>
        </w:tc>
        <w:tc>
          <w:tcPr>
            <w:tcW w:w="1276" w:type="dxa"/>
            <w:vAlign w:val="center"/>
          </w:tcPr>
          <w:p w:rsidR="0043047B" w:rsidRPr="00741839" w:rsidRDefault="0043047B" w:rsidP="0043047B">
            <w:pPr>
              <w:pageBreakBefore/>
              <w:spacing w:line="200" w:lineRule="exact"/>
              <w:ind w:left="142"/>
              <w:jc w:val="center"/>
              <w:rPr>
                <w:b/>
                <w:sz w:val="18"/>
              </w:rPr>
            </w:pPr>
            <w:r w:rsidRPr="00741839">
              <w:rPr>
                <w:b/>
                <w:sz w:val="18"/>
              </w:rPr>
              <w:t>Е00-Е89</w:t>
            </w:r>
          </w:p>
        </w:tc>
        <w:tc>
          <w:tcPr>
            <w:tcW w:w="992" w:type="dxa"/>
            <w:shd w:val="clear" w:color="auto" w:fill="auto"/>
            <w:vAlign w:val="center"/>
          </w:tcPr>
          <w:p w:rsidR="0043047B" w:rsidRPr="00741839" w:rsidRDefault="0043047B" w:rsidP="0043047B">
            <w:pPr>
              <w:pageBreakBefore/>
              <w:jc w:val="center"/>
              <w:rPr>
                <w:b/>
                <w:sz w:val="22"/>
              </w:rPr>
            </w:pPr>
          </w:p>
        </w:tc>
        <w:tc>
          <w:tcPr>
            <w:tcW w:w="1134" w:type="dxa"/>
            <w:shd w:val="clear" w:color="auto" w:fill="auto"/>
            <w:vAlign w:val="center"/>
          </w:tcPr>
          <w:p w:rsidR="0043047B" w:rsidRPr="00741839" w:rsidRDefault="0043047B" w:rsidP="0043047B">
            <w:pPr>
              <w:pageBreakBefore/>
              <w:jc w:val="center"/>
              <w:rPr>
                <w:b/>
                <w:sz w:val="22"/>
              </w:rPr>
            </w:pPr>
          </w:p>
        </w:tc>
        <w:tc>
          <w:tcPr>
            <w:tcW w:w="993" w:type="dxa"/>
            <w:vAlign w:val="center"/>
          </w:tcPr>
          <w:p w:rsidR="0043047B" w:rsidRPr="00741839" w:rsidRDefault="0043047B" w:rsidP="0043047B">
            <w:pPr>
              <w:pageBreakBefore/>
              <w:jc w:val="center"/>
              <w:rPr>
                <w:b/>
                <w:sz w:val="22"/>
              </w:rPr>
            </w:pPr>
          </w:p>
        </w:tc>
        <w:tc>
          <w:tcPr>
            <w:tcW w:w="992" w:type="dxa"/>
            <w:vAlign w:val="center"/>
          </w:tcPr>
          <w:p w:rsidR="0043047B" w:rsidRPr="00741839" w:rsidRDefault="0043047B" w:rsidP="0043047B">
            <w:pPr>
              <w:pageBreakBefore/>
              <w:jc w:val="center"/>
              <w:rPr>
                <w:b/>
                <w:sz w:val="22"/>
              </w:rPr>
            </w:pPr>
          </w:p>
        </w:tc>
        <w:tc>
          <w:tcPr>
            <w:tcW w:w="992" w:type="dxa"/>
            <w:vAlign w:val="center"/>
          </w:tcPr>
          <w:p w:rsidR="0043047B" w:rsidRPr="00741839" w:rsidRDefault="0043047B" w:rsidP="0043047B">
            <w:pPr>
              <w:pageBreakBefore/>
              <w:jc w:val="center"/>
              <w:rPr>
                <w:b/>
                <w:sz w:val="22"/>
              </w:rPr>
            </w:pPr>
          </w:p>
        </w:tc>
        <w:tc>
          <w:tcPr>
            <w:tcW w:w="1134" w:type="dxa"/>
            <w:shd w:val="clear" w:color="auto" w:fill="auto"/>
            <w:vAlign w:val="center"/>
          </w:tcPr>
          <w:p w:rsidR="0043047B" w:rsidRPr="00741839" w:rsidRDefault="0043047B" w:rsidP="0043047B">
            <w:pPr>
              <w:pageBreakBefore/>
              <w:spacing w:line="180" w:lineRule="exact"/>
              <w:jc w:val="center"/>
              <w:rPr>
                <w:b/>
                <w:sz w:val="22"/>
              </w:rPr>
            </w:pPr>
          </w:p>
        </w:tc>
        <w:tc>
          <w:tcPr>
            <w:tcW w:w="851" w:type="dxa"/>
            <w:shd w:val="clear" w:color="auto" w:fill="auto"/>
            <w:vAlign w:val="center"/>
          </w:tcPr>
          <w:p w:rsidR="0043047B" w:rsidRPr="00741839" w:rsidRDefault="0043047B" w:rsidP="0043047B">
            <w:pPr>
              <w:pageBreakBefore/>
              <w:spacing w:line="180" w:lineRule="exact"/>
              <w:jc w:val="center"/>
              <w:rPr>
                <w:b/>
                <w:sz w:val="22"/>
              </w:rPr>
            </w:pPr>
          </w:p>
        </w:tc>
        <w:tc>
          <w:tcPr>
            <w:tcW w:w="1048" w:type="dxa"/>
            <w:vAlign w:val="center"/>
          </w:tcPr>
          <w:p w:rsidR="0043047B" w:rsidRPr="00741839" w:rsidRDefault="0043047B" w:rsidP="0043047B">
            <w:pPr>
              <w:pageBreakBefore/>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b/>
                <w:sz w:val="18"/>
              </w:rPr>
            </w:pPr>
            <w:r w:rsidRPr="00741839">
              <w:rPr>
                <w:sz w:val="18"/>
              </w:rPr>
              <w:t>болезни щитовидной железы</w:t>
            </w:r>
          </w:p>
        </w:tc>
        <w:tc>
          <w:tcPr>
            <w:tcW w:w="882" w:type="dxa"/>
            <w:vAlign w:val="center"/>
          </w:tcPr>
          <w:p w:rsidR="0043047B" w:rsidRPr="00741839" w:rsidRDefault="0043047B" w:rsidP="0043047B">
            <w:pPr>
              <w:spacing w:line="200" w:lineRule="exact"/>
              <w:jc w:val="center"/>
              <w:rPr>
                <w:sz w:val="18"/>
              </w:rPr>
            </w:pPr>
            <w:r w:rsidRPr="00741839">
              <w:rPr>
                <w:sz w:val="18"/>
              </w:rPr>
              <w:t>5.1</w:t>
            </w:r>
          </w:p>
        </w:tc>
        <w:tc>
          <w:tcPr>
            <w:tcW w:w="1276" w:type="dxa"/>
            <w:vAlign w:val="center"/>
          </w:tcPr>
          <w:p w:rsidR="0043047B" w:rsidRPr="00741839" w:rsidRDefault="0043047B" w:rsidP="0043047B">
            <w:pPr>
              <w:spacing w:line="200" w:lineRule="exact"/>
              <w:jc w:val="center"/>
              <w:rPr>
                <w:sz w:val="18"/>
              </w:rPr>
            </w:pPr>
            <w:r w:rsidRPr="00741839">
              <w:rPr>
                <w:sz w:val="18"/>
              </w:rPr>
              <w:t>Е00-Е07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F428EE" w:rsidRDefault="0043047B" w:rsidP="0043047B">
            <w:pPr>
              <w:pStyle w:val="a3"/>
              <w:spacing w:line="200" w:lineRule="exact"/>
              <w:ind w:left="420" w:firstLine="6"/>
              <w:rPr>
                <w:sz w:val="18"/>
                <w:lang w:val="ru-RU" w:eastAsia="ru-RU"/>
              </w:rPr>
            </w:pPr>
            <w:r w:rsidRPr="00F428EE">
              <w:rPr>
                <w:sz w:val="18"/>
                <w:lang w:val="ru-RU" w:eastAsia="ru-RU"/>
              </w:rPr>
              <w:t>синдром врожденной йодной недостаточности</w:t>
            </w:r>
          </w:p>
        </w:tc>
        <w:tc>
          <w:tcPr>
            <w:tcW w:w="882" w:type="dxa"/>
            <w:vAlign w:val="center"/>
          </w:tcPr>
          <w:p w:rsidR="0043047B" w:rsidRPr="00741839" w:rsidRDefault="0043047B" w:rsidP="0043047B">
            <w:pPr>
              <w:spacing w:line="200" w:lineRule="exact"/>
              <w:jc w:val="center"/>
              <w:rPr>
                <w:sz w:val="18"/>
              </w:rPr>
            </w:pPr>
            <w:r w:rsidRPr="00741839">
              <w:rPr>
                <w:sz w:val="18"/>
              </w:rPr>
              <w:t>5.1.1</w:t>
            </w:r>
          </w:p>
        </w:tc>
        <w:tc>
          <w:tcPr>
            <w:tcW w:w="1276" w:type="dxa"/>
            <w:vAlign w:val="center"/>
          </w:tcPr>
          <w:p w:rsidR="0043047B" w:rsidRPr="00741839" w:rsidRDefault="0043047B" w:rsidP="0043047B">
            <w:pPr>
              <w:spacing w:line="200" w:lineRule="exact"/>
              <w:jc w:val="center"/>
              <w:rPr>
                <w:sz w:val="18"/>
              </w:rPr>
            </w:pPr>
            <w:r w:rsidRPr="00741839">
              <w:rPr>
                <w:sz w:val="18"/>
              </w:rPr>
              <w:t>Е00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эндемический зоб, связанный с йодной недостаточностью</w:t>
            </w:r>
          </w:p>
        </w:tc>
        <w:tc>
          <w:tcPr>
            <w:tcW w:w="882" w:type="dxa"/>
            <w:vAlign w:val="center"/>
          </w:tcPr>
          <w:p w:rsidR="0043047B" w:rsidRPr="00741839" w:rsidRDefault="0043047B" w:rsidP="0043047B">
            <w:pPr>
              <w:spacing w:line="200" w:lineRule="exact"/>
              <w:jc w:val="center"/>
              <w:rPr>
                <w:sz w:val="18"/>
              </w:rPr>
            </w:pPr>
            <w:r w:rsidRPr="00741839">
              <w:rPr>
                <w:sz w:val="18"/>
              </w:rPr>
              <w:t>5.1.2</w:t>
            </w:r>
          </w:p>
        </w:tc>
        <w:tc>
          <w:tcPr>
            <w:tcW w:w="1276" w:type="dxa"/>
            <w:vAlign w:val="center"/>
          </w:tcPr>
          <w:p w:rsidR="0043047B" w:rsidRPr="00741839" w:rsidRDefault="0043047B" w:rsidP="0043047B">
            <w:pPr>
              <w:spacing w:line="200" w:lineRule="exact"/>
              <w:jc w:val="center"/>
              <w:rPr>
                <w:sz w:val="18"/>
              </w:rPr>
            </w:pPr>
            <w:r w:rsidRPr="00741839">
              <w:rPr>
                <w:sz w:val="18"/>
              </w:rPr>
              <w:t>Е01.0-2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субклинический гипотиреоз вследствие йодной недостаточности и другие формы гипотиреоза</w:t>
            </w:r>
          </w:p>
        </w:tc>
        <w:tc>
          <w:tcPr>
            <w:tcW w:w="882" w:type="dxa"/>
            <w:vAlign w:val="center"/>
          </w:tcPr>
          <w:p w:rsidR="0043047B" w:rsidRPr="00741839" w:rsidRDefault="0043047B" w:rsidP="0043047B">
            <w:pPr>
              <w:spacing w:line="200" w:lineRule="exact"/>
              <w:jc w:val="center"/>
              <w:rPr>
                <w:sz w:val="18"/>
              </w:rPr>
            </w:pPr>
            <w:r w:rsidRPr="00741839">
              <w:rPr>
                <w:sz w:val="18"/>
              </w:rPr>
              <w:t>5.1.3</w:t>
            </w:r>
          </w:p>
        </w:tc>
        <w:tc>
          <w:tcPr>
            <w:tcW w:w="1276" w:type="dxa"/>
            <w:vAlign w:val="center"/>
          </w:tcPr>
          <w:p w:rsidR="0043047B" w:rsidRPr="00741839" w:rsidRDefault="0043047B" w:rsidP="0043047B">
            <w:pPr>
              <w:spacing w:line="200" w:lineRule="exact"/>
              <w:jc w:val="center"/>
              <w:rPr>
                <w:sz w:val="18"/>
              </w:rPr>
            </w:pPr>
            <w:r w:rsidRPr="00741839">
              <w:rPr>
                <w:sz w:val="18"/>
              </w:rPr>
              <w:t>Е02, Е03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другие формы нетоксического зоба</w:t>
            </w:r>
          </w:p>
        </w:tc>
        <w:tc>
          <w:tcPr>
            <w:tcW w:w="882" w:type="dxa"/>
            <w:vAlign w:val="center"/>
          </w:tcPr>
          <w:p w:rsidR="0043047B" w:rsidRPr="00741839" w:rsidRDefault="0043047B" w:rsidP="0043047B">
            <w:pPr>
              <w:spacing w:line="200" w:lineRule="exact"/>
              <w:jc w:val="center"/>
              <w:rPr>
                <w:sz w:val="18"/>
              </w:rPr>
            </w:pPr>
            <w:r w:rsidRPr="00741839">
              <w:rPr>
                <w:sz w:val="18"/>
              </w:rPr>
              <w:t>5.1.4</w:t>
            </w:r>
          </w:p>
        </w:tc>
        <w:tc>
          <w:tcPr>
            <w:tcW w:w="1276" w:type="dxa"/>
            <w:vAlign w:val="center"/>
          </w:tcPr>
          <w:p w:rsidR="0043047B" w:rsidRPr="00741839" w:rsidRDefault="0043047B" w:rsidP="0043047B">
            <w:pPr>
              <w:spacing w:line="200" w:lineRule="exact"/>
              <w:jc w:val="center"/>
              <w:rPr>
                <w:sz w:val="18"/>
              </w:rPr>
            </w:pPr>
            <w:r w:rsidRPr="00741839">
              <w:rPr>
                <w:sz w:val="18"/>
              </w:rPr>
              <w:t>Е04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тиреотоксикоз (гипертиреоз)</w:t>
            </w:r>
          </w:p>
        </w:tc>
        <w:tc>
          <w:tcPr>
            <w:tcW w:w="882" w:type="dxa"/>
            <w:vAlign w:val="center"/>
          </w:tcPr>
          <w:p w:rsidR="0043047B" w:rsidRPr="00741839" w:rsidRDefault="0043047B" w:rsidP="0043047B">
            <w:pPr>
              <w:spacing w:line="200" w:lineRule="exact"/>
              <w:jc w:val="center"/>
              <w:rPr>
                <w:sz w:val="18"/>
              </w:rPr>
            </w:pPr>
            <w:r w:rsidRPr="00741839">
              <w:rPr>
                <w:sz w:val="18"/>
              </w:rPr>
              <w:t>5.1.5</w:t>
            </w:r>
          </w:p>
        </w:tc>
        <w:tc>
          <w:tcPr>
            <w:tcW w:w="1276" w:type="dxa"/>
            <w:vAlign w:val="center"/>
          </w:tcPr>
          <w:p w:rsidR="0043047B" w:rsidRPr="00741839" w:rsidRDefault="0043047B" w:rsidP="0043047B">
            <w:pPr>
              <w:spacing w:line="200" w:lineRule="exact"/>
              <w:jc w:val="center"/>
              <w:rPr>
                <w:sz w:val="18"/>
              </w:rPr>
            </w:pPr>
            <w:r w:rsidRPr="00741839">
              <w:rPr>
                <w:sz w:val="18"/>
              </w:rPr>
              <w:t>Е05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тиреоидит</w:t>
            </w:r>
          </w:p>
        </w:tc>
        <w:tc>
          <w:tcPr>
            <w:tcW w:w="882" w:type="dxa"/>
            <w:vAlign w:val="center"/>
          </w:tcPr>
          <w:p w:rsidR="0043047B" w:rsidRPr="00741839" w:rsidRDefault="0043047B" w:rsidP="0043047B">
            <w:pPr>
              <w:spacing w:line="200" w:lineRule="exact"/>
              <w:jc w:val="center"/>
              <w:rPr>
                <w:sz w:val="18"/>
              </w:rPr>
            </w:pPr>
            <w:r w:rsidRPr="00741839">
              <w:rPr>
                <w:sz w:val="18"/>
              </w:rPr>
              <w:t>5.1.6</w:t>
            </w:r>
          </w:p>
        </w:tc>
        <w:tc>
          <w:tcPr>
            <w:tcW w:w="1276" w:type="dxa"/>
            <w:vAlign w:val="center"/>
          </w:tcPr>
          <w:p w:rsidR="0043047B" w:rsidRPr="00741839" w:rsidRDefault="0043047B" w:rsidP="0043047B">
            <w:pPr>
              <w:spacing w:line="200" w:lineRule="exact"/>
              <w:jc w:val="center"/>
              <w:rPr>
                <w:sz w:val="18"/>
              </w:rPr>
            </w:pPr>
            <w:r w:rsidRPr="00741839">
              <w:rPr>
                <w:sz w:val="18"/>
              </w:rPr>
              <w:t>Е06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F428EE" w:rsidRDefault="0043047B" w:rsidP="0043047B">
            <w:pPr>
              <w:pStyle w:val="a3"/>
              <w:spacing w:line="200" w:lineRule="exact"/>
              <w:ind w:left="284"/>
              <w:rPr>
                <w:sz w:val="18"/>
                <w:lang w:val="ru-RU" w:eastAsia="ru-RU"/>
              </w:rPr>
            </w:pPr>
            <w:r w:rsidRPr="00F428EE">
              <w:rPr>
                <w:sz w:val="18"/>
                <w:lang w:val="ru-RU" w:eastAsia="ru-RU"/>
              </w:rPr>
              <w:t>сахарный диабет</w:t>
            </w:r>
          </w:p>
        </w:tc>
        <w:tc>
          <w:tcPr>
            <w:tcW w:w="882" w:type="dxa"/>
            <w:vAlign w:val="center"/>
          </w:tcPr>
          <w:p w:rsidR="0043047B" w:rsidRPr="00741839" w:rsidRDefault="0043047B" w:rsidP="0043047B">
            <w:pPr>
              <w:spacing w:line="200" w:lineRule="exact"/>
              <w:jc w:val="center"/>
              <w:rPr>
                <w:sz w:val="18"/>
              </w:rPr>
            </w:pPr>
            <w:r w:rsidRPr="00741839">
              <w:rPr>
                <w:sz w:val="18"/>
              </w:rPr>
              <w:t>5.2</w:t>
            </w:r>
          </w:p>
        </w:tc>
        <w:tc>
          <w:tcPr>
            <w:tcW w:w="1276" w:type="dxa"/>
            <w:vAlign w:val="center"/>
          </w:tcPr>
          <w:p w:rsidR="0043047B" w:rsidRPr="00741839" w:rsidRDefault="0043047B" w:rsidP="0043047B">
            <w:pPr>
              <w:spacing w:line="200" w:lineRule="exact"/>
              <w:jc w:val="center"/>
              <w:rPr>
                <w:sz w:val="18"/>
              </w:rPr>
            </w:pPr>
            <w:r w:rsidRPr="00741839">
              <w:rPr>
                <w:sz w:val="18"/>
              </w:rPr>
              <w:t>Е10-Е14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F428EE" w:rsidRDefault="0043047B" w:rsidP="0043047B">
            <w:pPr>
              <w:pStyle w:val="a3"/>
              <w:spacing w:line="200" w:lineRule="exact"/>
              <w:ind w:left="284"/>
              <w:rPr>
                <w:sz w:val="18"/>
                <w:lang w:val="ru-RU" w:eastAsia="ru-RU"/>
              </w:rPr>
            </w:pPr>
            <w:r w:rsidRPr="00F428EE">
              <w:rPr>
                <w:sz w:val="18"/>
                <w:lang w:val="ru-RU" w:eastAsia="ru-RU"/>
              </w:rPr>
              <w:t xml:space="preserve">    из него: </w:t>
            </w:r>
          </w:p>
          <w:p w:rsidR="0043047B" w:rsidRPr="00F428EE" w:rsidRDefault="0043047B" w:rsidP="0043047B">
            <w:pPr>
              <w:pStyle w:val="a3"/>
              <w:spacing w:line="200" w:lineRule="exact"/>
              <w:ind w:left="284"/>
              <w:rPr>
                <w:sz w:val="18"/>
                <w:highlight w:val="yellow"/>
                <w:lang w:val="ru-RU" w:eastAsia="ru-RU"/>
              </w:rPr>
            </w:pPr>
            <w:r w:rsidRPr="00F428EE">
              <w:rPr>
                <w:sz w:val="18"/>
                <w:lang w:val="ru-RU" w:eastAsia="ru-RU"/>
              </w:rPr>
              <w:t xml:space="preserve">    с поражением глаз</w:t>
            </w:r>
          </w:p>
        </w:tc>
        <w:tc>
          <w:tcPr>
            <w:tcW w:w="882" w:type="dxa"/>
            <w:vAlign w:val="center"/>
          </w:tcPr>
          <w:p w:rsidR="0043047B" w:rsidRPr="00741839" w:rsidRDefault="0043047B" w:rsidP="0043047B">
            <w:pPr>
              <w:spacing w:line="200" w:lineRule="exact"/>
              <w:jc w:val="center"/>
              <w:rPr>
                <w:sz w:val="18"/>
              </w:rPr>
            </w:pPr>
            <w:r w:rsidRPr="00741839">
              <w:rPr>
                <w:sz w:val="18"/>
              </w:rPr>
              <w:t>5.2.1</w:t>
            </w:r>
          </w:p>
        </w:tc>
        <w:tc>
          <w:tcPr>
            <w:tcW w:w="1276" w:type="dxa"/>
            <w:vAlign w:val="center"/>
          </w:tcPr>
          <w:p w:rsidR="0043047B" w:rsidRPr="00741839" w:rsidRDefault="0043047B" w:rsidP="0043047B">
            <w:pPr>
              <w:spacing w:line="200" w:lineRule="exact"/>
              <w:jc w:val="center"/>
              <w:rPr>
                <w:sz w:val="18"/>
                <w:highlight w:val="yellow"/>
              </w:rPr>
            </w:pPr>
            <w:r w:rsidRPr="00741839">
              <w:rPr>
                <w:sz w:val="18"/>
              </w:rPr>
              <w:t>Е10.3, Е11.3, Е12.3, Е13.3, Е14.3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shd w:val="clear" w:color="auto" w:fill="auto"/>
            <w:vAlign w:val="center"/>
          </w:tcPr>
          <w:p w:rsidR="0043047B" w:rsidRPr="00F428EE" w:rsidRDefault="0043047B" w:rsidP="0043047B">
            <w:pPr>
              <w:pStyle w:val="a3"/>
              <w:spacing w:line="200" w:lineRule="exact"/>
              <w:ind w:left="284"/>
              <w:rPr>
                <w:sz w:val="18"/>
                <w:lang w:val="ru-RU" w:eastAsia="ru-RU"/>
              </w:rPr>
            </w:pPr>
            <w:r w:rsidRPr="00F428EE">
              <w:rPr>
                <w:sz w:val="18"/>
                <w:lang w:val="ru-RU" w:eastAsia="ru-RU"/>
              </w:rPr>
              <w:t xml:space="preserve">   с поражением почек</w:t>
            </w:r>
          </w:p>
        </w:tc>
        <w:tc>
          <w:tcPr>
            <w:tcW w:w="882" w:type="dxa"/>
            <w:shd w:val="clear" w:color="auto" w:fill="auto"/>
            <w:vAlign w:val="center"/>
          </w:tcPr>
          <w:p w:rsidR="0043047B" w:rsidRPr="00741839" w:rsidRDefault="0043047B" w:rsidP="0043047B">
            <w:pPr>
              <w:spacing w:line="200" w:lineRule="exact"/>
              <w:jc w:val="center"/>
              <w:rPr>
                <w:sz w:val="18"/>
              </w:rPr>
            </w:pPr>
            <w:r w:rsidRPr="00741839">
              <w:rPr>
                <w:sz w:val="18"/>
              </w:rPr>
              <w:t>5.2.2</w:t>
            </w:r>
          </w:p>
        </w:tc>
        <w:tc>
          <w:tcPr>
            <w:tcW w:w="1276" w:type="dxa"/>
            <w:shd w:val="clear" w:color="auto" w:fill="auto"/>
            <w:vAlign w:val="center"/>
          </w:tcPr>
          <w:p w:rsidR="0043047B" w:rsidRPr="00741839" w:rsidRDefault="0043047B" w:rsidP="0043047B">
            <w:pPr>
              <w:spacing w:line="200" w:lineRule="exact"/>
              <w:jc w:val="center"/>
              <w:rPr>
                <w:sz w:val="18"/>
              </w:rPr>
            </w:pPr>
            <w:r w:rsidRPr="00741839">
              <w:rPr>
                <w:sz w:val="18"/>
              </w:rPr>
              <w:t>Е10.2, Е11.2, Е12.2, Е13.2, Е14.2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shd w:val="clear" w:color="auto" w:fill="auto"/>
            <w:vAlign w:val="center"/>
          </w:tcPr>
          <w:p w:rsidR="0043047B" w:rsidRPr="00741839" w:rsidRDefault="0043047B" w:rsidP="0043047B">
            <w:pPr>
              <w:spacing w:line="200" w:lineRule="exact"/>
              <w:rPr>
                <w:sz w:val="18"/>
              </w:rPr>
            </w:pPr>
            <w:r w:rsidRPr="00741839">
              <w:rPr>
                <w:sz w:val="18"/>
              </w:rPr>
              <w:t xml:space="preserve">         из него (из стр. 5.2):</w:t>
            </w:r>
          </w:p>
          <w:p w:rsidR="0043047B" w:rsidRPr="00741839" w:rsidRDefault="0043047B" w:rsidP="0043047B">
            <w:pPr>
              <w:spacing w:line="200" w:lineRule="exact"/>
              <w:ind w:left="420"/>
              <w:rPr>
                <w:sz w:val="18"/>
              </w:rPr>
            </w:pPr>
            <w:r w:rsidRPr="00741839">
              <w:rPr>
                <w:sz w:val="18"/>
              </w:rPr>
              <w:t xml:space="preserve">  сахарный диабет </w:t>
            </w:r>
            <w:r w:rsidRPr="00741839">
              <w:rPr>
                <w:sz w:val="18"/>
                <w:lang w:val="en-US"/>
              </w:rPr>
              <w:t>I</w:t>
            </w:r>
            <w:r w:rsidRPr="00741839">
              <w:rPr>
                <w:sz w:val="18"/>
              </w:rPr>
              <w:t xml:space="preserve"> типа</w:t>
            </w:r>
          </w:p>
        </w:tc>
        <w:tc>
          <w:tcPr>
            <w:tcW w:w="882" w:type="dxa"/>
            <w:shd w:val="clear" w:color="auto" w:fill="auto"/>
            <w:vAlign w:val="center"/>
          </w:tcPr>
          <w:p w:rsidR="0043047B" w:rsidRPr="00741839" w:rsidRDefault="0043047B" w:rsidP="0043047B">
            <w:pPr>
              <w:spacing w:line="200" w:lineRule="exact"/>
              <w:jc w:val="center"/>
              <w:rPr>
                <w:sz w:val="18"/>
              </w:rPr>
            </w:pPr>
            <w:r w:rsidRPr="00741839">
              <w:rPr>
                <w:sz w:val="18"/>
              </w:rPr>
              <w:t>5.2.3</w:t>
            </w:r>
          </w:p>
        </w:tc>
        <w:tc>
          <w:tcPr>
            <w:tcW w:w="1276" w:type="dxa"/>
            <w:shd w:val="clear" w:color="auto" w:fill="auto"/>
            <w:vAlign w:val="center"/>
          </w:tcPr>
          <w:p w:rsidR="0043047B" w:rsidRPr="00741839" w:rsidRDefault="0043047B" w:rsidP="0043047B">
            <w:pPr>
              <w:spacing w:line="200" w:lineRule="exact"/>
              <w:jc w:val="center"/>
              <w:rPr>
                <w:sz w:val="18"/>
              </w:rPr>
            </w:pPr>
            <w:r w:rsidRPr="00741839">
              <w:rPr>
                <w:sz w:val="18"/>
              </w:rPr>
              <w:t>Е10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shd w:val="clear" w:color="auto" w:fill="auto"/>
            <w:vAlign w:val="center"/>
          </w:tcPr>
          <w:p w:rsidR="0043047B" w:rsidRPr="00741839" w:rsidRDefault="0043047B" w:rsidP="0043047B">
            <w:pPr>
              <w:spacing w:line="200" w:lineRule="exact"/>
              <w:ind w:left="420"/>
              <w:rPr>
                <w:sz w:val="18"/>
              </w:rPr>
            </w:pPr>
            <w:r w:rsidRPr="00741839">
              <w:rPr>
                <w:sz w:val="18"/>
              </w:rPr>
              <w:t xml:space="preserve">  сахарный диабет </w:t>
            </w:r>
            <w:r w:rsidRPr="00741839">
              <w:rPr>
                <w:sz w:val="18"/>
                <w:lang w:val="en-US"/>
              </w:rPr>
              <w:t>II</w:t>
            </w:r>
            <w:r w:rsidRPr="00741839">
              <w:rPr>
                <w:sz w:val="18"/>
              </w:rPr>
              <w:t xml:space="preserve"> типа    </w:t>
            </w:r>
          </w:p>
        </w:tc>
        <w:tc>
          <w:tcPr>
            <w:tcW w:w="882" w:type="dxa"/>
            <w:shd w:val="clear" w:color="auto" w:fill="auto"/>
            <w:vAlign w:val="center"/>
          </w:tcPr>
          <w:p w:rsidR="0043047B" w:rsidRPr="00741839" w:rsidRDefault="0043047B" w:rsidP="0043047B">
            <w:pPr>
              <w:spacing w:line="200" w:lineRule="exact"/>
              <w:jc w:val="center"/>
              <w:rPr>
                <w:sz w:val="18"/>
              </w:rPr>
            </w:pPr>
            <w:r w:rsidRPr="00741839">
              <w:rPr>
                <w:sz w:val="18"/>
              </w:rPr>
              <w:t>5.2.4</w:t>
            </w:r>
          </w:p>
        </w:tc>
        <w:tc>
          <w:tcPr>
            <w:tcW w:w="1276" w:type="dxa"/>
            <w:shd w:val="clear" w:color="auto" w:fill="auto"/>
            <w:vAlign w:val="center"/>
          </w:tcPr>
          <w:p w:rsidR="0043047B" w:rsidRPr="00741839" w:rsidRDefault="0043047B" w:rsidP="0043047B">
            <w:pPr>
              <w:spacing w:line="200" w:lineRule="exact"/>
              <w:jc w:val="center"/>
              <w:rPr>
                <w:sz w:val="18"/>
              </w:rPr>
            </w:pPr>
            <w:r w:rsidRPr="00741839">
              <w:rPr>
                <w:sz w:val="18"/>
              </w:rPr>
              <w:t>Е11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гиперфункция гипофиза</w:t>
            </w:r>
          </w:p>
        </w:tc>
        <w:tc>
          <w:tcPr>
            <w:tcW w:w="882" w:type="dxa"/>
            <w:vAlign w:val="center"/>
          </w:tcPr>
          <w:p w:rsidR="0043047B" w:rsidRPr="00741839" w:rsidRDefault="0043047B" w:rsidP="0043047B">
            <w:pPr>
              <w:spacing w:line="200" w:lineRule="exact"/>
              <w:jc w:val="center"/>
              <w:rPr>
                <w:sz w:val="18"/>
              </w:rPr>
            </w:pPr>
            <w:r w:rsidRPr="00741839">
              <w:rPr>
                <w:sz w:val="18"/>
              </w:rPr>
              <w:t>5.3</w:t>
            </w:r>
          </w:p>
        </w:tc>
        <w:tc>
          <w:tcPr>
            <w:tcW w:w="1276" w:type="dxa"/>
            <w:vAlign w:val="center"/>
          </w:tcPr>
          <w:p w:rsidR="0043047B" w:rsidRPr="00741839" w:rsidRDefault="0043047B" w:rsidP="0043047B">
            <w:pPr>
              <w:spacing w:line="200" w:lineRule="exact"/>
              <w:jc w:val="center"/>
              <w:rPr>
                <w:sz w:val="18"/>
              </w:rPr>
            </w:pPr>
            <w:r w:rsidRPr="00741839">
              <w:rPr>
                <w:sz w:val="18"/>
              </w:rPr>
              <w:t>Е22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tabs>
                <w:tab w:val="left" w:pos="278"/>
              </w:tabs>
              <w:spacing w:line="200" w:lineRule="exact"/>
              <w:ind w:left="278"/>
              <w:rPr>
                <w:sz w:val="18"/>
              </w:rPr>
            </w:pPr>
            <w:r w:rsidRPr="00741839">
              <w:rPr>
                <w:sz w:val="18"/>
              </w:rPr>
              <w:t>гипопитуитаризм</w:t>
            </w:r>
          </w:p>
        </w:tc>
        <w:tc>
          <w:tcPr>
            <w:tcW w:w="882" w:type="dxa"/>
            <w:vAlign w:val="center"/>
          </w:tcPr>
          <w:p w:rsidR="0043047B" w:rsidRPr="00741839" w:rsidRDefault="0043047B" w:rsidP="0043047B">
            <w:pPr>
              <w:spacing w:line="200" w:lineRule="exact"/>
              <w:jc w:val="center"/>
              <w:rPr>
                <w:sz w:val="18"/>
              </w:rPr>
            </w:pPr>
            <w:r w:rsidRPr="00741839">
              <w:rPr>
                <w:sz w:val="18"/>
              </w:rPr>
              <w:t>5.4</w:t>
            </w:r>
          </w:p>
        </w:tc>
        <w:tc>
          <w:tcPr>
            <w:tcW w:w="1276" w:type="dxa"/>
            <w:vAlign w:val="center"/>
          </w:tcPr>
          <w:p w:rsidR="0043047B" w:rsidRPr="00741839" w:rsidRDefault="0043047B" w:rsidP="0043047B">
            <w:pPr>
              <w:spacing w:line="200" w:lineRule="exact"/>
              <w:jc w:val="center"/>
              <w:rPr>
                <w:sz w:val="18"/>
              </w:rPr>
            </w:pPr>
            <w:r w:rsidRPr="00741839">
              <w:rPr>
                <w:sz w:val="18"/>
              </w:rPr>
              <w:t>E23.0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highlight w:val="green"/>
              </w:rPr>
            </w:pPr>
            <w:r w:rsidRPr="00741839">
              <w:rPr>
                <w:sz w:val="18"/>
              </w:rPr>
              <w:t>несахарный диабет</w:t>
            </w:r>
          </w:p>
        </w:tc>
        <w:tc>
          <w:tcPr>
            <w:tcW w:w="882" w:type="dxa"/>
            <w:vAlign w:val="center"/>
          </w:tcPr>
          <w:p w:rsidR="0043047B" w:rsidRPr="00741839" w:rsidRDefault="0043047B" w:rsidP="0043047B">
            <w:pPr>
              <w:spacing w:line="200" w:lineRule="exact"/>
              <w:jc w:val="center"/>
              <w:rPr>
                <w:sz w:val="18"/>
              </w:rPr>
            </w:pPr>
            <w:r w:rsidRPr="00741839">
              <w:rPr>
                <w:sz w:val="18"/>
              </w:rPr>
              <w:t>5.5</w:t>
            </w:r>
          </w:p>
        </w:tc>
        <w:tc>
          <w:tcPr>
            <w:tcW w:w="1276" w:type="dxa"/>
            <w:vAlign w:val="center"/>
          </w:tcPr>
          <w:p w:rsidR="0043047B" w:rsidRPr="00741839" w:rsidRDefault="0043047B" w:rsidP="0043047B">
            <w:pPr>
              <w:spacing w:line="200" w:lineRule="exact"/>
              <w:jc w:val="center"/>
              <w:rPr>
                <w:sz w:val="18"/>
              </w:rPr>
            </w:pPr>
            <w:r w:rsidRPr="00741839">
              <w:rPr>
                <w:sz w:val="18"/>
              </w:rPr>
              <w:t>E23.2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адреногенитальные расстройства</w:t>
            </w:r>
          </w:p>
        </w:tc>
        <w:tc>
          <w:tcPr>
            <w:tcW w:w="882" w:type="dxa"/>
            <w:vAlign w:val="center"/>
          </w:tcPr>
          <w:p w:rsidR="0043047B" w:rsidRPr="00741839" w:rsidRDefault="0043047B" w:rsidP="0043047B">
            <w:pPr>
              <w:spacing w:line="200" w:lineRule="exact"/>
              <w:jc w:val="center"/>
              <w:rPr>
                <w:sz w:val="18"/>
              </w:rPr>
            </w:pPr>
            <w:r w:rsidRPr="00741839">
              <w:rPr>
                <w:sz w:val="18"/>
              </w:rPr>
              <w:t>5.6</w:t>
            </w:r>
          </w:p>
        </w:tc>
        <w:tc>
          <w:tcPr>
            <w:tcW w:w="1276" w:type="dxa"/>
            <w:vAlign w:val="center"/>
          </w:tcPr>
          <w:p w:rsidR="0043047B" w:rsidRPr="00741839" w:rsidRDefault="0043047B" w:rsidP="0043047B">
            <w:pPr>
              <w:spacing w:line="200" w:lineRule="exact"/>
              <w:jc w:val="center"/>
              <w:rPr>
                <w:sz w:val="18"/>
              </w:rPr>
            </w:pPr>
            <w:r w:rsidRPr="00741839">
              <w:rPr>
                <w:sz w:val="18"/>
              </w:rPr>
              <w:t>Е25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дисфункция яичников</w:t>
            </w:r>
          </w:p>
        </w:tc>
        <w:tc>
          <w:tcPr>
            <w:tcW w:w="882" w:type="dxa"/>
            <w:vAlign w:val="center"/>
          </w:tcPr>
          <w:p w:rsidR="0043047B" w:rsidRPr="00741839" w:rsidRDefault="0043047B" w:rsidP="0043047B">
            <w:pPr>
              <w:spacing w:line="200" w:lineRule="exact"/>
              <w:jc w:val="center"/>
              <w:rPr>
                <w:sz w:val="18"/>
              </w:rPr>
            </w:pPr>
            <w:r w:rsidRPr="00741839">
              <w:rPr>
                <w:sz w:val="18"/>
              </w:rPr>
              <w:t>5.7</w:t>
            </w:r>
          </w:p>
        </w:tc>
        <w:tc>
          <w:tcPr>
            <w:tcW w:w="1276" w:type="dxa"/>
            <w:vAlign w:val="center"/>
          </w:tcPr>
          <w:p w:rsidR="0043047B" w:rsidRPr="00741839" w:rsidRDefault="0043047B" w:rsidP="0043047B">
            <w:pPr>
              <w:spacing w:line="200" w:lineRule="exact"/>
              <w:jc w:val="center"/>
              <w:rPr>
                <w:sz w:val="18"/>
              </w:rPr>
            </w:pPr>
            <w:r w:rsidRPr="00741839">
              <w:rPr>
                <w:sz w:val="18"/>
              </w:rPr>
              <w:t>Е28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дисфункция яичек</w:t>
            </w:r>
          </w:p>
        </w:tc>
        <w:tc>
          <w:tcPr>
            <w:tcW w:w="882" w:type="dxa"/>
            <w:vAlign w:val="center"/>
          </w:tcPr>
          <w:p w:rsidR="0043047B" w:rsidRPr="00741839" w:rsidRDefault="0043047B" w:rsidP="0043047B">
            <w:pPr>
              <w:spacing w:line="200" w:lineRule="exact"/>
              <w:jc w:val="center"/>
              <w:rPr>
                <w:sz w:val="18"/>
              </w:rPr>
            </w:pPr>
            <w:r w:rsidRPr="00741839">
              <w:rPr>
                <w:sz w:val="18"/>
              </w:rPr>
              <w:t>5.8</w:t>
            </w:r>
          </w:p>
        </w:tc>
        <w:tc>
          <w:tcPr>
            <w:tcW w:w="1276" w:type="dxa"/>
            <w:vAlign w:val="center"/>
          </w:tcPr>
          <w:p w:rsidR="0043047B" w:rsidRPr="00741839" w:rsidRDefault="0043047B" w:rsidP="0043047B">
            <w:pPr>
              <w:spacing w:line="200" w:lineRule="exact"/>
              <w:jc w:val="center"/>
              <w:rPr>
                <w:sz w:val="18"/>
              </w:rPr>
            </w:pPr>
            <w:r w:rsidRPr="00741839">
              <w:rPr>
                <w:sz w:val="18"/>
              </w:rPr>
              <w:t>Е29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ожирение</w:t>
            </w:r>
          </w:p>
        </w:tc>
        <w:tc>
          <w:tcPr>
            <w:tcW w:w="882" w:type="dxa"/>
            <w:vAlign w:val="center"/>
          </w:tcPr>
          <w:p w:rsidR="0043047B" w:rsidRPr="00741839" w:rsidRDefault="0043047B" w:rsidP="0043047B">
            <w:pPr>
              <w:spacing w:line="200" w:lineRule="exact"/>
              <w:jc w:val="center"/>
              <w:rPr>
                <w:sz w:val="18"/>
              </w:rPr>
            </w:pPr>
            <w:r w:rsidRPr="00741839">
              <w:rPr>
                <w:sz w:val="18"/>
              </w:rPr>
              <w:t>5.10</w:t>
            </w:r>
          </w:p>
        </w:tc>
        <w:tc>
          <w:tcPr>
            <w:tcW w:w="1276" w:type="dxa"/>
            <w:vAlign w:val="center"/>
          </w:tcPr>
          <w:p w:rsidR="0043047B" w:rsidRPr="00741839" w:rsidRDefault="0043047B" w:rsidP="0043047B">
            <w:pPr>
              <w:spacing w:line="200" w:lineRule="exact"/>
              <w:jc w:val="center"/>
              <w:rPr>
                <w:sz w:val="18"/>
              </w:rPr>
            </w:pPr>
            <w:r w:rsidRPr="00741839">
              <w:rPr>
                <w:sz w:val="18"/>
              </w:rPr>
              <w:t>E66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фенилкетонурия</w:t>
            </w:r>
          </w:p>
        </w:tc>
        <w:tc>
          <w:tcPr>
            <w:tcW w:w="882" w:type="dxa"/>
            <w:vAlign w:val="center"/>
          </w:tcPr>
          <w:p w:rsidR="0043047B" w:rsidRPr="00741839" w:rsidRDefault="0043047B" w:rsidP="0043047B">
            <w:pPr>
              <w:spacing w:line="200" w:lineRule="exact"/>
              <w:jc w:val="center"/>
              <w:rPr>
                <w:sz w:val="18"/>
              </w:rPr>
            </w:pPr>
            <w:r w:rsidRPr="00741839">
              <w:rPr>
                <w:sz w:val="18"/>
              </w:rPr>
              <w:t>5.11</w:t>
            </w:r>
          </w:p>
        </w:tc>
        <w:tc>
          <w:tcPr>
            <w:tcW w:w="1276" w:type="dxa"/>
            <w:vAlign w:val="center"/>
          </w:tcPr>
          <w:p w:rsidR="0043047B" w:rsidRPr="00741839" w:rsidRDefault="0043047B" w:rsidP="0043047B">
            <w:pPr>
              <w:spacing w:line="200" w:lineRule="exact"/>
              <w:jc w:val="center"/>
              <w:rPr>
                <w:sz w:val="18"/>
              </w:rPr>
            </w:pPr>
            <w:r w:rsidRPr="00741839">
              <w:rPr>
                <w:sz w:val="18"/>
              </w:rPr>
              <w:t>Е70.0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нарушения обмена галактозы</w:t>
            </w:r>
          </w:p>
          <w:p w:rsidR="0043047B" w:rsidRPr="00741839" w:rsidRDefault="0043047B" w:rsidP="0043047B">
            <w:pPr>
              <w:spacing w:line="200" w:lineRule="exact"/>
              <w:ind w:left="278"/>
              <w:rPr>
                <w:sz w:val="18"/>
              </w:rPr>
            </w:pPr>
            <w:r w:rsidRPr="00741839">
              <w:rPr>
                <w:sz w:val="18"/>
              </w:rPr>
              <w:t>(галактоземия)</w:t>
            </w:r>
          </w:p>
        </w:tc>
        <w:tc>
          <w:tcPr>
            <w:tcW w:w="882" w:type="dxa"/>
            <w:vAlign w:val="center"/>
          </w:tcPr>
          <w:p w:rsidR="0043047B" w:rsidRPr="00741839" w:rsidRDefault="0043047B" w:rsidP="0043047B">
            <w:pPr>
              <w:spacing w:line="200" w:lineRule="exact"/>
              <w:jc w:val="center"/>
              <w:rPr>
                <w:sz w:val="18"/>
              </w:rPr>
            </w:pPr>
            <w:r w:rsidRPr="00741839">
              <w:rPr>
                <w:sz w:val="18"/>
              </w:rPr>
              <w:t>5.12</w:t>
            </w:r>
          </w:p>
        </w:tc>
        <w:tc>
          <w:tcPr>
            <w:tcW w:w="1276" w:type="dxa"/>
            <w:vAlign w:val="center"/>
          </w:tcPr>
          <w:p w:rsidR="0043047B" w:rsidRPr="00741839" w:rsidRDefault="0043047B" w:rsidP="0043047B">
            <w:pPr>
              <w:spacing w:line="200" w:lineRule="exact"/>
              <w:jc w:val="center"/>
              <w:rPr>
                <w:sz w:val="18"/>
              </w:rPr>
            </w:pPr>
            <w:r w:rsidRPr="00741839">
              <w:rPr>
                <w:sz w:val="18"/>
              </w:rPr>
              <w:t>Е74.2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болезнь Гоше</w:t>
            </w:r>
          </w:p>
        </w:tc>
        <w:tc>
          <w:tcPr>
            <w:tcW w:w="882" w:type="dxa"/>
            <w:vAlign w:val="center"/>
          </w:tcPr>
          <w:p w:rsidR="0043047B" w:rsidRPr="00741839" w:rsidRDefault="0043047B" w:rsidP="0043047B">
            <w:pPr>
              <w:spacing w:line="200" w:lineRule="exact"/>
              <w:jc w:val="center"/>
              <w:rPr>
                <w:sz w:val="18"/>
              </w:rPr>
            </w:pPr>
            <w:r w:rsidRPr="00741839">
              <w:rPr>
                <w:sz w:val="18"/>
              </w:rPr>
              <w:t>5.13</w:t>
            </w:r>
          </w:p>
        </w:tc>
        <w:tc>
          <w:tcPr>
            <w:tcW w:w="1276" w:type="dxa"/>
            <w:vAlign w:val="center"/>
          </w:tcPr>
          <w:p w:rsidR="0043047B" w:rsidRPr="00741839" w:rsidRDefault="0043047B" w:rsidP="0043047B">
            <w:pPr>
              <w:spacing w:line="200" w:lineRule="exact"/>
              <w:jc w:val="center"/>
              <w:rPr>
                <w:sz w:val="18"/>
              </w:rPr>
            </w:pPr>
            <w:r w:rsidRPr="00741839">
              <w:rPr>
                <w:sz w:val="18"/>
              </w:rPr>
              <w:t>E75.2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нарушения обмена гликозаминогликанов (мукополисахаридозы)</w:t>
            </w:r>
          </w:p>
        </w:tc>
        <w:tc>
          <w:tcPr>
            <w:tcW w:w="882" w:type="dxa"/>
            <w:vAlign w:val="center"/>
          </w:tcPr>
          <w:p w:rsidR="0043047B" w:rsidRPr="00741839" w:rsidRDefault="0043047B" w:rsidP="0043047B">
            <w:pPr>
              <w:spacing w:line="200" w:lineRule="exact"/>
              <w:jc w:val="center"/>
              <w:rPr>
                <w:sz w:val="18"/>
              </w:rPr>
            </w:pPr>
            <w:r w:rsidRPr="00741839">
              <w:rPr>
                <w:sz w:val="18"/>
              </w:rPr>
              <w:t>5.14</w:t>
            </w:r>
          </w:p>
        </w:tc>
        <w:tc>
          <w:tcPr>
            <w:tcW w:w="1276" w:type="dxa"/>
            <w:vAlign w:val="center"/>
          </w:tcPr>
          <w:p w:rsidR="0043047B" w:rsidRPr="00741839" w:rsidRDefault="0043047B" w:rsidP="0043047B">
            <w:pPr>
              <w:spacing w:line="200" w:lineRule="exact"/>
              <w:jc w:val="center"/>
              <w:rPr>
                <w:sz w:val="18"/>
              </w:rPr>
            </w:pPr>
            <w:r w:rsidRPr="00741839">
              <w:rPr>
                <w:sz w:val="18"/>
              </w:rPr>
              <w:t>Е76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муковисцидоз</w:t>
            </w:r>
          </w:p>
        </w:tc>
        <w:tc>
          <w:tcPr>
            <w:tcW w:w="882" w:type="dxa"/>
            <w:vAlign w:val="center"/>
          </w:tcPr>
          <w:p w:rsidR="0043047B" w:rsidRPr="00741839" w:rsidRDefault="0043047B" w:rsidP="0043047B">
            <w:pPr>
              <w:spacing w:line="200" w:lineRule="exact"/>
              <w:jc w:val="center"/>
              <w:rPr>
                <w:sz w:val="18"/>
              </w:rPr>
            </w:pPr>
            <w:r w:rsidRPr="00741839">
              <w:rPr>
                <w:sz w:val="18"/>
              </w:rPr>
              <w:t>5.15</w:t>
            </w:r>
          </w:p>
        </w:tc>
        <w:tc>
          <w:tcPr>
            <w:tcW w:w="1276" w:type="dxa"/>
            <w:vAlign w:val="center"/>
          </w:tcPr>
          <w:p w:rsidR="0043047B" w:rsidRPr="00741839" w:rsidRDefault="0043047B" w:rsidP="0043047B">
            <w:pPr>
              <w:spacing w:line="200" w:lineRule="exact"/>
              <w:jc w:val="center"/>
              <w:rPr>
                <w:sz w:val="18"/>
              </w:rPr>
            </w:pPr>
            <w:r w:rsidRPr="00741839">
              <w:rPr>
                <w:sz w:val="18"/>
              </w:rPr>
              <w:t>E84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психические расстройства и расстройства поведения</w:t>
            </w:r>
          </w:p>
        </w:tc>
        <w:tc>
          <w:tcPr>
            <w:tcW w:w="882" w:type="dxa"/>
            <w:vAlign w:val="center"/>
          </w:tcPr>
          <w:p w:rsidR="0043047B" w:rsidRPr="00741839" w:rsidRDefault="0043047B" w:rsidP="0043047B">
            <w:pPr>
              <w:spacing w:line="200" w:lineRule="exact"/>
              <w:jc w:val="center"/>
              <w:rPr>
                <w:b/>
                <w:sz w:val="18"/>
              </w:rPr>
            </w:pPr>
            <w:r w:rsidRPr="00741839">
              <w:rPr>
                <w:b/>
                <w:sz w:val="18"/>
              </w:rPr>
              <w:t>6.0</w:t>
            </w:r>
          </w:p>
        </w:tc>
        <w:tc>
          <w:tcPr>
            <w:tcW w:w="1276" w:type="dxa"/>
            <w:vAlign w:val="center"/>
          </w:tcPr>
          <w:p w:rsidR="0043047B" w:rsidRPr="00741839" w:rsidRDefault="0043047B" w:rsidP="0043047B">
            <w:pPr>
              <w:spacing w:line="200" w:lineRule="exact"/>
              <w:jc w:val="center"/>
              <w:rPr>
                <w:b/>
                <w:sz w:val="18"/>
              </w:rPr>
            </w:pPr>
            <w:r w:rsidRPr="00741839">
              <w:rPr>
                <w:b/>
                <w:sz w:val="18"/>
              </w:rPr>
              <w:t xml:space="preserve">F01, </w:t>
            </w:r>
            <w:r w:rsidRPr="00741839">
              <w:rPr>
                <w:b/>
                <w:sz w:val="18"/>
                <w:lang w:val="en-US"/>
              </w:rPr>
              <w:t>F</w:t>
            </w:r>
            <w:r w:rsidRPr="00741839">
              <w:rPr>
                <w:b/>
                <w:sz w:val="18"/>
              </w:rPr>
              <w:t>03-F99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sz w:val="18"/>
              </w:rPr>
            </w:pPr>
            <w:r w:rsidRPr="00741839">
              <w:rPr>
                <w:sz w:val="18"/>
              </w:rPr>
              <w:t>психические расстройства и расстройства поведения, связанные с употреблением психоактивных веществ</w:t>
            </w:r>
          </w:p>
        </w:tc>
        <w:tc>
          <w:tcPr>
            <w:tcW w:w="882" w:type="dxa"/>
            <w:vAlign w:val="center"/>
          </w:tcPr>
          <w:p w:rsidR="0043047B" w:rsidRPr="00741839" w:rsidRDefault="0043047B" w:rsidP="0043047B">
            <w:pPr>
              <w:spacing w:line="200" w:lineRule="exact"/>
              <w:jc w:val="center"/>
              <w:rPr>
                <w:sz w:val="18"/>
              </w:rPr>
            </w:pPr>
            <w:r w:rsidRPr="00741839">
              <w:rPr>
                <w:sz w:val="18"/>
              </w:rPr>
              <w:t>6.1</w:t>
            </w:r>
          </w:p>
        </w:tc>
        <w:tc>
          <w:tcPr>
            <w:tcW w:w="1276" w:type="dxa"/>
            <w:vAlign w:val="center"/>
          </w:tcPr>
          <w:p w:rsidR="0043047B" w:rsidRPr="00741839" w:rsidRDefault="0043047B" w:rsidP="0043047B">
            <w:pPr>
              <w:spacing w:line="200" w:lineRule="exact"/>
              <w:jc w:val="center"/>
              <w:rPr>
                <w:sz w:val="18"/>
              </w:rPr>
            </w:pPr>
            <w:r w:rsidRPr="00741839">
              <w:rPr>
                <w:sz w:val="18"/>
                <w:lang w:val="en-US"/>
              </w:rPr>
              <w:t>F</w:t>
            </w:r>
            <w:r w:rsidRPr="00741839">
              <w:rPr>
                <w:sz w:val="18"/>
              </w:rPr>
              <w:t>10-</w:t>
            </w:r>
            <w:r w:rsidRPr="00741839">
              <w:rPr>
                <w:sz w:val="18"/>
                <w:lang w:val="en-US"/>
              </w:rPr>
              <w:t>F</w:t>
            </w:r>
            <w:r w:rsidRPr="00741839">
              <w:rPr>
                <w:sz w:val="18"/>
              </w:rPr>
              <w:t>19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болезни нервной системы</w:t>
            </w:r>
          </w:p>
        </w:tc>
        <w:tc>
          <w:tcPr>
            <w:tcW w:w="882" w:type="dxa"/>
            <w:vAlign w:val="center"/>
          </w:tcPr>
          <w:p w:rsidR="0043047B" w:rsidRPr="00741839" w:rsidRDefault="0043047B" w:rsidP="0043047B">
            <w:pPr>
              <w:spacing w:line="200" w:lineRule="exact"/>
              <w:jc w:val="center"/>
              <w:rPr>
                <w:b/>
                <w:sz w:val="18"/>
              </w:rPr>
            </w:pPr>
            <w:r w:rsidRPr="00741839">
              <w:rPr>
                <w:b/>
                <w:sz w:val="18"/>
              </w:rPr>
              <w:t>7.0</w:t>
            </w:r>
          </w:p>
        </w:tc>
        <w:tc>
          <w:tcPr>
            <w:tcW w:w="1276" w:type="dxa"/>
            <w:vAlign w:val="center"/>
          </w:tcPr>
          <w:p w:rsidR="0043047B" w:rsidRPr="00741839" w:rsidRDefault="0043047B" w:rsidP="0043047B">
            <w:pPr>
              <w:spacing w:line="200" w:lineRule="exact"/>
              <w:ind w:right="-108"/>
              <w:jc w:val="center"/>
              <w:rPr>
                <w:b/>
                <w:sz w:val="18"/>
              </w:rPr>
            </w:pPr>
            <w:r w:rsidRPr="00741839">
              <w:rPr>
                <w:b/>
                <w:sz w:val="18"/>
              </w:rPr>
              <w:t>G00-G98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504"/>
          <w:jc w:val="center"/>
        </w:trPr>
        <w:tc>
          <w:tcPr>
            <w:tcW w:w="4448" w:type="dxa"/>
            <w:vAlign w:val="center"/>
          </w:tcPr>
          <w:p w:rsidR="0043047B" w:rsidRPr="00741839" w:rsidRDefault="0043047B" w:rsidP="0043047B">
            <w:pPr>
              <w:pStyle w:val="ac"/>
              <w:spacing w:before="0" w:line="200" w:lineRule="exact"/>
              <w:rPr>
                <w:sz w:val="18"/>
              </w:rPr>
            </w:pPr>
            <w:r w:rsidRPr="00741839">
              <w:rPr>
                <w:sz w:val="18"/>
              </w:rPr>
              <w:t xml:space="preserve">     из них:</w:t>
            </w:r>
          </w:p>
          <w:p w:rsidR="0043047B" w:rsidRPr="00741839" w:rsidRDefault="0043047B" w:rsidP="0043047B">
            <w:pPr>
              <w:spacing w:line="200" w:lineRule="exact"/>
              <w:ind w:left="278"/>
              <w:rPr>
                <w:sz w:val="18"/>
              </w:rPr>
            </w:pPr>
            <w:r w:rsidRPr="00741839">
              <w:rPr>
                <w:sz w:val="18"/>
              </w:rPr>
              <w:t xml:space="preserve">  воспалительные болезни </w:t>
            </w:r>
          </w:p>
          <w:p w:rsidR="0043047B" w:rsidRPr="00741839" w:rsidRDefault="0043047B" w:rsidP="0043047B">
            <w:pPr>
              <w:spacing w:line="200" w:lineRule="exact"/>
              <w:ind w:left="278"/>
              <w:rPr>
                <w:sz w:val="18"/>
                <w:highlight w:val="yellow"/>
              </w:rPr>
            </w:pPr>
            <w:r w:rsidRPr="00741839">
              <w:rPr>
                <w:sz w:val="18"/>
              </w:rPr>
              <w:t xml:space="preserve">  центральной нервной системы</w:t>
            </w:r>
          </w:p>
        </w:tc>
        <w:tc>
          <w:tcPr>
            <w:tcW w:w="882" w:type="dxa"/>
            <w:vAlign w:val="center"/>
          </w:tcPr>
          <w:p w:rsidR="0043047B" w:rsidRPr="00741839" w:rsidRDefault="0043047B" w:rsidP="0043047B">
            <w:pPr>
              <w:spacing w:line="200" w:lineRule="exact"/>
              <w:jc w:val="center"/>
              <w:rPr>
                <w:sz w:val="18"/>
              </w:rPr>
            </w:pPr>
            <w:r w:rsidRPr="00741839">
              <w:rPr>
                <w:sz w:val="18"/>
              </w:rPr>
              <w:t>7.1</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00-</w:t>
            </w:r>
            <w:r w:rsidRPr="00741839">
              <w:rPr>
                <w:sz w:val="18"/>
                <w:lang w:val="en-US"/>
              </w:rPr>
              <w:t>G</w:t>
            </w:r>
            <w:r w:rsidRPr="00741839">
              <w:rPr>
                <w:sz w:val="18"/>
              </w:rPr>
              <w:t>09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     из них:</w:t>
            </w:r>
          </w:p>
          <w:p w:rsidR="0043047B" w:rsidRPr="00741839" w:rsidRDefault="0043047B" w:rsidP="0043047B">
            <w:pPr>
              <w:spacing w:line="200" w:lineRule="exact"/>
              <w:ind w:left="420"/>
              <w:rPr>
                <w:sz w:val="18"/>
              </w:rPr>
            </w:pPr>
            <w:r w:rsidRPr="00741839">
              <w:rPr>
                <w:sz w:val="18"/>
              </w:rPr>
              <w:t xml:space="preserve">    бактериальный менингит</w:t>
            </w:r>
          </w:p>
        </w:tc>
        <w:tc>
          <w:tcPr>
            <w:tcW w:w="882" w:type="dxa"/>
            <w:vAlign w:val="center"/>
          </w:tcPr>
          <w:p w:rsidR="0043047B" w:rsidRPr="00741839" w:rsidRDefault="0043047B" w:rsidP="0043047B">
            <w:pPr>
              <w:spacing w:line="200" w:lineRule="exact"/>
              <w:jc w:val="center"/>
              <w:rPr>
                <w:sz w:val="18"/>
              </w:rPr>
            </w:pPr>
            <w:r w:rsidRPr="00741839">
              <w:rPr>
                <w:sz w:val="18"/>
              </w:rPr>
              <w:t>7.1.1</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00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    энцефалит, миелит </w:t>
            </w:r>
            <w:r w:rsidRPr="00741839">
              <w:rPr>
                <w:sz w:val="18"/>
              </w:rPr>
              <w:br/>
              <w:t>и энцефаломиелит</w:t>
            </w:r>
          </w:p>
        </w:tc>
        <w:tc>
          <w:tcPr>
            <w:tcW w:w="882" w:type="dxa"/>
            <w:vAlign w:val="center"/>
          </w:tcPr>
          <w:p w:rsidR="0043047B" w:rsidRPr="00741839" w:rsidRDefault="0043047B" w:rsidP="0043047B">
            <w:pPr>
              <w:spacing w:line="200" w:lineRule="exact"/>
              <w:jc w:val="center"/>
              <w:rPr>
                <w:sz w:val="18"/>
              </w:rPr>
            </w:pPr>
            <w:r w:rsidRPr="00741839">
              <w:rPr>
                <w:sz w:val="18"/>
              </w:rPr>
              <w:t>7.1.2</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04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системные атрофии, поражающие</w:t>
            </w:r>
          </w:p>
          <w:p w:rsidR="0043047B" w:rsidRPr="00741839" w:rsidRDefault="0043047B" w:rsidP="0043047B">
            <w:pPr>
              <w:spacing w:line="200" w:lineRule="exact"/>
              <w:ind w:left="278"/>
              <w:rPr>
                <w:sz w:val="18"/>
              </w:rPr>
            </w:pPr>
            <w:r w:rsidRPr="00741839">
              <w:rPr>
                <w:sz w:val="18"/>
              </w:rPr>
              <w:t>преимущественно центральную нервную систему</w:t>
            </w:r>
          </w:p>
        </w:tc>
        <w:tc>
          <w:tcPr>
            <w:tcW w:w="882" w:type="dxa"/>
            <w:vAlign w:val="center"/>
          </w:tcPr>
          <w:p w:rsidR="0043047B" w:rsidRPr="00741839" w:rsidRDefault="0043047B" w:rsidP="0043047B">
            <w:pPr>
              <w:spacing w:line="200" w:lineRule="exact"/>
              <w:jc w:val="center"/>
              <w:rPr>
                <w:sz w:val="18"/>
              </w:rPr>
            </w:pPr>
            <w:r w:rsidRPr="00741839">
              <w:rPr>
                <w:sz w:val="18"/>
              </w:rPr>
              <w:t>7.2</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10-</w:t>
            </w:r>
            <w:r w:rsidRPr="00741839">
              <w:rPr>
                <w:sz w:val="18"/>
                <w:lang w:val="en-US"/>
              </w:rPr>
              <w:t>G</w:t>
            </w:r>
            <w:r w:rsidRPr="00741839">
              <w:rPr>
                <w:sz w:val="18"/>
              </w:rPr>
              <w:t>12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экстрапирамидные и другие двигательные нарушения</w:t>
            </w:r>
          </w:p>
        </w:tc>
        <w:tc>
          <w:tcPr>
            <w:tcW w:w="882" w:type="dxa"/>
            <w:vAlign w:val="center"/>
          </w:tcPr>
          <w:p w:rsidR="0043047B" w:rsidRPr="00741839" w:rsidRDefault="0043047B" w:rsidP="0043047B">
            <w:pPr>
              <w:spacing w:line="200" w:lineRule="exact"/>
              <w:jc w:val="center"/>
              <w:rPr>
                <w:sz w:val="18"/>
                <w:lang w:val="en-US"/>
              </w:rPr>
            </w:pPr>
            <w:r w:rsidRPr="00741839">
              <w:rPr>
                <w:sz w:val="18"/>
                <w:lang w:val="en-US"/>
              </w:rPr>
              <w:t>7.3</w:t>
            </w:r>
          </w:p>
        </w:tc>
        <w:tc>
          <w:tcPr>
            <w:tcW w:w="1276" w:type="dxa"/>
            <w:vAlign w:val="center"/>
          </w:tcPr>
          <w:p w:rsidR="0043047B" w:rsidRPr="00741839" w:rsidRDefault="0043047B" w:rsidP="0043047B">
            <w:pPr>
              <w:spacing w:line="200" w:lineRule="exact"/>
              <w:jc w:val="center"/>
              <w:rPr>
                <w:sz w:val="18"/>
                <w:lang w:val="en-US"/>
              </w:rPr>
            </w:pPr>
            <w:r w:rsidRPr="00741839">
              <w:rPr>
                <w:sz w:val="18"/>
              </w:rPr>
              <w:t xml:space="preserve"> </w:t>
            </w:r>
            <w:r w:rsidRPr="00741839">
              <w:rPr>
                <w:sz w:val="18"/>
                <w:lang w:val="en-US"/>
              </w:rPr>
              <w:t>G20, G21, G23-G25</w:t>
            </w:r>
          </w:p>
        </w:tc>
        <w:tc>
          <w:tcPr>
            <w:tcW w:w="992" w:type="dxa"/>
            <w:shd w:val="clear" w:color="auto" w:fill="auto"/>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jc w:val="center"/>
              <w:rPr>
                <w:b/>
                <w:sz w:val="22"/>
                <w:lang w:val="en-US"/>
              </w:rPr>
            </w:pPr>
          </w:p>
        </w:tc>
        <w:tc>
          <w:tcPr>
            <w:tcW w:w="993"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другие экстрапирамидные и двигательные нарушения</w:t>
            </w:r>
          </w:p>
        </w:tc>
        <w:tc>
          <w:tcPr>
            <w:tcW w:w="882" w:type="dxa"/>
            <w:vAlign w:val="center"/>
          </w:tcPr>
          <w:p w:rsidR="0043047B" w:rsidRPr="00741839" w:rsidRDefault="0043047B" w:rsidP="0043047B">
            <w:pPr>
              <w:spacing w:line="200" w:lineRule="exact"/>
              <w:jc w:val="center"/>
              <w:rPr>
                <w:sz w:val="18"/>
                <w:lang w:val="en-US"/>
              </w:rPr>
            </w:pPr>
            <w:r w:rsidRPr="00741839">
              <w:rPr>
                <w:sz w:val="18"/>
              </w:rPr>
              <w:t>7.3.</w:t>
            </w:r>
            <w:r w:rsidRPr="00741839">
              <w:rPr>
                <w:sz w:val="18"/>
                <w:lang w:val="en-US"/>
              </w:rPr>
              <w:t>2</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другие дегенеративные болезни нервной системы</w:t>
            </w:r>
          </w:p>
        </w:tc>
        <w:tc>
          <w:tcPr>
            <w:tcW w:w="882" w:type="dxa"/>
            <w:vAlign w:val="center"/>
          </w:tcPr>
          <w:p w:rsidR="0043047B" w:rsidRPr="00741839" w:rsidRDefault="0043047B" w:rsidP="0043047B">
            <w:pPr>
              <w:spacing w:line="200" w:lineRule="exact"/>
              <w:jc w:val="center"/>
              <w:rPr>
                <w:sz w:val="18"/>
              </w:rPr>
            </w:pPr>
            <w:r w:rsidRPr="00741839">
              <w:rPr>
                <w:sz w:val="18"/>
              </w:rPr>
              <w:t>7.4</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30-</w:t>
            </w:r>
            <w:r w:rsidRPr="00741839">
              <w:rPr>
                <w:sz w:val="18"/>
                <w:lang w:val="en-US"/>
              </w:rPr>
              <w:t>G</w:t>
            </w:r>
            <w:r w:rsidRPr="00741839">
              <w:rPr>
                <w:sz w:val="18"/>
              </w:rPr>
              <w:t>31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   из них болезнь Альцгеймера</w:t>
            </w:r>
          </w:p>
        </w:tc>
        <w:tc>
          <w:tcPr>
            <w:tcW w:w="882" w:type="dxa"/>
            <w:vAlign w:val="center"/>
          </w:tcPr>
          <w:p w:rsidR="0043047B" w:rsidRPr="00741839" w:rsidRDefault="0043047B" w:rsidP="0043047B">
            <w:pPr>
              <w:spacing w:line="200" w:lineRule="exact"/>
              <w:jc w:val="center"/>
              <w:rPr>
                <w:sz w:val="18"/>
              </w:rPr>
            </w:pPr>
            <w:r w:rsidRPr="00741839">
              <w:rPr>
                <w:sz w:val="18"/>
              </w:rPr>
              <w:t>7.4.1</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демиелинизирующие болезни центральной нервной системы</w:t>
            </w:r>
          </w:p>
        </w:tc>
        <w:tc>
          <w:tcPr>
            <w:tcW w:w="882" w:type="dxa"/>
            <w:vAlign w:val="center"/>
          </w:tcPr>
          <w:p w:rsidR="0043047B" w:rsidRPr="00741839" w:rsidRDefault="0043047B" w:rsidP="0043047B">
            <w:pPr>
              <w:spacing w:line="200" w:lineRule="exact"/>
              <w:jc w:val="center"/>
              <w:rPr>
                <w:sz w:val="18"/>
              </w:rPr>
            </w:pPr>
            <w:r w:rsidRPr="00741839">
              <w:rPr>
                <w:sz w:val="18"/>
              </w:rPr>
              <w:t>7.5</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 xml:space="preserve">35- </w:t>
            </w:r>
            <w:r w:rsidRPr="00741839">
              <w:rPr>
                <w:sz w:val="18"/>
                <w:lang w:val="en-US"/>
              </w:rPr>
              <w:t>G</w:t>
            </w:r>
            <w:r w:rsidRPr="00741839">
              <w:rPr>
                <w:sz w:val="18"/>
              </w:rPr>
              <w:t>37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из них </w:t>
            </w:r>
          </w:p>
          <w:p w:rsidR="0043047B" w:rsidRPr="00741839" w:rsidRDefault="0043047B" w:rsidP="0043047B">
            <w:pPr>
              <w:spacing w:line="200" w:lineRule="exact"/>
              <w:ind w:left="420"/>
              <w:rPr>
                <w:sz w:val="18"/>
              </w:rPr>
            </w:pPr>
            <w:r w:rsidRPr="00741839">
              <w:rPr>
                <w:sz w:val="18"/>
              </w:rPr>
              <w:t>рассеянный склероз</w:t>
            </w:r>
          </w:p>
        </w:tc>
        <w:tc>
          <w:tcPr>
            <w:tcW w:w="882" w:type="dxa"/>
            <w:vAlign w:val="center"/>
          </w:tcPr>
          <w:p w:rsidR="0043047B" w:rsidRPr="00741839" w:rsidRDefault="0043047B" w:rsidP="0043047B">
            <w:pPr>
              <w:spacing w:line="200" w:lineRule="exact"/>
              <w:jc w:val="center"/>
              <w:rPr>
                <w:sz w:val="18"/>
              </w:rPr>
            </w:pPr>
            <w:r w:rsidRPr="00741839">
              <w:rPr>
                <w:sz w:val="18"/>
              </w:rPr>
              <w:t>7.5.1</w:t>
            </w:r>
          </w:p>
        </w:tc>
        <w:tc>
          <w:tcPr>
            <w:tcW w:w="1276" w:type="dxa"/>
            <w:vAlign w:val="center"/>
          </w:tcPr>
          <w:p w:rsidR="0043047B" w:rsidRPr="00741839" w:rsidRDefault="0043047B" w:rsidP="0043047B">
            <w:pPr>
              <w:spacing w:line="200" w:lineRule="exact"/>
              <w:jc w:val="center"/>
              <w:rPr>
                <w:sz w:val="18"/>
              </w:rPr>
            </w:pPr>
            <w:r w:rsidRPr="00741839">
              <w:rPr>
                <w:sz w:val="18"/>
              </w:rPr>
              <w:t>G35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эпизодические и пароксизмальные</w:t>
            </w:r>
          </w:p>
          <w:p w:rsidR="0043047B" w:rsidRPr="00741839" w:rsidRDefault="0043047B" w:rsidP="0043047B">
            <w:pPr>
              <w:spacing w:line="200" w:lineRule="exact"/>
              <w:ind w:left="278"/>
              <w:rPr>
                <w:sz w:val="18"/>
              </w:rPr>
            </w:pPr>
            <w:r w:rsidRPr="00741839">
              <w:rPr>
                <w:sz w:val="18"/>
              </w:rPr>
              <w:t>расстройства</w:t>
            </w:r>
          </w:p>
        </w:tc>
        <w:tc>
          <w:tcPr>
            <w:tcW w:w="882" w:type="dxa"/>
            <w:vAlign w:val="center"/>
          </w:tcPr>
          <w:p w:rsidR="0043047B" w:rsidRPr="00741839" w:rsidRDefault="0043047B" w:rsidP="0043047B">
            <w:pPr>
              <w:spacing w:line="200" w:lineRule="exact"/>
              <w:jc w:val="center"/>
              <w:rPr>
                <w:sz w:val="18"/>
              </w:rPr>
            </w:pPr>
            <w:r w:rsidRPr="00741839">
              <w:rPr>
                <w:sz w:val="18"/>
              </w:rPr>
              <w:t>7.6</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40-</w:t>
            </w:r>
            <w:r w:rsidRPr="00741839">
              <w:rPr>
                <w:sz w:val="18"/>
                <w:lang w:val="en-US"/>
              </w:rPr>
              <w:t>G</w:t>
            </w:r>
            <w:r w:rsidRPr="00741839">
              <w:rPr>
                <w:sz w:val="18"/>
              </w:rPr>
              <w:t>47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эпилепсия, эпилептический статус</w:t>
            </w:r>
          </w:p>
        </w:tc>
        <w:tc>
          <w:tcPr>
            <w:tcW w:w="882" w:type="dxa"/>
            <w:vAlign w:val="center"/>
          </w:tcPr>
          <w:p w:rsidR="0043047B" w:rsidRPr="00741839" w:rsidRDefault="0043047B" w:rsidP="0043047B">
            <w:pPr>
              <w:spacing w:line="200" w:lineRule="exact"/>
              <w:jc w:val="center"/>
              <w:rPr>
                <w:sz w:val="18"/>
              </w:rPr>
            </w:pPr>
            <w:r w:rsidRPr="00741839">
              <w:rPr>
                <w:sz w:val="18"/>
              </w:rPr>
              <w:t>7.6.1</w:t>
            </w:r>
          </w:p>
        </w:tc>
        <w:tc>
          <w:tcPr>
            <w:tcW w:w="1276" w:type="dxa"/>
            <w:vAlign w:val="center"/>
          </w:tcPr>
          <w:p w:rsidR="0043047B" w:rsidRPr="00741839" w:rsidRDefault="0043047B" w:rsidP="0043047B">
            <w:pPr>
              <w:spacing w:line="200" w:lineRule="exact"/>
              <w:jc w:val="center"/>
              <w:rPr>
                <w:sz w:val="18"/>
              </w:rPr>
            </w:pPr>
            <w:r w:rsidRPr="00741839">
              <w:rPr>
                <w:sz w:val="18"/>
              </w:rPr>
              <w:t>G40-G41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преходящие транзиторные церебральные ишемические приступы (атаки) и родственные синдромы </w:t>
            </w:r>
          </w:p>
        </w:tc>
        <w:tc>
          <w:tcPr>
            <w:tcW w:w="882" w:type="dxa"/>
            <w:vAlign w:val="center"/>
          </w:tcPr>
          <w:p w:rsidR="0043047B" w:rsidRPr="00741839" w:rsidRDefault="0043047B" w:rsidP="0043047B">
            <w:pPr>
              <w:spacing w:line="200" w:lineRule="exact"/>
              <w:jc w:val="center"/>
              <w:rPr>
                <w:sz w:val="18"/>
              </w:rPr>
            </w:pPr>
            <w:r w:rsidRPr="00741839">
              <w:rPr>
                <w:sz w:val="18"/>
              </w:rPr>
              <w:t>7.6.2</w:t>
            </w:r>
          </w:p>
        </w:tc>
        <w:tc>
          <w:tcPr>
            <w:tcW w:w="1276" w:type="dxa"/>
            <w:vAlign w:val="center"/>
          </w:tcPr>
          <w:p w:rsidR="0043047B" w:rsidRPr="00741839" w:rsidRDefault="0043047B" w:rsidP="0043047B">
            <w:pPr>
              <w:spacing w:line="200" w:lineRule="exact"/>
              <w:jc w:val="center"/>
              <w:rPr>
                <w:sz w:val="18"/>
              </w:rPr>
            </w:pPr>
            <w:r w:rsidRPr="00741839">
              <w:rPr>
                <w:sz w:val="18"/>
              </w:rPr>
              <w:t>G45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поражения отдельных нервов, нервных корешков</w:t>
            </w:r>
            <w:r w:rsidRPr="00741839">
              <w:rPr>
                <w:sz w:val="18"/>
              </w:rPr>
              <w:br/>
              <w:t>и сплетений, полиневропатии и другие поражения</w:t>
            </w:r>
          </w:p>
          <w:p w:rsidR="0043047B" w:rsidRPr="00741839" w:rsidRDefault="0043047B" w:rsidP="0043047B">
            <w:pPr>
              <w:spacing w:line="200" w:lineRule="exact"/>
              <w:ind w:left="278"/>
              <w:rPr>
                <w:sz w:val="18"/>
              </w:rPr>
            </w:pPr>
            <w:r w:rsidRPr="00741839">
              <w:rPr>
                <w:sz w:val="18"/>
              </w:rPr>
              <w:t>периферической нервной системы</w:t>
            </w:r>
          </w:p>
        </w:tc>
        <w:tc>
          <w:tcPr>
            <w:tcW w:w="882" w:type="dxa"/>
            <w:vAlign w:val="center"/>
          </w:tcPr>
          <w:p w:rsidR="0043047B" w:rsidRPr="00741839" w:rsidRDefault="0043047B" w:rsidP="0043047B">
            <w:pPr>
              <w:spacing w:line="200" w:lineRule="exact"/>
              <w:jc w:val="center"/>
              <w:rPr>
                <w:sz w:val="18"/>
              </w:rPr>
            </w:pPr>
            <w:r w:rsidRPr="00741839">
              <w:rPr>
                <w:sz w:val="18"/>
              </w:rPr>
              <w:t>7.7</w:t>
            </w:r>
          </w:p>
        </w:tc>
        <w:tc>
          <w:tcPr>
            <w:tcW w:w="1276" w:type="dxa"/>
            <w:vAlign w:val="center"/>
          </w:tcPr>
          <w:p w:rsidR="0043047B" w:rsidRPr="00741839" w:rsidRDefault="0043047B" w:rsidP="0043047B">
            <w:pPr>
              <w:spacing w:line="200" w:lineRule="exact"/>
              <w:jc w:val="center"/>
              <w:rPr>
                <w:sz w:val="18"/>
              </w:rPr>
            </w:pPr>
            <w:r w:rsidRPr="00741839">
              <w:rPr>
                <w:sz w:val="18"/>
              </w:rPr>
              <w:t>G50-G64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Style w:val="ae"/>
              <w:tabs>
                <w:tab w:val="clear" w:pos="4153"/>
                <w:tab w:val="clear" w:pos="8306"/>
                <w:tab w:val="left" w:pos="272"/>
              </w:tabs>
              <w:spacing w:line="200" w:lineRule="exact"/>
              <w:ind w:left="420"/>
              <w:rPr>
                <w:sz w:val="18"/>
              </w:rPr>
            </w:pPr>
            <w:r w:rsidRPr="00741839">
              <w:rPr>
                <w:sz w:val="18"/>
              </w:rPr>
              <w:t>из них</w:t>
            </w:r>
          </w:p>
          <w:p w:rsidR="0043047B" w:rsidRPr="00741839" w:rsidRDefault="0043047B" w:rsidP="0043047B">
            <w:pPr>
              <w:pStyle w:val="ae"/>
              <w:tabs>
                <w:tab w:val="clear" w:pos="4153"/>
                <w:tab w:val="clear" w:pos="8306"/>
              </w:tabs>
              <w:spacing w:line="200" w:lineRule="exact"/>
              <w:ind w:left="420"/>
              <w:rPr>
                <w:sz w:val="18"/>
              </w:rPr>
            </w:pPr>
            <w:r w:rsidRPr="00741839">
              <w:rPr>
                <w:sz w:val="18"/>
              </w:rPr>
              <w:t>синдром Гийена-Барре</w:t>
            </w:r>
          </w:p>
        </w:tc>
        <w:tc>
          <w:tcPr>
            <w:tcW w:w="882" w:type="dxa"/>
            <w:vAlign w:val="center"/>
          </w:tcPr>
          <w:p w:rsidR="0043047B" w:rsidRPr="00741839" w:rsidRDefault="0043047B" w:rsidP="0043047B">
            <w:pPr>
              <w:spacing w:line="200" w:lineRule="exact"/>
              <w:jc w:val="center"/>
              <w:rPr>
                <w:sz w:val="18"/>
              </w:rPr>
            </w:pPr>
            <w:r w:rsidRPr="00741839">
              <w:rPr>
                <w:sz w:val="18"/>
              </w:rPr>
              <w:t>7.7.1</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61.0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Style w:val="ae"/>
              <w:tabs>
                <w:tab w:val="clear" w:pos="4153"/>
                <w:tab w:val="clear" w:pos="8306"/>
              </w:tabs>
              <w:spacing w:line="200" w:lineRule="exact"/>
              <w:ind w:left="278"/>
              <w:rPr>
                <w:sz w:val="18"/>
              </w:rPr>
            </w:pPr>
            <w:r w:rsidRPr="00741839">
              <w:rPr>
                <w:sz w:val="18"/>
              </w:rPr>
              <w:t>болезни нервно-мышечного синапса и мышц</w:t>
            </w:r>
          </w:p>
        </w:tc>
        <w:tc>
          <w:tcPr>
            <w:tcW w:w="882" w:type="dxa"/>
            <w:vAlign w:val="center"/>
          </w:tcPr>
          <w:p w:rsidR="0043047B" w:rsidRPr="00741839" w:rsidRDefault="0043047B" w:rsidP="0043047B">
            <w:pPr>
              <w:spacing w:line="200" w:lineRule="exact"/>
              <w:jc w:val="center"/>
              <w:rPr>
                <w:sz w:val="18"/>
              </w:rPr>
            </w:pPr>
            <w:r w:rsidRPr="00741839">
              <w:rPr>
                <w:sz w:val="18"/>
              </w:rPr>
              <w:t>7.8</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70-</w:t>
            </w:r>
            <w:r w:rsidRPr="00741839">
              <w:rPr>
                <w:sz w:val="18"/>
                <w:lang w:val="en-US"/>
              </w:rPr>
              <w:t>G</w:t>
            </w:r>
            <w:r w:rsidRPr="00741839">
              <w:rPr>
                <w:sz w:val="18"/>
              </w:rPr>
              <w:t>73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Style w:val="ae"/>
              <w:tabs>
                <w:tab w:val="clear" w:pos="4153"/>
                <w:tab w:val="clear" w:pos="8306"/>
              </w:tabs>
              <w:spacing w:line="200" w:lineRule="exact"/>
              <w:ind w:left="420"/>
              <w:rPr>
                <w:sz w:val="18"/>
              </w:rPr>
            </w:pPr>
            <w:r w:rsidRPr="00741839">
              <w:rPr>
                <w:sz w:val="18"/>
              </w:rPr>
              <w:t xml:space="preserve"> из них: </w:t>
            </w:r>
          </w:p>
          <w:p w:rsidR="0043047B" w:rsidRPr="00741839" w:rsidRDefault="0043047B" w:rsidP="0043047B">
            <w:pPr>
              <w:pStyle w:val="ae"/>
              <w:tabs>
                <w:tab w:val="clear" w:pos="4153"/>
                <w:tab w:val="clear" w:pos="8306"/>
              </w:tabs>
              <w:spacing w:line="200" w:lineRule="exact"/>
              <w:ind w:left="420"/>
              <w:rPr>
                <w:sz w:val="18"/>
              </w:rPr>
            </w:pPr>
            <w:r w:rsidRPr="00741839">
              <w:rPr>
                <w:sz w:val="18"/>
              </w:rPr>
              <w:t xml:space="preserve">миастения </w:t>
            </w:r>
          </w:p>
        </w:tc>
        <w:tc>
          <w:tcPr>
            <w:tcW w:w="882" w:type="dxa"/>
            <w:vAlign w:val="center"/>
          </w:tcPr>
          <w:p w:rsidR="0043047B" w:rsidRPr="00741839" w:rsidRDefault="0043047B" w:rsidP="0043047B">
            <w:pPr>
              <w:spacing w:line="200" w:lineRule="exact"/>
              <w:jc w:val="center"/>
              <w:rPr>
                <w:sz w:val="18"/>
              </w:rPr>
            </w:pPr>
            <w:r w:rsidRPr="00741839">
              <w:rPr>
                <w:sz w:val="18"/>
              </w:rPr>
              <w:t>7.8.1</w:t>
            </w:r>
          </w:p>
        </w:tc>
        <w:tc>
          <w:tcPr>
            <w:tcW w:w="1276" w:type="dxa"/>
            <w:vAlign w:val="center"/>
          </w:tcPr>
          <w:p w:rsidR="0043047B" w:rsidRPr="00741839" w:rsidRDefault="0043047B" w:rsidP="0043047B">
            <w:pPr>
              <w:spacing w:line="200" w:lineRule="exact"/>
              <w:jc w:val="center"/>
              <w:rPr>
                <w:sz w:val="18"/>
              </w:rPr>
            </w:pPr>
            <w:r w:rsidRPr="00741839">
              <w:rPr>
                <w:sz w:val="18"/>
              </w:rPr>
              <w:t>G70.0, 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pStyle w:val="ae"/>
              <w:tabs>
                <w:tab w:val="clear" w:pos="4153"/>
                <w:tab w:val="clear" w:pos="8306"/>
              </w:tabs>
              <w:spacing w:line="200" w:lineRule="exact"/>
              <w:ind w:left="420"/>
              <w:rPr>
                <w:sz w:val="18"/>
              </w:rPr>
            </w:pPr>
            <w:r w:rsidRPr="00741839">
              <w:rPr>
                <w:sz w:val="18"/>
              </w:rPr>
              <w:t>мышечная дистрофия Дюшенна</w:t>
            </w:r>
          </w:p>
        </w:tc>
        <w:tc>
          <w:tcPr>
            <w:tcW w:w="882" w:type="dxa"/>
            <w:vAlign w:val="center"/>
          </w:tcPr>
          <w:p w:rsidR="0043047B" w:rsidRPr="00741839" w:rsidRDefault="0043047B" w:rsidP="0043047B">
            <w:pPr>
              <w:spacing w:line="200" w:lineRule="exact"/>
              <w:jc w:val="center"/>
              <w:rPr>
                <w:sz w:val="18"/>
              </w:rPr>
            </w:pPr>
            <w:r w:rsidRPr="00741839">
              <w:rPr>
                <w:sz w:val="18"/>
              </w:rPr>
              <w:t>7.8.2</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 xml:space="preserve">71.0 </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церебральный паралич и другие паралитические синдромы</w:t>
            </w:r>
          </w:p>
        </w:tc>
        <w:tc>
          <w:tcPr>
            <w:tcW w:w="882" w:type="dxa"/>
            <w:vAlign w:val="center"/>
          </w:tcPr>
          <w:p w:rsidR="0043047B" w:rsidRPr="00741839" w:rsidRDefault="0043047B" w:rsidP="0043047B">
            <w:pPr>
              <w:spacing w:line="200" w:lineRule="exact"/>
              <w:jc w:val="center"/>
              <w:rPr>
                <w:sz w:val="18"/>
              </w:rPr>
            </w:pPr>
            <w:r w:rsidRPr="00741839">
              <w:rPr>
                <w:sz w:val="18"/>
              </w:rPr>
              <w:t>7.9</w:t>
            </w:r>
          </w:p>
        </w:tc>
        <w:tc>
          <w:tcPr>
            <w:tcW w:w="1276" w:type="dxa"/>
            <w:vAlign w:val="center"/>
          </w:tcPr>
          <w:p w:rsidR="0043047B" w:rsidRPr="00741839" w:rsidRDefault="0043047B" w:rsidP="0043047B">
            <w:pPr>
              <w:spacing w:line="200" w:lineRule="exact"/>
              <w:jc w:val="center"/>
              <w:rPr>
                <w:sz w:val="18"/>
              </w:rPr>
            </w:pPr>
            <w:r w:rsidRPr="00741839">
              <w:rPr>
                <w:sz w:val="18"/>
                <w:lang w:val="en-US"/>
              </w:rPr>
              <w:t>G</w:t>
            </w:r>
            <w:r w:rsidRPr="00741839">
              <w:rPr>
                <w:sz w:val="18"/>
              </w:rPr>
              <w:t>80-</w:t>
            </w:r>
            <w:r w:rsidRPr="00741839">
              <w:rPr>
                <w:sz w:val="18"/>
                <w:lang w:val="en-US"/>
              </w:rPr>
              <w:t>G</w:t>
            </w:r>
            <w:r w:rsidRPr="00741839">
              <w:rPr>
                <w:sz w:val="18"/>
              </w:rPr>
              <w:t>83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из них  </w:t>
            </w:r>
          </w:p>
          <w:p w:rsidR="0043047B" w:rsidRPr="00741839" w:rsidRDefault="0043047B" w:rsidP="0043047B">
            <w:pPr>
              <w:spacing w:line="200" w:lineRule="exact"/>
              <w:ind w:left="420"/>
              <w:rPr>
                <w:sz w:val="18"/>
              </w:rPr>
            </w:pPr>
            <w:r w:rsidRPr="00741839">
              <w:rPr>
                <w:sz w:val="18"/>
              </w:rPr>
              <w:t>церебральный паралич</w:t>
            </w:r>
          </w:p>
        </w:tc>
        <w:tc>
          <w:tcPr>
            <w:tcW w:w="882" w:type="dxa"/>
            <w:vAlign w:val="center"/>
          </w:tcPr>
          <w:p w:rsidR="0043047B" w:rsidRPr="00741839" w:rsidRDefault="0043047B" w:rsidP="0043047B">
            <w:pPr>
              <w:spacing w:line="200" w:lineRule="exact"/>
              <w:jc w:val="center"/>
              <w:rPr>
                <w:sz w:val="18"/>
              </w:rPr>
            </w:pPr>
            <w:r w:rsidRPr="00741839">
              <w:rPr>
                <w:sz w:val="18"/>
              </w:rPr>
              <w:t>7.9.1</w:t>
            </w:r>
          </w:p>
        </w:tc>
        <w:tc>
          <w:tcPr>
            <w:tcW w:w="1276" w:type="dxa"/>
            <w:vAlign w:val="center"/>
          </w:tcPr>
          <w:p w:rsidR="0043047B" w:rsidRPr="00741839" w:rsidRDefault="0043047B" w:rsidP="0043047B">
            <w:pPr>
              <w:spacing w:line="200" w:lineRule="exact"/>
              <w:jc w:val="center"/>
              <w:rPr>
                <w:sz w:val="18"/>
              </w:rPr>
            </w:pPr>
            <w:r w:rsidRPr="00741839">
              <w:rPr>
                <w:sz w:val="18"/>
              </w:rPr>
              <w:t>G80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расстройства вегетативной </w:t>
            </w:r>
          </w:p>
          <w:p w:rsidR="0043047B" w:rsidRPr="00741839" w:rsidRDefault="0043047B" w:rsidP="0043047B">
            <w:pPr>
              <w:spacing w:line="200" w:lineRule="exact"/>
              <w:ind w:left="278"/>
              <w:rPr>
                <w:sz w:val="18"/>
              </w:rPr>
            </w:pPr>
            <w:r w:rsidRPr="00741839">
              <w:rPr>
                <w:sz w:val="18"/>
              </w:rPr>
              <w:t>(автономной) нервной системы</w:t>
            </w:r>
          </w:p>
        </w:tc>
        <w:tc>
          <w:tcPr>
            <w:tcW w:w="882" w:type="dxa"/>
            <w:vAlign w:val="center"/>
          </w:tcPr>
          <w:p w:rsidR="0043047B" w:rsidRPr="00741839" w:rsidRDefault="0043047B" w:rsidP="0043047B">
            <w:pPr>
              <w:spacing w:line="200" w:lineRule="exact"/>
              <w:jc w:val="center"/>
              <w:rPr>
                <w:sz w:val="18"/>
              </w:rPr>
            </w:pPr>
            <w:r w:rsidRPr="00741839">
              <w:rPr>
                <w:sz w:val="18"/>
              </w:rPr>
              <w:t>7.10</w:t>
            </w:r>
          </w:p>
        </w:tc>
        <w:tc>
          <w:tcPr>
            <w:tcW w:w="1276" w:type="dxa"/>
            <w:vAlign w:val="center"/>
          </w:tcPr>
          <w:p w:rsidR="0043047B" w:rsidRPr="00741839" w:rsidRDefault="0043047B" w:rsidP="0043047B">
            <w:pPr>
              <w:spacing w:line="200" w:lineRule="exact"/>
              <w:jc w:val="center"/>
              <w:rPr>
                <w:sz w:val="18"/>
              </w:rPr>
            </w:pPr>
            <w:r w:rsidRPr="00741839">
              <w:rPr>
                <w:sz w:val="18"/>
              </w:rPr>
              <w:t>G90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сосудистые миелопатии</w:t>
            </w:r>
          </w:p>
        </w:tc>
        <w:tc>
          <w:tcPr>
            <w:tcW w:w="882" w:type="dxa"/>
            <w:vAlign w:val="center"/>
          </w:tcPr>
          <w:p w:rsidR="0043047B" w:rsidRPr="00741839" w:rsidRDefault="0043047B" w:rsidP="0043047B">
            <w:pPr>
              <w:spacing w:line="200" w:lineRule="exact"/>
              <w:jc w:val="center"/>
              <w:rPr>
                <w:sz w:val="18"/>
              </w:rPr>
            </w:pPr>
            <w:r w:rsidRPr="00741839">
              <w:rPr>
                <w:sz w:val="18"/>
              </w:rPr>
              <w:t>7.11</w:t>
            </w:r>
          </w:p>
        </w:tc>
        <w:tc>
          <w:tcPr>
            <w:tcW w:w="1276" w:type="dxa"/>
            <w:vAlign w:val="center"/>
          </w:tcPr>
          <w:p w:rsidR="0043047B" w:rsidRPr="00741839" w:rsidRDefault="0043047B" w:rsidP="0043047B">
            <w:pPr>
              <w:spacing w:line="200" w:lineRule="exact"/>
              <w:jc w:val="center"/>
              <w:rPr>
                <w:sz w:val="18"/>
              </w:rPr>
            </w:pPr>
            <w:r w:rsidRPr="00741839">
              <w:rPr>
                <w:sz w:val="18"/>
              </w:rPr>
              <w:t>G95.1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болезни глаза и его придаточного аппарата</w:t>
            </w:r>
          </w:p>
        </w:tc>
        <w:tc>
          <w:tcPr>
            <w:tcW w:w="882" w:type="dxa"/>
            <w:vAlign w:val="center"/>
          </w:tcPr>
          <w:p w:rsidR="0043047B" w:rsidRPr="00741839" w:rsidRDefault="0043047B" w:rsidP="0043047B">
            <w:pPr>
              <w:spacing w:line="200" w:lineRule="exact"/>
              <w:jc w:val="center"/>
              <w:rPr>
                <w:b/>
                <w:sz w:val="18"/>
              </w:rPr>
            </w:pPr>
            <w:r w:rsidRPr="00741839">
              <w:rPr>
                <w:b/>
                <w:sz w:val="18"/>
              </w:rPr>
              <w:t>8.0</w:t>
            </w:r>
          </w:p>
        </w:tc>
        <w:tc>
          <w:tcPr>
            <w:tcW w:w="1276" w:type="dxa"/>
            <w:vAlign w:val="center"/>
          </w:tcPr>
          <w:p w:rsidR="0043047B" w:rsidRPr="00741839" w:rsidRDefault="0043047B" w:rsidP="0043047B">
            <w:pPr>
              <w:spacing w:line="200" w:lineRule="exact"/>
              <w:jc w:val="center"/>
              <w:rPr>
                <w:b/>
                <w:sz w:val="18"/>
              </w:rPr>
            </w:pPr>
            <w:r w:rsidRPr="00741839">
              <w:rPr>
                <w:b/>
                <w:sz w:val="18"/>
              </w:rPr>
              <w:t>H00-H59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sz w:val="18"/>
              </w:rPr>
            </w:pPr>
            <w:r w:rsidRPr="00741839">
              <w:rPr>
                <w:sz w:val="18"/>
              </w:rPr>
              <w:t>конъюнктивит</w:t>
            </w:r>
          </w:p>
        </w:tc>
        <w:tc>
          <w:tcPr>
            <w:tcW w:w="882" w:type="dxa"/>
            <w:vAlign w:val="center"/>
          </w:tcPr>
          <w:p w:rsidR="0043047B" w:rsidRPr="00741839" w:rsidRDefault="0043047B" w:rsidP="0043047B">
            <w:pPr>
              <w:spacing w:line="200" w:lineRule="exact"/>
              <w:jc w:val="center"/>
              <w:rPr>
                <w:sz w:val="18"/>
              </w:rPr>
            </w:pPr>
            <w:r w:rsidRPr="00741839">
              <w:rPr>
                <w:sz w:val="18"/>
              </w:rPr>
              <w:t>8.1</w:t>
            </w:r>
          </w:p>
        </w:tc>
        <w:tc>
          <w:tcPr>
            <w:tcW w:w="1276" w:type="dxa"/>
            <w:vAlign w:val="center"/>
          </w:tcPr>
          <w:p w:rsidR="0043047B" w:rsidRPr="00741839" w:rsidRDefault="0043047B" w:rsidP="0043047B">
            <w:pPr>
              <w:spacing w:line="200" w:lineRule="exact"/>
              <w:jc w:val="center"/>
              <w:rPr>
                <w:sz w:val="18"/>
              </w:rPr>
            </w:pPr>
            <w:r w:rsidRPr="00741839">
              <w:rPr>
                <w:sz w:val="18"/>
              </w:rPr>
              <w:t>Н10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кератит</w:t>
            </w:r>
          </w:p>
        </w:tc>
        <w:tc>
          <w:tcPr>
            <w:tcW w:w="882" w:type="dxa"/>
            <w:vAlign w:val="center"/>
          </w:tcPr>
          <w:p w:rsidR="0043047B" w:rsidRPr="00741839" w:rsidRDefault="0043047B" w:rsidP="0043047B">
            <w:pPr>
              <w:spacing w:line="200" w:lineRule="exact"/>
              <w:jc w:val="center"/>
              <w:rPr>
                <w:sz w:val="18"/>
              </w:rPr>
            </w:pPr>
            <w:r w:rsidRPr="00741839">
              <w:rPr>
                <w:sz w:val="18"/>
              </w:rPr>
              <w:t>8.2</w:t>
            </w:r>
          </w:p>
        </w:tc>
        <w:tc>
          <w:tcPr>
            <w:tcW w:w="1276" w:type="dxa"/>
            <w:vAlign w:val="center"/>
          </w:tcPr>
          <w:p w:rsidR="0043047B" w:rsidRPr="00741839" w:rsidRDefault="0043047B" w:rsidP="0043047B">
            <w:pPr>
              <w:spacing w:line="200" w:lineRule="exact"/>
              <w:jc w:val="center"/>
              <w:rPr>
                <w:sz w:val="18"/>
              </w:rPr>
            </w:pPr>
            <w:r w:rsidRPr="00741839">
              <w:rPr>
                <w:sz w:val="18"/>
              </w:rPr>
              <w:t>Н16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    из него </w:t>
            </w:r>
          </w:p>
          <w:p w:rsidR="0043047B" w:rsidRPr="00741839" w:rsidRDefault="0043047B" w:rsidP="0043047B">
            <w:pPr>
              <w:spacing w:line="200" w:lineRule="exact"/>
              <w:ind w:left="278"/>
              <w:rPr>
                <w:sz w:val="18"/>
              </w:rPr>
            </w:pPr>
            <w:r w:rsidRPr="00741839">
              <w:rPr>
                <w:sz w:val="18"/>
              </w:rPr>
              <w:t xml:space="preserve">    язва роговицы</w:t>
            </w:r>
          </w:p>
        </w:tc>
        <w:tc>
          <w:tcPr>
            <w:tcW w:w="882" w:type="dxa"/>
            <w:vAlign w:val="center"/>
          </w:tcPr>
          <w:p w:rsidR="0043047B" w:rsidRPr="00741839" w:rsidRDefault="0043047B" w:rsidP="0043047B">
            <w:pPr>
              <w:spacing w:line="200" w:lineRule="exact"/>
              <w:jc w:val="center"/>
              <w:rPr>
                <w:sz w:val="18"/>
              </w:rPr>
            </w:pPr>
            <w:r w:rsidRPr="00741839">
              <w:rPr>
                <w:sz w:val="18"/>
              </w:rPr>
              <w:t>8.2.1</w:t>
            </w:r>
          </w:p>
        </w:tc>
        <w:tc>
          <w:tcPr>
            <w:tcW w:w="1276" w:type="dxa"/>
            <w:vAlign w:val="center"/>
          </w:tcPr>
          <w:p w:rsidR="0043047B" w:rsidRPr="00741839" w:rsidRDefault="0043047B" w:rsidP="0043047B">
            <w:pPr>
              <w:spacing w:line="200" w:lineRule="exact"/>
              <w:jc w:val="center"/>
              <w:rPr>
                <w:sz w:val="18"/>
              </w:rPr>
            </w:pPr>
            <w:r w:rsidRPr="00741839">
              <w:rPr>
                <w:sz w:val="18"/>
              </w:rPr>
              <w:t>Н16.0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катаракта</w:t>
            </w:r>
          </w:p>
        </w:tc>
        <w:tc>
          <w:tcPr>
            <w:tcW w:w="882" w:type="dxa"/>
            <w:vAlign w:val="center"/>
          </w:tcPr>
          <w:p w:rsidR="0043047B" w:rsidRPr="00741839" w:rsidRDefault="0043047B" w:rsidP="0043047B">
            <w:pPr>
              <w:spacing w:line="200" w:lineRule="exact"/>
              <w:jc w:val="center"/>
              <w:rPr>
                <w:sz w:val="18"/>
              </w:rPr>
            </w:pPr>
            <w:r w:rsidRPr="00741839">
              <w:rPr>
                <w:sz w:val="18"/>
              </w:rPr>
              <w:t>8.3</w:t>
            </w:r>
          </w:p>
        </w:tc>
        <w:tc>
          <w:tcPr>
            <w:tcW w:w="1276" w:type="dxa"/>
            <w:vAlign w:val="center"/>
          </w:tcPr>
          <w:p w:rsidR="0043047B" w:rsidRPr="00741839" w:rsidRDefault="0043047B" w:rsidP="0043047B">
            <w:pPr>
              <w:spacing w:line="200" w:lineRule="exact"/>
              <w:jc w:val="center"/>
              <w:rPr>
                <w:sz w:val="18"/>
              </w:rPr>
            </w:pPr>
            <w:r w:rsidRPr="00741839">
              <w:rPr>
                <w:sz w:val="18"/>
              </w:rPr>
              <w:t>H25-H26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хориоретинальное воспаление</w:t>
            </w:r>
          </w:p>
        </w:tc>
        <w:tc>
          <w:tcPr>
            <w:tcW w:w="882" w:type="dxa"/>
            <w:vAlign w:val="center"/>
          </w:tcPr>
          <w:p w:rsidR="0043047B" w:rsidRPr="00741839" w:rsidRDefault="0043047B" w:rsidP="0043047B">
            <w:pPr>
              <w:spacing w:line="200" w:lineRule="exact"/>
              <w:jc w:val="center"/>
              <w:rPr>
                <w:sz w:val="18"/>
              </w:rPr>
            </w:pPr>
            <w:r w:rsidRPr="00741839">
              <w:rPr>
                <w:sz w:val="18"/>
              </w:rPr>
              <w:t>8.4</w:t>
            </w:r>
          </w:p>
        </w:tc>
        <w:tc>
          <w:tcPr>
            <w:tcW w:w="1276" w:type="dxa"/>
            <w:vAlign w:val="center"/>
          </w:tcPr>
          <w:p w:rsidR="0043047B" w:rsidRPr="00741839" w:rsidRDefault="0043047B" w:rsidP="0043047B">
            <w:pPr>
              <w:spacing w:line="200" w:lineRule="exact"/>
              <w:jc w:val="center"/>
              <w:rPr>
                <w:sz w:val="18"/>
              </w:rPr>
            </w:pPr>
            <w:r w:rsidRPr="00741839">
              <w:rPr>
                <w:sz w:val="18"/>
              </w:rPr>
              <w:t>Н30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отслойка сетчатки с разрывом сетчатки</w:t>
            </w:r>
          </w:p>
        </w:tc>
        <w:tc>
          <w:tcPr>
            <w:tcW w:w="882" w:type="dxa"/>
            <w:vAlign w:val="center"/>
          </w:tcPr>
          <w:p w:rsidR="0043047B" w:rsidRPr="00741839" w:rsidRDefault="0043047B" w:rsidP="0043047B">
            <w:pPr>
              <w:spacing w:line="200" w:lineRule="exact"/>
              <w:jc w:val="center"/>
              <w:rPr>
                <w:sz w:val="18"/>
              </w:rPr>
            </w:pPr>
            <w:r w:rsidRPr="00741839">
              <w:rPr>
                <w:sz w:val="18"/>
              </w:rPr>
              <w:t>8.5</w:t>
            </w:r>
          </w:p>
        </w:tc>
        <w:tc>
          <w:tcPr>
            <w:tcW w:w="1276" w:type="dxa"/>
            <w:vAlign w:val="center"/>
          </w:tcPr>
          <w:p w:rsidR="0043047B" w:rsidRPr="00741839" w:rsidRDefault="0043047B" w:rsidP="0043047B">
            <w:pPr>
              <w:spacing w:line="200" w:lineRule="exact"/>
              <w:jc w:val="center"/>
              <w:rPr>
                <w:sz w:val="18"/>
              </w:rPr>
            </w:pPr>
            <w:r w:rsidRPr="00741839">
              <w:rPr>
                <w:sz w:val="18"/>
              </w:rPr>
              <w:t>Н33.0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преретинопатия</w:t>
            </w:r>
          </w:p>
        </w:tc>
        <w:tc>
          <w:tcPr>
            <w:tcW w:w="882" w:type="dxa"/>
            <w:vAlign w:val="center"/>
          </w:tcPr>
          <w:p w:rsidR="0043047B" w:rsidRPr="00741839" w:rsidRDefault="0043047B" w:rsidP="0043047B">
            <w:pPr>
              <w:spacing w:line="200" w:lineRule="exact"/>
              <w:jc w:val="center"/>
              <w:rPr>
                <w:sz w:val="18"/>
              </w:rPr>
            </w:pPr>
            <w:r w:rsidRPr="00741839">
              <w:rPr>
                <w:sz w:val="18"/>
              </w:rPr>
              <w:t>8.6</w:t>
            </w:r>
          </w:p>
        </w:tc>
        <w:tc>
          <w:tcPr>
            <w:tcW w:w="1276" w:type="dxa"/>
            <w:vAlign w:val="center"/>
          </w:tcPr>
          <w:p w:rsidR="0043047B" w:rsidRPr="00741839" w:rsidRDefault="0043047B" w:rsidP="0043047B">
            <w:pPr>
              <w:spacing w:line="200" w:lineRule="exact"/>
              <w:jc w:val="center"/>
              <w:rPr>
                <w:sz w:val="18"/>
              </w:rPr>
            </w:pPr>
            <w:r w:rsidRPr="00741839">
              <w:rPr>
                <w:sz w:val="18"/>
              </w:rPr>
              <w:t>Н35.1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дегенерация макулы и заднего полюса</w:t>
            </w:r>
          </w:p>
        </w:tc>
        <w:tc>
          <w:tcPr>
            <w:tcW w:w="882" w:type="dxa"/>
            <w:vAlign w:val="center"/>
          </w:tcPr>
          <w:p w:rsidR="0043047B" w:rsidRPr="00741839" w:rsidRDefault="0043047B" w:rsidP="0043047B">
            <w:pPr>
              <w:spacing w:line="200" w:lineRule="exact"/>
              <w:jc w:val="center"/>
              <w:rPr>
                <w:sz w:val="18"/>
              </w:rPr>
            </w:pPr>
            <w:r w:rsidRPr="00741839">
              <w:rPr>
                <w:sz w:val="18"/>
              </w:rPr>
              <w:t>8.7</w:t>
            </w:r>
          </w:p>
        </w:tc>
        <w:tc>
          <w:tcPr>
            <w:tcW w:w="1276" w:type="dxa"/>
            <w:vAlign w:val="center"/>
          </w:tcPr>
          <w:p w:rsidR="0043047B" w:rsidRPr="00741839" w:rsidRDefault="0043047B" w:rsidP="0043047B">
            <w:pPr>
              <w:spacing w:line="200" w:lineRule="exact"/>
              <w:jc w:val="center"/>
              <w:rPr>
                <w:sz w:val="18"/>
              </w:rPr>
            </w:pPr>
            <w:r w:rsidRPr="00741839">
              <w:rPr>
                <w:sz w:val="18"/>
              </w:rPr>
              <w:t>Н35.3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глаукома</w:t>
            </w:r>
          </w:p>
        </w:tc>
        <w:tc>
          <w:tcPr>
            <w:tcW w:w="882" w:type="dxa"/>
            <w:vAlign w:val="center"/>
          </w:tcPr>
          <w:p w:rsidR="0043047B" w:rsidRPr="00741839" w:rsidRDefault="0043047B" w:rsidP="0043047B">
            <w:pPr>
              <w:spacing w:line="200" w:lineRule="exact"/>
              <w:jc w:val="center"/>
              <w:rPr>
                <w:sz w:val="18"/>
              </w:rPr>
            </w:pPr>
            <w:r w:rsidRPr="00741839">
              <w:rPr>
                <w:sz w:val="18"/>
              </w:rPr>
              <w:t>8.8</w:t>
            </w:r>
          </w:p>
        </w:tc>
        <w:tc>
          <w:tcPr>
            <w:tcW w:w="1276" w:type="dxa"/>
            <w:vAlign w:val="center"/>
          </w:tcPr>
          <w:p w:rsidR="0043047B" w:rsidRPr="00741839" w:rsidRDefault="0043047B" w:rsidP="0043047B">
            <w:pPr>
              <w:spacing w:line="200" w:lineRule="exact"/>
              <w:jc w:val="center"/>
              <w:rPr>
                <w:sz w:val="18"/>
              </w:rPr>
            </w:pPr>
            <w:r w:rsidRPr="00741839">
              <w:rPr>
                <w:sz w:val="18"/>
              </w:rPr>
              <w:t>Н40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дегенеративная миопия</w:t>
            </w:r>
          </w:p>
        </w:tc>
        <w:tc>
          <w:tcPr>
            <w:tcW w:w="882" w:type="dxa"/>
            <w:vAlign w:val="center"/>
          </w:tcPr>
          <w:p w:rsidR="0043047B" w:rsidRPr="00741839" w:rsidRDefault="0043047B" w:rsidP="0043047B">
            <w:pPr>
              <w:spacing w:line="200" w:lineRule="exact"/>
              <w:jc w:val="center"/>
              <w:rPr>
                <w:sz w:val="18"/>
              </w:rPr>
            </w:pPr>
            <w:r w:rsidRPr="00741839">
              <w:rPr>
                <w:sz w:val="18"/>
              </w:rPr>
              <w:t>8.9</w:t>
            </w:r>
          </w:p>
        </w:tc>
        <w:tc>
          <w:tcPr>
            <w:tcW w:w="1276" w:type="dxa"/>
            <w:vAlign w:val="center"/>
          </w:tcPr>
          <w:p w:rsidR="0043047B" w:rsidRPr="00741839" w:rsidRDefault="0043047B" w:rsidP="0043047B">
            <w:pPr>
              <w:spacing w:line="200" w:lineRule="exact"/>
              <w:jc w:val="center"/>
              <w:rPr>
                <w:sz w:val="18"/>
              </w:rPr>
            </w:pPr>
            <w:r w:rsidRPr="00741839">
              <w:rPr>
                <w:sz w:val="18"/>
              </w:rPr>
              <w:t>Н44.2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зрительного нерва и зрительных путей</w:t>
            </w:r>
          </w:p>
        </w:tc>
        <w:tc>
          <w:tcPr>
            <w:tcW w:w="882" w:type="dxa"/>
            <w:vAlign w:val="center"/>
          </w:tcPr>
          <w:p w:rsidR="0043047B" w:rsidRPr="00741839" w:rsidRDefault="0043047B" w:rsidP="0043047B">
            <w:pPr>
              <w:spacing w:line="200" w:lineRule="exact"/>
              <w:jc w:val="center"/>
              <w:rPr>
                <w:sz w:val="18"/>
              </w:rPr>
            </w:pPr>
            <w:r w:rsidRPr="00741839">
              <w:rPr>
                <w:sz w:val="18"/>
              </w:rPr>
              <w:t>8.10</w:t>
            </w:r>
          </w:p>
        </w:tc>
        <w:tc>
          <w:tcPr>
            <w:tcW w:w="1276" w:type="dxa"/>
            <w:vAlign w:val="center"/>
          </w:tcPr>
          <w:p w:rsidR="0043047B" w:rsidRPr="00741839" w:rsidRDefault="0043047B" w:rsidP="0043047B">
            <w:pPr>
              <w:spacing w:line="200" w:lineRule="exact"/>
              <w:jc w:val="center"/>
              <w:rPr>
                <w:sz w:val="18"/>
              </w:rPr>
            </w:pPr>
            <w:r w:rsidRPr="00741839">
              <w:rPr>
                <w:sz w:val="18"/>
              </w:rPr>
              <w:t>Н46-Н48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  из них атрофия зрительного нерва</w:t>
            </w:r>
          </w:p>
        </w:tc>
        <w:tc>
          <w:tcPr>
            <w:tcW w:w="882" w:type="dxa"/>
            <w:vAlign w:val="center"/>
          </w:tcPr>
          <w:p w:rsidR="0043047B" w:rsidRPr="00741839" w:rsidRDefault="0043047B" w:rsidP="0043047B">
            <w:pPr>
              <w:spacing w:line="200" w:lineRule="exact"/>
              <w:jc w:val="center"/>
              <w:rPr>
                <w:sz w:val="18"/>
              </w:rPr>
            </w:pPr>
            <w:r w:rsidRPr="00741839">
              <w:rPr>
                <w:sz w:val="18"/>
              </w:rPr>
              <w:t>8.10.1</w:t>
            </w:r>
          </w:p>
        </w:tc>
        <w:tc>
          <w:tcPr>
            <w:tcW w:w="1276" w:type="dxa"/>
            <w:vAlign w:val="center"/>
          </w:tcPr>
          <w:p w:rsidR="0043047B" w:rsidRPr="00741839" w:rsidRDefault="0043047B" w:rsidP="0043047B">
            <w:pPr>
              <w:spacing w:line="200" w:lineRule="exact"/>
              <w:jc w:val="center"/>
              <w:rPr>
                <w:sz w:val="18"/>
              </w:rPr>
            </w:pPr>
            <w:r w:rsidRPr="00741839">
              <w:rPr>
                <w:sz w:val="18"/>
              </w:rPr>
              <w:t>Н47.2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мышц глаза, нарушения содружествен-ного движения глаз, аккомодации и рефракции</w:t>
            </w:r>
          </w:p>
        </w:tc>
        <w:tc>
          <w:tcPr>
            <w:tcW w:w="882" w:type="dxa"/>
            <w:vAlign w:val="center"/>
          </w:tcPr>
          <w:p w:rsidR="0043047B" w:rsidRPr="00741839" w:rsidRDefault="0043047B" w:rsidP="0043047B">
            <w:pPr>
              <w:spacing w:line="200" w:lineRule="exact"/>
              <w:jc w:val="center"/>
              <w:rPr>
                <w:sz w:val="18"/>
              </w:rPr>
            </w:pPr>
            <w:r w:rsidRPr="00741839">
              <w:rPr>
                <w:sz w:val="18"/>
              </w:rPr>
              <w:t>8.11</w:t>
            </w:r>
          </w:p>
        </w:tc>
        <w:tc>
          <w:tcPr>
            <w:tcW w:w="1276" w:type="dxa"/>
            <w:vAlign w:val="center"/>
          </w:tcPr>
          <w:p w:rsidR="0043047B" w:rsidRPr="00741839" w:rsidRDefault="0043047B" w:rsidP="0043047B">
            <w:pPr>
              <w:spacing w:line="200" w:lineRule="exact"/>
              <w:jc w:val="center"/>
              <w:rPr>
                <w:sz w:val="18"/>
              </w:rPr>
            </w:pPr>
            <w:r w:rsidRPr="00741839">
              <w:rPr>
                <w:sz w:val="18"/>
              </w:rPr>
              <w:t>H49-H52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миопия</w:t>
            </w:r>
          </w:p>
        </w:tc>
        <w:tc>
          <w:tcPr>
            <w:tcW w:w="882" w:type="dxa"/>
            <w:vAlign w:val="center"/>
          </w:tcPr>
          <w:p w:rsidR="0043047B" w:rsidRPr="00741839" w:rsidRDefault="0043047B" w:rsidP="0043047B">
            <w:pPr>
              <w:spacing w:line="200" w:lineRule="exact"/>
              <w:jc w:val="center"/>
              <w:rPr>
                <w:sz w:val="18"/>
              </w:rPr>
            </w:pPr>
            <w:r w:rsidRPr="00741839">
              <w:rPr>
                <w:sz w:val="18"/>
              </w:rPr>
              <w:t>8.11.1</w:t>
            </w:r>
          </w:p>
        </w:tc>
        <w:tc>
          <w:tcPr>
            <w:tcW w:w="1276" w:type="dxa"/>
            <w:vAlign w:val="center"/>
          </w:tcPr>
          <w:p w:rsidR="0043047B" w:rsidRPr="00741839" w:rsidRDefault="0043047B" w:rsidP="0043047B">
            <w:pPr>
              <w:spacing w:line="200" w:lineRule="exact"/>
              <w:jc w:val="center"/>
              <w:rPr>
                <w:sz w:val="18"/>
              </w:rPr>
            </w:pPr>
            <w:r w:rsidRPr="00741839">
              <w:rPr>
                <w:sz w:val="18"/>
              </w:rPr>
              <w:t>H52.1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астигматизм</w:t>
            </w:r>
          </w:p>
        </w:tc>
        <w:tc>
          <w:tcPr>
            <w:tcW w:w="882" w:type="dxa"/>
            <w:vAlign w:val="center"/>
          </w:tcPr>
          <w:p w:rsidR="0043047B" w:rsidRPr="00741839" w:rsidRDefault="0043047B" w:rsidP="0043047B">
            <w:pPr>
              <w:spacing w:line="200" w:lineRule="exact"/>
              <w:jc w:val="center"/>
              <w:rPr>
                <w:sz w:val="18"/>
              </w:rPr>
            </w:pPr>
            <w:r w:rsidRPr="00741839">
              <w:rPr>
                <w:sz w:val="18"/>
              </w:rPr>
              <w:t>8.11.2</w:t>
            </w:r>
          </w:p>
        </w:tc>
        <w:tc>
          <w:tcPr>
            <w:tcW w:w="1276" w:type="dxa"/>
            <w:vAlign w:val="center"/>
          </w:tcPr>
          <w:p w:rsidR="0043047B" w:rsidRPr="00741839" w:rsidRDefault="0043047B" w:rsidP="0043047B">
            <w:pPr>
              <w:spacing w:line="200" w:lineRule="exact"/>
              <w:jc w:val="center"/>
              <w:rPr>
                <w:sz w:val="18"/>
              </w:rPr>
            </w:pPr>
            <w:r w:rsidRPr="00741839">
              <w:rPr>
                <w:sz w:val="18"/>
              </w:rPr>
              <w:t>H52.2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слепота и пониженное зрение</w:t>
            </w:r>
          </w:p>
        </w:tc>
        <w:tc>
          <w:tcPr>
            <w:tcW w:w="882" w:type="dxa"/>
            <w:vAlign w:val="center"/>
          </w:tcPr>
          <w:p w:rsidR="0043047B" w:rsidRPr="00741839" w:rsidRDefault="0043047B" w:rsidP="0043047B">
            <w:pPr>
              <w:spacing w:line="200" w:lineRule="exact"/>
              <w:jc w:val="center"/>
              <w:rPr>
                <w:sz w:val="18"/>
              </w:rPr>
            </w:pPr>
            <w:r w:rsidRPr="00741839">
              <w:rPr>
                <w:sz w:val="18"/>
              </w:rPr>
              <w:t>8.12</w:t>
            </w:r>
          </w:p>
        </w:tc>
        <w:tc>
          <w:tcPr>
            <w:tcW w:w="1276" w:type="dxa"/>
            <w:vAlign w:val="center"/>
          </w:tcPr>
          <w:p w:rsidR="0043047B" w:rsidRPr="00741839" w:rsidRDefault="0043047B" w:rsidP="0043047B">
            <w:pPr>
              <w:spacing w:line="200" w:lineRule="exact"/>
              <w:jc w:val="center"/>
              <w:rPr>
                <w:sz w:val="18"/>
              </w:rPr>
            </w:pPr>
            <w:r w:rsidRPr="00741839">
              <w:rPr>
                <w:sz w:val="18"/>
              </w:rPr>
              <w:t>Н54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слепота обоих глаз</w:t>
            </w:r>
          </w:p>
        </w:tc>
        <w:tc>
          <w:tcPr>
            <w:tcW w:w="882" w:type="dxa"/>
            <w:vAlign w:val="center"/>
          </w:tcPr>
          <w:p w:rsidR="0043047B" w:rsidRPr="00741839" w:rsidRDefault="0043047B" w:rsidP="0043047B">
            <w:pPr>
              <w:spacing w:line="200" w:lineRule="exact"/>
              <w:jc w:val="center"/>
              <w:rPr>
                <w:sz w:val="18"/>
              </w:rPr>
            </w:pPr>
            <w:r w:rsidRPr="00741839">
              <w:rPr>
                <w:sz w:val="18"/>
              </w:rPr>
              <w:t>8.12.1</w:t>
            </w:r>
          </w:p>
        </w:tc>
        <w:tc>
          <w:tcPr>
            <w:tcW w:w="1276" w:type="dxa"/>
            <w:vAlign w:val="center"/>
          </w:tcPr>
          <w:p w:rsidR="0043047B" w:rsidRPr="00741839" w:rsidRDefault="0043047B" w:rsidP="0043047B">
            <w:pPr>
              <w:spacing w:line="200" w:lineRule="exact"/>
              <w:jc w:val="center"/>
              <w:rPr>
                <w:sz w:val="18"/>
              </w:rPr>
            </w:pPr>
            <w:r w:rsidRPr="00741839">
              <w:rPr>
                <w:sz w:val="18"/>
              </w:rPr>
              <w:t>Н54.0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болезни уха и сосцевидного отростка</w:t>
            </w:r>
          </w:p>
        </w:tc>
        <w:tc>
          <w:tcPr>
            <w:tcW w:w="882" w:type="dxa"/>
            <w:vAlign w:val="center"/>
          </w:tcPr>
          <w:p w:rsidR="0043047B" w:rsidRPr="00741839" w:rsidRDefault="0043047B" w:rsidP="0043047B">
            <w:pPr>
              <w:spacing w:line="200" w:lineRule="exact"/>
              <w:jc w:val="center"/>
              <w:rPr>
                <w:b/>
                <w:sz w:val="18"/>
              </w:rPr>
            </w:pPr>
            <w:r w:rsidRPr="00741839">
              <w:rPr>
                <w:b/>
                <w:sz w:val="18"/>
              </w:rPr>
              <w:t>9.0</w:t>
            </w:r>
          </w:p>
        </w:tc>
        <w:tc>
          <w:tcPr>
            <w:tcW w:w="1276" w:type="dxa"/>
            <w:vAlign w:val="center"/>
          </w:tcPr>
          <w:p w:rsidR="0043047B" w:rsidRPr="00F428EE" w:rsidRDefault="0043047B" w:rsidP="0043047B">
            <w:pPr>
              <w:pStyle w:val="2"/>
              <w:spacing w:line="200" w:lineRule="exact"/>
              <w:rPr>
                <w:sz w:val="18"/>
                <w:lang w:val="ru-RU" w:eastAsia="ru-RU"/>
              </w:rPr>
            </w:pPr>
            <w:r w:rsidRPr="00F428EE">
              <w:rPr>
                <w:sz w:val="18"/>
                <w:lang w:val="ru-RU" w:eastAsia="ru-RU"/>
              </w:rPr>
              <w:t>H60-H95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sz w:val="18"/>
              </w:rPr>
            </w:pPr>
            <w:r w:rsidRPr="00741839">
              <w:rPr>
                <w:sz w:val="18"/>
              </w:rPr>
              <w:t>болезни наружного уха</w:t>
            </w:r>
          </w:p>
        </w:tc>
        <w:tc>
          <w:tcPr>
            <w:tcW w:w="882" w:type="dxa"/>
            <w:vAlign w:val="center"/>
          </w:tcPr>
          <w:p w:rsidR="0043047B" w:rsidRPr="00741839" w:rsidRDefault="0043047B" w:rsidP="0043047B">
            <w:pPr>
              <w:spacing w:line="200" w:lineRule="exact"/>
              <w:jc w:val="center"/>
              <w:rPr>
                <w:sz w:val="18"/>
              </w:rPr>
            </w:pPr>
            <w:r w:rsidRPr="00741839">
              <w:rPr>
                <w:sz w:val="18"/>
              </w:rPr>
              <w:t>9.1</w:t>
            </w:r>
          </w:p>
        </w:tc>
        <w:tc>
          <w:tcPr>
            <w:tcW w:w="1276" w:type="dxa"/>
            <w:vAlign w:val="center"/>
          </w:tcPr>
          <w:p w:rsidR="0043047B" w:rsidRPr="00741839" w:rsidRDefault="0043047B" w:rsidP="0043047B">
            <w:pPr>
              <w:spacing w:line="200" w:lineRule="exact"/>
              <w:jc w:val="center"/>
              <w:rPr>
                <w:sz w:val="18"/>
              </w:rPr>
            </w:pPr>
            <w:r w:rsidRPr="00741839">
              <w:rPr>
                <w:sz w:val="18"/>
                <w:lang w:val="en-US"/>
              </w:rPr>
              <w:t>H</w:t>
            </w:r>
            <w:r w:rsidRPr="00741839">
              <w:rPr>
                <w:sz w:val="18"/>
              </w:rPr>
              <w:t>60-</w:t>
            </w:r>
            <w:r w:rsidRPr="00741839">
              <w:rPr>
                <w:sz w:val="18"/>
                <w:lang w:val="en-US"/>
              </w:rPr>
              <w:t>H</w:t>
            </w:r>
            <w:r w:rsidRPr="00741839">
              <w:rPr>
                <w:sz w:val="18"/>
              </w:rPr>
              <w:t>61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среднего уха и сосцевидного</w:t>
            </w:r>
          </w:p>
          <w:p w:rsidR="0043047B" w:rsidRPr="00741839" w:rsidRDefault="0043047B" w:rsidP="0043047B">
            <w:pPr>
              <w:spacing w:line="200" w:lineRule="exact"/>
              <w:ind w:left="278"/>
              <w:rPr>
                <w:sz w:val="18"/>
              </w:rPr>
            </w:pPr>
            <w:r w:rsidRPr="00741839">
              <w:rPr>
                <w:sz w:val="18"/>
              </w:rPr>
              <w:t>отростка</w:t>
            </w:r>
          </w:p>
        </w:tc>
        <w:tc>
          <w:tcPr>
            <w:tcW w:w="882" w:type="dxa"/>
            <w:vAlign w:val="center"/>
          </w:tcPr>
          <w:p w:rsidR="0043047B" w:rsidRPr="00741839" w:rsidRDefault="0043047B" w:rsidP="0043047B">
            <w:pPr>
              <w:spacing w:line="200" w:lineRule="exact"/>
              <w:jc w:val="center"/>
              <w:rPr>
                <w:sz w:val="18"/>
              </w:rPr>
            </w:pPr>
            <w:r w:rsidRPr="00741839">
              <w:rPr>
                <w:sz w:val="18"/>
              </w:rPr>
              <w:t>9.2</w:t>
            </w:r>
          </w:p>
        </w:tc>
        <w:tc>
          <w:tcPr>
            <w:tcW w:w="1276" w:type="dxa"/>
            <w:vAlign w:val="center"/>
          </w:tcPr>
          <w:p w:rsidR="0043047B" w:rsidRPr="00741839" w:rsidRDefault="0043047B" w:rsidP="0043047B">
            <w:pPr>
              <w:spacing w:line="200" w:lineRule="exact"/>
              <w:jc w:val="center"/>
              <w:rPr>
                <w:sz w:val="18"/>
              </w:rPr>
            </w:pPr>
            <w:r w:rsidRPr="00741839">
              <w:rPr>
                <w:sz w:val="18"/>
              </w:rPr>
              <w:t>Н65-Н66, Н68-Н74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острый средний отит</w:t>
            </w:r>
          </w:p>
        </w:tc>
        <w:tc>
          <w:tcPr>
            <w:tcW w:w="882" w:type="dxa"/>
            <w:vAlign w:val="center"/>
          </w:tcPr>
          <w:p w:rsidR="0043047B" w:rsidRPr="00741839" w:rsidRDefault="0043047B" w:rsidP="0043047B">
            <w:pPr>
              <w:spacing w:line="200" w:lineRule="exact"/>
              <w:jc w:val="center"/>
              <w:rPr>
                <w:sz w:val="18"/>
                <w:lang w:val="en-US"/>
              </w:rPr>
            </w:pPr>
            <w:r w:rsidRPr="00741839">
              <w:rPr>
                <w:sz w:val="18"/>
                <w:lang w:val="en-US"/>
              </w:rPr>
              <w:t>9.2.1</w:t>
            </w:r>
          </w:p>
        </w:tc>
        <w:tc>
          <w:tcPr>
            <w:tcW w:w="1276" w:type="dxa"/>
            <w:vAlign w:val="center"/>
          </w:tcPr>
          <w:p w:rsidR="0043047B" w:rsidRPr="00741839" w:rsidRDefault="0043047B" w:rsidP="0043047B">
            <w:pPr>
              <w:spacing w:line="200" w:lineRule="exact"/>
              <w:jc w:val="center"/>
              <w:rPr>
                <w:sz w:val="18"/>
                <w:lang w:val="en-US"/>
              </w:rPr>
            </w:pPr>
            <w:r w:rsidRPr="00741839">
              <w:rPr>
                <w:sz w:val="18"/>
                <w:lang w:val="en-US"/>
              </w:rPr>
              <w:t>H65.0, H65.1, H66.0</w:t>
            </w:r>
          </w:p>
        </w:tc>
        <w:tc>
          <w:tcPr>
            <w:tcW w:w="992" w:type="dxa"/>
            <w:shd w:val="clear" w:color="auto" w:fill="auto"/>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jc w:val="center"/>
              <w:rPr>
                <w:b/>
                <w:sz w:val="22"/>
                <w:lang w:val="en-US"/>
              </w:rPr>
            </w:pPr>
          </w:p>
        </w:tc>
        <w:tc>
          <w:tcPr>
            <w:tcW w:w="993"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хронический средний отит </w:t>
            </w:r>
          </w:p>
        </w:tc>
        <w:tc>
          <w:tcPr>
            <w:tcW w:w="882" w:type="dxa"/>
            <w:vAlign w:val="center"/>
          </w:tcPr>
          <w:p w:rsidR="0043047B" w:rsidRPr="00741839" w:rsidRDefault="0043047B" w:rsidP="0043047B">
            <w:pPr>
              <w:spacing w:line="200" w:lineRule="exact"/>
              <w:jc w:val="center"/>
              <w:rPr>
                <w:sz w:val="18"/>
              </w:rPr>
            </w:pPr>
            <w:r w:rsidRPr="00741839">
              <w:rPr>
                <w:sz w:val="18"/>
              </w:rPr>
              <w:t>9.2.2</w:t>
            </w:r>
          </w:p>
        </w:tc>
        <w:tc>
          <w:tcPr>
            <w:tcW w:w="1276" w:type="dxa"/>
            <w:vAlign w:val="center"/>
          </w:tcPr>
          <w:p w:rsidR="0043047B" w:rsidRPr="00741839" w:rsidRDefault="0043047B" w:rsidP="0043047B">
            <w:pPr>
              <w:spacing w:line="200" w:lineRule="exact"/>
              <w:jc w:val="center"/>
              <w:rPr>
                <w:sz w:val="18"/>
              </w:rPr>
            </w:pPr>
            <w:r w:rsidRPr="00741839">
              <w:rPr>
                <w:sz w:val="18"/>
                <w:lang w:val="en-US"/>
              </w:rPr>
              <w:t>H</w:t>
            </w:r>
            <w:r w:rsidRPr="00741839">
              <w:rPr>
                <w:sz w:val="18"/>
              </w:rPr>
              <w:t xml:space="preserve">65.2-4; </w:t>
            </w:r>
            <w:r w:rsidRPr="00741839">
              <w:rPr>
                <w:sz w:val="18"/>
                <w:lang w:val="en-US"/>
              </w:rPr>
              <w:t>H</w:t>
            </w:r>
            <w:r w:rsidRPr="00741839">
              <w:rPr>
                <w:sz w:val="18"/>
              </w:rPr>
              <w:t>66.1-3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болезни слуховой (евстахиевой) трубы</w:t>
            </w:r>
          </w:p>
        </w:tc>
        <w:tc>
          <w:tcPr>
            <w:tcW w:w="882" w:type="dxa"/>
            <w:vAlign w:val="center"/>
          </w:tcPr>
          <w:p w:rsidR="0043047B" w:rsidRPr="00741839" w:rsidRDefault="0043047B" w:rsidP="0043047B">
            <w:pPr>
              <w:spacing w:line="200" w:lineRule="exact"/>
              <w:jc w:val="center"/>
              <w:rPr>
                <w:sz w:val="18"/>
              </w:rPr>
            </w:pPr>
            <w:r w:rsidRPr="00741839">
              <w:rPr>
                <w:sz w:val="18"/>
              </w:rPr>
              <w:t>9.2.3</w:t>
            </w:r>
          </w:p>
        </w:tc>
        <w:tc>
          <w:tcPr>
            <w:tcW w:w="1276" w:type="dxa"/>
            <w:vAlign w:val="center"/>
          </w:tcPr>
          <w:p w:rsidR="0043047B" w:rsidRPr="00741839" w:rsidRDefault="0043047B" w:rsidP="0043047B">
            <w:pPr>
              <w:spacing w:line="200" w:lineRule="exact"/>
              <w:jc w:val="center"/>
              <w:rPr>
                <w:sz w:val="18"/>
              </w:rPr>
            </w:pPr>
            <w:r w:rsidRPr="00741839">
              <w:rPr>
                <w:sz w:val="18"/>
                <w:lang w:val="en-US"/>
              </w:rPr>
              <w:t>H</w:t>
            </w:r>
            <w:r w:rsidRPr="00741839">
              <w:rPr>
                <w:sz w:val="18"/>
              </w:rPr>
              <w:t>68-</w:t>
            </w:r>
            <w:r w:rsidRPr="00741839">
              <w:rPr>
                <w:sz w:val="18"/>
                <w:lang w:val="en-US"/>
              </w:rPr>
              <w:t>H</w:t>
            </w:r>
            <w:r w:rsidRPr="00741839">
              <w:rPr>
                <w:sz w:val="18"/>
              </w:rPr>
              <w:t>69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перфорация барабанной перепонки</w:t>
            </w:r>
          </w:p>
        </w:tc>
        <w:tc>
          <w:tcPr>
            <w:tcW w:w="882" w:type="dxa"/>
            <w:vAlign w:val="center"/>
          </w:tcPr>
          <w:p w:rsidR="0043047B" w:rsidRPr="00741839" w:rsidRDefault="0043047B" w:rsidP="0043047B">
            <w:pPr>
              <w:spacing w:line="200" w:lineRule="exact"/>
              <w:jc w:val="center"/>
              <w:rPr>
                <w:sz w:val="18"/>
              </w:rPr>
            </w:pPr>
            <w:r w:rsidRPr="00741839">
              <w:rPr>
                <w:sz w:val="18"/>
              </w:rPr>
              <w:t>9.2.4</w:t>
            </w:r>
          </w:p>
        </w:tc>
        <w:tc>
          <w:tcPr>
            <w:tcW w:w="1276" w:type="dxa"/>
            <w:vAlign w:val="center"/>
          </w:tcPr>
          <w:p w:rsidR="0043047B" w:rsidRPr="00741839" w:rsidRDefault="0043047B" w:rsidP="0043047B">
            <w:pPr>
              <w:spacing w:line="200" w:lineRule="exact"/>
              <w:jc w:val="center"/>
              <w:rPr>
                <w:sz w:val="18"/>
              </w:rPr>
            </w:pPr>
            <w:r w:rsidRPr="00741839">
              <w:rPr>
                <w:sz w:val="18"/>
                <w:lang w:val="en-US"/>
              </w:rPr>
              <w:t>H</w:t>
            </w:r>
            <w:r w:rsidRPr="00741839">
              <w:rPr>
                <w:sz w:val="18"/>
              </w:rPr>
              <w:t>72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другие болезни среднего уха и сосцевидного отростка</w:t>
            </w:r>
          </w:p>
        </w:tc>
        <w:tc>
          <w:tcPr>
            <w:tcW w:w="882" w:type="dxa"/>
            <w:vAlign w:val="center"/>
          </w:tcPr>
          <w:p w:rsidR="0043047B" w:rsidRPr="00741839" w:rsidRDefault="0043047B" w:rsidP="0043047B">
            <w:pPr>
              <w:spacing w:line="200" w:lineRule="exact"/>
              <w:jc w:val="center"/>
              <w:rPr>
                <w:sz w:val="18"/>
              </w:rPr>
            </w:pPr>
            <w:r w:rsidRPr="00741839">
              <w:rPr>
                <w:sz w:val="18"/>
              </w:rPr>
              <w:t>9.2.5</w:t>
            </w:r>
          </w:p>
        </w:tc>
        <w:tc>
          <w:tcPr>
            <w:tcW w:w="1276" w:type="dxa"/>
            <w:vAlign w:val="center"/>
          </w:tcPr>
          <w:p w:rsidR="0043047B" w:rsidRPr="00741839" w:rsidRDefault="0043047B" w:rsidP="0043047B">
            <w:pPr>
              <w:spacing w:line="200" w:lineRule="exact"/>
              <w:jc w:val="center"/>
              <w:rPr>
                <w:sz w:val="18"/>
              </w:rPr>
            </w:pPr>
            <w:r w:rsidRPr="00741839">
              <w:rPr>
                <w:sz w:val="18"/>
                <w:lang w:val="en-US"/>
              </w:rPr>
              <w:t>H</w:t>
            </w:r>
            <w:r w:rsidRPr="00741839">
              <w:rPr>
                <w:sz w:val="18"/>
              </w:rPr>
              <w:t>74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внутреннего уха</w:t>
            </w:r>
          </w:p>
        </w:tc>
        <w:tc>
          <w:tcPr>
            <w:tcW w:w="882" w:type="dxa"/>
            <w:vAlign w:val="center"/>
          </w:tcPr>
          <w:p w:rsidR="0043047B" w:rsidRPr="00741839" w:rsidRDefault="0043047B" w:rsidP="0043047B">
            <w:pPr>
              <w:spacing w:line="200" w:lineRule="exact"/>
              <w:jc w:val="center"/>
              <w:rPr>
                <w:sz w:val="18"/>
              </w:rPr>
            </w:pPr>
            <w:r w:rsidRPr="00741839">
              <w:rPr>
                <w:sz w:val="18"/>
              </w:rPr>
              <w:t>9.3</w:t>
            </w:r>
          </w:p>
        </w:tc>
        <w:tc>
          <w:tcPr>
            <w:tcW w:w="1276" w:type="dxa"/>
            <w:vAlign w:val="center"/>
          </w:tcPr>
          <w:p w:rsidR="0043047B" w:rsidRPr="00741839" w:rsidRDefault="0043047B" w:rsidP="0043047B">
            <w:pPr>
              <w:spacing w:line="200" w:lineRule="exact"/>
              <w:jc w:val="center"/>
              <w:rPr>
                <w:sz w:val="18"/>
              </w:rPr>
            </w:pPr>
            <w:r w:rsidRPr="00741839">
              <w:rPr>
                <w:sz w:val="18"/>
              </w:rPr>
              <w:t>Н80-Н81, Н83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 xml:space="preserve">отосклероз </w:t>
            </w:r>
          </w:p>
        </w:tc>
        <w:tc>
          <w:tcPr>
            <w:tcW w:w="882" w:type="dxa"/>
            <w:vAlign w:val="center"/>
          </w:tcPr>
          <w:p w:rsidR="0043047B" w:rsidRPr="00741839" w:rsidRDefault="0043047B" w:rsidP="0043047B">
            <w:pPr>
              <w:spacing w:line="200" w:lineRule="exact"/>
              <w:jc w:val="center"/>
              <w:rPr>
                <w:sz w:val="18"/>
              </w:rPr>
            </w:pPr>
            <w:r w:rsidRPr="00741839">
              <w:rPr>
                <w:sz w:val="18"/>
              </w:rPr>
              <w:t>9.3.1</w:t>
            </w:r>
          </w:p>
        </w:tc>
        <w:tc>
          <w:tcPr>
            <w:tcW w:w="1276" w:type="dxa"/>
            <w:vAlign w:val="center"/>
          </w:tcPr>
          <w:p w:rsidR="0043047B" w:rsidRPr="00741839" w:rsidRDefault="0043047B" w:rsidP="0043047B">
            <w:pPr>
              <w:spacing w:line="200" w:lineRule="exact"/>
              <w:jc w:val="center"/>
              <w:rPr>
                <w:sz w:val="18"/>
              </w:rPr>
            </w:pPr>
            <w:r w:rsidRPr="00741839">
              <w:rPr>
                <w:sz w:val="18"/>
              </w:rPr>
              <w:t>Н80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болезнь Меньера</w:t>
            </w:r>
          </w:p>
        </w:tc>
        <w:tc>
          <w:tcPr>
            <w:tcW w:w="882" w:type="dxa"/>
            <w:vAlign w:val="center"/>
          </w:tcPr>
          <w:p w:rsidR="0043047B" w:rsidRPr="00741839" w:rsidRDefault="0043047B" w:rsidP="0043047B">
            <w:pPr>
              <w:spacing w:line="200" w:lineRule="exact"/>
              <w:jc w:val="center"/>
              <w:rPr>
                <w:sz w:val="18"/>
              </w:rPr>
            </w:pPr>
            <w:r w:rsidRPr="00741839">
              <w:rPr>
                <w:sz w:val="18"/>
              </w:rPr>
              <w:t>9.3.2</w:t>
            </w:r>
          </w:p>
        </w:tc>
        <w:tc>
          <w:tcPr>
            <w:tcW w:w="1276" w:type="dxa"/>
            <w:vAlign w:val="center"/>
          </w:tcPr>
          <w:p w:rsidR="0043047B" w:rsidRPr="00741839" w:rsidRDefault="0043047B" w:rsidP="0043047B">
            <w:pPr>
              <w:spacing w:line="200" w:lineRule="exact"/>
              <w:jc w:val="center"/>
              <w:rPr>
                <w:sz w:val="18"/>
              </w:rPr>
            </w:pPr>
            <w:r w:rsidRPr="00741839">
              <w:rPr>
                <w:sz w:val="18"/>
              </w:rPr>
              <w:t>Н81.0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кондуктивная и нейросенсорная потеря слуха </w:t>
            </w:r>
          </w:p>
        </w:tc>
        <w:tc>
          <w:tcPr>
            <w:tcW w:w="882" w:type="dxa"/>
            <w:vAlign w:val="center"/>
          </w:tcPr>
          <w:p w:rsidR="0043047B" w:rsidRPr="00741839" w:rsidRDefault="0043047B" w:rsidP="0043047B">
            <w:pPr>
              <w:spacing w:line="200" w:lineRule="exact"/>
              <w:jc w:val="center"/>
              <w:rPr>
                <w:sz w:val="18"/>
              </w:rPr>
            </w:pPr>
            <w:r w:rsidRPr="00741839">
              <w:rPr>
                <w:sz w:val="18"/>
              </w:rPr>
              <w:t>9.4</w:t>
            </w:r>
          </w:p>
        </w:tc>
        <w:tc>
          <w:tcPr>
            <w:tcW w:w="1276" w:type="dxa"/>
            <w:vAlign w:val="center"/>
          </w:tcPr>
          <w:p w:rsidR="0043047B" w:rsidRPr="00741839" w:rsidRDefault="0043047B" w:rsidP="0043047B">
            <w:pPr>
              <w:spacing w:line="200" w:lineRule="exact"/>
              <w:jc w:val="center"/>
              <w:rPr>
                <w:sz w:val="18"/>
              </w:rPr>
            </w:pPr>
            <w:r w:rsidRPr="00741839">
              <w:rPr>
                <w:sz w:val="18"/>
              </w:rPr>
              <w:t>Н90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 xml:space="preserve">кондуктивная потеря слуха двусторонняя </w:t>
            </w:r>
          </w:p>
        </w:tc>
        <w:tc>
          <w:tcPr>
            <w:tcW w:w="882" w:type="dxa"/>
            <w:vAlign w:val="center"/>
          </w:tcPr>
          <w:p w:rsidR="0043047B" w:rsidRPr="00741839" w:rsidRDefault="0043047B" w:rsidP="0043047B">
            <w:pPr>
              <w:spacing w:line="200" w:lineRule="exact"/>
              <w:jc w:val="center"/>
              <w:rPr>
                <w:sz w:val="18"/>
              </w:rPr>
            </w:pPr>
            <w:r w:rsidRPr="00741839">
              <w:rPr>
                <w:sz w:val="18"/>
              </w:rPr>
              <w:t>9.4.1</w:t>
            </w:r>
          </w:p>
        </w:tc>
        <w:tc>
          <w:tcPr>
            <w:tcW w:w="1276" w:type="dxa"/>
            <w:vAlign w:val="center"/>
          </w:tcPr>
          <w:p w:rsidR="0043047B" w:rsidRPr="00741839" w:rsidRDefault="0043047B" w:rsidP="0043047B">
            <w:pPr>
              <w:spacing w:line="200" w:lineRule="exact"/>
              <w:jc w:val="center"/>
              <w:rPr>
                <w:sz w:val="18"/>
              </w:rPr>
            </w:pPr>
            <w:r w:rsidRPr="00741839">
              <w:rPr>
                <w:sz w:val="18"/>
              </w:rPr>
              <w:t>Н90.0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нейросенсорная потеря слуха двусторонняя</w:t>
            </w:r>
          </w:p>
        </w:tc>
        <w:tc>
          <w:tcPr>
            <w:tcW w:w="882" w:type="dxa"/>
            <w:vAlign w:val="center"/>
          </w:tcPr>
          <w:p w:rsidR="0043047B" w:rsidRPr="00741839" w:rsidRDefault="0043047B" w:rsidP="0043047B">
            <w:pPr>
              <w:spacing w:line="200" w:lineRule="exact"/>
              <w:jc w:val="center"/>
              <w:rPr>
                <w:sz w:val="18"/>
              </w:rPr>
            </w:pPr>
            <w:r w:rsidRPr="00741839">
              <w:rPr>
                <w:sz w:val="18"/>
              </w:rPr>
              <w:t>9.4.2</w:t>
            </w:r>
          </w:p>
        </w:tc>
        <w:tc>
          <w:tcPr>
            <w:tcW w:w="1276" w:type="dxa"/>
            <w:vAlign w:val="center"/>
          </w:tcPr>
          <w:p w:rsidR="0043047B" w:rsidRPr="00741839" w:rsidRDefault="0043047B" w:rsidP="0043047B">
            <w:pPr>
              <w:spacing w:line="200" w:lineRule="exact"/>
              <w:jc w:val="center"/>
              <w:rPr>
                <w:sz w:val="18"/>
              </w:rPr>
            </w:pPr>
            <w:r w:rsidRPr="00741839">
              <w:rPr>
                <w:sz w:val="18"/>
              </w:rPr>
              <w:t>Н90.3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болезни системы кровообращения</w:t>
            </w:r>
          </w:p>
        </w:tc>
        <w:tc>
          <w:tcPr>
            <w:tcW w:w="882" w:type="dxa"/>
            <w:vAlign w:val="center"/>
          </w:tcPr>
          <w:p w:rsidR="0043047B" w:rsidRPr="00741839" w:rsidRDefault="0043047B" w:rsidP="0043047B">
            <w:pPr>
              <w:spacing w:line="200" w:lineRule="exact"/>
              <w:jc w:val="center"/>
              <w:rPr>
                <w:b/>
                <w:sz w:val="18"/>
              </w:rPr>
            </w:pPr>
            <w:r w:rsidRPr="00741839">
              <w:rPr>
                <w:b/>
                <w:sz w:val="18"/>
              </w:rPr>
              <w:t>10.0</w:t>
            </w:r>
          </w:p>
        </w:tc>
        <w:tc>
          <w:tcPr>
            <w:tcW w:w="1276" w:type="dxa"/>
            <w:vAlign w:val="center"/>
          </w:tcPr>
          <w:p w:rsidR="0043047B" w:rsidRPr="00741839" w:rsidRDefault="0043047B" w:rsidP="0043047B">
            <w:pPr>
              <w:spacing w:line="200" w:lineRule="exact"/>
              <w:jc w:val="center"/>
              <w:rPr>
                <w:b/>
                <w:sz w:val="18"/>
              </w:rPr>
            </w:pPr>
            <w:r w:rsidRPr="00741839">
              <w:rPr>
                <w:b/>
                <w:sz w:val="18"/>
              </w:rPr>
              <w:t>I00-I99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sz w:val="18"/>
              </w:rPr>
            </w:pPr>
            <w:r w:rsidRPr="00741839">
              <w:rPr>
                <w:sz w:val="18"/>
              </w:rPr>
              <w:t>острая ревматическая лихорадка</w:t>
            </w:r>
          </w:p>
        </w:tc>
        <w:tc>
          <w:tcPr>
            <w:tcW w:w="882" w:type="dxa"/>
            <w:vAlign w:val="center"/>
          </w:tcPr>
          <w:p w:rsidR="0043047B" w:rsidRPr="00741839" w:rsidRDefault="0043047B" w:rsidP="0043047B">
            <w:pPr>
              <w:spacing w:line="200" w:lineRule="exact"/>
              <w:jc w:val="center"/>
              <w:rPr>
                <w:sz w:val="18"/>
              </w:rPr>
            </w:pPr>
            <w:r w:rsidRPr="00741839">
              <w:rPr>
                <w:sz w:val="18"/>
              </w:rPr>
              <w:t>10.1</w:t>
            </w:r>
          </w:p>
        </w:tc>
        <w:tc>
          <w:tcPr>
            <w:tcW w:w="1276" w:type="dxa"/>
            <w:vAlign w:val="center"/>
          </w:tcPr>
          <w:p w:rsidR="0043047B" w:rsidRPr="00741839" w:rsidRDefault="0043047B" w:rsidP="0043047B">
            <w:pPr>
              <w:spacing w:line="200" w:lineRule="exact"/>
              <w:jc w:val="center"/>
              <w:rPr>
                <w:sz w:val="18"/>
              </w:rPr>
            </w:pPr>
            <w:r w:rsidRPr="00741839">
              <w:rPr>
                <w:sz w:val="18"/>
              </w:rPr>
              <w:t>I00-I02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lang w:val="en-US"/>
              </w:rPr>
            </w:pPr>
            <w:r w:rsidRPr="00741839">
              <w:rPr>
                <w:sz w:val="18"/>
              </w:rPr>
              <w:t>хронические ревматические болезни сердца</w:t>
            </w:r>
            <w:r w:rsidRPr="00741839">
              <w:rPr>
                <w:sz w:val="18"/>
                <w:lang w:val="en-US"/>
              </w:rPr>
              <w:t xml:space="preserve"> </w:t>
            </w:r>
          </w:p>
        </w:tc>
        <w:tc>
          <w:tcPr>
            <w:tcW w:w="882" w:type="dxa"/>
            <w:vAlign w:val="center"/>
          </w:tcPr>
          <w:p w:rsidR="0043047B" w:rsidRPr="00741839" w:rsidRDefault="0043047B" w:rsidP="0043047B">
            <w:pPr>
              <w:spacing w:line="200" w:lineRule="exact"/>
              <w:jc w:val="center"/>
              <w:rPr>
                <w:sz w:val="18"/>
                <w:lang w:val="en-US"/>
              </w:rPr>
            </w:pPr>
            <w:r w:rsidRPr="00741839">
              <w:rPr>
                <w:sz w:val="18"/>
                <w:lang w:val="en-US"/>
              </w:rPr>
              <w:t>10.2</w:t>
            </w:r>
          </w:p>
        </w:tc>
        <w:tc>
          <w:tcPr>
            <w:tcW w:w="1276" w:type="dxa"/>
            <w:vAlign w:val="center"/>
          </w:tcPr>
          <w:p w:rsidR="0043047B" w:rsidRPr="00741839" w:rsidRDefault="0043047B" w:rsidP="0043047B">
            <w:pPr>
              <w:spacing w:line="200" w:lineRule="exact"/>
              <w:jc w:val="center"/>
              <w:rPr>
                <w:sz w:val="18"/>
                <w:lang w:val="en-US"/>
              </w:rPr>
            </w:pPr>
            <w:r w:rsidRPr="00741839">
              <w:rPr>
                <w:sz w:val="18"/>
                <w:lang w:val="en-US"/>
              </w:rPr>
              <w:t>I05-I09</w:t>
            </w:r>
          </w:p>
        </w:tc>
        <w:tc>
          <w:tcPr>
            <w:tcW w:w="992" w:type="dxa"/>
            <w:shd w:val="clear" w:color="auto" w:fill="auto"/>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jc w:val="center"/>
              <w:rPr>
                <w:b/>
                <w:sz w:val="22"/>
                <w:lang w:val="en-US"/>
              </w:rPr>
            </w:pPr>
          </w:p>
        </w:tc>
        <w:tc>
          <w:tcPr>
            <w:tcW w:w="993"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    из них </w:t>
            </w:r>
          </w:p>
          <w:p w:rsidR="0043047B" w:rsidRPr="00741839" w:rsidRDefault="0043047B" w:rsidP="0043047B">
            <w:pPr>
              <w:spacing w:line="200" w:lineRule="exact"/>
              <w:ind w:left="278"/>
              <w:rPr>
                <w:sz w:val="18"/>
              </w:rPr>
            </w:pPr>
            <w:r w:rsidRPr="00741839">
              <w:rPr>
                <w:sz w:val="18"/>
              </w:rPr>
              <w:t xml:space="preserve">    ревматические поражения клапанов</w:t>
            </w:r>
          </w:p>
        </w:tc>
        <w:tc>
          <w:tcPr>
            <w:tcW w:w="882" w:type="dxa"/>
            <w:vAlign w:val="center"/>
          </w:tcPr>
          <w:p w:rsidR="0043047B" w:rsidRPr="00741839" w:rsidRDefault="0043047B" w:rsidP="0043047B">
            <w:pPr>
              <w:spacing w:line="200" w:lineRule="exact"/>
              <w:jc w:val="center"/>
              <w:rPr>
                <w:sz w:val="18"/>
              </w:rPr>
            </w:pPr>
            <w:r w:rsidRPr="00741839">
              <w:rPr>
                <w:sz w:val="18"/>
              </w:rPr>
              <w:t>10.2.1</w:t>
            </w:r>
          </w:p>
        </w:tc>
        <w:tc>
          <w:tcPr>
            <w:tcW w:w="1276" w:type="dxa"/>
            <w:vAlign w:val="center"/>
          </w:tcPr>
          <w:p w:rsidR="0043047B" w:rsidRPr="00741839" w:rsidRDefault="0043047B" w:rsidP="0043047B">
            <w:pPr>
              <w:spacing w:line="200" w:lineRule="exact"/>
              <w:jc w:val="center"/>
              <w:rPr>
                <w:sz w:val="18"/>
                <w:lang w:val="en-US"/>
              </w:rPr>
            </w:pPr>
            <w:r w:rsidRPr="00741839">
              <w:rPr>
                <w:sz w:val="18"/>
              </w:rPr>
              <w:t>I05-I08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характеризующиеся повышенным кровяным давлением</w:t>
            </w:r>
          </w:p>
        </w:tc>
        <w:tc>
          <w:tcPr>
            <w:tcW w:w="882" w:type="dxa"/>
            <w:vAlign w:val="center"/>
          </w:tcPr>
          <w:p w:rsidR="0043047B" w:rsidRPr="00741839" w:rsidRDefault="0043047B" w:rsidP="0043047B">
            <w:pPr>
              <w:spacing w:line="200" w:lineRule="exact"/>
              <w:jc w:val="center"/>
              <w:rPr>
                <w:sz w:val="18"/>
              </w:rPr>
            </w:pPr>
            <w:r w:rsidRPr="00741839">
              <w:rPr>
                <w:sz w:val="18"/>
              </w:rPr>
              <w:t>10.3</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10-</w:t>
            </w:r>
            <w:r w:rsidRPr="00741839">
              <w:rPr>
                <w:sz w:val="18"/>
                <w:lang w:val="en-US"/>
              </w:rPr>
              <w:t>I</w:t>
            </w:r>
            <w:r w:rsidRPr="00741839">
              <w:rPr>
                <w:sz w:val="18"/>
              </w:rPr>
              <w:t>13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эссенциальная гипертензия</w:t>
            </w:r>
          </w:p>
        </w:tc>
        <w:tc>
          <w:tcPr>
            <w:tcW w:w="882" w:type="dxa"/>
            <w:vAlign w:val="center"/>
          </w:tcPr>
          <w:p w:rsidR="0043047B" w:rsidRPr="00741839" w:rsidRDefault="0043047B" w:rsidP="0043047B">
            <w:pPr>
              <w:spacing w:line="200" w:lineRule="exact"/>
              <w:jc w:val="center"/>
              <w:rPr>
                <w:sz w:val="18"/>
              </w:rPr>
            </w:pPr>
            <w:r w:rsidRPr="00741839">
              <w:rPr>
                <w:sz w:val="18"/>
              </w:rPr>
              <w:t>10.3.1</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10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гипертензивная болезнь сердца </w:t>
            </w:r>
          </w:p>
          <w:p w:rsidR="0043047B" w:rsidRPr="00741839" w:rsidRDefault="0043047B" w:rsidP="0043047B">
            <w:pPr>
              <w:spacing w:line="200" w:lineRule="exact"/>
              <w:ind w:left="420"/>
              <w:rPr>
                <w:sz w:val="18"/>
              </w:rPr>
            </w:pPr>
            <w:r w:rsidRPr="00741839">
              <w:rPr>
                <w:sz w:val="18"/>
              </w:rPr>
              <w:t>(гипертоническая болезнь с преимущественным поражением сердца)</w:t>
            </w:r>
          </w:p>
        </w:tc>
        <w:tc>
          <w:tcPr>
            <w:tcW w:w="882" w:type="dxa"/>
            <w:vAlign w:val="center"/>
          </w:tcPr>
          <w:p w:rsidR="0043047B" w:rsidRPr="00741839" w:rsidRDefault="0043047B" w:rsidP="0043047B">
            <w:pPr>
              <w:spacing w:line="200" w:lineRule="exact"/>
              <w:jc w:val="center"/>
              <w:rPr>
                <w:sz w:val="18"/>
              </w:rPr>
            </w:pPr>
            <w:r w:rsidRPr="00741839">
              <w:rPr>
                <w:sz w:val="18"/>
              </w:rPr>
              <w:t>10.3.2</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11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гипертензивная болезнь почки (гипертоническая болезнь с преимущественным поражением почек) </w:t>
            </w:r>
          </w:p>
        </w:tc>
        <w:tc>
          <w:tcPr>
            <w:tcW w:w="882" w:type="dxa"/>
            <w:vAlign w:val="center"/>
          </w:tcPr>
          <w:p w:rsidR="0043047B" w:rsidRPr="00741839" w:rsidRDefault="0043047B" w:rsidP="0043047B">
            <w:pPr>
              <w:spacing w:line="200" w:lineRule="exact"/>
              <w:jc w:val="center"/>
              <w:rPr>
                <w:sz w:val="18"/>
              </w:rPr>
            </w:pPr>
            <w:r w:rsidRPr="00741839">
              <w:rPr>
                <w:sz w:val="18"/>
              </w:rPr>
              <w:t>10.3.3</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12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гипертензивная болезнь сердца и почки (гипертоническая болезнь с преимущественным поражением сердца и почек)</w:t>
            </w:r>
          </w:p>
        </w:tc>
        <w:tc>
          <w:tcPr>
            <w:tcW w:w="882" w:type="dxa"/>
            <w:vAlign w:val="center"/>
          </w:tcPr>
          <w:p w:rsidR="0043047B" w:rsidRPr="00741839" w:rsidRDefault="0043047B" w:rsidP="0043047B">
            <w:pPr>
              <w:spacing w:line="200" w:lineRule="exact"/>
              <w:jc w:val="center"/>
              <w:rPr>
                <w:sz w:val="18"/>
              </w:rPr>
            </w:pPr>
            <w:r w:rsidRPr="00741839">
              <w:rPr>
                <w:sz w:val="18"/>
              </w:rPr>
              <w:t>10.3.4</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13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ишемические болезни сердца</w:t>
            </w:r>
          </w:p>
        </w:tc>
        <w:tc>
          <w:tcPr>
            <w:tcW w:w="882" w:type="dxa"/>
            <w:vAlign w:val="center"/>
          </w:tcPr>
          <w:p w:rsidR="0043047B" w:rsidRPr="00741839" w:rsidRDefault="0043047B" w:rsidP="0043047B">
            <w:pPr>
              <w:spacing w:line="200" w:lineRule="exact"/>
              <w:jc w:val="center"/>
              <w:rPr>
                <w:sz w:val="18"/>
              </w:rPr>
            </w:pPr>
            <w:r w:rsidRPr="00741839">
              <w:rPr>
                <w:sz w:val="18"/>
              </w:rPr>
              <w:t>10.4</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20-</w:t>
            </w:r>
            <w:r w:rsidRPr="00741839">
              <w:rPr>
                <w:sz w:val="18"/>
                <w:lang w:val="en-US"/>
              </w:rPr>
              <w:t>I</w:t>
            </w:r>
            <w:r w:rsidRPr="00741839">
              <w:rPr>
                <w:sz w:val="18"/>
              </w:rPr>
              <w:t>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6"/>
              <w:rPr>
                <w:sz w:val="18"/>
              </w:rPr>
            </w:pPr>
            <w:r w:rsidRPr="00741839">
              <w:rPr>
                <w:sz w:val="18"/>
              </w:rPr>
              <w:t>стенокардия</w:t>
            </w:r>
          </w:p>
        </w:tc>
        <w:tc>
          <w:tcPr>
            <w:tcW w:w="882" w:type="dxa"/>
            <w:vAlign w:val="center"/>
          </w:tcPr>
          <w:p w:rsidR="0043047B" w:rsidRPr="00741839" w:rsidRDefault="0043047B" w:rsidP="0043047B">
            <w:pPr>
              <w:spacing w:line="200" w:lineRule="exact"/>
              <w:jc w:val="center"/>
              <w:rPr>
                <w:sz w:val="18"/>
              </w:rPr>
            </w:pPr>
            <w:r w:rsidRPr="00741839">
              <w:rPr>
                <w:sz w:val="18"/>
              </w:rPr>
              <w:t>10.4.1</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567"/>
              <w:rPr>
                <w:sz w:val="18"/>
              </w:rPr>
            </w:pPr>
            <w:r w:rsidRPr="00741839">
              <w:rPr>
                <w:sz w:val="18"/>
              </w:rPr>
              <w:t>из нее</w:t>
            </w:r>
          </w:p>
          <w:p w:rsidR="0043047B" w:rsidRPr="00741839" w:rsidRDefault="0043047B" w:rsidP="0043047B">
            <w:pPr>
              <w:spacing w:line="200" w:lineRule="exact"/>
              <w:ind w:left="567"/>
              <w:rPr>
                <w:sz w:val="18"/>
              </w:rPr>
            </w:pPr>
            <w:r w:rsidRPr="00741839">
              <w:rPr>
                <w:sz w:val="18"/>
              </w:rPr>
              <w:t>нестабильная стенокардия</w:t>
            </w:r>
          </w:p>
        </w:tc>
        <w:tc>
          <w:tcPr>
            <w:tcW w:w="882" w:type="dxa"/>
            <w:vAlign w:val="center"/>
          </w:tcPr>
          <w:p w:rsidR="0043047B" w:rsidRPr="00741839" w:rsidRDefault="0043047B" w:rsidP="0043047B">
            <w:pPr>
              <w:spacing w:line="200" w:lineRule="exact"/>
              <w:jc w:val="center"/>
              <w:rPr>
                <w:sz w:val="18"/>
              </w:rPr>
            </w:pPr>
            <w:r w:rsidRPr="00741839">
              <w:rPr>
                <w:sz w:val="18"/>
              </w:rPr>
              <w:t>10.4.1.1</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20.0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6"/>
              <w:rPr>
                <w:sz w:val="18"/>
              </w:rPr>
            </w:pPr>
            <w:r w:rsidRPr="00741839">
              <w:rPr>
                <w:sz w:val="18"/>
              </w:rPr>
              <w:t>острый инфаркт миокарда</w:t>
            </w:r>
          </w:p>
        </w:tc>
        <w:tc>
          <w:tcPr>
            <w:tcW w:w="882" w:type="dxa"/>
            <w:vAlign w:val="center"/>
          </w:tcPr>
          <w:p w:rsidR="0043047B" w:rsidRPr="00741839" w:rsidRDefault="0043047B" w:rsidP="0043047B">
            <w:pPr>
              <w:spacing w:line="200" w:lineRule="exact"/>
              <w:jc w:val="center"/>
              <w:rPr>
                <w:sz w:val="18"/>
              </w:rPr>
            </w:pPr>
            <w:r w:rsidRPr="00741839">
              <w:rPr>
                <w:sz w:val="18"/>
              </w:rPr>
              <w:t>10.4.2</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6"/>
              <w:rPr>
                <w:sz w:val="18"/>
              </w:rPr>
            </w:pPr>
            <w:r w:rsidRPr="00741839">
              <w:rPr>
                <w:sz w:val="18"/>
              </w:rPr>
              <w:t>повторный инфаркт миокарда</w:t>
            </w:r>
          </w:p>
        </w:tc>
        <w:tc>
          <w:tcPr>
            <w:tcW w:w="882" w:type="dxa"/>
            <w:vAlign w:val="center"/>
          </w:tcPr>
          <w:p w:rsidR="0043047B" w:rsidRPr="00741839" w:rsidRDefault="0043047B" w:rsidP="0043047B">
            <w:pPr>
              <w:spacing w:line="200" w:lineRule="exact"/>
              <w:jc w:val="center"/>
              <w:rPr>
                <w:sz w:val="18"/>
              </w:rPr>
            </w:pPr>
            <w:r w:rsidRPr="00741839">
              <w:rPr>
                <w:sz w:val="18"/>
              </w:rPr>
              <w:t>10.4.3</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6"/>
              <w:rPr>
                <w:sz w:val="18"/>
              </w:rPr>
            </w:pPr>
            <w:r w:rsidRPr="00741839">
              <w:rPr>
                <w:sz w:val="18"/>
              </w:rPr>
              <w:t>другие формы острых ишемических болезней сердца</w:t>
            </w:r>
          </w:p>
        </w:tc>
        <w:tc>
          <w:tcPr>
            <w:tcW w:w="882" w:type="dxa"/>
            <w:vAlign w:val="center"/>
          </w:tcPr>
          <w:p w:rsidR="0043047B" w:rsidRPr="00741839" w:rsidRDefault="0043047B" w:rsidP="0043047B">
            <w:pPr>
              <w:spacing w:line="200" w:lineRule="exact"/>
              <w:jc w:val="center"/>
              <w:rPr>
                <w:sz w:val="18"/>
              </w:rPr>
            </w:pPr>
            <w:r w:rsidRPr="00741839">
              <w:rPr>
                <w:sz w:val="18"/>
              </w:rPr>
              <w:t>10.4.4</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6"/>
              <w:rPr>
                <w:sz w:val="18"/>
              </w:rPr>
            </w:pPr>
            <w:r w:rsidRPr="00741839">
              <w:rPr>
                <w:sz w:val="18"/>
              </w:rPr>
              <w:t>хроническая ишемическая болезнь сердца</w:t>
            </w:r>
          </w:p>
        </w:tc>
        <w:tc>
          <w:tcPr>
            <w:tcW w:w="882" w:type="dxa"/>
            <w:vAlign w:val="center"/>
          </w:tcPr>
          <w:p w:rsidR="0043047B" w:rsidRPr="00741839" w:rsidRDefault="0043047B" w:rsidP="0043047B">
            <w:pPr>
              <w:spacing w:line="200" w:lineRule="exact"/>
              <w:jc w:val="center"/>
              <w:rPr>
                <w:sz w:val="18"/>
              </w:rPr>
            </w:pPr>
            <w:r w:rsidRPr="00741839">
              <w:rPr>
                <w:sz w:val="18"/>
              </w:rPr>
              <w:t>10.4.5</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567"/>
              <w:rPr>
                <w:sz w:val="18"/>
              </w:rPr>
            </w:pPr>
            <w:r w:rsidRPr="00741839">
              <w:rPr>
                <w:sz w:val="18"/>
              </w:rPr>
              <w:t xml:space="preserve">из нее </w:t>
            </w:r>
          </w:p>
          <w:p w:rsidR="0043047B" w:rsidRPr="00741839" w:rsidRDefault="0043047B" w:rsidP="0043047B">
            <w:pPr>
              <w:spacing w:line="200" w:lineRule="exact"/>
              <w:ind w:left="567"/>
              <w:rPr>
                <w:sz w:val="18"/>
              </w:rPr>
            </w:pPr>
            <w:r w:rsidRPr="00741839">
              <w:rPr>
                <w:sz w:val="18"/>
              </w:rPr>
              <w:t>постинфарктный кардиосклероз</w:t>
            </w:r>
          </w:p>
        </w:tc>
        <w:tc>
          <w:tcPr>
            <w:tcW w:w="882" w:type="dxa"/>
            <w:vAlign w:val="center"/>
          </w:tcPr>
          <w:p w:rsidR="0043047B" w:rsidRPr="00741839" w:rsidRDefault="0043047B" w:rsidP="0043047B">
            <w:pPr>
              <w:spacing w:line="200" w:lineRule="exact"/>
              <w:jc w:val="center"/>
              <w:rPr>
                <w:sz w:val="18"/>
              </w:rPr>
            </w:pPr>
            <w:r w:rsidRPr="00741839">
              <w:rPr>
                <w:sz w:val="18"/>
              </w:rPr>
              <w:t>10.4.5.1</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25.8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другие болезни сердца</w:t>
            </w:r>
          </w:p>
        </w:tc>
        <w:tc>
          <w:tcPr>
            <w:tcW w:w="882" w:type="dxa"/>
            <w:vAlign w:val="center"/>
          </w:tcPr>
          <w:p w:rsidR="0043047B" w:rsidRPr="00741839" w:rsidRDefault="0043047B" w:rsidP="0043047B">
            <w:pPr>
              <w:spacing w:line="200" w:lineRule="exact"/>
              <w:jc w:val="center"/>
              <w:rPr>
                <w:sz w:val="18"/>
              </w:rPr>
            </w:pPr>
            <w:r w:rsidRPr="00741839">
              <w:rPr>
                <w:sz w:val="18"/>
              </w:rPr>
              <w:t>10.5</w:t>
            </w:r>
          </w:p>
        </w:tc>
        <w:tc>
          <w:tcPr>
            <w:tcW w:w="1276" w:type="dxa"/>
            <w:vAlign w:val="center"/>
          </w:tcPr>
          <w:p w:rsidR="0043047B" w:rsidRPr="00741839" w:rsidRDefault="0043047B" w:rsidP="0043047B">
            <w:pPr>
              <w:spacing w:line="200" w:lineRule="exact"/>
              <w:jc w:val="center"/>
              <w:rPr>
                <w:sz w:val="18"/>
              </w:rPr>
            </w:pPr>
            <w:r w:rsidRPr="00741839">
              <w:rPr>
                <w:sz w:val="18"/>
              </w:rPr>
              <w:t>I30-I51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из них:</w:t>
            </w:r>
          </w:p>
          <w:p w:rsidR="0043047B" w:rsidRPr="00741839" w:rsidRDefault="0043047B" w:rsidP="0043047B">
            <w:pPr>
              <w:spacing w:line="200" w:lineRule="exact"/>
              <w:ind w:left="420"/>
              <w:rPr>
                <w:sz w:val="18"/>
              </w:rPr>
            </w:pPr>
            <w:r w:rsidRPr="00741839">
              <w:rPr>
                <w:sz w:val="18"/>
              </w:rPr>
              <w:t>острый перикардит</w:t>
            </w:r>
          </w:p>
        </w:tc>
        <w:tc>
          <w:tcPr>
            <w:tcW w:w="882" w:type="dxa"/>
            <w:vAlign w:val="center"/>
          </w:tcPr>
          <w:p w:rsidR="0043047B" w:rsidRPr="00741839" w:rsidRDefault="0043047B" w:rsidP="0043047B">
            <w:pPr>
              <w:spacing w:line="200" w:lineRule="exact"/>
              <w:jc w:val="center"/>
              <w:rPr>
                <w:sz w:val="18"/>
              </w:rPr>
            </w:pPr>
            <w:r w:rsidRPr="00741839">
              <w:rPr>
                <w:sz w:val="18"/>
              </w:rPr>
              <w:t>10.5.1</w:t>
            </w:r>
          </w:p>
        </w:tc>
        <w:tc>
          <w:tcPr>
            <w:tcW w:w="1276" w:type="dxa"/>
            <w:vAlign w:val="center"/>
          </w:tcPr>
          <w:p w:rsidR="0043047B" w:rsidRPr="00741839" w:rsidRDefault="0043047B" w:rsidP="0043047B">
            <w:pPr>
              <w:spacing w:line="200" w:lineRule="exact"/>
              <w:jc w:val="center"/>
              <w:rPr>
                <w:sz w:val="18"/>
              </w:rPr>
            </w:pPr>
            <w:r w:rsidRPr="00741839">
              <w:rPr>
                <w:sz w:val="18"/>
                <w:lang w:val="en-US"/>
              </w:rPr>
              <w:t>I</w:t>
            </w:r>
            <w:r w:rsidRPr="00741839">
              <w:rPr>
                <w:sz w:val="18"/>
              </w:rPr>
              <w:t>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острый и подострый эндокардит</w:t>
            </w:r>
          </w:p>
        </w:tc>
        <w:tc>
          <w:tcPr>
            <w:tcW w:w="882" w:type="dxa"/>
            <w:vAlign w:val="center"/>
          </w:tcPr>
          <w:p w:rsidR="0043047B" w:rsidRPr="00741839" w:rsidRDefault="0043047B" w:rsidP="0043047B">
            <w:pPr>
              <w:spacing w:line="200" w:lineRule="exact"/>
              <w:jc w:val="center"/>
              <w:rPr>
                <w:sz w:val="18"/>
              </w:rPr>
            </w:pPr>
            <w:r w:rsidRPr="00741839">
              <w:rPr>
                <w:sz w:val="18"/>
              </w:rPr>
              <w:t>10.5.2</w:t>
            </w:r>
          </w:p>
        </w:tc>
        <w:tc>
          <w:tcPr>
            <w:tcW w:w="1276" w:type="dxa"/>
            <w:vAlign w:val="center"/>
          </w:tcPr>
          <w:p w:rsidR="0043047B" w:rsidRPr="00741839" w:rsidRDefault="0043047B" w:rsidP="0043047B">
            <w:pPr>
              <w:spacing w:line="200" w:lineRule="exact"/>
              <w:jc w:val="center"/>
              <w:rPr>
                <w:sz w:val="18"/>
              </w:rPr>
            </w:pPr>
            <w:r w:rsidRPr="00741839">
              <w:rPr>
                <w:sz w:val="18"/>
              </w:rPr>
              <w:t>I33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острый миокардит</w:t>
            </w:r>
          </w:p>
        </w:tc>
        <w:tc>
          <w:tcPr>
            <w:tcW w:w="882" w:type="dxa"/>
            <w:vAlign w:val="center"/>
          </w:tcPr>
          <w:p w:rsidR="0043047B" w:rsidRPr="00741839" w:rsidRDefault="0043047B" w:rsidP="0043047B">
            <w:pPr>
              <w:spacing w:line="200" w:lineRule="exact"/>
              <w:jc w:val="center"/>
              <w:rPr>
                <w:sz w:val="18"/>
              </w:rPr>
            </w:pPr>
            <w:r w:rsidRPr="00741839">
              <w:rPr>
                <w:sz w:val="18"/>
              </w:rPr>
              <w:t>10.5.3</w:t>
            </w:r>
          </w:p>
        </w:tc>
        <w:tc>
          <w:tcPr>
            <w:tcW w:w="1276" w:type="dxa"/>
            <w:vAlign w:val="center"/>
          </w:tcPr>
          <w:p w:rsidR="0043047B" w:rsidRPr="00741839" w:rsidRDefault="0043047B" w:rsidP="0043047B">
            <w:pPr>
              <w:spacing w:line="200" w:lineRule="exact"/>
              <w:jc w:val="center"/>
              <w:rPr>
                <w:sz w:val="18"/>
              </w:rPr>
            </w:pPr>
            <w:r w:rsidRPr="00741839">
              <w:rPr>
                <w:sz w:val="18"/>
              </w:rPr>
              <w:t>I40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кардиомиопатия</w:t>
            </w:r>
          </w:p>
        </w:tc>
        <w:tc>
          <w:tcPr>
            <w:tcW w:w="882" w:type="dxa"/>
            <w:vAlign w:val="center"/>
          </w:tcPr>
          <w:p w:rsidR="0043047B" w:rsidRPr="00741839" w:rsidRDefault="0043047B" w:rsidP="0043047B">
            <w:pPr>
              <w:spacing w:line="200" w:lineRule="exact"/>
              <w:jc w:val="center"/>
              <w:rPr>
                <w:sz w:val="18"/>
              </w:rPr>
            </w:pPr>
            <w:r w:rsidRPr="00741839">
              <w:rPr>
                <w:sz w:val="18"/>
              </w:rPr>
              <w:t>10.5.4</w:t>
            </w:r>
          </w:p>
        </w:tc>
        <w:tc>
          <w:tcPr>
            <w:tcW w:w="1276" w:type="dxa"/>
            <w:vAlign w:val="center"/>
          </w:tcPr>
          <w:p w:rsidR="0043047B" w:rsidRPr="00741839" w:rsidRDefault="0043047B" w:rsidP="0043047B">
            <w:pPr>
              <w:spacing w:line="200" w:lineRule="exact"/>
              <w:jc w:val="center"/>
              <w:rPr>
                <w:sz w:val="18"/>
              </w:rPr>
            </w:pPr>
            <w:r w:rsidRPr="00741839">
              <w:rPr>
                <w:sz w:val="18"/>
              </w:rPr>
              <w:t>I42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цереброваскулярные болезни</w:t>
            </w:r>
          </w:p>
        </w:tc>
        <w:tc>
          <w:tcPr>
            <w:tcW w:w="882" w:type="dxa"/>
            <w:vAlign w:val="center"/>
          </w:tcPr>
          <w:p w:rsidR="0043047B" w:rsidRPr="00741839" w:rsidRDefault="0043047B" w:rsidP="0043047B">
            <w:pPr>
              <w:jc w:val="center"/>
              <w:rPr>
                <w:sz w:val="18"/>
              </w:rPr>
            </w:pPr>
            <w:r w:rsidRPr="00741839">
              <w:rPr>
                <w:sz w:val="18"/>
              </w:rPr>
              <w:t>10.6</w:t>
            </w:r>
          </w:p>
        </w:tc>
        <w:tc>
          <w:tcPr>
            <w:tcW w:w="1276" w:type="dxa"/>
            <w:vAlign w:val="center"/>
          </w:tcPr>
          <w:p w:rsidR="0043047B" w:rsidRPr="00741839" w:rsidRDefault="0043047B" w:rsidP="0043047B">
            <w:pPr>
              <w:jc w:val="center"/>
              <w:rPr>
                <w:sz w:val="18"/>
              </w:rPr>
            </w:pPr>
            <w:r w:rsidRPr="00741839">
              <w:rPr>
                <w:sz w:val="18"/>
              </w:rPr>
              <w:t>I60-I69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из них:</w:t>
            </w:r>
          </w:p>
          <w:p w:rsidR="0043047B" w:rsidRPr="00741839" w:rsidRDefault="0043047B" w:rsidP="0043047B">
            <w:pPr>
              <w:ind w:left="420"/>
              <w:rPr>
                <w:sz w:val="18"/>
              </w:rPr>
            </w:pPr>
            <w:r w:rsidRPr="00741839">
              <w:rPr>
                <w:sz w:val="18"/>
              </w:rPr>
              <w:t>субарахноидальное кровоизлияние</w:t>
            </w:r>
          </w:p>
        </w:tc>
        <w:tc>
          <w:tcPr>
            <w:tcW w:w="882" w:type="dxa"/>
            <w:vAlign w:val="center"/>
          </w:tcPr>
          <w:p w:rsidR="0043047B" w:rsidRPr="00741839" w:rsidRDefault="0043047B" w:rsidP="0043047B">
            <w:pPr>
              <w:jc w:val="center"/>
              <w:rPr>
                <w:sz w:val="18"/>
              </w:rPr>
            </w:pPr>
            <w:r w:rsidRPr="00741839">
              <w:rPr>
                <w:sz w:val="18"/>
              </w:rPr>
              <w:t>10.6.1</w:t>
            </w:r>
          </w:p>
        </w:tc>
        <w:tc>
          <w:tcPr>
            <w:tcW w:w="1276" w:type="dxa"/>
            <w:vAlign w:val="center"/>
          </w:tcPr>
          <w:p w:rsidR="0043047B" w:rsidRPr="00741839" w:rsidRDefault="0043047B" w:rsidP="0043047B">
            <w:pPr>
              <w:jc w:val="center"/>
              <w:rPr>
                <w:sz w:val="18"/>
              </w:rPr>
            </w:pPr>
            <w:r w:rsidRPr="00741839">
              <w:rPr>
                <w:sz w:val="18"/>
              </w:rPr>
              <w:t>I60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 xml:space="preserve">внутримозговое и другое внутричерепное кровоизлияние  </w:t>
            </w:r>
          </w:p>
        </w:tc>
        <w:tc>
          <w:tcPr>
            <w:tcW w:w="882" w:type="dxa"/>
            <w:vAlign w:val="center"/>
          </w:tcPr>
          <w:p w:rsidR="0043047B" w:rsidRPr="00741839" w:rsidRDefault="0043047B" w:rsidP="0043047B">
            <w:pPr>
              <w:jc w:val="center"/>
              <w:rPr>
                <w:sz w:val="18"/>
                <w:lang w:val="en-US"/>
              </w:rPr>
            </w:pPr>
            <w:r w:rsidRPr="00741839">
              <w:rPr>
                <w:sz w:val="18"/>
                <w:lang w:val="en-US"/>
              </w:rPr>
              <w:t>10.</w:t>
            </w:r>
            <w:r w:rsidRPr="00741839">
              <w:rPr>
                <w:sz w:val="18"/>
              </w:rPr>
              <w:t>6</w:t>
            </w:r>
            <w:r w:rsidRPr="00741839">
              <w:rPr>
                <w:sz w:val="18"/>
                <w:lang w:val="en-US"/>
              </w:rPr>
              <w:t>.2</w:t>
            </w:r>
          </w:p>
        </w:tc>
        <w:tc>
          <w:tcPr>
            <w:tcW w:w="1276" w:type="dxa"/>
            <w:vAlign w:val="center"/>
          </w:tcPr>
          <w:p w:rsidR="0043047B" w:rsidRPr="00741839" w:rsidRDefault="0043047B" w:rsidP="0043047B">
            <w:pPr>
              <w:jc w:val="center"/>
              <w:rPr>
                <w:sz w:val="18"/>
                <w:lang w:val="en-US"/>
              </w:rPr>
            </w:pPr>
            <w:r w:rsidRPr="00741839">
              <w:rPr>
                <w:sz w:val="18"/>
                <w:lang w:val="en-US"/>
              </w:rPr>
              <w:t>I61, I62</w:t>
            </w:r>
          </w:p>
        </w:tc>
        <w:tc>
          <w:tcPr>
            <w:tcW w:w="992" w:type="dxa"/>
            <w:shd w:val="clear" w:color="auto" w:fill="auto"/>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jc w:val="center"/>
              <w:rPr>
                <w:b/>
                <w:sz w:val="22"/>
                <w:lang w:val="en-US"/>
              </w:rPr>
            </w:pPr>
          </w:p>
        </w:tc>
        <w:tc>
          <w:tcPr>
            <w:tcW w:w="993"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992" w:type="dxa"/>
            <w:vAlign w:val="center"/>
          </w:tcPr>
          <w:p w:rsidR="0043047B" w:rsidRPr="00741839" w:rsidRDefault="0043047B" w:rsidP="0043047B">
            <w:pPr>
              <w:jc w:val="center"/>
              <w:rPr>
                <w:b/>
                <w:sz w:val="22"/>
                <w:lang w:val="en-US"/>
              </w:rPr>
            </w:pPr>
          </w:p>
        </w:tc>
        <w:tc>
          <w:tcPr>
            <w:tcW w:w="1134" w:type="dxa"/>
            <w:shd w:val="clear" w:color="auto" w:fill="auto"/>
            <w:vAlign w:val="center"/>
          </w:tcPr>
          <w:p w:rsidR="0043047B" w:rsidRPr="00741839" w:rsidRDefault="0043047B" w:rsidP="0043047B">
            <w:pPr>
              <w:jc w:val="center"/>
              <w:rPr>
                <w:b/>
                <w:sz w:val="22"/>
                <w:lang w:val="en-US"/>
              </w:rPr>
            </w:pPr>
          </w:p>
        </w:tc>
        <w:tc>
          <w:tcPr>
            <w:tcW w:w="851" w:type="dxa"/>
            <w:shd w:val="clear" w:color="auto" w:fill="auto"/>
            <w:vAlign w:val="center"/>
          </w:tcPr>
          <w:p w:rsidR="0043047B" w:rsidRPr="00741839" w:rsidRDefault="0043047B" w:rsidP="0043047B">
            <w:pPr>
              <w:jc w:val="center"/>
              <w:rPr>
                <w:b/>
                <w:sz w:val="22"/>
                <w:lang w:val="en-US"/>
              </w:rPr>
            </w:pPr>
          </w:p>
        </w:tc>
        <w:tc>
          <w:tcPr>
            <w:tcW w:w="1048" w:type="dxa"/>
            <w:vAlign w:val="center"/>
          </w:tcPr>
          <w:p w:rsidR="0043047B" w:rsidRPr="00741839" w:rsidRDefault="0043047B" w:rsidP="0043047B">
            <w:pPr>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lang w:val="en-US"/>
              </w:rPr>
            </w:pPr>
            <w:r w:rsidRPr="00741839">
              <w:rPr>
                <w:sz w:val="18"/>
              </w:rPr>
              <w:t>инфаркт</w:t>
            </w:r>
            <w:r w:rsidRPr="00741839">
              <w:rPr>
                <w:sz w:val="18"/>
                <w:lang w:val="en-US"/>
              </w:rPr>
              <w:t xml:space="preserve"> </w:t>
            </w:r>
            <w:r w:rsidRPr="00741839">
              <w:rPr>
                <w:sz w:val="18"/>
              </w:rPr>
              <w:t>мозга</w:t>
            </w:r>
          </w:p>
        </w:tc>
        <w:tc>
          <w:tcPr>
            <w:tcW w:w="882" w:type="dxa"/>
            <w:vAlign w:val="center"/>
          </w:tcPr>
          <w:p w:rsidR="0043047B" w:rsidRPr="00741839" w:rsidRDefault="0043047B" w:rsidP="0043047B">
            <w:pPr>
              <w:jc w:val="center"/>
              <w:rPr>
                <w:sz w:val="18"/>
              </w:rPr>
            </w:pPr>
            <w:r w:rsidRPr="00741839">
              <w:rPr>
                <w:sz w:val="18"/>
              </w:rPr>
              <w:t>10.6.3</w:t>
            </w:r>
          </w:p>
        </w:tc>
        <w:tc>
          <w:tcPr>
            <w:tcW w:w="1276" w:type="dxa"/>
            <w:vAlign w:val="center"/>
          </w:tcPr>
          <w:p w:rsidR="0043047B" w:rsidRPr="00741839" w:rsidRDefault="0043047B" w:rsidP="0043047B">
            <w:pPr>
              <w:jc w:val="center"/>
              <w:rPr>
                <w:sz w:val="18"/>
              </w:rPr>
            </w:pPr>
            <w:r w:rsidRPr="00741839">
              <w:rPr>
                <w:sz w:val="18"/>
                <w:lang w:val="en-US"/>
              </w:rPr>
              <w:t>I</w:t>
            </w:r>
            <w:r w:rsidRPr="00741839">
              <w:rPr>
                <w:sz w:val="18"/>
              </w:rPr>
              <w:t>63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инсульт, не уточненный как кровоизлияние</w:t>
            </w:r>
            <w:r w:rsidRPr="00741839">
              <w:rPr>
                <w:sz w:val="18"/>
              </w:rPr>
              <w:br/>
              <w:t>или инфаркт</w:t>
            </w:r>
          </w:p>
        </w:tc>
        <w:tc>
          <w:tcPr>
            <w:tcW w:w="882" w:type="dxa"/>
            <w:vAlign w:val="center"/>
          </w:tcPr>
          <w:p w:rsidR="0043047B" w:rsidRPr="00741839" w:rsidRDefault="0043047B" w:rsidP="0043047B">
            <w:pPr>
              <w:jc w:val="center"/>
              <w:rPr>
                <w:sz w:val="18"/>
              </w:rPr>
            </w:pPr>
            <w:r w:rsidRPr="00741839">
              <w:rPr>
                <w:sz w:val="18"/>
              </w:rPr>
              <w:t>10.6.4</w:t>
            </w:r>
          </w:p>
        </w:tc>
        <w:tc>
          <w:tcPr>
            <w:tcW w:w="1276" w:type="dxa"/>
            <w:vAlign w:val="center"/>
          </w:tcPr>
          <w:p w:rsidR="0043047B" w:rsidRPr="00741839" w:rsidRDefault="0043047B" w:rsidP="0043047B">
            <w:pPr>
              <w:jc w:val="center"/>
              <w:rPr>
                <w:sz w:val="18"/>
              </w:rPr>
            </w:pPr>
            <w:r w:rsidRPr="00741839">
              <w:rPr>
                <w:sz w:val="18"/>
              </w:rPr>
              <w:t>I64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 xml:space="preserve">закупорка и стеноз прецеребральных, церебральных артерий, не приводящие </w:t>
            </w:r>
            <w:r w:rsidRPr="00741839">
              <w:rPr>
                <w:sz w:val="18"/>
              </w:rPr>
              <w:br/>
              <w:t xml:space="preserve">к инфаркту мозга </w:t>
            </w:r>
          </w:p>
        </w:tc>
        <w:tc>
          <w:tcPr>
            <w:tcW w:w="882" w:type="dxa"/>
            <w:vAlign w:val="center"/>
          </w:tcPr>
          <w:p w:rsidR="0043047B" w:rsidRPr="00741839" w:rsidRDefault="0043047B" w:rsidP="0043047B">
            <w:pPr>
              <w:jc w:val="center"/>
              <w:rPr>
                <w:sz w:val="18"/>
              </w:rPr>
            </w:pPr>
            <w:r w:rsidRPr="00741839">
              <w:rPr>
                <w:sz w:val="18"/>
              </w:rPr>
              <w:t>10.6.5</w:t>
            </w:r>
          </w:p>
        </w:tc>
        <w:tc>
          <w:tcPr>
            <w:tcW w:w="1276" w:type="dxa"/>
            <w:vAlign w:val="center"/>
          </w:tcPr>
          <w:p w:rsidR="0043047B" w:rsidRPr="00741839" w:rsidRDefault="0043047B" w:rsidP="0043047B">
            <w:pPr>
              <w:jc w:val="center"/>
              <w:rPr>
                <w:sz w:val="18"/>
              </w:rPr>
            </w:pPr>
            <w:r w:rsidRPr="00741839">
              <w:rPr>
                <w:sz w:val="18"/>
                <w:lang w:val="en-US"/>
              </w:rPr>
              <w:t>I</w:t>
            </w:r>
            <w:r w:rsidRPr="00741839">
              <w:rPr>
                <w:sz w:val="18"/>
              </w:rPr>
              <w:t>65-</w:t>
            </w:r>
            <w:r w:rsidRPr="00741839">
              <w:rPr>
                <w:sz w:val="18"/>
                <w:lang w:val="en-US"/>
              </w:rPr>
              <w:t>I</w:t>
            </w:r>
            <w:r w:rsidRPr="00741839">
              <w:rPr>
                <w:sz w:val="18"/>
              </w:rPr>
              <w:t>66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другие цереброваскулярные болезни</w:t>
            </w:r>
          </w:p>
        </w:tc>
        <w:tc>
          <w:tcPr>
            <w:tcW w:w="882" w:type="dxa"/>
            <w:vAlign w:val="center"/>
          </w:tcPr>
          <w:p w:rsidR="0043047B" w:rsidRPr="00741839" w:rsidRDefault="0043047B" w:rsidP="0043047B">
            <w:pPr>
              <w:jc w:val="center"/>
              <w:rPr>
                <w:sz w:val="18"/>
              </w:rPr>
            </w:pPr>
            <w:r w:rsidRPr="00741839">
              <w:rPr>
                <w:sz w:val="18"/>
              </w:rPr>
              <w:t>10.6.6</w:t>
            </w:r>
          </w:p>
        </w:tc>
        <w:tc>
          <w:tcPr>
            <w:tcW w:w="1276" w:type="dxa"/>
            <w:vAlign w:val="center"/>
          </w:tcPr>
          <w:p w:rsidR="0043047B" w:rsidRPr="00741839" w:rsidRDefault="0043047B" w:rsidP="0043047B">
            <w:pPr>
              <w:jc w:val="center"/>
              <w:rPr>
                <w:sz w:val="18"/>
              </w:rPr>
            </w:pPr>
            <w:r w:rsidRPr="00741839">
              <w:rPr>
                <w:sz w:val="18"/>
                <w:lang w:val="en-US"/>
              </w:rPr>
              <w:t>I</w:t>
            </w:r>
            <w:r w:rsidRPr="00741839">
              <w:rPr>
                <w:sz w:val="18"/>
              </w:rPr>
              <w:t>67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последствия цереброваскулярных болезней</w:t>
            </w:r>
          </w:p>
        </w:tc>
        <w:tc>
          <w:tcPr>
            <w:tcW w:w="882" w:type="dxa"/>
            <w:vAlign w:val="center"/>
          </w:tcPr>
          <w:p w:rsidR="0043047B" w:rsidRPr="00741839" w:rsidRDefault="0043047B" w:rsidP="0043047B">
            <w:pPr>
              <w:jc w:val="center"/>
              <w:rPr>
                <w:sz w:val="18"/>
              </w:rPr>
            </w:pPr>
            <w:r w:rsidRPr="00741839">
              <w:rPr>
                <w:sz w:val="18"/>
              </w:rPr>
              <w:t>10.6.7</w:t>
            </w:r>
          </w:p>
        </w:tc>
        <w:tc>
          <w:tcPr>
            <w:tcW w:w="1276" w:type="dxa"/>
            <w:vAlign w:val="center"/>
          </w:tcPr>
          <w:p w:rsidR="0043047B" w:rsidRPr="00741839" w:rsidRDefault="0043047B" w:rsidP="0043047B">
            <w:pPr>
              <w:jc w:val="center"/>
              <w:rPr>
                <w:sz w:val="18"/>
              </w:rPr>
            </w:pPr>
            <w:r w:rsidRPr="00741839">
              <w:rPr>
                <w:sz w:val="18"/>
                <w:lang w:val="en-US"/>
              </w:rPr>
              <w:t>I</w:t>
            </w:r>
            <w:r w:rsidRPr="00741839">
              <w:rPr>
                <w:sz w:val="18"/>
              </w:rPr>
              <w:t>69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pStyle w:val="2"/>
              <w:spacing w:before="0"/>
              <w:rPr>
                <w:b w:val="0"/>
                <w:sz w:val="20"/>
                <w:lang w:val="en-US" w:eastAsia="ru-RU"/>
              </w:rPr>
            </w:pPr>
          </w:p>
        </w:tc>
        <w:tc>
          <w:tcPr>
            <w:tcW w:w="1134" w:type="dxa"/>
            <w:shd w:val="clear" w:color="auto" w:fill="auto"/>
            <w:vAlign w:val="center"/>
          </w:tcPr>
          <w:p w:rsidR="0043047B" w:rsidRPr="00741839" w:rsidRDefault="0043047B" w:rsidP="0043047B">
            <w:pPr>
              <w:jc w:val="center"/>
              <w:rPr>
                <w:b/>
                <w:sz w:val="20"/>
              </w:rPr>
            </w:pPr>
          </w:p>
        </w:tc>
        <w:tc>
          <w:tcPr>
            <w:tcW w:w="851" w:type="dxa"/>
            <w:shd w:val="clear" w:color="auto" w:fill="auto"/>
            <w:vAlign w:val="center"/>
          </w:tcPr>
          <w:p w:rsidR="0043047B" w:rsidRPr="00741839" w:rsidRDefault="0043047B" w:rsidP="0043047B">
            <w:pPr>
              <w:jc w:val="center"/>
              <w:rPr>
                <w:b/>
                <w:sz w:val="20"/>
              </w:rPr>
            </w:pPr>
          </w:p>
        </w:tc>
        <w:tc>
          <w:tcPr>
            <w:tcW w:w="1048" w:type="dxa"/>
            <w:vAlign w:val="center"/>
          </w:tcPr>
          <w:p w:rsidR="0043047B" w:rsidRPr="00F428EE" w:rsidRDefault="0043047B" w:rsidP="0043047B">
            <w:pPr>
              <w:pStyle w:val="2"/>
              <w:spacing w:before="0"/>
              <w:rPr>
                <w:b w:val="0"/>
                <w:sz w:val="20"/>
                <w:lang w:val="ru-RU" w:eastAsia="ru-RU"/>
              </w:rPr>
            </w:pPr>
            <w:r w:rsidRPr="00F428EE">
              <w:rPr>
                <w:b w:val="0"/>
                <w:sz w:val="20"/>
                <w:lang w:val="ru-RU" w:eastAsia="ru-RU"/>
              </w:rPr>
              <w:t>Х</w:t>
            </w:r>
          </w:p>
        </w:tc>
      </w:tr>
      <w:tr w:rsidR="0043047B" w:rsidRPr="00741839" w:rsidTr="008828F9">
        <w:trPr>
          <w:cantSplit/>
          <w:trHeight w:val="20"/>
          <w:jc w:val="center"/>
        </w:trPr>
        <w:tc>
          <w:tcPr>
            <w:tcW w:w="4448" w:type="dxa"/>
            <w:vAlign w:val="center"/>
          </w:tcPr>
          <w:p w:rsidR="0043047B" w:rsidRPr="00741839" w:rsidRDefault="0043047B" w:rsidP="0043047B">
            <w:pPr>
              <w:rPr>
                <w:sz w:val="18"/>
              </w:rPr>
            </w:pPr>
            <w:r w:rsidRPr="00741839">
              <w:rPr>
                <w:sz w:val="18"/>
              </w:rPr>
              <w:t xml:space="preserve">      эндартериит, тромбангиит</w:t>
            </w:r>
          </w:p>
          <w:p w:rsidR="0043047B" w:rsidRPr="00741839" w:rsidRDefault="0043047B" w:rsidP="0043047B">
            <w:pPr>
              <w:rPr>
                <w:sz w:val="18"/>
              </w:rPr>
            </w:pPr>
            <w:r w:rsidRPr="00741839">
              <w:rPr>
                <w:sz w:val="18"/>
              </w:rPr>
              <w:t xml:space="preserve">      облитерирующий </w:t>
            </w:r>
          </w:p>
        </w:tc>
        <w:tc>
          <w:tcPr>
            <w:tcW w:w="882" w:type="dxa"/>
            <w:vAlign w:val="center"/>
          </w:tcPr>
          <w:p w:rsidR="0043047B" w:rsidRPr="00741839" w:rsidRDefault="0043047B" w:rsidP="0043047B">
            <w:pPr>
              <w:jc w:val="center"/>
              <w:rPr>
                <w:sz w:val="18"/>
              </w:rPr>
            </w:pPr>
            <w:r w:rsidRPr="00741839">
              <w:rPr>
                <w:sz w:val="18"/>
              </w:rPr>
              <w:t>10.7</w:t>
            </w:r>
          </w:p>
        </w:tc>
        <w:tc>
          <w:tcPr>
            <w:tcW w:w="1276" w:type="dxa"/>
            <w:vAlign w:val="center"/>
          </w:tcPr>
          <w:p w:rsidR="0043047B" w:rsidRPr="00741839" w:rsidRDefault="0043047B" w:rsidP="0043047B">
            <w:pPr>
              <w:jc w:val="center"/>
              <w:rPr>
                <w:sz w:val="18"/>
                <w:lang w:val="en-US"/>
              </w:rPr>
            </w:pPr>
            <w:r w:rsidRPr="00741839">
              <w:rPr>
                <w:sz w:val="18"/>
                <w:lang w:val="en-US"/>
              </w:rPr>
              <w:t>I70.2, I73.1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pStyle w:val="2"/>
              <w:spacing w:before="0"/>
              <w:rPr>
                <w:b w:val="0"/>
                <w:sz w:val="20"/>
                <w:lang w:val="en-US" w:eastAsia="ru-RU"/>
              </w:rPr>
            </w:pPr>
          </w:p>
        </w:tc>
        <w:tc>
          <w:tcPr>
            <w:tcW w:w="1134" w:type="dxa"/>
            <w:shd w:val="clear" w:color="auto" w:fill="auto"/>
            <w:vAlign w:val="center"/>
          </w:tcPr>
          <w:p w:rsidR="0043047B" w:rsidRPr="00741839" w:rsidRDefault="0043047B" w:rsidP="0043047B">
            <w:pPr>
              <w:jc w:val="center"/>
              <w:rPr>
                <w:b/>
                <w:sz w:val="20"/>
              </w:rPr>
            </w:pPr>
          </w:p>
        </w:tc>
        <w:tc>
          <w:tcPr>
            <w:tcW w:w="851" w:type="dxa"/>
            <w:shd w:val="clear" w:color="auto" w:fill="auto"/>
            <w:vAlign w:val="center"/>
          </w:tcPr>
          <w:p w:rsidR="0043047B" w:rsidRPr="00741839" w:rsidRDefault="0043047B" w:rsidP="0043047B">
            <w:pPr>
              <w:jc w:val="center"/>
              <w:rPr>
                <w:b/>
                <w:sz w:val="20"/>
              </w:rPr>
            </w:pPr>
          </w:p>
        </w:tc>
        <w:tc>
          <w:tcPr>
            <w:tcW w:w="1048" w:type="dxa"/>
            <w:vAlign w:val="center"/>
          </w:tcPr>
          <w:p w:rsidR="0043047B" w:rsidRPr="00F428EE" w:rsidRDefault="0043047B" w:rsidP="0043047B">
            <w:pPr>
              <w:pStyle w:val="2"/>
              <w:spacing w:before="0"/>
              <w:rPr>
                <w:b w:val="0"/>
                <w:sz w:val="20"/>
                <w:highlight w:val="yellow"/>
                <w:lang w:val="ru-RU" w:eastAsia="ru-RU"/>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болезни вен, лимфатических сосудов</w:t>
            </w:r>
            <w:r w:rsidRPr="00741839">
              <w:rPr>
                <w:sz w:val="18"/>
              </w:rPr>
              <w:br/>
              <w:t>и лимфатических узлов</w:t>
            </w:r>
          </w:p>
        </w:tc>
        <w:tc>
          <w:tcPr>
            <w:tcW w:w="882" w:type="dxa"/>
            <w:vAlign w:val="center"/>
          </w:tcPr>
          <w:p w:rsidR="0043047B" w:rsidRPr="00741839" w:rsidRDefault="0043047B" w:rsidP="0043047B">
            <w:pPr>
              <w:jc w:val="center"/>
              <w:rPr>
                <w:sz w:val="18"/>
              </w:rPr>
            </w:pPr>
            <w:r w:rsidRPr="00741839">
              <w:rPr>
                <w:sz w:val="18"/>
              </w:rPr>
              <w:t>10.8</w:t>
            </w:r>
          </w:p>
        </w:tc>
        <w:tc>
          <w:tcPr>
            <w:tcW w:w="1276" w:type="dxa"/>
            <w:vAlign w:val="center"/>
          </w:tcPr>
          <w:p w:rsidR="0043047B" w:rsidRPr="00741839" w:rsidRDefault="0043047B" w:rsidP="0043047B">
            <w:pPr>
              <w:jc w:val="center"/>
              <w:rPr>
                <w:sz w:val="18"/>
              </w:rPr>
            </w:pPr>
            <w:r w:rsidRPr="00741839">
              <w:rPr>
                <w:sz w:val="18"/>
              </w:rPr>
              <w:t>I80-I83,</w:t>
            </w:r>
            <w:r w:rsidRPr="00741839">
              <w:rPr>
                <w:sz w:val="18"/>
              </w:rPr>
              <w:br/>
            </w:r>
            <w:r w:rsidRPr="00741839">
              <w:rPr>
                <w:sz w:val="18"/>
                <w:lang w:val="en-US"/>
              </w:rPr>
              <w:t>I</w:t>
            </w:r>
            <w:r w:rsidRPr="00741839">
              <w:rPr>
                <w:sz w:val="18"/>
              </w:rPr>
              <w:t>85-</w:t>
            </w:r>
            <w:r w:rsidRPr="00741839">
              <w:rPr>
                <w:sz w:val="18"/>
                <w:lang w:val="en-US"/>
              </w:rPr>
              <w:t>I</w:t>
            </w:r>
            <w:r w:rsidRPr="00741839">
              <w:rPr>
                <w:sz w:val="18"/>
              </w:rPr>
              <w:t>89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из них:</w:t>
            </w:r>
          </w:p>
          <w:p w:rsidR="0043047B" w:rsidRPr="00741839" w:rsidRDefault="0043047B" w:rsidP="0043047B">
            <w:pPr>
              <w:ind w:left="420"/>
              <w:rPr>
                <w:sz w:val="18"/>
              </w:rPr>
            </w:pPr>
            <w:r w:rsidRPr="00741839">
              <w:rPr>
                <w:sz w:val="18"/>
              </w:rPr>
              <w:t>флебит и тромбофлебит</w:t>
            </w:r>
          </w:p>
        </w:tc>
        <w:tc>
          <w:tcPr>
            <w:tcW w:w="882" w:type="dxa"/>
            <w:vAlign w:val="center"/>
          </w:tcPr>
          <w:p w:rsidR="0043047B" w:rsidRPr="00741839" w:rsidRDefault="0043047B" w:rsidP="0043047B">
            <w:pPr>
              <w:jc w:val="center"/>
              <w:rPr>
                <w:sz w:val="18"/>
              </w:rPr>
            </w:pPr>
            <w:r w:rsidRPr="00741839">
              <w:rPr>
                <w:sz w:val="18"/>
              </w:rPr>
              <w:t>10.8.1</w:t>
            </w:r>
          </w:p>
        </w:tc>
        <w:tc>
          <w:tcPr>
            <w:tcW w:w="1276" w:type="dxa"/>
            <w:vAlign w:val="center"/>
          </w:tcPr>
          <w:p w:rsidR="0043047B" w:rsidRPr="00741839" w:rsidRDefault="0043047B" w:rsidP="0043047B">
            <w:pPr>
              <w:jc w:val="center"/>
              <w:rPr>
                <w:sz w:val="18"/>
              </w:rPr>
            </w:pPr>
            <w:r w:rsidRPr="00741839">
              <w:rPr>
                <w:sz w:val="18"/>
              </w:rPr>
              <w:t>I80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тромбоз портальной вены</w:t>
            </w:r>
          </w:p>
        </w:tc>
        <w:tc>
          <w:tcPr>
            <w:tcW w:w="882" w:type="dxa"/>
            <w:vAlign w:val="center"/>
          </w:tcPr>
          <w:p w:rsidR="0043047B" w:rsidRPr="00741839" w:rsidRDefault="0043047B" w:rsidP="0043047B">
            <w:pPr>
              <w:jc w:val="center"/>
              <w:rPr>
                <w:sz w:val="18"/>
              </w:rPr>
            </w:pPr>
            <w:r w:rsidRPr="00741839">
              <w:rPr>
                <w:sz w:val="18"/>
              </w:rPr>
              <w:t>10.8.2</w:t>
            </w:r>
          </w:p>
        </w:tc>
        <w:tc>
          <w:tcPr>
            <w:tcW w:w="1276" w:type="dxa"/>
            <w:vAlign w:val="center"/>
          </w:tcPr>
          <w:p w:rsidR="0043047B" w:rsidRPr="00741839" w:rsidRDefault="0043047B" w:rsidP="0043047B">
            <w:pPr>
              <w:jc w:val="center"/>
              <w:rPr>
                <w:sz w:val="18"/>
              </w:rPr>
            </w:pPr>
            <w:r w:rsidRPr="00741839">
              <w:rPr>
                <w:sz w:val="18"/>
              </w:rPr>
              <w:t>I81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 xml:space="preserve">варикозное расширение вен нижних </w:t>
            </w:r>
          </w:p>
          <w:p w:rsidR="0043047B" w:rsidRPr="00741839" w:rsidRDefault="0043047B" w:rsidP="0043047B">
            <w:pPr>
              <w:ind w:left="420"/>
              <w:rPr>
                <w:sz w:val="18"/>
              </w:rPr>
            </w:pPr>
            <w:r w:rsidRPr="00741839">
              <w:rPr>
                <w:sz w:val="18"/>
              </w:rPr>
              <w:t>конечностей</w:t>
            </w:r>
          </w:p>
        </w:tc>
        <w:tc>
          <w:tcPr>
            <w:tcW w:w="882" w:type="dxa"/>
            <w:vAlign w:val="center"/>
          </w:tcPr>
          <w:p w:rsidR="0043047B" w:rsidRPr="00741839" w:rsidRDefault="0043047B" w:rsidP="0043047B">
            <w:pPr>
              <w:jc w:val="center"/>
              <w:rPr>
                <w:sz w:val="18"/>
              </w:rPr>
            </w:pPr>
            <w:r w:rsidRPr="00741839">
              <w:rPr>
                <w:sz w:val="18"/>
              </w:rPr>
              <w:t>10.</w:t>
            </w:r>
            <w:r w:rsidRPr="00741839">
              <w:rPr>
                <w:sz w:val="18"/>
                <w:lang w:val="en-US"/>
              </w:rPr>
              <w:t>8</w:t>
            </w:r>
            <w:r w:rsidRPr="00741839">
              <w:rPr>
                <w:sz w:val="18"/>
              </w:rPr>
              <w:t>.3</w:t>
            </w:r>
          </w:p>
        </w:tc>
        <w:tc>
          <w:tcPr>
            <w:tcW w:w="1276" w:type="dxa"/>
            <w:vAlign w:val="center"/>
          </w:tcPr>
          <w:p w:rsidR="0043047B" w:rsidRPr="00741839" w:rsidRDefault="0043047B" w:rsidP="0043047B">
            <w:pPr>
              <w:jc w:val="center"/>
              <w:rPr>
                <w:sz w:val="18"/>
              </w:rPr>
            </w:pPr>
            <w:r w:rsidRPr="00741839">
              <w:rPr>
                <w:sz w:val="18"/>
                <w:lang w:val="en-US"/>
              </w:rPr>
              <w:t>I</w:t>
            </w:r>
            <w:r w:rsidRPr="00741839">
              <w:rPr>
                <w:sz w:val="18"/>
              </w:rPr>
              <w:t>83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болезни органов дыхания</w:t>
            </w:r>
          </w:p>
        </w:tc>
        <w:tc>
          <w:tcPr>
            <w:tcW w:w="882" w:type="dxa"/>
            <w:vAlign w:val="center"/>
          </w:tcPr>
          <w:p w:rsidR="0043047B" w:rsidRPr="00741839" w:rsidRDefault="0043047B" w:rsidP="0043047B">
            <w:pPr>
              <w:spacing w:line="200" w:lineRule="exact"/>
              <w:jc w:val="center"/>
              <w:rPr>
                <w:b/>
                <w:sz w:val="18"/>
              </w:rPr>
            </w:pPr>
            <w:r w:rsidRPr="00741839">
              <w:rPr>
                <w:b/>
                <w:sz w:val="18"/>
              </w:rPr>
              <w:t>11.0</w:t>
            </w:r>
          </w:p>
        </w:tc>
        <w:tc>
          <w:tcPr>
            <w:tcW w:w="1276" w:type="dxa"/>
            <w:vAlign w:val="center"/>
          </w:tcPr>
          <w:p w:rsidR="0043047B" w:rsidRPr="00741839" w:rsidRDefault="0043047B" w:rsidP="0043047B">
            <w:pPr>
              <w:spacing w:line="200" w:lineRule="exact"/>
              <w:jc w:val="center"/>
              <w:rPr>
                <w:b/>
                <w:sz w:val="18"/>
              </w:rPr>
            </w:pPr>
            <w:r w:rsidRPr="00741839">
              <w:rPr>
                <w:b/>
                <w:sz w:val="18"/>
                <w:lang w:val="en-US"/>
              </w:rPr>
              <w:t>J</w:t>
            </w:r>
            <w:r w:rsidRPr="00741839">
              <w:rPr>
                <w:b/>
                <w:sz w:val="18"/>
              </w:rPr>
              <w:t>00-</w:t>
            </w:r>
            <w:r w:rsidRPr="00741839">
              <w:rPr>
                <w:b/>
                <w:sz w:val="18"/>
                <w:lang w:val="en-US"/>
              </w:rPr>
              <w:t>J</w:t>
            </w:r>
            <w:r w:rsidRPr="00741839">
              <w:rPr>
                <w:b/>
                <w:sz w:val="18"/>
              </w:rPr>
              <w:t>98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rPr>
                <w:sz w:val="18"/>
              </w:rPr>
            </w:pPr>
            <w:r w:rsidRPr="00741839">
              <w:rPr>
                <w:sz w:val="18"/>
              </w:rPr>
              <w:t xml:space="preserve">      из них:</w:t>
            </w:r>
          </w:p>
          <w:p w:rsidR="0043047B" w:rsidRPr="00741839" w:rsidRDefault="0043047B" w:rsidP="0043047B">
            <w:pPr>
              <w:spacing w:line="200" w:lineRule="exact"/>
              <w:rPr>
                <w:sz w:val="18"/>
              </w:rPr>
            </w:pPr>
            <w:r w:rsidRPr="00741839">
              <w:rPr>
                <w:sz w:val="18"/>
              </w:rPr>
              <w:t xml:space="preserve">      острые респираторные инфекции </w:t>
            </w:r>
          </w:p>
          <w:p w:rsidR="0043047B" w:rsidRPr="00741839" w:rsidRDefault="0043047B" w:rsidP="0043047B">
            <w:pPr>
              <w:spacing w:line="200" w:lineRule="exact"/>
              <w:rPr>
                <w:sz w:val="18"/>
              </w:rPr>
            </w:pPr>
            <w:r w:rsidRPr="00741839">
              <w:rPr>
                <w:sz w:val="18"/>
              </w:rPr>
              <w:t xml:space="preserve">      верхних дыхательных путей</w:t>
            </w:r>
          </w:p>
        </w:tc>
        <w:tc>
          <w:tcPr>
            <w:tcW w:w="882" w:type="dxa"/>
            <w:vAlign w:val="center"/>
          </w:tcPr>
          <w:p w:rsidR="0043047B" w:rsidRPr="00741839" w:rsidRDefault="0043047B" w:rsidP="0043047B">
            <w:pPr>
              <w:spacing w:line="200" w:lineRule="exact"/>
              <w:jc w:val="center"/>
              <w:rPr>
                <w:sz w:val="18"/>
              </w:rPr>
            </w:pPr>
            <w:r w:rsidRPr="00741839">
              <w:rPr>
                <w:sz w:val="18"/>
              </w:rPr>
              <w:t>11.1</w:t>
            </w:r>
          </w:p>
        </w:tc>
        <w:tc>
          <w:tcPr>
            <w:tcW w:w="1276" w:type="dxa"/>
            <w:vAlign w:val="center"/>
          </w:tcPr>
          <w:p w:rsidR="0043047B" w:rsidRPr="00741839" w:rsidRDefault="0043047B" w:rsidP="0043047B">
            <w:pPr>
              <w:spacing w:line="200" w:lineRule="exact"/>
              <w:jc w:val="center"/>
              <w:rPr>
                <w:sz w:val="18"/>
              </w:rPr>
            </w:pPr>
            <w:r w:rsidRPr="00741839">
              <w:rPr>
                <w:sz w:val="18"/>
                <w:lang w:val="en-US"/>
              </w:rPr>
              <w:t>J</w:t>
            </w:r>
            <w:r w:rsidRPr="00741839">
              <w:rPr>
                <w:sz w:val="18"/>
              </w:rPr>
              <w:t>00-</w:t>
            </w:r>
            <w:r w:rsidRPr="00741839">
              <w:rPr>
                <w:sz w:val="18"/>
                <w:lang w:val="en-US"/>
              </w:rPr>
              <w:t>J</w:t>
            </w:r>
            <w:r w:rsidRPr="00741839">
              <w:rPr>
                <w:sz w:val="18"/>
              </w:rPr>
              <w:t>06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561"/>
              <w:rPr>
                <w:sz w:val="18"/>
              </w:rPr>
            </w:pPr>
            <w:r w:rsidRPr="00741839">
              <w:rPr>
                <w:sz w:val="18"/>
              </w:rPr>
              <w:t>из них:</w:t>
            </w:r>
          </w:p>
          <w:p w:rsidR="0043047B" w:rsidRPr="00741839" w:rsidRDefault="0043047B" w:rsidP="0043047B">
            <w:pPr>
              <w:ind w:left="561"/>
              <w:rPr>
                <w:sz w:val="18"/>
              </w:rPr>
            </w:pPr>
            <w:r w:rsidRPr="00741839">
              <w:rPr>
                <w:sz w:val="18"/>
              </w:rPr>
              <w:t>острый ларингит и трахеит</w:t>
            </w:r>
          </w:p>
        </w:tc>
        <w:tc>
          <w:tcPr>
            <w:tcW w:w="882" w:type="dxa"/>
            <w:vAlign w:val="center"/>
          </w:tcPr>
          <w:p w:rsidR="0043047B" w:rsidRPr="00741839" w:rsidRDefault="0043047B" w:rsidP="0043047B">
            <w:pPr>
              <w:jc w:val="center"/>
              <w:rPr>
                <w:sz w:val="18"/>
              </w:rPr>
            </w:pPr>
            <w:r w:rsidRPr="00741839">
              <w:rPr>
                <w:sz w:val="18"/>
              </w:rPr>
              <w:t>11.1.1</w:t>
            </w:r>
          </w:p>
        </w:tc>
        <w:tc>
          <w:tcPr>
            <w:tcW w:w="1276" w:type="dxa"/>
            <w:vAlign w:val="center"/>
          </w:tcPr>
          <w:p w:rsidR="0043047B" w:rsidRPr="00741839" w:rsidRDefault="0043047B" w:rsidP="0043047B">
            <w:pPr>
              <w:jc w:val="center"/>
              <w:rPr>
                <w:sz w:val="18"/>
              </w:rPr>
            </w:pPr>
            <w:r w:rsidRPr="00741839">
              <w:rPr>
                <w:sz w:val="18"/>
              </w:rPr>
              <w:t>J04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561"/>
              <w:rPr>
                <w:sz w:val="18"/>
              </w:rPr>
            </w:pPr>
            <w:r w:rsidRPr="00741839">
              <w:rPr>
                <w:sz w:val="18"/>
              </w:rPr>
              <w:t>острый обструктивный</w:t>
            </w:r>
          </w:p>
          <w:p w:rsidR="0043047B" w:rsidRPr="00741839" w:rsidRDefault="0043047B" w:rsidP="0043047B">
            <w:pPr>
              <w:ind w:left="561"/>
              <w:rPr>
                <w:sz w:val="18"/>
              </w:rPr>
            </w:pPr>
            <w:r w:rsidRPr="00741839">
              <w:rPr>
                <w:sz w:val="18"/>
              </w:rPr>
              <w:t>ларингит (круп) и эпиглоттит</w:t>
            </w:r>
          </w:p>
        </w:tc>
        <w:tc>
          <w:tcPr>
            <w:tcW w:w="882" w:type="dxa"/>
            <w:vAlign w:val="center"/>
          </w:tcPr>
          <w:p w:rsidR="0043047B" w:rsidRPr="00741839" w:rsidRDefault="0043047B" w:rsidP="0043047B">
            <w:pPr>
              <w:jc w:val="center"/>
              <w:rPr>
                <w:sz w:val="18"/>
              </w:rPr>
            </w:pPr>
            <w:r w:rsidRPr="00741839">
              <w:rPr>
                <w:sz w:val="18"/>
              </w:rPr>
              <w:t>11.1.2</w:t>
            </w:r>
          </w:p>
        </w:tc>
        <w:tc>
          <w:tcPr>
            <w:tcW w:w="1276" w:type="dxa"/>
            <w:vAlign w:val="center"/>
          </w:tcPr>
          <w:p w:rsidR="0043047B" w:rsidRPr="00741839" w:rsidRDefault="0043047B" w:rsidP="0043047B">
            <w:pPr>
              <w:jc w:val="center"/>
              <w:rPr>
                <w:sz w:val="18"/>
              </w:rPr>
            </w:pPr>
            <w:r w:rsidRPr="00741839">
              <w:rPr>
                <w:sz w:val="18"/>
              </w:rPr>
              <w:t>J05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грипп</w:t>
            </w:r>
          </w:p>
        </w:tc>
        <w:tc>
          <w:tcPr>
            <w:tcW w:w="882" w:type="dxa"/>
            <w:vAlign w:val="center"/>
          </w:tcPr>
          <w:p w:rsidR="0043047B" w:rsidRPr="00741839" w:rsidRDefault="0043047B" w:rsidP="0043047B">
            <w:pPr>
              <w:jc w:val="center"/>
              <w:rPr>
                <w:sz w:val="18"/>
              </w:rPr>
            </w:pPr>
            <w:r w:rsidRPr="00741839">
              <w:rPr>
                <w:sz w:val="18"/>
              </w:rPr>
              <w:t>11.2</w:t>
            </w:r>
          </w:p>
        </w:tc>
        <w:tc>
          <w:tcPr>
            <w:tcW w:w="1276" w:type="dxa"/>
            <w:vAlign w:val="center"/>
          </w:tcPr>
          <w:p w:rsidR="0043047B" w:rsidRPr="00741839" w:rsidRDefault="0043047B" w:rsidP="0043047B">
            <w:pPr>
              <w:jc w:val="center"/>
              <w:rPr>
                <w:sz w:val="18"/>
              </w:rPr>
            </w:pPr>
            <w:r w:rsidRPr="00741839">
              <w:rPr>
                <w:sz w:val="18"/>
                <w:lang w:val="en-US"/>
              </w:rPr>
              <w:t>J</w:t>
            </w:r>
            <w:r w:rsidRPr="00741839">
              <w:rPr>
                <w:sz w:val="18"/>
              </w:rPr>
              <w:t>09-</w:t>
            </w:r>
            <w:r w:rsidRPr="00741839">
              <w:rPr>
                <w:sz w:val="18"/>
                <w:lang w:val="en-US"/>
              </w:rPr>
              <w:t>J</w:t>
            </w:r>
            <w:r w:rsidRPr="00741839">
              <w:rPr>
                <w:sz w:val="18"/>
              </w:rPr>
              <w:t>11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пневмонии</w:t>
            </w:r>
          </w:p>
        </w:tc>
        <w:tc>
          <w:tcPr>
            <w:tcW w:w="882" w:type="dxa"/>
            <w:vAlign w:val="center"/>
          </w:tcPr>
          <w:p w:rsidR="0043047B" w:rsidRPr="00741839" w:rsidRDefault="0043047B" w:rsidP="0043047B">
            <w:pPr>
              <w:jc w:val="center"/>
              <w:rPr>
                <w:sz w:val="18"/>
              </w:rPr>
            </w:pPr>
            <w:r w:rsidRPr="00741839">
              <w:rPr>
                <w:sz w:val="18"/>
              </w:rPr>
              <w:t>11.3</w:t>
            </w:r>
          </w:p>
        </w:tc>
        <w:tc>
          <w:tcPr>
            <w:tcW w:w="1276" w:type="dxa"/>
            <w:vAlign w:val="center"/>
          </w:tcPr>
          <w:p w:rsidR="0043047B" w:rsidRPr="00741839" w:rsidRDefault="0043047B" w:rsidP="0043047B">
            <w:pPr>
              <w:jc w:val="center"/>
              <w:rPr>
                <w:sz w:val="18"/>
                <w:lang w:val="en-US"/>
              </w:rPr>
            </w:pPr>
            <w:r w:rsidRPr="00741839">
              <w:rPr>
                <w:sz w:val="18"/>
              </w:rPr>
              <w:t xml:space="preserve">J12-J16, </w:t>
            </w:r>
            <w:r w:rsidRPr="00741839">
              <w:rPr>
                <w:sz w:val="18"/>
                <w:lang w:val="en-US"/>
              </w:rPr>
              <w:t>J18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tabs>
                <w:tab w:val="left" w:pos="589"/>
              </w:tabs>
              <w:ind w:left="284"/>
              <w:rPr>
                <w:szCs w:val="24"/>
                <w:highlight w:val="yellow"/>
              </w:rPr>
            </w:pPr>
            <w:r w:rsidRPr="00741839">
              <w:rPr>
                <w:sz w:val="18"/>
              </w:rPr>
              <w:t xml:space="preserve">       из них</w:t>
            </w:r>
            <w:r w:rsidRPr="00741839">
              <w:rPr>
                <w:sz w:val="18"/>
              </w:rPr>
              <w:br/>
              <w:t>бронхопневмония, вызванная  S.Pneumoniae</w:t>
            </w:r>
          </w:p>
        </w:tc>
        <w:tc>
          <w:tcPr>
            <w:tcW w:w="882" w:type="dxa"/>
            <w:vAlign w:val="center"/>
          </w:tcPr>
          <w:p w:rsidR="0043047B" w:rsidRPr="00741839" w:rsidRDefault="0043047B" w:rsidP="0043047B">
            <w:pPr>
              <w:jc w:val="center"/>
              <w:rPr>
                <w:sz w:val="18"/>
              </w:rPr>
            </w:pPr>
            <w:r w:rsidRPr="00741839">
              <w:rPr>
                <w:sz w:val="18"/>
              </w:rPr>
              <w:t>11.3.1</w:t>
            </w:r>
          </w:p>
        </w:tc>
        <w:tc>
          <w:tcPr>
            <w:tcW w:w="1276" w:type="dxa"/>
            <w:vAlign w:val="center"/>
          </w:tcPr>
          <w:p w:rsidR="0043047B" w:rsidRPr="00741839" w:rsidRDefault="0043047B" w:rsidP="0043047B">
            <w:pPr>
              <w:jc w:val="center"/>
              <w:rPr>
                <w:sz w:val="18"/>
              </w:rPr>
            </w:pPr>
            <w:r w:rsidRPr="00741839">
              <w:rPr>
                <w:sz w:val="18"/>
              </w:rPr>
              <w:t>J13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острые респираторные</w:t>
            </w:r>
          </w:p>
          <w:p w:rsidR="0043047B" w:rsidRPr="00741839" w:rsidRDefault="0043047B" w:rsidP="0043047B">
            <w:pPr>
              <w:ind w:left="284"/>
              <w:rPr>
                <w:sz w:val="18"/>
              </w:rPr>
            </w:pPr>
            <w:r w:rsidRPr="00741839">
              <w:rPr>
                <w:sz w:val="18"/>
              </w:rPr>
              <w:t>инфекции нижних дыхательных путей</w:t>
            </w:r>
          </w:p>
        </w:tc>
        <w:tc>
          <w:tcPr>
            <w:tcW w:w="882" w:type="dxa"/>
            <w:vAlign w:val="center"/>
          </w:tcPr>
          <w:p w:rsidR="0043047B" w:rsidRPr="00741839" w:rsidRDefault="0043047B" w:rsidP="0043047B">
            <w:pPr>
              <w:jc w:val="center"/>
              <w:rPr>
                <w:sz w:val="18"/>
              </w:rPr>
            </w:pPr>
            <w:r w:rsidRPr="00741839">
              <w:rPr>
                <w:sz w:val="18"/>
              </w:rPr>
              <w:t>11.4</w:t>
            </w:r>
          </w:p>
        </w:tc>
        <w:tc>
          <w:tcPr>
            <w:tcW w:w="1276" w:type="dxa"/>
            <w:vAlign w:val="center"/>
          </w:tcPr>
          <w:p w:rsidR="0043047B" w:rsidRPr="00741839" w:rsidRDefault="0043047B" w:rsidP="0043047B">
            <w:pPr>
              <w:jc w:val="center"/>
              <w:rPr>
                <w:sz w:val="18"/>
              </w:rPr>
            </w:pPr>
            <w:r w:rsidRPr="00741839">
              <w:rPr>
                <w:sz w:val="18"/>
                <w:lang w:val="en-US"/>
              </w:rPr>
              <w:t>J</w:t>
            </w:r>
            <w:r w:rsidRPr="00741839">
              <w:rPr>
                <w:sz w:val="18"/>
              </w:rPr>
              <w:t>20-</w:t>
            </w:r>
            <w:r w:rsidRPr="00741839">
              <w:rPr>
                <w:sz w:val="18"/>
                <w:lang w:val="en-US"/>
              </w:rPr>
              <w:t>J</w:t>
            </w:r>
            <w:r w:rsidRPr="00741839">
              <w:rPr>
                <w:sz w:val="18"/>
              </w:rPr>
              <w:t>22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аллергический ринит (поллиноз)</w:t>
            </w:r>
          </w:p>
        </w:tc>
        <w:tc>
          <w:tcPr>
            <w:tcW w:w="882" w:type="dxa"/>
            <w:vAlign w:val="center"/>
          </w:tcPr>
          <w:p w:rsidR="0043047B" w:rsidRPr="00741839" w:rsidRDefault="0043047B" w:rsidP="0043047B">
            <w:pPr>
              <w:jc w:val="center"/>
              <w:rPr>
                <w:sz w:val="18"/>
              </w:rPr>
            </w:pPr>
            <w:r w:rsidRPr="00741839">
              <w:rPr>
                <w:sz w:val="18"/>
              </w:rPr>
              <w:t>11.5</w:t>
            </w:r>
          </w:p>
        </w:tc>
        <w:tc>
          <w:tcPr>
            <w:tcW w:w="1276" w:type="dxa"/>
            <w:vAlign w:val="center"/>
          </w:tcPr>
          <w:p w:rsidR="0043047B" w:rsidRPr="00741839" w:rsidRDefault="0043047B" w:rsidP="0043047B">
            <w:pPr>
              <w:jc w:val="center"/>
              <w:rPr>
                <w:sz w:val="18"/>
              </w:rPr>
            </w:pPr>
            <w:r w:rsidRPr="00741839">
              <w:rPr>
                <w:sz w:val="18"/>
              </w:rPr>
              <w:t>J30.1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хронические болезни миндалин</w:t>
            </w:r>
            <w:r w:rsidRPr="00741839">
              <w:rPr>
                <w:sz w:val="18"/>
              </w:rPr>
              <w:br/>
              <w:t>и аденоидов, перитонзиллярный абсцесс</w:t>
            </w:r>
          </w:p>
        </w:tc>
        <w:tc>
          <w:tcPr>
            <w:tcW w:w="882" w:type="dxa"/>
            <w:vAlign w:val="center"/>
          </w:tcPr>
          <w:p w:rsidR="0043047B" w:rsidRPr="00741839" w:rsidRDefault="0043047B" w:rsidP="0043047B">
            <w:pPr>
              <w:jc w:val="center"/>
              <w:rPr>
                <w:sz w:val="18"/>
              </w:rPr>
            </w:pPr>
            <w:r w:rsidRPr="00741839">
              <w:rPr>
                <w:sz w:val="18"/>
              </w:rPr>
              <w:t>11.6</w:t>
            </w:r>
          </w:p>
        </w:tc>
        <w:tc>
          <w:tcPr>
            <w:tcW w:w="1276" w:type="dxa"/>
            <w:vAlign w:val="center"/>
          </w:tcPr>
          <w:p w:rsidR="0043047B" w:rsidRPr="00741839" w:rsidRDefault="0043047B" w:rsidP="0043047B">
            <w:pPr>
              <w:jc w:val="center"/>
              <w:rPr>
                <w:sz w:val="18"/>
              </w:rPr>
            </w:pPr>
            <w:r w:rsidRPr="00741839">
              <w:rPr>
                <w:sz w:val="18"/>
              </w:rPr>
              <w:t>J35- J36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бронхит хронический и неуточненный, </w:t>
            </w:r>
          </w:p>
          <w:p w:rsidR="0043047B" w:rsidRPr="00741839" w:rsidRDefault="0043047B" w:rsidP="0043047B">
            <w:pPr>
              <w:ind w:left="278"/>
              <w:rPr>
                <w:sz w:val="18"/>
              </w:rPr>
            </w:pPr>
            <w:r w:rsidRPr="00741839">
              <w:rPr>
                <w:sz w:val="18"/>
              </w:rPr>
              <w:t xml:space="preserve">эмфизема </w:t>
            </w:r>
          </w:p>
        </w:tc>
        <w:tc>
          <w:tcPr>
            <w:tcW w:w="882" w:type="dxa"/>
            <w:vAlign w:val="center"/>
          </w:tcPr>
          <w:p w:rsidR="0043047B" w:rsidRPr="00741839" w:rsidRDefault="0043047B" w:rsidP="0043047B">
            <w:pPr>
              <w:jc w:val="center"/>
              <w:rPr>
                <w:sz w:val="18"/>
              </w:rPr>
            </w:pPr>
            <w:r w:rsidRPr="00741839">
              <w:rPr>
                <w:sz w:val="18"/>
              </w:rPr>
              <w:t>11.7</w:t>
            </w:r>
          </w:p>
        </w:tc>
        <w:tc>
          <w:tcPr>
            <w:tcW w:w="1276" w:type="dxa"/>
            <w:vAlign w:val="center"/>
          </w:tcPr>
          <w:p w:rsidR="0043047B" w:rsidRPr="00741839" w:rsidRDefault="0043047B" w:rsidP="0043047B">
            <w:pPr>
              <w:jc w:val="center"/>
              <w:rPr>
                <w:sz w:val="18"/>
              </w:rPr>
            </w:pPr>
            <w:r w:rsidRPr="00741839">
              <w:rPr>
                <w:sz w:val="18"/>
              </w:rPr>
              <w:t>J40-J43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другая хроническая обструктивная</w:t>
            </w:r>
          </w:p>
          <w:p w:rsidR="0043047B" w:rsidRPr="00741839" w:rsidRDefault="0043047B" w:rsidP="0043047B">
            <w:pPr>
              <w:ind w:left="278"/>
              <w:rPr>
                <w:sz w:val="18"/>
              </w:rPr>
            </w:pPr>
            <w:r w:rsidRPr="00741839">
              <w:rPr>
                <w:sz w:val="18"/>
              </w:rPr>
              <w:t xml:space="preserve">легочная болезнь </w:t>
            </w:r>
          </w:p>
        </w:tc>
        <w:tc>
          <w:tcPr>
            <w:tcW w:w="882" w:type="dxa"/>
            <w:vAlign w:val="center"/>
          </w:tcPr>
          <w:p w:rsidR="0043047B" w:rsidRPr="00741839" w:rsidRDefault="0043047B" w:rsidP="0043047B">
            <w:pPr>
              <w:jc w:val="center"/>
              <w:rPr>
                <w:sz w:val="18"/>
              </w:rPr>
            </w:pPr>
            <w:r w:rsidRPr="00741839">
              <w:rPr>
                <w:sz w:val="18"/>
              </w:rPr>
              <w:t>11.8</w:t>
            </w:r>
          </w:p>
        </w:tc>
        <w:tc>
          <w:tcPr>
            <w:tcW w:w="1276" w:type="dxa"/>
            <w:vAlign w:val="center"/>
          </w:tcPr>
          <w:p w:rsidR="0043047B" w:rsidRPr="00741839" w:rsidRDefault="0043047B" w:rsidP="0043047B">
            <w:pPr>
              <w:jc w:val="center"/>
              <w:rPr>
                <w:sz w:val="18"/>
              </w:rPr>
            </w:pPr>
            <w:r w:rsidRPr="00741839">
              <w:rPr>
                <w:sz w:val="18"/>
              </w:rPr>
              <w:t>J44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бронхоэктатическая болезнь</w:t>
            </w:r>
          </w:p>
        </w:tc>
        <w:tc>
          <w:tcPr>
            <w:tcW w:w="882" w:type="dxa"/>
            <w:vAlign w:val="center"/>
          </w:tcPr>
          <w:p w:rsidR="0043047B" w:rsidRPr="00741839" w:rsidRDefault="0043047B" w:rsidP="0043047B">
            <w:pPr>
              <w:jc w:val="center"/>
              <w:rPr>
                <w:sz w:val="18"/>
              </w:rPr>
            </w:pPr>
            <w:r w:rsidRPr="00741839">
              <w:rPr>
                <w:sz w:val="18"/>
              </w:rPr>
              <w:t>11.9</w:t>
            </w:r>
          </w:p>
        </w:tc>
        <w:tc>
          <w:tcPr>
            <w:tcW w:w="1276" w:type="dxa"/>
            <w:vAlign w:val="center"/>
          </w:tcPr>
          <w:p w:rsidR="0043047B" w:rsidRPr="00741839" w:rsidRDefault="0043047B" w:rsidP="0043047B">
            <w:pPr>
              <w:jc w:val="center"/>
              <w:rPr>
                <w:sz w:val="18"/>
              </w:rPr>
            </w:pPr>
            <w:r w:rsidRPr="00741839">
              <w:rPr>
                <w:sz w:val="18"/>
              </w:rPr>
              <w:t>J47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астма; астматический статус</w:t>
            </w:r>
          </w:p>
        </w:tc>
        <w:tc>
          <w:tcPr>
            <w:tcW w:w="882" w:type="dxa"/>
            <w:vAlign w:val="center"/>
          </w:tcPr>
          <w:p w:rsidR="0043047B" w:rsidRPr="00741839" w:rsidRDefault="0043047B" w:rsidP="0043047B">
            <w:pPr>
              <w:jc w:val="center"/>
              <w:rPr>
                <w:sz w:val="18"/>
              </w:rPr>
            </w:pPr>
            <w:r w:rsidRPr="00741839">
              <w:rPr>
                <w:sz w:val="18"/>
              </w:rPr>
              <w:t>11.10</w:t>
            </w:r>
          </w:p>
        </w:tc>
        <w:tc>
          <w:tcPr>
            <w:tcW w:w="1276" w:type="dxa"/>
            <w:vAlign w:val="center"/>
          </w:tcPr>
          <w:p w:rsidR="0043047B" w:rsidRPr="00741839" w:rsidRDefault="0043047B" w:rsidP="0043047B">
            <w:pPr>
              <w:jc w:val="center"/>
              <w:rPr>
                <w:sz w:val="18"/>
              </w:rPr>
            </w:pPr>
            <w:r w:rsidRPr="00741839">
              <w:rPr>
                <w:sz w:val="18"/>
              </w:rPr>
              <w:t>J45, J46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другие интерстициальные легочные </w:t>
            </w:r>
          </w:p>
          <w:p w:rsidR="0043047B" w:rsidRPr="00741839" w:rsidRDefault="0043047B" w:rsidP="0043047B">
            <w:pPr>
              <w:ind w:left="278"/>
              <w:rPr>
                <w:sz w:val="18"/>
              </w:rPr>
            </w:pPr>
            <w:r w:rsidRPr="00741839">
              <w:rPr>
                <w:sz w:val="18"/>
              </w:rPr>
              <w:t xml:space="preserve">болезни, гнойные и некротические </w:t>
            </w:r>
          </w:p>
          <w:p w:rsidR="0043047B" w:rsidRPr="00741839" w:rsidRDefault="0043047B" w:rsidP="0043047B">
            <w:pPr>
              <w:ind w:left="278"/>
              <w:rPr>
                <w:sz w:val="18"/>
              </w:rPr>
            </w:pPr>
            <w:r w:rsidRPr="00741839">
              <w:rPr>
                <w:sz w:val="18"/>
              </w:rPr>
              <w:t>состояния нижних дыхательных путей, другие болезни плевры</w:t>
            </w:r>
          </w:p>
        </w:tc>
        <w:tc>
          <w:tcPr>
            <w:tcW w:w="882" w:type="dxa"/>
            <w:vAlign w:val="center"/>
          </w:tcPr>
          <w:p w:rsidR="0043047B" w:rsidRPr="00741839" w:rsidRDefault="0043047B" w:rsidP="0043047B">
            <w:pPr>
              <w:jc w:val="center"/>
              <w:rPr>
                <w:sz w:val="18"/>
              </w:rPr>
            </w:pPr>
            <w:r w:rsidRPr="00741839">
              <w:rPr>
                <w:sz w:val="18"/>
              </w:rPr>
              <w:t>11.11</w:t>
            </w:r>
          </w:p>
        </w:tc>
        <w:tc>
          <w:tcPr>
            <w:tcW w:w="1276" w:type="dxa"/>
            <w:vAlign w:val="center"/>
          </w:tcPr>
          <w:p w:rsidR="0043047B" w:rsidRPr="00741839" w:rsidRDefault="0043047B" w:rsidP="0043047B">
            <w:pPr>
              <w:jc w:val="center"/>
              <w:rPr>
                <w:sz w:val="18"/>
              </w:rPr>
            </w:pPr>
            <w:r w:rsidRPr="00741839">
              <w:rPr>
                <w:sz w:val="18"/>
              </w:rPr>
              <w:t>J84-</w:t>
            </w:r>
            <w:r w:rsidRPr="00741839">
              <w:rPr>
                <w:sz w:val="18"/>
                <w:lang w:val="en-US"/>
              </w:rPr>
              <w:t>J</w:t>
            </w:r>
            <w:r w:rsidRPr="00741839">
              <w:rPr>
                <w:sz w:val="18"/>
              </w:rPr>
              <w:t>90,</w:t>
            </w:r>
            <w:r w:rsidRPr="00741839">
              <w:rPr>
                <w:sz w:val="18"/>
              </w:rPr>
              <w:br/>
            </w:r>
            <w:r w:rsidRPr="00741839">
              <w:rPr>
                <w:sz w:val="18"/>
                <w:lang w:val="en-US"/>
              </w:rPr>
              <w:t>J</w:t>
            </w:r>
            <w:r w:rsidRPr="00741839">
              <w:rPr>
                <w:sz w:val="18"/>
              </w:rPr>
              <w:t>92-</w:t>
            </w:r>
            <w:r w:rsidRPr="00741839">
              <w:rPr>
                <w:sz w:val="18"/>
                <w:lang w:val="en-US"/>
              </w:rPr>
              <w:t>J</w:t>
            </w:r>
            <w:r w:rsidRPr="00741839">
              <w:rPr>
                <w:sz w:val="18"/>
              </w:rPr>
              <w:t xml:space="preserve">94 </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36"/>
              <w:rPr>
                <w:b/>
                <w:sz w:val="18"/>
              </w:rPr>
            </w:pPr>
            <w:r w:rsidRPr="00741839">
              <w:rPr>
                <w:b/>
                <w:sz w:val="18"/>
              </w:rPr>
              <w:t>болезни органов пищеварения</w:t>
            </w:r>
          </w:p>
        </w:tc>
        <w:tc>
          <w:tcPr>
            <w:tcW w:w="882" w:type="dxa"/>
            <w:vAlign w:val="center"/>
          </w:tcPr>
          <w:p w:rsidR="0043047B" w:rsidRPr="00741839" w:rsidRDefault="0043047B" w:rsidP="0043047B">
            <w:pPr>
              <w:jc w:val="center"/>
              <w:rPr>
                <w:b/>
                <w:sz w:val="18"/>
              </w:rPr>
            </w:pPr>
            <w:r w:rsidRPr="00741839">
              <w:rPr>
                <w:b/>
                <w:sz w:val="18"/>
              </w:rPr>
              <w:t>12.0</w:t>
            </w:r>
          </w:p>
        </w:tc>
        <w:tc>
          <w:tcPr>
            <w:tcW w:w="1276" w:type="dxa"/>
            <w:vAlign w:val="center"/>
          </w:tcPr>
          <w:p w:rsidR="0043047B" w:rsidRPr="00F428EE" w:rsidRDefault="0043047B" w:rsidP="0043047B">
            <w:pPr>
              <w:pStyle w:val="7"/>
              <w:jc w:val="center"/>
              <w:rPr>
                <w:sz w:val="18"/>
                <w:lang w:val="ru-RU" w:eastAsia="ru-RU"/>
              </w:rPr>
            </w:pPr>
            <w:r w:rsidRPr="00F428EE">
              <w:rPr>
                <w:sz w:val="18"/>
                <w:lang w:val="ru-RU" w:eastAsia="ru-RU"/>
              </w:rPr>
              <w:t>K00-K92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из них:</w:t>
            </w:r>
          </w:p>
          <w:p w:rsidR="0043047B" w:rsidRPr="00741839" w:rsidRDefault="0043047B" w:rsidP="0043047B">
            <w:pPr>
              <w:ind w:left="278"/>
              <w:rPr>
                <w:sz w:val="18"/>
              </w:rPr>
            </w:pPr>
            <w:r w:rsidRPr="00741839">
              <w:rPr>
                <w:sz w:val="18"/>
              </w:rPr>
              <w:t>язва желудка и двенадцатиперстной кишки</w:t>
            </w:r>
          </w:p>
        </w:tc>
        <w:tc>
          <w:tcPr>
            <w:tcW w:w="882" w:type="dxa"/>
            <w:vAlign w:val="center"/>
          </w:tcPr>
          <w:p w:rsidR="0043047B" w:rsidRPr="00741839" w:rsidRDefault="0043047B" w:rsidP="0043047B">
            <w:pPr>
              <w:jc w:val="center"/>
              <w:rPr>
                <w:sz w:val="18"/>
              </w:rPr>
            </w:pPr>
            <w:r w:rsidRPr="00741839">
              <w:rPr>
                <w:sz w:val="18"/>
              </w:rPr>
              <w:t>12.1</w:t>
            </w:r>
          </w:p>
        </w:tc>
        <w:tc>
          <w:tcPr>
            <w:tcW w:w="1276" w:type="dxa"/>
            <w:vAlign w:val="center"/>
          </w:tcPr>
          <w:p w:rsidR="0043047B" w:rsidRPr="00741839" w:rsidRDefault="0043047B" w:rsidP="0043047B">
            <w:pPr>
              <w:jc w:val="center"/>
              <w:rPr>
                <w:sz w:val="18"/>
              </w:rPr>
            </w:pPr>
            <w:r w:rsidRPr="00741839">
              <w:rPr>
                <w:sz w:val="18"/>
              </w:rPr>
              <w:t>K25-K26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гастрит и дуоденит</w:t>
            </w:r>
          </w:p>
        </w:tc>
        <w:tc>
          <w:tcPr>
            <w:tcW w:w="882" w:type="dxa"/>
            <w:vAlign w:val="center"/>
          </w:tcPr>
          <w:p w:rsidR="0043047B" w:rsidRPr="00741839" w:rsidRDefault="0043047B" w:rsidP="0043047B">
            <w:pPr>
              <w:jc w:val="center"/>
              <w:rPr>
                <w:sz w:val="18"/>
              </w:rPr>
            </w:pPr>
            <w:r w:rsidRPr="00741839">
              <w:rPr>
                <w:sz w:val="18"/>
              </w:rPr>
              <w:t>12.2</w:t>
            </w:r>
          </w:p>
        </w:tc>
        <w:tc>
          <w:tcPr>
            <w:tcW w:w="1276" w:type="dxa"/>
            <w:vAlign w:val="center"/>
          </w:tcPr>
          <w:p w:rsidR="0043047B" w:rsidRPr="00741839" w:rsidRDefault="0043047B" w:rsidP="0043047B">
            <w:pPr>
              <w:jc w:val="center"/>
              <w:rPr>
                <w:sz w:val="18"/>
              </w:rPr>
            </w:pPr>
            <w:r w:rsidRPr="00741839">
              <w:rPr>
                <w:sz w:val="18"/>
              </w:rPr>
              <w:t>K29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 xml:space="preserve">грыжи </w:t>
            </w:r>
          </w:p>
        </w:tc>
        <w:tc>
          <w:tcPr>
            <w:tcW w:w="882" w:type="dxa"/>
            <w:vAlign w:val="center"/>
          </w:tcPr>
          <w:p w:rsidR="0043047B" w:rsidRPr="00741839" w:rsidRDefault="0043047B" w:rsidP="0043047B">
            <w:pPr>
              <w:jc w:val="center"/>
              <w:rPr>
                <w:sz w:val="18"/>
              </w:rPr>
            </w:pPr>
            <w:r w:rsidRPr="00741839">
              <w:rPr>
                <w:sz w:val="18"/>
              </w:rPr>
              <w:t>12.3</w:t>
            </w:r>
          </w:p>
        </w:tc>
        <w:tc>
          <w:tcPr>
            <w:tcW w:w="1276" w:type="dxa"/>
            <w:vAlign w:val="center"/>
          </w:tcPr>
          <w:p w:rsidR="0043047B" w:rsidRPr="00741839" w:rsidRDefault="0043047B" w:rsidP="0043047B">
            <w:pPr>
              <w:jc w:val="center"/>
              <w:rPr>
                <w:sz w:val="18"/>
              </w:rPr>
            </w:pPr>
            <w:r w:rsidRPr="00741839">
              <w:rPr>
                <w:sz w:val="18"/>
              </w:rPr>
              <w:t>К40-К46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неинфекционный энтерит и колит</w:t>
            </w:r>
          </w:p>
        </w:tc>
        <w:tc>
          <w:tcPr>
            <w:tcW w:w="882" w:type="dxa"/>
            <w:vAlign w:val="center"/>
          </w:tcPr>
          <w:p w:rsidR="0043047B" w:rsidRPr="00741839" w:rsidRDefault="0043047B" w:rsidP="0043047B">
            <w:pPr>
              <w:jc w:val="center"/>
              <w:rPr>
                <w:sz w:val="18"/>
              </w:rPr>
            </w:pPr>
            <w:r w:rsidRPr="00741839">
              <w:rPr>
                <w:sz w:val="18"/>
              </w:rPr>
              <w:t>12.4</w:t>
            </w:r>
          </w:p>
        </w:tc>
        <w:tc>
          <w:tcPr>
            <w:tcW w:w="1276" w:type="dxa"/>
            <w:vAlign w:val="center"/>
          </w:tcPr>
          <w:p w:rsidR="0043047B" w:rsidRPr="00741839" w:rsidRDefault="0043047B" w:rsidP="0043047B">
            <w:pPr>
              <w:jc w:val="center"/>
              <w:rPr>
                <w:sz w:val="18"/>
              </w:rPr>
            </w:pPr>
            <w:r w:rsidRPr="00741839">
              <w:rPr>
                <w:sz w:val="18"/>
              </w:rPr>
              <w:t>K50-K52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84"/>
              <w:rPr>
                <w:sz w:val="18"/>
              </w:rPr>
            </w:pPr>
            <w:r w:rsidRPr="00741839">
              <w:rPr>
                <w:sz w:val="18"/>
              </w:rPr>
              <w:t xml:space="preserve">    из них</w:t>
            </w:r>
          </w:p>
          <w:p w:rsidR="0043047B" w:rsidRPr="00741839" w:rsidRDefault="0043047B" w:rsidP="0043047B">
            <w:pPr>
              <w:ind w:left="284"/>
              <w:rPr>
                <w:sz w:val="18"/>
              </w:rPr>
            </w:pPr>
            <w:r w:rsidRPr="00741839">
              <w:rPr>
                <w:sz w:val="18"/>
              </w:rPr>
              <w:t xml:space="preserve">    болезнь Крона</w:t>
            </w:r>
          </w:p>
        </w:tc>
        <w:tc>
          <w:tcPr>
            <w:tcW w:w="882" w:type="dxa"/>
            <w:vAlign w:val="center"/>
          </w:tcPr>
          <w:p w:rsidR="0043047B" w:rsidRPr="00741839" w:rsidRDefault="0043047B" w:rsidP="0043047B">
            <w:pPr>
              <w:jc w:val="center"/>
              <w:rPr>
                <w:sz w:val="18"/>
              </w:rPr>
            </w:pPr>
            <w:r w:rsidRPr="00741839">
              <w:rPr>
                <w:sz w:val="18"/>
              </w:rPr>
              <w:t>12.4.1</w:t>
            </w:r>
          </w:p>
        </w:tc>
        <w:tc>
          <w:tcPr>
            <w:tcW w:w="1276" w:type="dxa"/>
            <w:vAlign w:val="center"/>
          </w:tcPr>
          <w:p w:rsidR="0043047B" w:rsidRPr="00741839" w:rsidRDefault="0043047B" w:rsidP="0043047B">
            <w:pPr>
              <w:jc w:val="center"/>
              <w:rPr>
                <w:sz w:val="18"/>
              </w:rPr>
            </w:pPr>
            <w:r w:rsidRPr="00741839">
              <w:rPr>
                <w:sz w:val="18"/>
              </w:rPr>
              <w:t>K50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 xml:space="preserve">    язвенный колит</w:t>
            </w:r>
          </w:p>
        </w:tc>
        <w:tc>
          <w:tcPr>
            <w:tcW w:w="882" w:type="dxa"/>
            <w:vAlign w:val="center"/>
          </w:tcPr>
          <w:p w:rsidR="0043047B" w:rsidRPr="00741839" w:rsidRDefault="0043047B" w:rsidP="0043047B">
            <w:pPr>
              <w:jc w:val="center"/>
              <w:rPr>
                <w:sz w:val="18"/>
              </w:rPr>
            </w:pPr>
            <w:r w:rsidRPr="00741839">
              <w:rPr>
                <w:sz w:val="18"/>
              </w:rPr>
              <w:t>12.4.2</w:t>
            </w:r>
          </w:p>
        </w:tc>
        <w:tc>
          <w:tcPr>
            <w:tcW w:w="1276" w:type="dxa"/>
            <w:vAlign w:val="center"/>
          </w:tcPr>
          <w:p w:rsidR="0043047B" w:rsidRPr="00741839" w:rsidRDefault="0043047B" w:rsidP="0043047B">
            <w:pPr>
              <w:jc w:val="center"/>
              <w:rPr>
                <w:sz w:val="18"/>
              </w:rPr>
            </w:pPr>
            <w:r w:rsidRPr="00741839">
              <w:rPr>
                <w:sz w:val="18"/>
              </w:rPr>
              <w:t>K51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другие болезни кишечника</w:t>
            </w:r>
          </w:p>
        </w:tc>
        <w:tc>
          <w:tcPr>
            <w:tcW w:w="882" w:type="dxa"/>
            <w:vAlign w:val="center"/>
          </w:tcPr>
          <w:p w:rsidR="0043047B" w:rsidRPr="00741839" w:rsidRDefault="0043047B" w:rsidP="0043047B">
            <w:pPr>
              <w:jc w:val="center"/>
              <w:rPr>
                <w:sz w:val="18"/>
              </w:rPr>
            </w:pPr>
            <w:r w:rsidRPr="00741839">
              <w:rPr>
                <w:sz w:val="18"/>
              </w:rPr>
              <w:t>12.5</w:t>
            </w:r>
          </w:p>
        </w:tc>
        <w:tc>
          <w:tcPr>
            <w:tcW w:w="1276" w:type="dxa"/>
            <w:vAlign w:val="center"/>
          </w:tcPr>
          <w:p w:rsidR="0043047B" w:rsidRPr="00741839" w:rsidRDefault="0043047B" w:rsidP="0043047B">
            <w:pPr>
              <w:jc w:val="center"/>
              <w:rPr>
                <w:sz w:val="18"/>
              </w:rPr>
            </w:pPr>
            <w:r w:rsidRPr="00741839">
              <w:rPr>
                <w:sz w:val="18"/>
              </w:rPr>
              <w:t>К55-К63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 xml:space="preserve">    из них</w:t>
            </w:r>
          </w:p>
          <w:p w:rsidR="0043047B" w:rsidRPr="00741839" w:rsidRDefault="0043047B" w:rsidP="0043047B">
            <w:pPr>
              <w:ind w:left="284" w:firstLine="173"/>
              <w:rPr>
                <w:sz w:val="18"/>
              </w:rPr>
            </w:pPr>
            <w:r w:rsidRPr="00741839">
              <w:rPr>
                <w:sz w:val="18"/>
              </w:rPr>
              <w:t xml:space="preserve">паралитический илеус и непроходимость </w:t>
            </w:r>
          </w:p>
          <w:p w:rsidR="0043047B" w:rsidRPr="00741839" w:rsidRDefault="0043047B" w:rsidP="0043047B">
            <w:pPr>
              <w:ind w:left="284" w:firstLine="173"/>
              <w:rPr>
                <w:sz w:val="18"/>
              </w:rPr>
            </w:pPr>
            <w:r w:rsidRPr="00741839">
              <w:rPr>
                <w:sz w:val="18"/>
              </w:rPr>
              <w:t xml:space="preserve">кишечника без грыжи </w:t>
            </w:r>
          </w:p>
        </w:tc>
        <w:tc>
          <w:tcPr>
            <w:tcW w:w="882" w:type="dxa"/>
            <w:vAlign w:val="center"/>
          </w:tcPr>
          <w:p w:rsidR="0043047B" w:rsidRPr="00741839" w:rsidRDefault="0043047B" w:rsidP="0043047B">
            <w:pPr>
              <w:jc w:val="center"/>
              <w:rPr>
                <w:sz w:val="18"/>
              </w:rPr>
            </w:pPr>
            <w:r w:rsidRPr="00741839">
              <w:rPr>
                <w:sz w:val="18"/>
              </w:rPr>
              <w:t>12.5.1</w:t>
            </w:r>
          </w:p>
        </w:tc>
        <w:tc>
          <w:tcPr>
            <w:tcW w:w="1276" w:type="dxa"/>
            <w:vAlign w:val="center"/>
          </w:tcPr>
          <w:p w:rsidR="0043047B" w:rsidRPr="00741839" w:rsidRDefault="0043047B" w:rsidP="0043047B">
            <w:pPr>
              <w:jc w:val="center"/>
              <w:rPr>
                <w:sz w:val="18"/>
              </w:rPr>
            </w:pPr>
            <w:r w:rsidRPr="00741839">
              <w:rPr>
                <w:sz w:val="18"/>
              </w:rPr>
              <w:t>К56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геморрой</w:t>
            </w:r>
          </w:p>
        </w:tc>
        <w:tc>
          <w:tcPr>
            <w:tcW w:w="882" w:type="dxa"/>
            <w:vAlign w:val="center"/>
          </w:tcPr>
          <w:p w:rsidR="0043047B" w:rsidRPr="00741839" w:rsidRDefault="0043047B" w:rsidP="0043047B">
            <w:pPr>
              <w:jc w:val="center"/>
              <w:rPr>
                <w:sz w:val="18"/>
              </w:rPr>
            </w:pPr>
            <w:r w:rsidRPr="00741839">
              <w:rPr>
                <w:sz w:val="18"/>
              </w:rPr>
              <w:t>12.6</w:t>
            </w:r>
          </w:p>
        </w:tc>
        <w:tc>
          <w:tcPr>
            <w:tcW w:w="1276" w:type="dxa"/>
            <w:vAlign w:val="center"/>
          </w:tcPr>
          <w:p w:rsidR="0043047B" w:rsidRPr="00741839" w:rsidRDefault="0043047B" w:rsidP="0043047B">
            <w:pPr>
              <w:jc w:val="center"/>
              <w:rPr>
                <w:sz w:val="18"/>
              </w:rPr>
            </w:pPr>
            <w:r w:rsidRPr="00741839">
              <w:rPr>
                <w:sz w:val="18"/>
              </w:rPr>
              <w:t>К64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болезни печени</w:t>
            </w:r>
          </w:p>
        </w:tc>
        <w:tc>
          <w:tcPr>
            <w:tcW w:w="882" w:type="dxa"/>
            <w:vAlign w:val="center"/>
          </w:tcPr>
          <w:p w:rsidR="0043047B" w:rsidRPr="00741839" w:rsidRDefault="0043047B" w:rsidP="0043047B">
            <w:pPr>
              <w:jc w:val="center"/>
              <w:rPr>
                <w:sz w:val="18"/>
              </w:rPr>
            </w:pPr>
            <w:r w:rsidRPr="00741839">
              <w:rPr>
                <w:sz w:val="18"/>
              </w:rPr>
              <w:t>12.7</w:t>
            </w:r>
          </w:p>
        </w:tc>
        <w:tc>
          <w:tcPr>
            <w:tcW w:w="1276" w:type="dxa"/>
            <w:vAlign w:val="center"/>
          </w:tcPr>
          <w:p w:rsidR="0043047B" w:rsidRPr="00741839" w:rsidRDefault="0043047B" w:rsidP="0043047B">
            <w:pPr>
              <w:jc w:val="center"/>
              <w:rPr>
                <w:sz w:val="18"/>
              </w:rPr>
            </w:pPr>
            <w:r w:rsidRPr="00741839">
              <w:rPr>
                <w:sz w:val="18"/>
              </w:rPr>
              <w:t>K70-K76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 xml:space="preserve">из них </w:t>
            </w:r>
          </w:p>
          <w:p w:rsidR="0043047B" w:rsidRPr="00741839" w:rsidRDefault="0043047B" w:rsidP="0043047B">
            <w:pPr>
              <w:ind w:left="420"/>
              <w:rPr>
                <w:sz w:val="18"/>
              </w:rPr>
            </w:pPr>
            <w:r w:rsidRPr="00741839">
              <w:rPr>
                <w:sz w:val="18"/>
              </w:rPr>
              <w:t>фиброз и цирроз печени</w:t>
            </w:r>
          </w:p>
        </w:tc>
        <w:tc>
          <w:tcPr>
            <w:tcW w:w="882" w:type="dxa"/>
            <w:vAlign w:val="center"/>
          </w:tcPr>
          <w:p w:rsidR="0043047B" w:rsidRPr="00741839" w:rsidRDefault="0043047B" w:rsidP="0043047B">
            <w:pPr>
              <w:ind w:right="-108"/>
              <w:jc w:val="center"/>
              <w:rPr>
                <w:sz w:val="18"/>
              </w:rPr>
            </w:pPr>
            <w:r w:rsidRPr="00741839">
              <w:rPr>
                <w:sz w:val="18"/>
              </w:rPr>
              <w:t>12.7.1</w:t>
            </w:r>
          </w:p>
        </w:tc>
        <w:tc>
          <w:tcPr>
            <w:tcW w:w="1276" w:type="dxa"/>
            <w:vAlign w:val="center"/>
          </w:tcPr>
          <w:p w:rsidR="0043047B" w:rsidRPr="00741839" w:rsidRDefault="0043047B" w:rsidP="0043047B">
            <w:pPr>
              <w:jc w:val="center"/>
              <w:rPr>
                <w:sz w:val="18"/>
              </w:rPr>
            </w:pPr>
            <w:r w:rsidRPr="00741839">
              <w:rPr>
                <w:sz w:val="18"/>
              </w:rPr>
              <w:t>К74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84"/>
              <w:rPr>
                <w:sz w:val="18"/>
              </w:rPr>
            </w:pPr>
            <w:r w:rsidRPr="00741839">
              <w:rPr>
                <w:sz w:val="18"/>
              </w:rPr>
              <w:t>болезни желчного пузыря, желчевыводящих путей</w:t>
            </w:r>
          </w:p>
        </w:tc>
        <w:tc>
          <w:tcPr>
            <w:tcW w:w="882" w:type="dxa"/>
            <w:vAlign w:val="center"/>
          </w:tcPr>
          <w:p w:rsidR="0043047B" w:rsidRPr="00741839" w:rsidRDefault="0043047B" w:rsidP="0043047B">
            <w:pPr>
              <w:jc w:val="center"/>
              <w:rPr>
                <w:sz w:val="18"/>
              </w:rPr>
            </w:pPr>
            <w:r w:rsidRPr="00741839">
              <w:rPr>
                <w:sz w:val="18"/>
              </w:rPr>
              <w:t>12.8</w:t>
            </w:r>
          </w:p>
        </w:tc>
        <w:tc>
          <w:tcPr>
            <w:tcW w:w="1276" w:type="dxa"/>
            <w:vAlign w:val="center"/>
          </w:tcPr>
          <w:p w:rsidR="0043047B" w:rsidRPr="00741839" w:rsidRDefault="0043047B" w:rsidP="0043047B">
            <w:pPr>
              <w:jc w:val="center"/>
              <w:rPr>
                <w:sz w:val="18"/>
              </w:rPr>
            </w:pPr>
            <w:r w:rsidRPr="00741839">
              <w:rPr>
                <w:sz w:val="18"/>
              </w:rPr>
              <w:t>K80-83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болезни поджелудочной железы</w:t>
            </w:r>
          </w:p>
        </w:tc>
        <w:tc>
          <w:tcPr>
            <w:tcW w:w="882" w:type="dxa"/>
            <w:vAlign w:val="center"/>
          </w:tcPr>
          <w:p w:rsidR="0043047B" w:rsidRPr="00741839" w:rsidRDefault="0043047B" w:rsidP="0043047B">
            <w:pPr>
              <w:jc w:val="center"/>
              <w:rPr>
                <w:sz w:val="18"/>
              </w:rPr>
            </w:pPr>
            <w:r w:rsidRPr="00741839">
              <w:rPr>
                <w:sz w:val="18"/>
              </w:rPr>
              <w:t>12.9</w:t>
            </w:r>
          </w:p>
        </w:tc>
        <w:tc>
          <w:tcPr>
            <w:tcW w:w="1276" w:type="dxa"/>
            <w:vAlign w:val="center"/>
          </w:tcPr>
          <w:p w:rsidR="0043047B" w:rsidRPr="00741839" w:rsidRDefault="0043047B" w:rsidP="0043047B">
            <w:pPr>
              <w:jc w:val="center"/>
              <w:rPr>
                <w:sz w:val="18"/>
              </w:rPr>
            </w:pPr>
            <w:r w:rsidRPr="00741839">
              <w:rPr>
                <w:sz w:val="18"/>
              </w:rPr>
              <w:t>K85-K86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59128A">
            <w:pPr>
              <w:ind w:left="284"/>
              <w:rPr>
                <w:sz w:val="18"/>
              </w:rPr>
            </w:pPr>
            <w:r w:rsidRPr="00741839">
              <w:rPr>
                <w:sz w:val="18"/>
              </w:rPr>
              <w:t xml:space="preserve">   из них острый панкреатит</w:t>
            </w:r>
          </w:p>
        </w:tc>
        <w:tc>
          <w:tcPr>
            <w:tcW w:w="882" w:type="dxa"/>
            <w:vAlign w:val="center"/>
          </w:tcPr>
          <w:p w:rsidR="0043047B" w:rsidRPr="00741839" w:rsidRDefault="0043047B" w:rsidP="0043047B">
            <w:pPr>
              <w:jc w:val="center"/>
              <w:rPr>
                <w:sz w:val="18"/>
              </w:rPr>
            </w:pPr>
            <w:r w:rsidRPr="00741839">
              <w:rPr>
                <w:sz w:val="18"/>
              </w:rPr>
              <w:t>12.9.1</w:t>
            </w:r>
          </w:p>
        </w:tc>
        <w:tc>
          <w:tcPr>
            <w:tcW w:w="1276" w:type="dxa"/>
            <w:vAlign w:val="center"/>
          </w:tcPr>
          <w:p w:rsidR="0043047B" w:rsidRPr="00741839" w:rsidRDefault="0043047B" w:rsidP="0043047B">
            <w:pPr>
              <w:jc w:val="center"/>
              <w:rPr>
                <w:sz w:val="18"/>
              </w:rPr>
            </w:pPr>
            <w:r w:rsidRPr="00741839">
              <w:rPr>
                <w:sz w:val="18"/>
              </w:rPr>
              <w:t>К85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36"/>
              <w:rPr>
                <w:b/>
                <w:sz w:val="18"/>
              </w:rPr>
            </w:pPr>
            <w:r w:rsidRPr="00741839">
              <w:rPr>
                <w:b/>
                <w:sz w:val="18"/>
              </w:rPr>
              <w:t>болезни кожи и подкожной клетчатки</w:t>
            </w:r>
          </w:p>
        </w:tc>
        <w:tc>
          <w:tcPr>
            <w:tcW w:w="882" w:type="dxa"/>
            <w:vAlign w:val="center"/>
          </w:tcPr>
          <w:p w:rsidR="0043047B" w:rsidRPr="00741839" w:rsidRDefault="0043047B" w:rsidP="0043047B">
            <w:pPr>
              <w:jc w:val="center"/>
              <w:rPr>
                <w:b/>
                <w:sz w:val="18"/>
              </w:rPr>
            </w:pPr>
            <w:r w:rsidRPr="00741839">
              <w:rPr>
                <w:b/>
                <w:sz w:val="18"/>
              </w:rPr>
              <w:t>13.0</w:t>
            </w:r>
          </w:p>
        </w:tc>
        <w:tc>
          <w:tcPr>
            <w:tcW w:w="1276" w:type="dxa"/>
            <w:vAlign w:val="center"/>
          </w:tcPr>
          <w:p w:rsidR="0043047B" w:rsidRPr="00741839" w:rsidRDefault="0043047B" w:rsidP="0043047B">
            <w:pPr>
              <w:jc w:val="center"/>
              <w:rPr>
                <w:b/>
                <w:sz w:val="18"/>
              </w:rPr>
            </w:pPr>
            <w:r w:rsidRPr="00741839">
              <w:rPr>
                <w:b/>
                <w:sz w:val="18"/>
              </w:rPr>
              <w:t>L00-L98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из них:</w:t>
            </w:r>
          </w:p>
          <w:p w:rsidR="0043047B" w:rsidRPr="00741839" w:rsidRDefault="0043047B" w:rsidP="0043047B">
            <w:pPr>
              <w:ind w:left="278"/>
              <w:rPr>
                <w:sz w:val="18"/>
              </w:rPr>
            </w:pPr>
            <w:r w:rsidRPr="00741839">
              <w:rPr>
                <w:sz w:val="18"/>
              </w:rPr>
              <w:t>атопический дерматит</w:t>
            </w:r>
          </w:p>
        </w:tc>
        <w:tc>
          <w:tcPr>
            <w:tcW w:w="882" w:type="dxa"/>
            <w:vAlign w:val="center"/>
          </w:tcPr>
          <w:p w:rsidR="0043047B" w:rsidRPr="00741839" w:rsidRDefault="0043047B" w:rsidP="0043047B">
            <w:pPr>
              <w:jc w:val="center"/>
              <w:rPr>
                <w:sz w:val="18"/>
              </w:rPr>
            </w:pPr>
            <w:r w:rsidRPr="00741839">
              <w:rPr>
                <w:sz w:val="18"/>
              </w:rPr>
              <w:t>13.1</w:t>
            </w:r>
          </w:p>
        </w:tc>
        <w:tc>
          <w:tcPr>
            <w:tcW w:w="1276" w:type="dxa"/>
            <w:vAlign w:val="center"/>
          </w:tcPr>
          <w:p w:rsidR="0043047B" w:rsidRPr="00741839" w:rsidRDefault="0043047B" w:rsidP="0043047B">
            <w:pPr>
              <w:jc w:val="center"/>
              <w:rPr>
                <w:sz w:val="18"/>
              </w:rPr>
            </w:pPr>
            <w:r w:rsidRPr="00741839">
              <w:rPr>
                <w:sz w:val="18"/>
              </w:rPr>
              <w:t>L20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контактный дерматит</w:t>
            </w:r>
          </w:p>
        </w:tc>
        <w:tc>
          <w:tcPr>
            <w:tcW w:w="882" w:type="dxa"/>
            <w:vAlign w:val="center"/>
          </w:tcPr>
          <w:p w:rsidR="0043047B" w:rsidRPr="00741839" w:rsidRDefault="0043047B" w:rsidP="0043047B">
            <w:pPr>
              <w:jc w:val="center"/>
              <w:rPr>
                <w:sz w:val="18"/>
              </w:rPr>
            </w:pPr>
            <w:r w:rsidRPr="00741839">
              <w:rPr>
                <w:sz w:val="18"/>
              </w:rPr>
              <w:t>13.2</w:t>
            </w:r>
          </w:p>
        </w:tc>
        <w:tc>
          <w:tcPr>
            <w:tcW w:w="1276" w:type="dxa"/>
            <w:vAlign w:val="center"/>
          </w:tcPr>
          <w:p w:rsidR="0043047B" w:rsidRPr="00741839" w:rsidRDefault="0043047B" w:rsidP="0043047B">
            <w:pPr>
              <w:jc w:val="center"/>
              <w:rPr>
                <w:sz w:val="18"/>
              </w:rPr>
            </w:pPr>
            <w:r w:rsidRPr="00741839">
              <w:rPr>
                <w:sz w:val="18"/>
              </w:rPr>
              <w:t>L23-L25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другие дерматиты (экзема)</w:t>
            </w:r>
          </w:p>
        </w:tc>
        <w:tc>
          <w:tcPr>
            <w:tcW w:w="882" w:type="dxa"/>
            <w:vAlign w:val="center"/>
          </w:tcPr>
          <w:p w:rsidR="0043047B" w:rsidRPr="00741839" w:rsidRDefault="0043047B" w:rsidP="0043047B">
            <w:pPr>
              <w:jc w:val="center"/>
              <w:rPr>
                <w:sz w:val="18"/>
              </w:rPr>
            </w:pPr>
            <w:r w:rsidRPr="00741839">
              <w:rPr>
                <w:sz w:val="18"/>
              </w:rPr>
              <w:t>13.3</w:t>
            </w:r>
          </w:p>
        </w:tc>
        <w:tc>
          <w:tcPr>
            <w:tcW w:w="1276" w:type="dxa"/>
            <w:vAlign w:val="center"/>
          </w:tcPr>
          <w:p w:rsidR="0043047B" w:rsidRPr="00741839" w:rsidRDefault="0043047B" w:rsidP="0043047B">
            <w:pPr>
              <w:jc w:val="center"/>
              <w:rPr>
                <w:sz w:val="18"/>
              </w:rPr>
            </w:pPr>
            <w:r w:rsidRPr="00741839">
              <w:rPr>
                <w:sz w:val="18"/>
                <w:lang w:val="en-US"/>
              </w:rPr>
              <w:t>L</w:t>
            </w:r>
            <w:r w:rsidRPr="00741839">
              <w:rPr>
                <w:sz w:val="18"/>
              </w:rPr>
              <w:t>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псориаз</w:t>
            </w:r>
          </w:p>
        </w:tc>
        <w:tc>
          <w:tcPr>
            <w:tcW w:w="882" w:type="dxa"/>
            <w:vAlign w:val="center"/>
          </w:tcPr>
          <w:p w:rsidR="0043047B" w:rsidRPr="00741839" w:rsidRDefault="0043047B" w:rsidP="0043047B">
            <w:pPr>
              <w:jc w:val="center"/>
              <w:rPr>
                <w:sz w:val="18"/>
              </w:rPr>
            </w:pPr>
            <w:r w:rsidRPr="00741839">
              <w:rPr>
                <w:sz w:val="18"/>
              </w:rPr>
              <w:t>13.4</w:t>
            </w:r>
          </w:p>
        </w:tc>
        <w:tc>
          <w:tcPr>
            <w:tcW w:w="1276" w:type="dxa"/>
            <w:vAlign w:val="center"/>
          </w:tcPr>
          <w:p w:rsidR="0043047B" w:rsidRPr="00741839" w:rsidRDefault="0043047B" w:rsidP="0043047B">
            <w:pPr>
              <w:jc w:val="center"/>
              <w:rPr>
                <w:sz w:val="18"/>
              </w:rPr>
            </w:pPr>
            <w:r w:rsidRPr="00741839">
              <w:rPr>
                <w:sz w:val="18"/>
                <w:lang w:val="en-US"/>
              </w:rPr>
              <w:t>L</w:t>
            </w:r>
            <w:r w:rsidRPr="00741839">
              <w:rPr>
                <w:sz w:val="18"/>
              </w:rPr>
              <w:t>40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из него псориаз артропатический</w:t>
            </w:r>
          </w:p>
        </w:tc>
        <w:tc>
          <w:tcPr>
            <w:tcW w:w="882" w:type="dxa"/>
            <w:vAlign w:val="center"/>
          </w:tcPr>
          <w:p w:rsidR="0043047B" w:rsidRPr="00741839" w:rsidRDefault="0043047B" w:rsidP="0043047B">
            <w:pPr>
              <w:jc w:val="center"/>
              <w:rPr>
                <w:sz w:val="18"/>
              </w:rPr>
            </w:pPr>
            <w:r w:rsidRPr="00741839">
              <w:rPr>
                <w:sz w:val="18"/>
              </w:rPr>
              <w:t>13.4.1</w:t>
            </w:r>
          </w:p>
        </w:tc>
        <w:tc>
          <w:tcPr>
            <w:tcW w:w="1276" w:type="dxa"/>
            <w:vAlign w:val="center"/>
          </w:tcPr>
          <w:p w:rsidR="0043047B" w:rsidRPr="00741839" w:rsidRDefault="0043047B" w:rsidP="0043047B">
            <w:pPr>
              <w:jc w:val="center"/>
              <w:rPr>
                <w:sz w:val="18"/>
              </w:rPr>
            </w:pPr>
            <w:r w:rsidRPr="00741839">
              <w:rPr>
                <w:sz w:val="18"/>
                <w:lang w:val="en-US"/>
              </w:rPr>
              <w:t>L</w:t>
            </w:r>
            <w:r w:rsidRPr="00741839">
              <w:rPr>
                <w:sz w:val="18"/>
              </w:rPr>
              <w:t>40.5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дискоидная красная волчанка</w:t>
            </w:r>
          </w:p>
        </w:tc>
        <w:tc>
          <w:tcPr>
            <w:tcW w:w="882" w:type="dxa"/>
            <w:vAlign w:val="center"/>
          </w:tcPr>
          <w:p w:rsidR="0043047B" w:rsidRPr="00741839" w:rsidRDefault="0043047B" w:rsidP="0043047B">
            <w:pPr>
              <w:jc w:val="center"/>
              <w:rPr>
                <w:sz w:val="18"/>
              </w:rPr>
            </w:pPr>
            <w:r w:rsidRPr="00741839">
              <w:rPr>
                <w:sz w:val="18"/>
              </w:rPr>
              <w:t>13.5</w:t>
            </w:r>
          </w:p>
        </w:tc>
        <w:tc>
          <w:tcPr>
            <w:tcW w:w="1276" w:type="dxa"/>
            <w:vAlign w:val="center"/>
          </w:tcPr>
          <w:p w:rsidR="0043047B" w:rsidRPr="00741839" w:rsidRDefault="0043047B" w:rsidP="0043047B">
            <w:pPr>
              <w:jc w:val="center"/>
              <w:rPr>
                <w:sz w:val="18"/>
              </w:rPr>
            </w:pPr>
            <w:r w:rsidRPr="00741839">
              <w:rPr>
                <w:sz w:val="18"/>
                <w:lang w:val="en-US"/>
              </w:rPr>
              <w:t>L</w:t>
            </w:r>
            <w:r w:rsidRPr="00741839">
              <w:rPr>
                <w:sz w:val="18"/>
              </w:rPr>
              <w:t>93.0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локализованная склеродермия</w:t>
            </w:r>
          </w:p>
        </w:tc>
        <w:tc>
          <w:tcPr>
            <w:tcW w:w="882" w:type="dxa"/>
            <w:vAlign w:val="center"/>
          </w:tcPr>
          <w:p w:rsidR="0043047B" w:rsidRPr="00741839" w:rsidRDefault="0043047B" w:rsidP="0043047B">
            <w:pPr>
              <w:jc w:val="center"/>
              <w:rPr>
                <w:sz w:val="18"/>
              </w:rPr>
            </w:pPr>
            <w:r w:rsidRPr="00741839">
              <w:rPr>
                <w:sz w:val="18"/>
              </w:rPr>
              <w:t>13.6</w:t>
            </w:r>
          </w:p>
        </w:tc>
        <w:tc>
          <w:tcPr>
            <w:tcW w:w="1276" w:type="dxa"/>
            <w:vAlign w:val="center"/>
          </w:tcPr>
          <w:p w:rsidR="0043047B" w:rsidRPr="00741839" w:rsidRDefault="0043047B" w:rsidP="0043047B">
            <w:pPr>
              <w:jc w:val="center"/>
              <w:rPr>
                <w:sz w:val="18"/>
              </w:rPr>
            </w:pPr>
            <w:r w:rsidRPr="00741839">
              <w:rPr>
                <w:sz w:val="18"/>
                <w:lang w:val="en-US"/>
              </w:rPr>
              <w:t>L</w:t>
            </w:r>
            <w:r w:rsidRPr="00741839">
              <w:rPr>
                <w:sz w:val="18"/>
              </w:rPr>
              <w:t>94.0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36"/>
              <w:rPr>
                <w:b/>
                <w:sz w:val="18"/>
              </w:rPr>
            </w:pPr>
            <w:r w:rsidRPr="00741839">
              <w:rPr>
                <w:b/>
                <w:sz w:val="18"/>
              </w:rPr>
              <w:t>болезни костно-мышечной системы</w:t>
            </w:r>
            <w:r w:rsidRPr="00741839">
              <w:rPr>
                <w:b/>
                <w:sz w:val="18"/>
              </w:rPr>
              <w:br/>
              <w:t>и соединительной ткани</w:t>
            </w:r>
          </w:p>
        </w:tc>
        <w:tc>
          <w:tcPr>
            <w:tcW w:w="882" w:type="dxa"/>
            <w:vAlign w:val="center"/>
          </w:tcPr>
          <w:p w:rsidR="0043047B" w:rsidRPr="00741839" w:rsidRDefault="0043047B" w:rsidP="0043047B">
            <w:pPr>
              <w:jc w:val="center"/>
              <w:rPr>
                <w:b/>
                <w:sz w:val="18"/>
              </w:rPr>
            </w:pPr>
            <w:r w:rsidRPr="00741839">
              <w:rPr>
                <w:b/>
                <w:sz w:val="18"/>
              </w:rPr>
              <w:t>14.0</w:t>
            </w:r>
          </w:p>
        </w:tc>
        <w:tc>
          <w:tcPr>
            <w:tcW w:w="1276" w:type="dxa"/>
            <w:vAlign w:val="center"/>
          </w:tcPr>
          <w:p w:rsidR="0043047B" w:rsidRPr="00741839" w:rsidRDefault="0043047B" w:rsidP="0043047B">
            <w:pPr>
              <w:jc w:val="center"/>
              <w:rPr>
                <w:b/>
                <w:sz w:val="18"/>
              </w:rPr>
            </w:pPr>
            <w:r w:rsidRPr="00741839">
              <w:rPr>
                <w:b/>
                <w:sz w:val="18"/>
              </w:rPr>
              <w:t>M00-M99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из  них:</w:t>
            </w:r>
          </w:p>
          <w:p w:rsidR="0043047B" w:rsidRPr="00741839" w:rsidRDefault="0043047B" w:rsidP="0043047B">
            <w:pPr>
              <w:ind w:left="278"/>
              <w:rPr>
                <w:sz w:val="18"/>
              </w:rPr>
            </w:pPr>
            <w:r w:rsidRPr="00741839">
              <w:rPr>
                <w:sz w:val="18"/>
              </w:rPr>
              <w:t>артропатии</w:t>
            </w:r>
          </w:p>
        </w:tc>
        <w:tc>
          <w:tcPr>
            <w:tcW w:w="882" w:type="dxa"/>
            <w:vAlign w:val="center"/>
          </w:tcPr>
          <w:p w:rsidR="0043047B" w:rsidRPr="00741839" w:rsidRDefault="0043047B" w:rsidP="0043047B">
            <w:pPr>
              <w:jc w:val="center"/>
              <w:rPr>
                <w:sz w:val="18"/>
              </w:rPr>
            </w:pPr>
            <w:r w:rsidRPr="00741839">
              <w:rPr>
                <w:sz w:val="18"/>
              </w:rPr>
              <w:t>14.1</w:t>
            </w:r>
          </w:p>
        </w:tc>
        <w:tc>
          <w:tcPr>
            <w:tcW w:w="1276" w:type="dxa"/>
            <w:vAlign w:val="center"/>
          </w:tcPr>
          <w:p w:rsidR="0043047B" w:rsidRPr="00741839" w:rsidRDefault="0043047B" w:rsidP="0043047B">
            <w:pPr>
              <w:jc w:val="center"/>
              <w:rPr>
                <w:sz w:val="18"/>
              </w:rPr>
            </w:pPr>
            <w:r w:rsidRPr="00741839">
              <w:rPr>
                <w:sz w:val="18"/>
              </w:rPr>
              <w:t>М00-М25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   из них: </w:t>
            </w:r>
          </w:p>
          <w:p w:rsidR="0043047B" w:rsidRPr="00741839" w:rsidRDefault="0043047B" w:rsidP="0043047B">
            <w:pPr>
              <w:ind w:left="278"/>
              <w:rPr>
                <w:sz w:val="18"/>
              </w:rPr>
            </w:pPr>
            <w:r w:rsidRPr="00741839">
              <w:rPr>
                <w:sz w:val="18"/>
              </w:rPr>
              <w:t xml:space="preserve">   пневмококковый артрит и полиартрит</w:t>
            </w:r>
          </w:p>
        </w:tc>
        <w:tc>
          <w:tcPr>
            <w:tcW w:w="882" w:type="dxa"/>
            <w:vAlign w:val="center"/>
          </w:tcPr>
          <w:p w:rsidR="0043047B" w:rsidRPr="00741839" w:rsidRDefault="0043047B" w:rsidP="0043047B">
            <w:pPr>
              <w:jc w:val="center"/>
              <w:rPr>
                <w:sz w:val="18"/>
              </w:rPr>
            </w:pPr>
            <w:r w:rsidRPr="00741839">
              <w:rPr>
                <w:sz w:val="18"/>
              </w:rPr>
              <w:t>14.1.1</w:t>
            </w:r>
          </w:p>
        </w:tc>
        <w:tc>
          <w:tcPr>
            <w:tcW w:w="1276" w:type="dxa"/>
            <w:vAlign w:val="center"/>
          </w:tcPr>
          <w:p w:rsidR="0043047B" w:rsidRPr="00741839" w:rsidRDefault="0043047B" w:rsidP="0043047B">
            <w:pPr>
              <w:jc w:val="center"/>
              <w:rPr>
                <w:sz w:val="18"/>
              </w:rPr>
            </w:pPr>
            <w:r w:rsidRPr="00741839">
              <w:rPr>
                <w:sz w:val="18"/>
              </w:rPr>
              <w:t>M00.1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b/>
                <w:sz w:val="18"/>
              </w:rPr>
            </w:pPr>
            <w:r w:rsidRPr="00741839">
              <w:rPr>
                <w:sz w:val="18"/>
              </w:rPr>
              <w:t>реактивные артропатии</w:t>
            </w:r>
          </w:p>
        </w:tc>
        <w:tc>
          <w:tcPr>
            <w:tcW w:w="882" w:type="dxa"/>
            <w:vAlign w:val="center"/>
          </w:tcPr>
          <w:p w:rsidR="0043047B" w:rsidRPr="00741839" w:rsidRDefault="0043047B" w:rsidP="0043047B">
            <w:pPr>
              <w:jc w:val="center"/>
              <w:rPr>
                <w:sz w:val="18"/>
              </w:rPr>
            </w:pPr>
            <w:r w:rsidRPr="00741839">
              <w:rPr>
                <w:sz w:val="18"/>
              </w:rPr>
              <w:t>14.1.2</w:t>
            </w:r>
          </w:p>
        </w:tc>
        <w:tc>
          <w:tcPr>
            <w:tcW w:w="1276" w:type="dxa"/>
            <w:vAlign w:val="center"/>
          </w:tcPr>
          <w:p w:rsidR="0043047B" w:rsidRPr="00741839" w:rsidRDefault="0043047B" w:rsidP="0043047B">
            <w:pPr>
              <w:jc w:val="center"/>
              <w:rPr>
                <w:sz w:val="18"/>
              </w:rPr>
            </w:pPr>
            <w:r w:rsidRPr="00741839">
              <w:rPr>
                <w:sz w:val="18"/>
              </w:rPr>
              <w:t>M02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ревматоидный артрит (серопозитивный</w:t>
            </w:r>
            <w:r w:rsidRPr="00741839">
              <w:rPr>
                <w:sz w:val="18"/>
              </w:rPr>
              <w:br/>
              <w:t>и серонегативный)</w:t>
            </w:r>
          </w:p>
        </w:tc>
        <w:tc>
          <w:tcPr>
            <w:tcW w:w="882" w:type="dxa"/>
            <w:vAlign w:val="center"/>
          </w:tcPr>
          <w:p w:rsidR="0043047B" w:rsidRPr="00741839" w:rsidRDefault="0043047B" w:rsidP="0043047B">
            <w:pPr>
              <w:jc w:val="center"/>
              <w:rPr>
                <w:sz w:val="18"/>
                <w:lang w:val="en-US"/>
              </w:rPr>
            </w:pPr>
            <w:r w:rsidRPr="00741839">
              <w:rPr>
                <w:sz w:val="18"/>
              </w:rPr>
              <w:t>14.1.</w:t>
            </w:r>
            <w:r w:rsidRPr="00741839">
              <w:rPr>
                <w:sz w:val="18"/>
                <w:lang w:val="en-US"/>
              </w:rPr>
              <w:t>3</w:t>
            </w:r>
          </w:p>
        </w:tc>
        <w:tc>
          <w:tcPr>
            <w:tcW w:w="1276" w:type="dxa"/>
            <w:vAlign w:val="center"/>
          </w:tcPr>
          <w:p w:rsidR="0043047B" w:rsidRPr="00741839" w:rsidRDefault="0043047B" w:rsidP="0043047B">
            <w:pPr>
              <w:jc w:val="center"/>
              <w:rPr>
                <w:sz w:val="18"/>
              </w:rPr>
            </w:pPr>
            <w:r w:rsidRPr="00741839">
              <w:rPr>
                <w:sz w:val="18"/>
              </w:rPr>
              <w:t>M05-M06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артрозы</w:t>
            </w:r>
          </w:p>
        </w:tc>
        <w:tc>
          <w:tcPr>
            <w:tcW w:w="882" w:type="dxa"/>
            <w:vAlign w:val="center"/>
          </w:tcPr>
          <w:p w:rsidR="0043047B" w:rsidRPr="00741839" w:rsidRDefault="0043047B" w:rsidP="0043047B">
            <w:pPr>
              <w:jc w:val="center"/>
              <w:rPr>
                <w:sz w:val="18"/>
              </w:rPr>
            </w:pPr>
            <w:r w:rsidRPr="00741839">
              <w:rPr>
                <w:sz w:val="18"/>
              </w:rPr>
              <w:t>14.1.5</w:t>
            </w:r>
          </w:p>
        </w:tc>
        <w:tc>
          <w:tcPr>
            <w:tcW w:w="1276" w:type="dxa"/>
            <w:vAlign w:val="center"/>
          </w:tcPr>
          <w:p w:rsidR="0043047B" w:rsidRPr="00741839" w:rsidRDefault="0043047B" w:rsidP="0043047B">
            <w:pPr>
              <w:jc w:val="center"/>
              <w:rPr>
                <w:sz w:val="18"/>
              </w:rPr>
            </w:pPr>
            <w:r w:rsidRPr="00741839">
              <w:rPr>
                <w:sz w:val="18"/>
              </w:rPr>
              <w:t>М15-М19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системные поражения соединительной </w:t>
            </w:r>
          </w:p>
          <w:p w:rsidR="0043047B" w:rsidRPr="00741839" w:rsidRDefault="0043047B" w:rsidP="0043047B">
            <w:pPr>
              <w:ind w:left="278"/>
              <w:rPr>
                <w:sz w:val="18"/>
              </w:rPr>
            </w:pPr>
            <w:r w:rsidRPr="00741839">
              <w:rPr>
                <w:sz w:val="18"/>
              </w:rPr>
              <w:t>ткани</w:t>
            </w:r>
          </w:p>
        </w:tc>
        <w:tc>
          <w:tcPr>
            <w:tcW w:w="882" w:type="dxa"/>
            <w:vAlign w:val="center"/>
          </w:tcPr>
          <w:p w:rsidR="0043047B" w:rsidRPr="00741839" w:rsidRDefault="0043047B" w:rsidP="0043047B">
            <w:pPr>
              <w:jc w:val="center"/>
              <w:rPr>
                <w:sz w:val="18"/>
              </w:rPr>
            </w:pPr>
            <w:r w:rsidRPr="00741839">
              <w:rPr>
                <w:sz w:val="18"/>
              </w:rPr>
              <w:t>14.2</w:t>
            </w:r>
          </w:p>
        </w:tc>
        <w:tc>
          <w:tcPr>
            <w:tcW w:w="1276" w:type="dxa"/>
            <w:vAlign w:val="center"/>
          </w:tcPr>
          <w:p w:rsidR="0043047B" w:rsidRPr="00741839" w:rsidRDefault="0043047B" w:rsidP="0043047B">
            <w:pPr>
              <w:jc w:val="center"/>
              <w:rPr>
                <w:sz w:val="18"/>
              </w:rPr>
            </w:pPr>
            <w:r w:rsidRPr="00741839">
              <w:rPr>
                <w:sz w:val="18"/>
              </w:rPr>
              <w:t>M30-M35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   из них</w:t>
            </w:r>
          </w:p>
          <w:p w:rsidR="0043047B" w:rsidRPr="00741839" w:rsidRDefault="0043047B" w:rsidP="0043047B">
            <w:pPr>
              <w:ind w:left="278"/>
              <w:rPr>
                <w:sz w:val="18"/>
              </w:rPr>
            </w:pPr>
            <w:r w:rsidRPr="00741839">
              <w:rPr>
                <w:sz w:val="18"/>
              </w:rPr>
              <w:t xml:space="preserve">   системная красная волчанка</w:t>
            </w:r>
          </w:p>
        </w:tc>
        <w:tc>
          <w:tcPr>
            <w:tcW w:w="882" w:type="dxa"/>
            <w:vAlign w:val="center"/>
          </w:tcPr>
          <w:p w:rsidR="0043047B" w:rsidRPr="00741839" w:rsidRDefault="0043047B" w:rsidP="0043047B">
            <w:pPr>
              <w:jc w:val="center"/>
              <w:rPr>
                <w:sz w:val="18"/>
              </w:rPr>
            </w:pPr>
            <w:r w:rsidRPr="00741839">
              <w:rPr>
                <w:sz w:val="18"/>
              </w:rPr>
              <w:t>14.2.1</w:t>
            </w:r>
          </w:p>
        </w:tc>
        <w:tc>
          <w:tcPr>
            <w:tcW w:w="1276" w:type="dxa"/>
            <w:vAlign w:val="center"/>
          </w:tcPr>
          <w:p w:rsidR="0043047B" w:rsidRPr="00741839" w:rsidRDefault="0043047B" w:rsidP="0043047B">
            <w:pPr>
              <w:jc w:val="center"/>
              <w:rPr>
                <w:sz w:val="18"/>
              </w:rPr>
            </w:pPr>
            <w:r w:rsidRPr="00741839">
              <w:rPr>
                <w:sz w:val="18"/>
              </w:rPr>
              <w:t>М32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деформирующие дорсопатии</w:t>
            </w:r>
          </w:p>
        </w:tc>
        <w:tc>
          <w:tcPr>
            <w:tcW w:w="882" w:type="dxa"/>
            <w:vAlign w:val="center"/>
          </w:tcPr>
          <w:p w:rsidR="0043047B" w:rsidRPr="00741839" w:rsidRDefault="0043047B" w:rsidP="0043047B">
            <w:pPr>
              <w:jc w:val="center"/>
              <w:rPr>
                <w:sz w:val="18"/>
              </w:rPr>
            </w:pPr>
            <w:r w:rsidRPr="00741839">
              <w:rPr>
                <w:sz w:val="18"/>
              </w:rPr>
              <w:t>14.3</w:t>
            </w:r>
          </w:p>
        </w:tc>
        <w:tc>
          <w:tcPr>
            <w:tcW w:w="1276" w:type="dxa"/>
            <w:vAlign w:val="center"/>
          </w:tcPr>
          <w:p w:rsidR="0043047B" w:rsidRPr="00741839" w:rsidRDefault="0043047B" w:rsidP="0043047B">
            <w:pPr>
              <w:jc w:val="center"/>
              <w:rPr>
                <w:sz w:val="18"/>
              </w:rPr>
            </w:pPr>
            <w:r w:rsidRPr="00741839">
              <w:rPr>
                <w:sz w:val="18"/>
              </w:rPr>
              <w:t>M40-M43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спондилопатии</w:t>
            </w:r>
          </w:p>
        </w:tc>
        <w:tc>
          <w:tcPr>
            <w:tcW w:w="882" w:type="dxa"/>
            <w:vAlign w:val="center"/>
          </w:tcPr>
          <w:p w:rsidR="0043047B" w:rsidRPr="00741839" w:rsidRDefault="0043047B" w:rsidP="0043047B">
            <w:pPr>
              <w:jc w:val="center"/>
              <w:rPr>
                <w:sz w:val="18"/>
              </w:rPr>
            </w:pPr>
            <w:r w:rsidRPr="00741839">
              <w:rPr>
                <w:sz w:val="18"/>
              </w:rPr>
              <w:t>14.4</w:t>
            </w:r>
          </w:p>
        </w:tc>
        <w:tc>
          <w:tcPr>
            <w:tcW w:w="1276" w:type="dxa"/>
            <w:vAlign w:val="center"/>
          </w:tcPr>
          <w:p w:rsidR="0043047B" w:rsidRPr="00741839" w:rsidRDefault="0043047B" w:rsidP="0043047B">
            <w:pPr>
              <w:jc w:val="center"/>
              <w:rPr>
                <w:sz w:val="18"/>
              </w:rPr>
            </w:pPr>
            <w:r w:rsidRPr="00741839">
              <w:rPr>
                <w:sz w:val="18"/>
              </w:rPr>
              <w:t>М45-М48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    и</w:t>
            </w:r>
            <w:r w:rsidRPr="00741839">
              <w:rPr>
                <w:sz w:val="18"/>
                <w:lang w:val="en-US"/>
              </w:rPr>
              <w:t xml:space="preserve">з </w:t>
            </w:r>
            <w:r w:rsidRPr="00741839">
              <w:rPr>
                <w:sz w:val="18"/>
              </w:rPr>
              <w:t xml:space="preserve">них </w:t>
            </w:r>
          </w:p>
          <w:p w:rsidR="0043047B" w:rsidRPr="00741839" w:rsidRDefault="0043047B" w:rsidP="0043047B">
            <w:pPr>
              <w:ind w:left="278"/>
              <w:rPr>
                <w:sz w:val="18"/>
              </w:rPr>
            </w:pPr>
            <w:r w:rsidRPr="00741839">
              <w:rPr>
                <w:sz w:val="18"/>
              </w:rPr>
              <w:t xml:space="preserve">    анкилозирующий спондилит</w:t>
            </w:r>
          </w:p>
        </w:tc>
        <w:tc>
          <w:tcPr>
            <w:tcW w:w="882" w:type="dxa"/>
            <w:vAlign w:val="center"/>
          </w:tcPr>
          <w:p w:rsidR="0043047B" w:rsidRPr="00741839" w:rsidRDefault="0043047B" w:rsidP="0043047B">
            <w:pPr>
              <w:jc w:val="center"/>
              <w:rPr>
                <w:sz w:val="18"/>
              </w:rPr>
            </w:pPr>
            <w:r w:rsidRPr="00741839">
              <w:rPr>
                <w:sz w:val="18"/>
              </w:rPr>
              <w:t>14.4.1</w:t>
            </w:r>
          </w:p>
        </w:tc>
        <w:tc>
          <w:tcPr>
            <w:tcW w:w="1276" w:type="dxa"/>
            <w:vAlign w:val="center"/>
          </w:tcPr>
          <w:p w:rsidR="0043047B" w:rsidRPr="00741839" w:rsidRDefault="0043047B" w:rsidP="0043047B">
            <w:pPr>
              <w:jc w:val="center"/>
              <w:rPr>
                <w:sz w:val="18"/>
              </w:rPr>
            </w:pPr>
            <w:r w:rsidRPr="00741839">
              <w:rPr>
                <w:sz w:val="18"/>
              </w:rPr>
              <w:t>М45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 xml:space="preserve">поражение синовиальных оболочек и сухожилий </w:t>
            </w:r>
          </w:p>
        </w:tc>
        <w:tc>
          <w:tcPr>
            <w:tcW w:w="882" w:type="dxa"/>
            <w:vAlign w:val="center"/>
          </w:tcPr>
          <w:p w:rsidR="0043047B" w:rsidRPr="00741839" w:rsidRDefault="0043047B" w:rsidP="0043047B">
            <w:pPr>
              <w:jc w:val="center"/>
              <w:rPr>
                <w:sz w:val="18"/>
              </w:rPr>
            </w:pPr>
            <w:r w:rsidRPr="00741839">
              <w:rPr>
                <w:sz w:val="18"/>
              </w:rPr>
              <w:t>14.5</w:t>
            </w:r>
          </w:p>
        </w:tc>
        <w:tc>
          <w:tcPr>
            <w:tcW w:w="1276" w:type="dxa"/>
            <w:vAlign w:val="center"/>
          </w:tcPr>
          <w:p w:rsidR="0043047B" w:rsidRPr="00741839" w:rsidRDefault="0043047B" w:rsidP="0043047B">
            <w:pPr>
              <w:jc w:val="center"/>
              <w:rPr>
                <w:sz w:val="18"/>
              </w:rPr>
            </w:pPr>
            <w:r w:rsidRPr="00741839">
              <w:rPr>
                <w:sz w:val="18"/>
              </w:rPr>
              <w:t>М65-М67</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278"/>
              <w:rPr>
                <w:sz w:val="18"/>
              </w:rPr>
            </w:pPr>
            <w:r w:rsidRPr="00741839">
              <w:rPr>
                <w:sz w:val="18"/>
              </w:rPr>
              <w:t>остеопатии и хондропатии</w:t>
            </w:r>
          </w:p>
        </w:tc>
        <w:tc>
          <w:tcPr>
            <w:tcW w:w="882" w:type="dxa"/>
            <w:vAlign w:val="center"/>
          </w:tcPr>
          <w:p w:rsidR="0043047B" w:rsidRPr="00741839" w:rsidRDefault="0043047B" w:rsidP="0043047B">
            <w:pPr>
              <w:jc w:val="center"/>
              <w:rPr>
                <w:sz w:val="18"/>
              </w:rPr>
            </w:pPr>
            <w:r w:rsidRPr="00741839">
              <w:rPr>
                <w:sz w:val="18"/>
              </w:rPr>
              <w:t>14.6</w:t>
            </w:r>
          </w:p>
        </w:tc>
        <w:tc>
          <w:tcPr>
            <w:tcW w:w="1276" w:type="dxa"/>
            <w:vAlign w:val="center"/>
          </w:tcPr>
          <w:p w:rsidR="0043047B" w:rsidRPr="00741839" w:rsidRDefault="0043047B" w:rsidP="0043047B">
            <w:pPr>
              <w:jc w:val="center"/>
              <w:rPr>
                <w:sz w:val="18"/>
              </w:rPr>
            </w:pPr>
            <w:r w:rsidRPr="00741839">
              <w:rPr>
                <w:sz w:val="18"/>
              </w:rPr>
              <w:t>M80-M94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из них </w:t>
            </w:r>
          </w:p>
          <w:p w:rsidR="0043047B" w:rsidRPr="00741839" w:rsidRDefault="0043047B" w:rsidP="0043047B">
            <w:pPr>
              <w:ind w:left="420"/>
              <w:rPr>
                <w:sz w:val="18"/>
              </w:rPr>
            </w:pPr>
            <w:r w:rsidRPr="00741839">
              <w:rPr>
                <w:sz w:val="18"/>
              </w:rPr>
              <w:t>остеопороз с патологическим переломом</w:t>
            </w:r>
          </w:p>
        </w:tc>
        <w:tc>
          <w:tcPr>
            <w:tcW w:w="882" w:type="dxa"/>
            <w:vAlign w:val="center"/>
          </w:tcPr>
          <w:p w:rsidR="0043047B" w:rsidRPr="00741839" w:rsidRDefault="0043047B" w:rsidP="0043047B">
            <w:pPr>
              <w:jc w:val="center"/>
              <w:rPr>
                <w:sz w:val="18"/>
              </w:rPr>
            </w:pPr>
            <w:r w:rsidRPr="00741839">
              <w:rPr>
                <w:sz w:val="18"/>
              </w:rPr>
              <w:t>14.6.1</w:t>
            </w:r>
          </w:p>
        </w:tc>
        <w:tc>
          <w:tcPr>
            <w:tcW w:w="1276" w:type="dxa"/>
            <w:vAlign w:val="center"/>
          </w:tcPr>
          <w:p w:rsidR="0043047B" w:rsidRPr="00741839" w:rsidRDefault="0043047B" w:rsidP="0043047B">
            <w:pPr>
              <w:jc w:val="center"/>
              <w:rPr>
                <w:sz w:val="18"/>
              </w:rPr>
            </w:pPr>
            <w:r w:rsidRPr="00741839">
              <w:rPr>
                <w:sz w:val="18"/>
              </w:rPr>
              <w:t>М80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420"/>
              <w:rPr>
                <w:sz w:val="18"/>
              </w:rPr>
            </w:pPr>
            <w:r w:rsidRPr="00741839">
              <w:rPr>
                <w:sz w:val="18"/>
              </w:rPr>
              <w:t>остеопороз без патологического перелома</w:t>
            </w:r>
          </w:p>
        </w:tc>
        <w:tc>
          <w:tcPr>
            <w:tcW w:w="882" w:type="dxa"/>
            <w:vAlign w:val="center"/>
          </w:tcPr>
          <w:p w:rsidR="0043047B" w:rsidRPr="00741839" w:rsidRDefault="0043047B" w:rsidP="0043047B">
            <w:pPr>
              <w:jc w:val="center"/>
              <w:rPr>
                <w:sz w:val="18"/>
              </w:rPr>
            </w:pPr>
            <w:r w:rsidRPr="00741839">
              <w:rPr>
                <w:sz w:val="18"/>
              </w:rPr>
              <w:t>14.6.2</w:t>
            </w:r>
          </w:p>
        </w:tc>
        <w:tc>
          <w:tcPr>
            <w:tcW w:w="1276" w:type="dxa"/>
            <w:vAlign w:val="center"/>
          </w:tcPr>
          <w:p w:rsidR="0043047B" w:rsidRPr="00741839" w:rsidRDefault="0043047B" w:rsidP="0043047B">
            <w:pPr>
              <w:jc w:val="center"/>
              <w:rPr>
                <w:sz w:val="18"/>
              </w:rPr>
            </w:pPr>
            <w:r w:rsidRPr="00741839">
              <w:rPr>
                <w:sz w:val="18"/>
              </w:rPr>
              <w:t>М81</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ind w:left="136"/>
              <w:rPr>
                <w:b/>
                <w:sz w:val="18"/>
              </w:rPr>
            </w:pPr>
            <w:r w:rsidRPr="00741839">
              <w:rPr>
                <w:b/>
                <w:sz w:val="18"/>
              </w:rPr>
              <w:t>болезни мочеполовой системы</w:t>
            </w:r>
          </w:p>
        </w:tc>
        <w:tc>
          <w:tcPr>
            <w:tcW w:w="882" w:type="dxa"/>
            <w:vAlign w:val="center"/>
          </w:tcPr>
          <w:p w:rsidR="0043047B" w:rsidRPr="00741839" w:rsidRDefault="0043047B" w:rsidP="0043047B">
            <w:pPr>
              <w:jc w:val="center"/>
              <w:rPr>
                <w:b/>
                <w:sz w:val="18"/>
              </w:rPr>
            </w:pPr>
            <w:r w:rsidRPr="00741839">
              <w:rPr>
                <w:b/>
                <w:sz w:val="18"/>
              </w:rPr>
              <w:t>15.0</w:t>
            </w:r>
          </w:p>
        </w:tc>
        <w:tc>
          <w:tcPr>
            <w:tcW w:w="1276" w:type="dxa"/>
            <w:vAlign w:val="center"/>
          </w:tcPr>
          <w:p w:rsidR="0043047B" w:rsidRPr="00741839" w:rsidRDefault="0043047B" w:rsidP="0043047B">
            <w:pPr>
              <w:jc w:val="center"/>
              <w:rPr>
                <w:b/>
                <w:sz w:val="18"/>
              </w:rPr>
            </w:pPr>
            <w:r w:rsidRPr="00741839">
              <w:rPr>
                <w:b/>
                <w:sz w:val="18"/>
              </w:rPr>
              <w:t>N00-N99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851" w:type="dxa"/>
            <w:shd w:val="clear" w:color="auto" w:fill="auto"/>
            <w:vAlign w:val="center"/>
          </w:tcPr>
          <w:p w:rsidR="0043047B" w:rsidRPr="00741839" w:rsidRDefault="0043047B" w:rsidP="0043047B">
            <w:pPr>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из них:</w:t>
            </w:r>
          </w:p>
          <w:p w:rsidR="0043047B" w:rsidRPr="00741839" w:rsidRDefault="0043047B" w:rsidP="0043047B">
            <w:pPr>
              <w:spacing w:line="200" w:lineRule="exact"/>
              <w:ind w:left="278"/>
              <w:rPr>
                <w:sz w:val="18"/>
              </w:rPr>
            </w:pPr>
            <w:r w:rsidRPr="00741839">
              <w:rPr>
                <w:sz w:val="18"/>
              </w:rPr>
              <w:t>гломерулярные,  тубулоинтерстициальные болезни почек, другие болезни почки и мочеточника</w:t>
            </w:r>
          </w:p>
        </w:tc>
        <w:tc>
          <w:tcPr>
            <w:tcW w:w="882" w:type="dxa"/>
            <w:vAlign w:val="center"/>
          </w:tcPr>
          <w:p w:rsidR="0043047B" w:rsidRPr="00741839" w:rsidRDefault="0043047B" w:rsidP="0043047B">
            <w:pPr>
              <w:spacing w:line="200" w:lineRule="exact"/>
              <w:jc w:val="center"/>
              <w:rPr>
                <w:sz w:val="18"/>
              </w:rPr>
            </w:pPr>
            <w:r w:rsidRPr="00741839">
              <w:rPr>
                <w:sz w:val="18"/>
              </w:rPr>
              <w:t>15.1</w:t>
            </w:r>
          </w:p>
        </w:tc>
        <w:tc>
          <w:tcPr>
            <w:tcW w:w="1276" w:type="dxa"/>
            <w:vAlign w:val="center"/>
          </w:tcPr>
          <w:p w:rsidR="0043047B" w:rsidRPr="00741839" w:rsidRDefault="0043047B" w:rsidP="0043047B">
            <w:pPr>
              <w:spacing w:line="200" w:lineRule="exact"/>
              <w:jc w:val="center"/>
              <w:rPr>
                <w:sz w:val="18"/>
              </w:rPr>
            </w:pPr>
            <w:r w:rsidRPr="00741839">
              <w:rPr>
                <w:sz w:val="18"/>
                <w:lang w:val="en-US"/>
              </w:rPr>
              <w:t>N</w:t>
            </w:r>
            <w:r w:rsidRPr="00741839">
              <w:rPr>
                <w:sz w:val="18"/>
              </w:rPr>
              <w:t>00-</w:t>
            </w:r>
            <w:r w:rsidRPr="00741839">
              <w:rPr>
                <w:sz w:val="18"/>
                <w:lang w:val="en-US"/>
              </w:rPr>
              <w:t>N</w:t>
            </w:r>
            <w:r w:rsidRPr="00741839">
              <w:rPr>
                <w:sz w:val="18"/>
              </w:rPr>
              <w:t xml:space="preserve">07, </w:t>
            </w:r>
            <w:r w:rsidRPr="00741839">
              <w:rPr>
                <w:sz w:val="18"/>
                <w:lang w:val="en-US"/>
              </w:rPr>
              <w:t>N</w:t>
            </w:r>
            <w:r w:rsidRPr="00741839">
              <w:rPr>
                <w:sz w:val="18"/>
              </w:rPr>
              <w:t>09-</w:t>
            </w:r>
            <w:r w:rsidRPr="00741839">
              <w:rPr>
                <w:sz w:val="18"/>
                <w:lang w:val="en-US"/>
              </w:rPr>
              <w:t>N</w:t>
            </w:r>
            <w:r w:rsidRPr="00741839">
              <w:rPr>
                <w:sz w:val="18"/>
              </w:rPr>
              <w:t xml:space="preserve">15, </w:t>
            </w:r>
            <w:r w:rsidRPr="00741839">
              <w:rPr>
                <w:sz w:val="18"/>
                <w:lang w:val="en-US"/>
              </w:rPr>
              <w:t>N</w:t>
            </w:r>
            <w:r w:rsidRPr="00741839">
              <w:rPr>
                <w:sz w:val="18"/>
              </w:rPr>
              <w:t>25-</w:t>
            </w:r>
            <w:r w:rsidRPr="00741839">
              <w:rPr>
                <w:sz w:val="18"/>
                <w:lang w:val="en-US"/>
              </w:rPr>
              <w:t>N</w:t>
            </w:r>
            <w:r w:rsidRPr="00741839">
              <w:rPr>
                <w:sz w:val="18"/>
              </w:rPr>
              <w:t>28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почечная недостаточность</w:t>
            </w:r>
          </w:p>
        </w:tc>
        <w:tc>
          <w:tcPr>
            <w:tcW w:w="882" w:type="dxa"/>
            <w:vAlign w:val="center"/>
          </w:tcPr>
          <w:p w:rsidR="0043047B" w:rsidRPr="00741839" w:rsidRDefault="0043047B" w:rsidP="0043047B">
            <w:pPr>
              <w:spacing w:line="200" w:lineRule="exact"/>
              <w:jc w:val="center"/>
              <w:rPr>
                <w:sz w:val="18"/>
              </w:rPr>
            </w:pPr>
            <w:r w:rsidRPr="00741839">
              <w:rPr>
                <w:sz w:val="18"/>
              </w:rPr>
              <w:t>15.2</w:t>
            </w:r>
          </w:p>
        </w:tc>
        <w:tc>
          <w:tcPr>
            <w:tcW w:w="1276" w:type="dxa"/>
            <w:vAlign w:val="center"/>
          </w:tcPr>
          <w:p w:rsidR="0043047B" w:rsidRPr="00741839" w:rsidRDefault="0043047B" w:rsidP="0043047B">
            <w:pPr>
              <w:spacing w:line="200" w:lineRule="exact"/>
              <w:jc w:val="center"/>
              <w:rPr>
                <w:sz w:val="18"/>
              </w:rPr>
            </w:pPr>
            <w:r w:rsidRPr="00741839">
              <w:rPr>
                <w:sz w:val="18"/>
                <w:lang w:val="en-US"/>
              </w:rPr>
              <w:t>N</w:t>
            </w:r>
            <w:r w:rsidRPr="00741839">
              <w:rPr>
                <w:sz w:val="18"/>
              </w:rPr>
              <w:t>17-</w:t>
            </w:r>
            <w:r w:rsidRPr="00741839">
              <w:rPr>
                <w:sz w:val="18"/>
                <w:lang w:val="en-US"/>
              </w:rPr>
              <w:t>N</w:t>
            </w:r>
            <w:r w:rsidRPr="00741839">
              <w:rPr>
                <w:sz w:val="18"/>
              </w:rPr>
              <w:t>19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мочекаменная болезнь</w:t>
            </w:r>
          </w:p>
        </w:tc>
        <w:tc>
          <w:tcPr>
            <w:tcW w:w="882" w:type="dxa"/>
            <w:vAlign w:val="center"/>
          </w:tcPr>
          <w:p w:rsidR="0043047B" w:rsidRPr="00741839" w:rsidRDefault="0043047B" w:rsidP="0043047B">
            <w:pPr>
              <w:spacing w:line="200" w:lineRule="exact"/>
              <w:jc w:val="center"/>
              <w:rPr>
                <w:sz w:val="18"/>
              </w:rPr>
            </w:pPr>
            <w:r w:rsidRPr="00741839">
              <w:rPr>
                <w:sz w:val="18"/>
              </w:rPr>
              <w:t>15.3</w:t>
            </w:r>
          </w:p>
        </w:tc>
        <w:tc>
          <w:tcPr>
            <w:tcW w:w="1276" w:type="dxa"/>
            <w:vAlign w:val="center"/>
          </w:tcPr>
          <w:p w:rsidR="0043047B" w:rsidRPr="00741839" w:rsidRDefault="0043047B" w:rsidP="0043047B">
            <w:pPr>
              <w:spacing w:line="200" w:lineRule="exact"/>
              <w:jc w:val="center"/>
              <w:rPr>
                <w:sz w:val="18"/>
              </w:rPr>
            </w:pPr>
            <w:r w:rsidRPr="00741839">
              <w:rPr>
                <w:sz w:val="18"/>
              </w:rPr>
              <w:t>N20-N21, N23</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180" w:lineRule="exact"/>
              <w:ind w:left="278"/>
              <w:rPr>
                <w:sz w:val="18"/>
              </w:rPr>
            </w:pPr>
            <w:r w:rsidRPr="00741839">
              <w:rPr>
                <w:sz w:val="18"/>
              </w:rPr>
              <w:t>другие болезни мочевой системы</w:t>
            </w:r>
          </w:p>
        </w:tc>
        <w:tc>
          <w:tcPr>
            <w:tcW w:w="882" w:type="dxa"/>
            <w:vAlign w:val="center"/>
          </w:tcPr>
          <w:p w:rsidR="0043047B" w:rsidRPr="00741839" w:rsidRDefault="0043047B" w:rsidP="0043047B">
            <w:pPr>
              <w:spacing w:line="180" w:lineRule="exact"/>
              <w:jc w:val="center"/>
              <w:rPr>
                <w:sz w:val="18"/>
                <w:lang w:val="en-US"/>
              </w:rPr>
            </w:pPr>
            <w:r w:rsidRPr="00741839">
              <w:rPr>
                <w:sz w:val="18"/>
                <w:lang w:val="en-US"/>
              </w:rPr>
              <w:t>15.4</w:t>
            </w:r>
          </w:p>
        </w:tc>
        <w:tc>
          <w:tcPr>
            <w:tcW w:w="1276" w:type="dxa"/>
            <w:vAlign w:val="center"/>
          </w:tcPr>
          <w:p w:rsidR="0043047B" w:rsidRPr="00741839" w:rsidRDefault="0043047B" w:rsidP="0043047B">
            <w:pPr>
              <w:spacing w:line="180" w:lineRule="exact"/>
              <w:jc w:val="center"/>
              <w:rPr>
                <w:sz w:val="18"/>
                <w:lang w:val="en-US"/>
              </w:rPr>
            </w:pPr>
            <w:r w:rsidRPr="00741839">
              <w:rPr>
                <w:sz w:val="18"/>
                <w:lang w:val="en-US"/>
              </w:rPr>
              <w:t>N30-N32, N34-N36, N39</w:t>
            </w:r>
          </w:p>
        </w:tc>
        <w:tc>
          <w:tcPr>
            <w:tcW w:w="992" w:type="dxa"/>
            <w:shd w:val="clear" w:color="auto" w:fill="auto"/>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993"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spacing w:line="180" w:lineRule="exact"/>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болезни предстательной железы</w:t>
            </w:r>
          </w:p>
        </w:tc>
        <w:tc>
          <w:tcPr>
            <w:tcW w:w="882" w:type="dxa"/>
            <w:vAlign w:val="center"/>
          </w:tcPr>
          <w:p w:rsidR="0043047B" w:rsidRPr="00741839" w:rsidRDefault="0043047B" w:rsidP="0043047B">
            <w:pPr>
              <w:spacing w:line="200" w:lineRule="exact"/>
              <w:jc w:val="center"/>
              <w:rPr>
                <w:sz w:val="18"/>
              </w:rPr>
            </w:pPr>
            <w:r w:rsidRPr="00741839">
              <w:rPr>
                <w:sz w:val="18"/>
              </w:rPr>
              <w:t>15.5</w:t>
            </w:r>
          </w:p>
        </w:tc>
        <w:tc>
          <w:tcPr>
            <w:tcW w:w="1276" w:type="dxa"/>
            <w:vAlign w:val="center"/>
          </w:tcPr>
          <w:p w:rsidR="0043047B" w:rsidRPr="00741839" w:rsidRDefault="0043047B" w:rsidP="0043047B">
            <w:pPr>
              <w:spacing w:line="200" w:lineRule="exact"/>
              <w:jc w:val="center"/>
              <w:rPr>
                <w:sz w:val="18"/>
              </w:rPr>
            </w:pPr>
            <w:r w:rsidRPr="00741839">
              <w:rPr>
                <w:sz w:val="18"/>
              </w:rPr>
              <w:t>N40-N42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доброкачественная дисплазия молочной железы</w:t>
            </w:r>
          </w:p>
        </w:tc>
        <w:tc>
          <w:tcPr>
            <w:tcW w:w="882" w:type="dxa"/>
            <w:vAlign w:val="center"/>
          </w:tcPr>
          <w:p w:rsidR="0043047B" w:rsidRPr="00741839" w:rsidRDefault="0043047B" w:rsidP="0043047B">
            <w:pPr>
              <w:spacing w:line="200" w:lineRule="exact"/>
              <w:jc w:val="center"/>
              <w:rPr>
                <w:sz w:val="18"/>
                <w:lang w:val="en-US"/>
              </w:rPr>
            </w:pPr>
            <w:r w:rsidRPr="00741839">
              <w:rPr>
                <w:sz w:val="18"/>
              </w:rPr>
              <w:t>15.</w:t>
            </w:r>
            <w:r w:rsidRPr="00741839">
              <w:rPr>
                <w:sz w:val="18"/>
                <w:lang w:val="en-US"/>
              </w:rPr>
              <w:t>7</w:t>
            </w:r>
          </w:p>
        </w:tc>
        <w:tc>
          <w:tcPr>
            <w:tcW w:w="1276" w:type="dxa"/>
            <w:vAlign w:val="center"/>
          </w:tcPr>
          <w:p w:rsidR="0043047B" w:rsidRPr="00741839" w:rsidRDefault="0043047B" w:rsidP="0043047B">
            <w:pPr>
              <w:spacing w:line="200" w:lineRule="exact"/>
              <w:jc w:val="center"/>
              <w:rPr>
                <w:sz w:val="18"/>
              </w:rPr>
            </w:pPr>
            <w:r w:rsidRPr="00741839">
              <w:rPr>
                <w:sz w:val="18"/>
                <w:lang w:val="en-US"/>
              </w:rPr>
              <w:t>N</w:t>
            </w:r>
            <w:r w:rsidRPr="00741839">
              <w:rPr>
                <w:sz w:val="18"/>
              </w:rPr>
              <w:t>60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воспалительные болезни женских тазовых органов</w:t>
            </w:r>
          </w:p>
        </w:tc>
        <w:tc>
          <w:tcPr>
            <w:tcW w:w="882" w:type="dxa"/>
            <w:vAlign w:val="center"/>
          </w:tcPr>
          <w:p w:rsidR="0043047B" w:rsidRPr="00741839" w:rsidRDefault="0043047B" w:rsidP="0043047B">
            <w:pPr>
              <w:spacing w:line="200" w:lineRule="exact"/>
              <w:jc w:val="center"/>
              <w:rPr>
                <w:sz w:val="18"/>
                <w:lang w:val="en-US"/>
              </w:rPr>
            </w:pPr>
            <w:r w:rsidRPr="00741839">
              <w:rPr>
                <w:sz w:val="18"/>
              </w:rPr>
              <w:t>15.</w:t>
            </w:r>
            <w:r w:rsidRPr="00741839">
              <w:rPr>
                <w:sz w:val="18"/>
                <w:lang w:val="en-US"/>
              </w:rPr>
              <w:t>8</w:t>
            </w:r>
          </w:p>
        </w:tc>
        <w:tc>
          <w:tcPr>
            <w:tcW w:w="1276" w:type="dxa"/>
            <w:vAlign w:val="center"/>
          </w:tcPr>
          <w:p w:rsidR="0043047B" w:rsidRPr="00741839" w:rsidRDefault="0043047B" w:rsidP="0043047B">
            <w:pPr>
              <w:spacing w:line="200" w:lineRule="exact"/>
              <w:jc w:val="center"/>
              <w:rPr>
                <w:sz w:val="18"/>
                <w:lang w:val="en-US"/>
              </w:rPr>
            </w:pPr>
            <w:r w:rsidRPr="00741839">
              <w:rPr>
                <w:sz w:val="18"/>
                <w:lang w:val="en-US"/>
              </w:rPr>
              <w:t xml:space="preserve"> </w:t>
            </w:r>
            <w:r w:rsidRPr="00741839">
              <w:rPr>
                <w:sz w:val="18"/>
              </w:rPr>
              <w:t xml:space="preserve">N70-N73, </w:t>
            </w:r>
            <w:r w:rsidRPr="00741839">
              <w:rPr>
                <w:sz w:val="18"/>
                <w:lang w:val="en-US"/>
              </w:rPr>
              <w:t>N75-N76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420"/>
              <w:rPr>
                <w:sz w:val="18"/>
              </w:rPr>
            </w:pPr>
            <w:r w:rsidRPr="00741839">
              <w:rPr>
                <w:sz w:val="18"/>
              </w:rPr>
              <w:t xml:space="preserve"> из них сальпингит и оофорит</w:t>
            </w:r>
          </w:p>
        </w:tc>
        <w:tc>
          <w:tcPr>
            <w:tcW w:w="882" w:type="dxa"/>
            <w:vAlign w:val="center"/>
          </w:tcPr>
          <w:p w:rsidR="0043047B" w:rsidRPr="00741839" w:rsidRDefault="0043047B" w:rsidP="0043047B">
            <w:pPr>
              <w:spacing w:line="200" w:lineRule="exact"/>
              <w:jc w:val="center"/>
              <w:rPr>
                <w:sz w:val="18"/>
              </w:rPr>
            </w:pPr>
            <w:r w:rsidRPr="00741839">
              <w:rPr>
                <w:sz w:val="18"/>
              </w:rPr>
              <w:t>15.</w:t>
            </w:r>
            <w:r w:rsidRPr="00741839">
              <w:rPr>
                <w:sz w:val="18"/>
                <w:lang w:val="en-US"/>
              </w:rPr>
              <w:t>8</w:t>
            </w:r>
            <w:r w:rsidRPr="00741839">
              <w:rPr>
                <w:sz w:val="18"/>
              </w:rPr>
              <w:t>.1</w:t>
            </w:r>
          </w:p>
        </w:tc>
        <w:tc>
          <w:tcPr>
            <w:tcW w:w="1276" w:type="dxa"/>
            <w:vAlign w:val="center"/>
          </w:tcPr>
          <w:p w:rsidR="0043047B" w:rsidRPr="00741839" w:rsidRDefault="0043047B" w:rsidP="0043047B">
            <w:pPr>
              <w:spacing w:line="200" w:lineRule="exact"/>
              <w:jc w:val="center"/>
              <w:rPr>
                <w:sz w:val="18"/>
              </w:rPr>
            </w:pPr>
            <w:r w:rsidRPr="00741839">
              <w:rPr>
                <w:sz w:val="18"/>
              </w:rPr>
              <w:t>N70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эндометриоз</w:t>
            </w:r>
          </w:p>
        </w:tc>
        <w:tc>
          <w:tcPr>
            <w:tcW w:w="882" w:type="dxa"/>
            <w:vAlign w:val="center"/>
          </w:tcPr>
          <w:p w:rsidR="0043047B" w:rsidRPr="00741839" w:rsidRDefault="0043047B" w:rsidP="0043047B">
            <w:pPr>
              <w:spacing w:line="200" w:lineRule="exact"/>
              <w:jc w:val="center"/>
              <w:rPr>
                <w:sz w:val="18"/>
                <w:lang w:val="en-US"/>
              </w:rPr>
            </w:pPr>
            <w:r w:rsidRPr="00741839">
              <w:rPr>
                <w:sz w:val="18"/>
              </w:rPr>
              <w:t>15.</w:t>
            </w:r>
            <w:r w:rsidRPr="00741839">
              <w:rPr>
                <w:sz w:val="18"/>
                <w:lang w:val="en-US"/>
              </w:rPr>
              <w:t>9</w:t>
            </w:r>
          </w:p>
        </w:tc>
        <w:tc>
          <w:tcPr>
            <w:tcW w:w="1276" w:type="dxa"/>
            <w:vAlign w:val="center"/>
          </w:tcPr>
          <w:p w:rsidR="0043047B" w:rsidRPr="00741839" w:rsidRDefault="0043047B" w:rsidP="0043047B">
            <w:pPr>
              <w:spacing w:line="200" w:lineRule="exact"/>
              <w:jc w:val="center"/>
              <w:rPr>
                <w:sz w:val="18"/>
              </w:rPr>
            </w:pPr>
            <w:r w:rsidRPr="00741839">
              <w:rPr>
                <w:sz w:val="18"/>
                <w:lang w:val="en-US"/>
              </w:rPr>
              <w:t>N</w:t>
            </w:r>
            <w:r w:rsidRPr="00741839">
              <w:rPr>
                <w:sz w:val="18"/>
              </w:rPr>
              <w:t>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 xml:space="preserve">эрозия и эктропион шейки матки </w:t>
            </w:r>
          </w:p>
        </w:tc>
        <w:tc>
          <w:tcPr>
            <w:tcW w:w="882" w:type="dxa"/>
            <w:vAlign w:val="center"/>
          </w:tcPr>
          <w:p w:rsidR="0043047B" w:rsidRPr="00741839" w:rsidRDefault="0043047B" w:rsidP="0043047B">
            <w:pPr>
              <w:spacing w:line="200" w:lineRule="exact"/>
              <w:jc w:val="center"/>
              <w:rPr>
                <w:sz w:val="18"/>
                <w:lang w:val="en-US"/>
              </w:rPr>
            </w:pPr>
            <w:r w:rsidRPr="00741839">
              <w:rPr>
                <w:sz w:val="18"/>
              </w:rPr>
              <w:t>15.</w:t>
            </w:r>
            <w:r w:rsidRPr="00741839">
              <w:rPr>
                <w:sz w:val="18"/>
                <w:lang w:val="en-US"/>
              </w:rPr>
              <w:t>10</w:t>
            </w:r>
          </w:p>
        </w:tc>
        <w:tc>
          <w:tcPr>
            <w:tcW w:w="1276" w:type="dxa"/>
            <w:vAlign w:val="center"/>
          </w:tcPr>
          <w:p w:rsidR="0043047B" w:rsidRPr="00741839" w:rsidRDefault="0043047B" w:rsidP="0043047B">
            <w:pPr>
              <w:spacing w:line="200" w:lineRule="exact"/>
              <w:jc w:val="center"/>
              <w:rPr>
                <w:sz w:val="18"/>
              </w:rPr>
            </w:pPr>
            <w:r w:rsidRPr="00741839">
              <w:rPr>
                <w:sz w:val="18"/>
              </w:rPr>
              <w:t>N86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расстройства менструаций</w:t>
            </w:r>
          </w:p>
        </w:tc>
        <w:tc>
          <w:tcPr>
            <w:tcW w:w="882" w:type="dxa"/>
            <w:vAlign w:val="center"/>
          </w:tcPr>
          <w:p w:rsidR="0043047B" w:rsidRPr="00741839" w:rsidRDefault="0043047B" w:rsidP="0043047B">
            <w:pPr>
              <w:spacing w:line="200" w:lineRule="exact"/>
              <w:jc w:val="center"/>
              <w:rPr>
                <w:sz w:val="18"/>
                <w:lang w:val="en-US"/>
              </w:rPr>
            </w:pPr>
            <w:r w:rsidRPr="00741839">
              <w:rPr>
                <w:sz w:val="18"/>
              </w:rPr>
              <w:t>15.1</w:t>
            </w:r>
            <w:r w:rsidRPr="00741839">
              <w:rPr>
                <w:sz w:val="18"/>
                <w:lang w:val="en-US"/>
              </w:rPr>
              <w:t>1</w:t>
            </w:r>
          </w:p>
        </w:tc>
        <w:tc>
          <w:tcPr>
            <w:tcW w:w="1276" w:type="dxa"/>
            <w:vAlign w:val="center"/>
          </w:tcPr>
          <w:p w:rsidR="0043047B" w:rsidRPr="00741839" w:rsidRDefault="0043047B" w:rsidP="0043047B">
            <w:pPr>
              <w:spacing w:line="200" w:lineRule="exact"/>
              <w:jc w:val="center"/>
              <w:rPr>
                <w:sz w:val="18"/>
              </w:rPr>
            </w:pPr>
            <w:r w:rsidRPr="00741839">
              <w:rPr>
                <w:sz w:val="18"/>
                <w:lang w:val="en-US"/>
              </w:rPr>
              <w:t>N</w:t>
            </w:r>
            <w:r w:rsidRPr="00741839">
              <w:rPr>
                <w:sz w:val="18"/>
              </w:rPr>
              <w:t>91-</w:t>
            </w:r>
            <w:r w:rsidRPr="00741839">
              <w:rPr>
                <w:sz w:val="18"/>
                <w:lang w:val="en-US"/>
              </w:rPr>
              <w:t>N</w:t>
            </w:r>
            <w:r w:rsidRPr="00741839">
              <w:rPr>
                <w:sz w:val="18"/>
              </w:rPr>
              <w:t>94</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беременность, роды и послеродовой период</w:t>
            </w:r>
          </w:p>
        </w:tc>
        <w:tc>
          <w:tcPr>
            <w:tcW w:w="882" w:type="dxa"/>
            <w:vAlign w:val="center"/>
          </w:tcPr>
          <w:p w:rsidR="0043047B" w:rsidRPr="00741839" w:rsidRDefault="0043047B" w:rsidP="0043047B">
            <w:pPr>
              <w:spacing w:line="200" w:lineRule="exact"/>
              <w:ind w:left="136"/>
              <w:rPr>
                <w:b/>
                <w:sz w:val="18"/>
              </w:rPr>
            </w:pPr>
            <w:r w:rsidRPr="00741839">
              <w:rPr>
                <w:b/>
                <w:sz w:val="18"/>
              </w:rPr>
              <w:t>16.0</w:t>
            </w:r>
          </w:p>
        </w:tc>
        <w:tc>
          <w:tcPr>
            <w:tcW w:w="1276" w:type="dxa"/>
            <w:vAlign w:val="center"/>
          </w:tcPr>
          <w:p w:rsidR="0043047B" w:rsidRPr="00741839" w:rsidRDefault="0043047B" w:rsidP="0043047B">
            <w:pPr>
              <w:spacing w:line="200" w:lineRule="exact"/>
              <w:ind w:left="136"/>
              <w:jc w:val="center"/>
              <w:rPr>
                <w:b/>
                <w:sz w:val="18"/>
              </w:rPr>
            </w:pPr>
            <w:r w:rsidRPr="00741839">
              <w:rPr>
                <w:b/>
                <w:sz w:val="18"/>
              </w:rPr>
              <w:t>O00-O99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136"/>
              <w:rPr>
                <w:b/>
                <w:sz w:val="18"/>
              </w:rPr>
            </w:pPr>
            <w:r w:rsidRPr="00741839">
              <w:rPr>
                <w:b/>
                <w:sz w:val="18"/>
              </w:rPr>
              <w:t>врожденные аномалии (пороки развития), деформации и хромосомные нарушения</w:t>
            </w:r>
          </w:p>
        </w:tc>
        <w:tc>
          <w:tcPr>
            <w:tcW w:w="882" w:type="dxa"/>
            <w:vAlign w:val="center"/>
          </w:tcPr>
          <w:p w:rsidR="0043047B" w:rsidRPr="00741839" w:rsidRDefault="0043047B" w:rsidP="0043047B">
            <w:pPr>
              <w:spacing w:line="200" w:lineRule="exact"/>
              <w:ind w:left="136"/>
              <w:rPr>
                <w:b/>
                <w:sz w:val="18"/>
              </w:rPr>
            </w:pPr>
            <w:r w:rsidRPr="00741839">
              <w:rPr>
                <w:b/>
                <w:sz w:val="18"/>
              </w:rPr>
              <w:t>18.0</w:t>
            </w:r>
          </w:p>
        </w:tc>
        <w:tc>
          <w:tcPr>
            <w:tcW w:w="1276" w:type="dxa"/>
            <w:vAlign w:val="center"/>
          </w:tcPr>
          <w:p w:rsidR="0043047B" w:rsidRPr="00741839" w:rsidRDefault="0043047B" w:rsidP="0043047B">
            <w:pPr>
              <w:spacing w:line="200" w:lineRule="exact"/>
              <w:ind w:left="136"/>
              <w:jc w:val="center"/>
              <w:rPr>
                <w:b/>
                <w:sz w:val="18"/>
              </w:rPr>
            </w:pPr>
            <w:r w:rsidRPr="00741839">
              <w:rPr>
                <w:b/>
                <w:sz w:val="18"/>
              </w:rPr>
              <w:t>Q00-Q99</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180" w:lineRule="exact"/>
              <w:ind w:left="397"/>
              <w:rPr>
                <w:sz w:val="18"/>
              </w:rPr>
            </w:pPr>
            <w:r w:rsidRPr="00741839">
              <w:rPr>
                <w:sz w:val="18"/>
              </w:rPr>
              <w:t>из них:</w:t>
            </w:r>
          </w:p>
          <w:p w:rsidR="0043047B" w:rsidRPr="00741839" w:rsidRDefault="0043047B" w:rsidP="0043047B">
            <w:pPr>
              <w:spacing w:line="180" w:lineRule="exact"/>
              <w:ind w:left="278"/>
              <w:rPr>
                <w:sz w:val="18"/>
              </w:rPr>
            </w:pPr>
            <w:r w:rsidRPr="00741839">
              <w:rPr>
                <w:sz w:val="18"/>
              </w:rPr>
              <w:t xml:space="preserve">врожденные аномалии развития нервной системы  </w:t>
            </w:r>
          </w:p>
        </w:tc>
        <w:tc>
          <w:tcPr>
            <w:tcW w:w="882" w:type="dxa"/>
            <w:vAlign w:val="center"/>
          </w:tcPr>
          <w:p w:rsidR="0043047B" w:rsidRPr="00741839" w:rsidRDefault="0043047B" w:rsidP="0043047B">
            <w:pPr>
              <w:spacing w:line="180" w:lineRule="exact"/>
              <w:jc w:val="center"/>
              <w:rPr>
                <w:sz w:val="18"/>
              </w:rPr>
            </w:pPr>
            <w:r w:rsidRPr="00741839">
              <w:rPr>
                <w:sz w:val="18"/>
              </w:rPr>
              <w:t>18.1</w:t>
            </w:r>
          </w:p>
        </w:tc>
        <w:tc>
          <w:tcPr>
            <w:tcW w:w="1276" w:type="dxa"/>
            <w:vAlign w:val="center"/>
          </w:tcPr>
          <w:p w:rsidR="0043047B" w:rsidRPr="00741839" w:rsidRDefault="0043047B" w:rsidP="0043047B">
            <w:pPr>
              <w:spacing w:line="180" w:lineRule="exact"/>
              <w:jc w:val="center"/>
              <w:rPr>
                <w:sz w:val="18"/>
              </w:rPr>
            </w:pPr>
            <w:r w:rsidRPr="00741839">
              <w:rPr>
                <w:sz w:val="18"/>
              </w:rPr>
              <w:t>Q00-Q07</w:t>
            </w:r>
          </w:p>
        </w:tc>
        <w:tc>
          <w:tcPr>
            <w:tcW w:w="992" w:type="dxa"/>
            <w:shd w:val="clear" w:color="auto" w:fill="auto"/>
            <w:vAlign w:val="center"/>
          </w:tcPr>
          <w:p w:rsidR="0043047B" w:rsidRPr="00741839" w:rsidRDefault="0043047B" w:rsidP="0043047B">
            <w:pPr>
              <w:spacing w:line="180" w:lineRule="exact"/>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993"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spacing w:line="180" w:lineRule="exact"/>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врожденные аномалии глаза</w:t>
            </w:r>
          </w:p>
        </w:tc>
        <w:tc>
          <w:tcPr>
            <w:tcW w:w="882" w:type="dxa"/>
            <w:vAlign w:val="center"/>
          </w:tcPr>
          <w:p w:rsidR="0043047B" w:rsidRPr="00741839" w:rsidRDefault="0043047B" w:rsidP="0043047B">
            <w:pPr>
              <w:spacing w:line="200" w:lineRule="exact"/>
              <w:jc w:val="center"/>
              <w:rPr>
                <w:sz w:val="18"/>
              </w:rPr>
            </w:pPr>
            <w:r w:rsidRPr="00741839">
              <w:rPr>
                <w:sz w:val="18"/>
              </w:rPr>
              <w:t>18.2</w:t>
            </w:r>
          </w:p>
        </w:tc>
        <w:tc>
          <w:tcPr>
            <w:tcW w:w="1276" w:type="dxa"/>
            <w:vAlign w:val="center"/>
          </w:tcPr>
          <w:p w:rsidR="0043047B" w:rsidRPr="00741839" w:rsidRDefault="0043047B" w:rsidP="0043047B">
            <w:pPr>
              <w:spacing w:line="200" w:lineRule="exact"/>
              <w:jc w:val="center"/>
              <w:rPr>
                <w:sz w:val="18"/>
              </w:rPr>
            </w:pPr>
            <w:r w:rsidRPr="00741839">
              <w:rPr>
                <w:sz w:val="18"/>
                <w:lang w:val="en-US"/>
              </w:rPr>
              <w:t>Q</w:t>
            </w:r>
            <w:r w:rsidRPr="00741839">
              <w:rPr>
                <w:sz w:val="18"/>
              </w:rPr>
              <w:t>10-</w:t>
            </w:r>
            <w:r w:rsidRPr="00741839">
              <w:rPr>
                <w:sz w:val="18"/>
                <w:lang w:val="en-US"/>
              </w:rPr>
              <w:t>Q</w:t>
            </w:r>
            <w:r w:rsidRPr="00741839">
              <w:rPr>
                <w:sz w:val="18"/>
              </w:rPr>
              <w:t>15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врожденные аномалии системы</w:t>
            </w:r>
          </w:p>
          <w:p w:rsidR="0043047B" w:rsidRPr="00741839" w:rsidRDefault="0043047B" w:rsidP="0043047B">
            <w:pPr>
              <w:spacing w:line="200" w:lineRule="exact"/>
              <w:ind w:left="278"/>
              <w:rPr>
                <w:sz w:val="18"/>
              </w:rPr>
            </w:pPr>
            <w:r w:rsidRPr="00741839">
              <w:rPr>
                <w:sz w:val="18"/>
              </w:rPr>
              <w:t>кровообращения</w:t>
            </w:r>
          </w:p>
        </w:tc>
        <w:tc>
          <w:tcPr>
            <w:tcW w:w="882" w:type="dxa"/>
            <w:vAlign w:val="center"/>
          </w:tcPr>
          <w:p w:rsidR="0043047B" w:rsidRPr="00741839" w:rsidRDefault="0043047B" w:rsidP="0043047B">
            <w:pPr>
              <w:spacing w:line="200" w:lineRule="exact"/>
              <w:jc w:val="center"/>
              <w:rPr>
                <w:sz w:val="18"/>
              </w:rPr>
            </w:pPr>
            <w:r w:rsidRPr="00741839">
              <w:rPr>
                <w:sz w:val="18"/>
              </w:rPr>
              <w:t>18.3</w:t>
            </w:r>
          </w:p>
        </w:tc>
        <w:tc>
          <w:tcPr>
            <w:tcW w:w="1276" w:type="dxa"/>
            <w:vAlign w:val="center"/>
          </w:tcPr>
          <w:p w:rsidR="0043047B" w:rsidRPr="00741839" w:rsidRDefault="0043047B" w:rsidP="0043047B">
            <w:pPr>
              <w:spacing w:line="200" w:lineRule="exact"/>
              <w:jc w:val="center"/>
              <w:rPr>
                <w:sz w:val="18"/>
              </w:rPr>
            </w:pPr>
            <w:r w:rsidRPr="00741839">
              <w:rPr>
                <w:sz w:val="18"/>
              </w:rPr>
              <w:t>Q20-Q28</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врожденные аномалии женских половых органов</w:t>
            </w:r>
          </w:p>
        </w:tc>
        <w:tc>
          <w:tcPr>
            <w:tcW w:w="882" w:type="dxa"/>
            <w:vAlign w:val="center"/>
          </w:tcPr>
          <w:p w:rsidR="0043047B" w:rsidRPr="00741839" w:rsidRDefault="0043047B" w:rsidP="0043047B">
            <w:pPr>
              <w:spacing w:line="200" w:lineRule="exact"/>
              <w:jc w:val="center"/>
              <w:rPr>
                <w:sz w:val="18"/>
              </w:rPr>
            </w:pPr>
            <w:r w:rsidRPr="00741839">
              <w:rPr>
                <w:sz w:val="18"/>
              </w:rPr>
              <w:t>18.4</w:t>
            </w:r>
          </w:p>
        </w:tc>
        <w:tc>
          <w:tcPr>
            <w:tcW w:w="1276" w:type="dxa"/>
            <w:vAlign w:val="center"/>
          </w:tcPr>
          <w:p w:rsidR="0043047B" w:rsidRPr="00741839" w:rsidRDefault="0043047B" w:rsidP="0043047B">
            <w:pPr>
              <w:spacing w:line="200" w:lineRule="exact"/>
              <w:jc w:val="center"/>
              <w:rPr>
                <w:sz w:val="18"/>
              </w:rPr>
            </w:pPr>
            <w:r w:rsidRPr="00741839">
              <w:rPr>
                <w:sz w:val="18"/>
              </w:rPr>
              <w:t>Q50-Q52</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F77DD6">
            <w:pPr>
              <w:spacing w:line="200" w:lineRule="exact"/>
              <w:ind w:left="278"/>
              <w:rPr>
                <w:sz w:val="18"/>
              </w:rPr>
            </w:pPr>
            <w:r w:rsidRPr="00741839">
              <w:rPr>
                <w:sz w:val="18"/>
              </w:rPr>
              <w:t xml:space="preserve">неопределенность пола </w:t>
            </w:r>
            <w:r w:rsidR="00F77DD6">
              <w:rPr>
                <w:sz w:val="18"/>
              </w:rPr>
              <w:br/>
              <w:t xml:space="preserve">и </w:t>
            </w:r>
            <w:r w:rsidRPr="00741839">
              <w:rPr>
                <w:sz w:val="18"/>
              </w:rPr>
              <w:t>псевдогермафродитизм</w:t>
            </w:r>
          </w:p>
        </w:tc>
        <w:tc>
          <w:tcPr>
            <w:tcW w:w="882" w:type="dxa"/>
            <w:vAlign w:val="center"/>
          </w:tcPr>
          <w:p w:rsidR="0043047B" w:rsidRPr="00741839" w:rsidRDefault="0043047B" w:rsidP="0043047B">
            <w:pPr>
              <w:spacing w:line="200" w:lineRule="exact"/>
              <w:jc w:val="center"/>
              <w:rPr>
                <w:sz w:val="18"/>
              </w:rPr>
            </w:pPr>
            <w:r w:rsidRPr="00741839">
              <w:rPr>
                <w:sz w:val="18"/>
              </w:rPr>
              <w:t>18.5</w:t>
            </w:r>
          </w:p>
        </w:tc>
        <w:tc>
          <w:tcPr>
            <w:tcW w:w="1276" w:type="dxa"/>
            <w:vAlign w:val="center"/>
          </w:tcPr>
          <w:p w:rsidR="0043047B" w:rsidRPr="00741839" w:rsidRDefault="0043047B" w:rsidP="0043047B">
            <w:pPr>
              <w:spacing w:line="200" w:lineRule="exact"/>
              <w:jc w:val="center"/>
              <w:rPr>
                <w:sz w:val="18"/>
              </w:rPr>
            </w:pPr>
            <w:r w:rsidRPr="00741839">
              <w:rPr>
                <w:sz w:val="18"/>
              </w:rPr>
              <w:t>Q56</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врожденные деформации бедра</w:t>
            </w:r>
          </w:p>
        </w:tc>
        <w:tc>
          <w:tcPr>
            <w:tcW w:w="882" w:type="dxa"/>
            <w:vAlign w:val="center"/>
          </w:tcPr>
          <w:p w:rsidR="0043047B" w:rsidRPr="00741839" w:rsidRDefault="0043047B" w:rsidP="0043047B">
            <w:pPr>
              <w:spacing w:line="200" w:lineRule="exact"/>
              <w:jc w:val="center"/>
              <w:rPr>
                <w:sz w:val="18"/>
              </w:rPr>
            </w:pPr>
            <w:r w:rsidRPr="00741839">
              <w:rPr>
                <w:sz w:val="18"/>
              </w:rPr>
              <w:t>18.6</w:t>
            </w:r>
          </w:p>
        </w:tc>
        <w:tc>
          <w:tcPr>
            <w:tcW w:w="1276" w:type="dxa"/>
            <w:vAlign w:val="center"/>
          </w:tcPr>
          <w:p w:rsidR="0043047B" w:rsidRPr="00741839" w:rsidRDefault="0043047B" w:rsidP="0043047B">
            <w:pPr>
              <w:spacing w:line="200" w:lineRule="exact"/>
              <w:jc w:val="center"/>
              <w:rPr>
                <w:sz w:val="18"/>
              </w:rPr>
            </w:pPr>
            <w:r w:rsidRPr="00741839">
              <w:rPr>
                <w:sz w:val="18"/>
              </w:rPr>
              <w:t>Q65</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врожденный ихтиоз</w:t>
            </w:r>
          </w:p>
        </w:tc>
        <w:tc>
          <w:tcPr>
            <w:tcW w:w="882" w:type="dxa"/>
            <w:vAlign w:val="center"/>
          </w:tcPr>
          <w:p w:rsidR="0043047B" w:rsidRPr="00741839" w:rsidRDefault="0043047B" w:rsidP="0043047B">
            <w:pPr>
              <w:spacing w:line="200" w:lineRule="exact"/>
              <w:jc w:val="center"/>
              <w:rPr>
                <w:sz w:val="18"/>
              </w:rPr>
            </w:pPr>
            <w:r w:rsidRPr="00741839">
              <w:rPr>
                <w:sz w:val="18"/>
              </w:rPr>
              <w:t>18.7</w:t>
            </w:r>
          </w:p>
        </w:tc>
        <w:tc>
          <w:tcPr>
            <w:tcW w:w="1276" w:type="dxa"/>
            <w:vAlign w:val="center"/>
          </w:tcPr>
          <w:p w:rsidR="0043047B" w:rsidRPr="00741839" w:rsidRDefault="0043047B" w:rsidP="0043047B">
            <w:pPr>
              <w:spacing w:line="200" w:lineRule="exact"/>
              <w:jc w:val="center"/>
              <w:rPr>
                <w:sz w:val="18"/>
              </w:rPr>
            </w:pPr>
            <w:r w:rsidRPr="00741839">
              <w:rPr>
                <w:sz w:val="18"/>
                <w:lang w:val="en-US"/>
              </w:rPr>
              <w:t>Q</w:t>
            </w:r>
            <w:r w:rsidRPr="00741839">
              <w:rPr>
                <w:sz w:val="18"/>
              </w:rPr>
              <w:t>80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нейрофиброматоз</w:t>
            </w:r>
          </w:p>
        </w:tc>
        <w:tc>
          <w:tcPr>
            <w:tcW w:w="882" w:type="dxa"/>
            <w:vAlign w:val="center"/>
          </w:tcPr>
          <w:p w:rsidR="0043047B" w:rsidRPr="00741839" w:rsidRDefault="0043047B" w:rsidP="0043047B">
            <w:pPr>
              <w:spacing w:line="200" w:lineRule="exact"/>
              <w:jc w:val="center"/>
              <w:rPr>
                <w:sz w:val="18"/>
              </w:rPr>
            </w:pPr>
            <w:r w:rsidRPr="00741839">
              <w:rPr>
                <w:sz w:val="18"/>
              </w:rPr>
              <w:t>18.8</w:t>
            </w:r>
          </w:p>
        </w:tc>
        <w:tc>
          <w:tcPr>
            <w:tcW w:w="1276" w:type="dxa"/>
            <w:vAlign w:val="center"/>
          </w:tcPr>
          <w:p w:rsidR="0043047B" w:rsidRPr="00741839" w:rsidRDefault="0043047B" w:rsidP="0043047B">
            <w:pPr>
              <w:spacing w:line="200" w:lineRule="exact"/>
              <w:jc w:val="center"/>
              <w:rPr>
                <w:sz w:val="18"/>
              </w:rPr>
            </w:pPr>
            <w:r w:rsidRPr="00741839">
              <w:rPr>
                <w:sz w:val="18"/>
              </w:rPr>
              <w:t>Q85.0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200" w:lineRule="exact"/>
              <w:ind w:left="278"/>
              <w:rPr>
                <w:sz w:val="18"/>
              </w:rPr>
            </w:pPr>
            <w:r w:rsidRPr="00741839">
              <w:rPr>
                <w:sz w:val="18"/>
              </w:rPr>
              <w:t>синдром Дауна</w:t>
            </w:r>
          </w:p>
        </w:tc>
        <w:tc>
          <w:tcPr>
            <w:tcW w:w="882" w:type="dxa"/>
            <w:vAlign w:val="center"/>
          </w:tcPr>
          <w:p w:rsidR="0043047B" w:rsidRPr="00741839" w:rsidRDefault="0043047B" w:rsidP="0043047B">
            <w:pPr>
              <w:spacing w:line="200" w:lineRule="exact"/>
              <w:jc w:val="center"/>
              <w:rPr>
                <w:sz w:val="18"/>
              </w:rPr>
            </w:pPr>
            <w:r w:rsidRPr="00741839">
              <w:rPr>
                <w:sz w:val="18"/>
              </w:rPr>
              <w:t>18.9</w:t>
            </w:r>
          </w:p>
        </w:tc>
        <w:tc>
          <w:tcPr>
            <w:tcW w:w="1276" w:type="dxa"/>
            <w:vAlign w:val="center"/>
          </w:tcPr>
          <w:p w:rsidR="0043047B" w:rsidRPr="00741839" w:rsidRDefault="0043047B" w:rsidP="0043047B">
            <w:pPr>
              <w:spacing w:line="200" w:lineRule="exact"/>
              <w:jc w:val="center"/>
              <w:rPr>
                <w:sz w:val="18"/>
              </w:rPr>
            </w:pPr>
            <w:r w:rsidRPr="00741839">
              <w:rPr>
                <w:sz w:val="18"/>
              </w:rPr>
              <w:t>Q90</w:t>
            </w:r>
          </w:p>
        </w:tc>
        <w:tc>
          <w:tcPr>
            <w:tcW w:w="992" w:type="dxa"/>
            <w:shd w:val="clear" w:color="auto" w:fill="auto"/>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jc w:val="center"/>
              <w:rPr>
                <w:b/>
                <w:sz w:val="22"/>
              </w:rPr>
            </w:pPr>
          </w:p>
        </w:tc>
        <w:tc>
          <w:tcPr>
            <w:tcW w:w="993"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992" w:type="dxa"/>
            <w:vAlign w:val="center"/>
          </w:tcPr>
          <w:p w:rsidR="0043047B" w:rsidRPr="00741839" w:rsidRDefault="0043047B" w:rsidP="0043047B">
            <w:pPr>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jc w:val="center"/>
              <w:rPr>
                <w:b/>
                <w:sz w:val="22"/>
              </w:rPr>
            </w:pPr>
          </w:p>
        </w:tc>
      </w:tr>
      <w:tr w:rsidR="0043047B" w:rsidRPr="00741839" w:rsidTr="008828F9">
        <w:trPr>
          <w:cantSplit/>
          <w:trHeight w:val="20"/>
          <w:jc w:val="center"/>
        </w:trPr>
        <w:tc>
          <w:tcPr>
            <w:tcW w:w="4448" w:type="dxa"/>
            <w:vAlign w:val="center"/>
          </w:tcPr>
          <w:p w:rsidR="0043047B" w:rsidRPr="00741839" w:rsidRDefault="0043047B" w:rsidP="0043047B">
            <w:pPr>
              <w:spacing w:line="180" w:lineRule="exact"/>
              <w:ind w:left="136"/>
              <w:rPr>
                <w:b/>
                <w:sz w:val="18"/>
              </w:rPr>
            </w:pPr>
            <w:r w:rsidRPr="00741839">
              <w:rPr>
                <w:b/>
                <w:sz w:val="18"/>
              </w:rPr>
              <w:t>симптомы, признаки и отклонения от нормы, выявленные при клинических и лабораторных исследованиях, не классифицированные в других рубриках</w:t>
            </w:r>
          </w:p>
        </w:tc>
        <w:tc>
          <w:tcPr>
            <w:tcW w:w="882" w:type="dxa"/>
            <w:vAlign w:val="center"/>
          </w:tcPr>
          <w:p w:rsidR="0043047B" w:rsidRPr="00741839" w:rsidRDefault="0043047B" w:rsidP="0043047B">
            <w:pPr>
              <w:spacing w:line="180" w:lineRule="exact"/>
              <w:jc w:val="center"/>
              <w:rPr>
                <w:b/>
                <w:sz w:val="18"/>
              </w:rPr>
            </w:pPr>
            <w:r w:rsidRPr="00741839">
              <w:rPr>
                <w:b/>
                <w:sz w:val="18"/>
              </w:rPr>
              <w:t>19.0</w:t>
            </w:r>
          </w:p>
        </w:tc>
        <w:tc>
          <w:tcPr>
            <w:tcW w:w="1276" w:type="dxa"/>
            <w:vAlign w:val="center"/>
          </w:tcPr>
          <w:p w:rsidR="0043047B" w:rsidRPr="00741839" w:rsidRDefault="0043047B" w:rsidP="0043047B">
            <w:pPr>
              <w:spacing w:line="180" w:lineRule="exact"/>
              <w:jc w:val="center"/>
              <w:rPr>
                <w:b/>
                <w:sz w:val="18"/>
              </w:rPr>
            </w:pPr>
            <w:r w:rsidRPr="00741839">
              <w:rPr>
                <w:b/>
                <w:sz w:val="18"/>
              </w:rPr>
              <w:t>R00-R99</w:t>
            </w:r>
          </w:p>
        </w:tc>
        <w:tc>
          <w:tcPr>
            <w:tcW w:w="992" w:type="dxa"/>
            <w:shd w:val="clear" w:color="auto" w:fill="auto"/>
            <w:vAlign w:val="center"/>
          </w:tcPr>
          <w:p w:rsidR="0043047B" w:rsidRPr="00741839" w:rsidRDefault="0043047B" w:rsidP="0043047B">
            <w:pPr>
              <w:spacing w:line="180" w:lineRule="exact"/>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993"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sz w:val="22"/>
              </w:rPr>
            </w:pPr>
          </w:p>
        </w:tc>
        <w:tc>
          <w:tcPr>
            <w:tcW w:w="1134" w:type="dxa"/>
            <w:shd w:val="clear" w:color="auto" w:fill="auto"/>
            <w:vAlign w:val="center"/>
          </w:tcPr>
          <w:p w:rsidR="0043047B" w:rsidRPr="00741839" w:rsidRDefault="0043047B" w:rsidP="0043047B">
            <w:pPr>
              <w:spacing w:line="180" w:lineRule="exact"/>
              <w:jc w:val="center"/>
              <w:rPr>
                <w:sz w:val="22"/>
              </w:rPr>
            </w:pPr>
          </w:p>
        </w:tc>
        <w:tc>
          <w:tcPr>
            <w:tcW w:w="851" w:type="dxa"/>
            <w:shd w:val="clear" w:color="auto" w:fill="auto"/>
            <w:vAlign w:val="center"/>
          </w:tcPr>
          <w:p w:rsidR="0043047B" w:rsidRPr="00741839" w:rsidRDefault="0043047B" w:rsidP="0043047B">
            <w:pPr>
              <w:spacing w:line="180" w:lineRule="exact"/>
              <w:jc w:val="center"/>
              <w:rPr>
                <w:sz w:val="22"/>
              </w:rPr>
            </w:pPr>
          </w:p>
        </w:tc>
        <w:tc>
          <w:tcPr>
            <w:tcW w:w="1048" w:type="dxa"/>
            <w:vAlign w:val="center"/>
          </w:tcPr>
          <w:p w:rsidR="0043047B" w:rsidRPr="00741839" w:rsidRDefault="0043047B" w:rsidP="0043047B">
            <w:pPr>
              <w:spacing w:line="180" w:lineRule="exact"/>
              <w:jc w:val="center"/>
              <w:rPr>
                <w:sz w:val="22"/>
              </w:rPr>
            </w:pPr>
            <w:r w:rsidRPr="00741839">
              <w:rPr>
                <w:sz w:val="22"/>
              </w:rPr>
              <w:t>Х</w:t>
            </w:r>
          </w:p>
        </w:tc>
      </w:tr>
      <w:tr w:rsidR="0043047B" w:rsidRPr="00741839" w:rsidTr="008828F9">
        <w:trPr>
          <w:cantSplit/>
          <w:trHeight w:val="20"/>
          <w:jc w:val="center"/>
        </w:trPr>
        <w:tc>
          <w:tcPr>
            <w:tcW w:w="4448" w:type="dxa"/>
            <w:vAlign w:val="center"/>
          </w:tcPr>
          <w:p w:rsidR="0043047B" w:rsidRPr="00741839" w:rsidRDefault="0043047B" w:rsidP="0043047B">
            <w:pPr>
              <w:spacing w:line="180" w:lineRule="exact"/>
              <w:ind w:left="136"/>
              <w:rPr>
                <w:b/>
                <w:sz w:val="18"/>
              </w:rPr>
            </w:pPr>
            <w:r w:rsidRPr="00741839">
              <w:rPr>
                <w:b/>
                <w:sz w:val="18"/>
              </w:rPr>
              <w:t>травмы, отравления и некоторые другие последствия воздействия внешних причин</w:t>
            </w:r>
          </w:p>
        </w:tc>
        <w:tc>
          <w:tcPr>
            <w:tcW w:w="882" w:type="dxa"/>
            <w:vAlign w:val="center"/>
          </w:tcPr>
          <w:p w:rsidR="0043047B" w:rsidRPr="00741839" w:rsidRDefault="0043047B" w:rsidP="0043047B">
            <w:pPr>
              <w:spacing w:line="180" w:lineRule="exact"/>
              <w:jc w:val="center"/>
              <w:rPr>
                <w:b/>
                <w:sz w:val="18"/>
              </w:rPr>
            </w:pPr>
            <w:r w:rsidRPr="00741839">
              <w:rPr>
                <w:b/>
                <w:sz w:val="18"/>
              </w:rPr>
              <w:t>20.0</w:t>
            </w:r>
          </w:p>
        </w:tc>
        <w:tc>
          <w:tcPr>
            <w:tcW w:w="1276" w:type="dxa"/>
            <w:vAlign w:val="center"/>
          </w:tcPr>
          <w:p w:rsidR="0043047B" w:rsidRPr="00741839" w:rsidRDefault="0043047B" w:rsidP="0043047B">
            <w:pPr>
              <w:spacing w:line="180" w:lineRule="exact"/>
              <w:jc w:val="center"/>
              <w:rPr>
                <w:b/>
                <w:sz w:val="18"/>
              </w:rPr>
            </w:pPr>
            <w:r w:rsidRPr="00741839">
              <w:rPr>
                <w:b/>
                <w:sz w:val="18"/>
              </w:rPr>
              <w:t>S00-T98</w:t>
            </w:r>
          </w:p>
        </w:tc>
        <w:tc>
          <w:tcPr>
            <w:tcW w:w="992" w:type="dxa"/>
            <w:shd w:val="clear" w:color="auto" w:fill="auto"/>
            <w:vAlign w:val="center"/>
          </w:tcPr>
          <w:p w:rsidR="0043047B" w:rsidRPr="00741839" w:rsidRDefault="0043047B" w:rsidP="0043047B">
            <w:pPr>
              <w:spacing w:line="180" w:lineRule="exact"/>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993"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b/>
                <w:sz w:val="22"/>
              </w:rPr>
            </w:pPr>
          </w:p>
        </w:tc>
        <w:tc>
          <w:tcPr>
            <w:tcW w:w="992" w:type="dxa"/>
            <w:vAlign w:val="center"/>
          </w:tcPr>
          <w:p w:rsidR="0043047B" w:rsidRPr="00741839" w:rsidRDefault="0043047B" w:rsidP="0043047B">
            <w:pPr>
              <w:spacing w:line="180" w:lineRule="exact"/>
              <w:jc w:val="center"/>
              <w:rPr>
                <w:b/>
                <w:sz w:val="22"/>
              </w:rPr>
            </w:pPr>
          </w:p>
        </w:tc>
        <w:tc>
          <w:tcPr>
            <w:tcW w:w="1134" w:type="dxa"/>
            <w:shd w:val="clear" w:color="auto" w:fill="auto"/>
            <w:vAlign w:val="center"/>
          </w:tcPr>
          <w:p w:rsidR="0043047B" w:rsidRPr="00741839" w:rsidRDefault="0043047B" w:rsidP="0043047B">
            <w:pPr>
              <w:spacing w:line="180" w:lineRule="exact"/>
              <w:jc w:val="center"/>
              <w:rPr>
                <w:b/>
                <w:sz w:val="22"/>
              </w:rPr>
            </w:pPr>
          </w:p>
        </w:tc>
        <w:tc>
          <w:tcPr>
            <w:tcW w:w="851" w:type="dxa"/>
            <w:shd w:val="clear" w:color="auto" w:fill="auto"/>
            <w:vAlign w:val="center"/>
          </w:tcPr>
          <w:p w:rsidR="0043047B" w:rsidRPr="00741839" w:rsidRDefault="0043047B" w:rsidP="0043047B">
            <w:pPr>
              <w:spacing w:line="180" w:lineRule="exact"/>
              <w:jc w:val="center"/>
              <w:rPr>
                <w:b/>
                <w:sz w:val="22"/>
              </w:rPr>
            </w:pPr>
          </w:p>
        </w:tc>
        <w:tc>
          <w:tcPr>
            <w:tcW w:w="1048" w:type="dxa"/>
            <w:vAlign w:val="center"/>
          </w:tcPr>
          <w:p w:rsidR="0043047B" w:rsidRPr="00741839" w:rsidRDefault="0043047B" w:rsidP="0043047B">
            <w:pPr>
              <w:spacing w:line="180" w:lineRule="exact"/>
              <w:jc w:val="center"/>
              <w:rPr>
                <w:b/>
                <w:sz w:val="22"/>
              </w:rPr>
            </w:pPr>
          </w:p>
        </w:tc>
      </w:tr>
      <w:tr w:rsidR="0043047B" w:rsidRPr="00046A19" w:rsidTr="008828F9">
        <w:trPr>
          <w:cantSplit/>
          <w:trHeight w:val="20"/>
          <w:jc w:val="center"/>
        </w:trPr>
        <w:tc>
          <w:tcPr>
            <w:tcW w:w="4448" w:type="dxa"/>
            <w:vAlign w:val="center"/>
          </w:tcPr>
          <w:p w:rsidR="0043047B" w:rsidRPr="00741839" w:rsidRDefault="0043047B" w:rsidP="0043047B">
            <w:pPr>
              <w:spacing w:line="180" w:lineRule="exact"/>
              <w:ind w:left="136"/>
              <w:rPr>
                <w:sz w:val="18"/>
              </w:rPr>
            </w:pPr>
            <w:r w:rsidRPr="00741839">
              <w:rPr>
                <w:sz w:val="18"/>
              </w:rPr>
              <w:t xml:space="preserve">  из них</w:t>
            </w:r>
          </w:p>
          <w:p w:rsidR="0043047B" w:rsidRPr="00741839" w:rsidRDefault="0043047B" w:rsidP="0043047B">
            <w:pPr>
              <w:spacing w:line="180" w:lineRule="exact"/>
              <w:ind w:left="136"/>
              <w:rPr>
                <w:sz w:val="18"/>
              </w:rPr>
            </w:pPr>
            <w:r w:rsidRPr="00741839">
              <w:rPr>
                <w:sz w:val="18"/>
              </w:rPr>
              <w:t>открытые укушенные раны</w:t>
            </w:r>
          </w:p>
          <w:p w:rsidR="0043047B" w:rsidRPr="00741839" w:rsidRDefault="0043047B" w:rsidP="0043047B">
            <w:pPr>
              <w:spacing w:line="180" w:lineRule="exact"/>
              <w:ind w:left="136"/>
              <w:rPr>
                <w:sz w:val="18"/>
              </w:rPr>
            </w:pPr>
            <w:r w:rsidRPr="00741839">
              <w:rPr>
                <w:sz w:val="18"/>
              </w:rPr>
              <w:t xml:space="preserve">(только с кодом внешней причины </w:t>
            </w:r>
            <w:r w:rsidRPr="00741839">
              <w:rPr>
                <w:sz w:val="18"/>
                <w:lang w:val="en-US"/>
              </w:rPr>
              <w:t>W</w:t>
            </w:r>
            <w:r w:rsidRPr="00741839">
              <w:rPr>
                <w:sz w:val="18"/>
              </w:rPr>
              <w:t>54)</w:t>
            </w:r>
          </w:p>
          <w:p w:rsidR="0043047B" w:rsidRPr="00741839" w:rsidRDefault="0043047B" w:rsidP="0043047B">
            <w:pPr>
              <w:spacing w:line="180" w:lineRule="exact"/>
              <w:ind w:left="136"/>
              <w:rPr>
                <w:b/>
                <w:sz w:val="18"/>
              </w:rPr>
            </w:pPr>
          </w:p>
        </w:tc>
        <w:tc>
          <w:tcPr>
            <w:tcW w:w="882" w:type="dxa"/>
            <w:vAlign w:val="center"/>
          </w:tcPr>
          <w:p w:rsidR="0043047B" w:rsidRPr="00741839" w:rsidRDefault="0043047B" w:rsidP="0043047B">
            <w:pPr>
              <w:spacing w:line="180" w:lineRule="exact"/>
              <w:jc w:val="center"/>
              <w:rPr>
                <w:sz w:val="18"/>
              </w:rPr>
            </w:pPr>
            <w:r w:rsidRPr="00741839">
              <w:rPr>
                <w:sz w:val="18"/>
              </w:rPr>
              <w:t>20.1</w:t>
            </w:r>
          </w:p>
        </w:tc>
        <w:tc>
          <w:tcPr>
            <w:tcW w:w="1276" w:type="dxa"/>
            <w:vAlign w:val="center"/>
          </w:tcPr>
          <w:p w:rsidR="0043047B" w:rsidRPr="00741839" w:rsidRDefault="0043047B" w:rsidP="0043047B">
            <w:pPr>
              <w:spacing w:line="180" w:lineRule="exact"/>
              <w:jc w:val="center"/>
              <w:rPr>
                <w:sz w:val="18"/>
                <w:lang w:val="en-US"/>
              </w:rPr>
            </w:pPr>
            <w:r w:rsidRPr="00741839">
              <w:rPr>
                <w:sz w:val="18"/>
                <w:lang w:val="en-US"/>
              </w:rPr>
              <w:t xml:space="preserve">S01, S11, S21, S31, S41, S51, S61, S71, S81, S91 </w:t>
            </w:r>
          </w:p>
        </w:tc>
        <w:tc>
          <w:tcPr>
            <w:tcW w:w="992" w:type="dxa"/>
            <w:shd w:val="clear" w:color="auto" w:fill="auto"/>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993"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spacing w:line="180" w:lineRule="exact"/>
              <w:jc w:val="center"/>
              <w:rPr>
                <w:b/>
                <w:sz w:val="22"/>
                <w:lang w:val="en-US"/>
              </w:rPr>
            </w:pPr>
          </w:p>
        </w:tc>
      </w:tr>
      <w:tr w:rsidR="0043047B" w:rsidRPr="00741839" w:rsidTr="008828F9">
        <w:trPr>
          <w:cantSplit/>
          <w:trHeight w:val="20"/>
          <w:jc w:val="center"/>
        </w:trPr>
        <w:tc>
          <w:tcPr>
            <w:tcW w:w="4448" w:type="dxa"/>
            <w:vAlign w:val="center"/>
          </w:tcPr>
          <w:p w:rsidR="0043047B" w:rsidRPr="00741839" w:rsidRDefault="0043047B" w:rsidP="0043047B">
            <w:pPr>
              <w:spacing w:line="180" w:lineRule="exact"/>
              <w:ind w:left="136"/>
              <w:rPr>
                <w:b/>
                <w:sz w:val="18"/>
                <w:lang w:val="en-US"/>
              </w:rPr>
            </w:pPr>
            <w:r w:rsidRPr="00741839">
              <w:rPr>
                <w:b/>
                <w:sz w:val="18"/>
                <w:lang w:val="en-US"/>
              </w:rPr>
              <w:t>COVID-19</w:t>
            </w:r>
          </w:p>
        </w:tc>
        <w:tc>
          <w:tcPr>
            <w:tcW w:w="882" w:type="dxa"/>
            <w:vAlign w:val="center"/>
          </w:tcPr>
          <w:p w:rsidR="0043047B" w:rsidRPr="00741839" w:rsidRDefault="0043047B" w:rsidP="0043047B">
            <w:pPr>
              <w:spacing w:line="180" w:lineRule="exact"/>
              <w:jc w:val="center"/>
              <w:rPr>
                <w:b/>
                <w:sz w:val="18"/>
                <w:lang w:val="en-US"/>
              </w:rPr>
            </w:pPr>
            <w:r w:rsidRPr="00741839">
              <w:rPr>
                <w:b/>
                <w:sz w:val="18"/>
                <w:lang w:val="en-US"/>
              </w:rPr>
              <w:t>21</w:t>
            </w:r>
          </w:p>
        </w:tc>
        <w:tc>
          <w:tcPr>
            <w:tcW w:w="1276" w:type="dxa"/>
            <w:vAlign w:val="center"/>
          </w:tcPr>
          <w:p w:rsidR="0043047B" w:rsidRPr="00741839" w:rsidRDefault="0043047B" w:rsidP="0043047B">
            <w:pPr>
              <w:spacing w:line="180" w:lineRule="exact"/>
              <w:jc w:val="center"/>
              <w:rPr>
                <w:b/>
                <w:sz w:val="18"/>
                <w:lang w:val="en-US"/>
              </w:rPr>
            </w:pPr>
            <w:r w:rsidRPr="00741839">
              <w:rPr>
                <w:b/>
                <w:sz w:val="18"/>
                <w:lang w:val="en-US"/>
              </w:rPr>
              <w:t>U07.1, U07.2</w:t>
            </w:r>
          </w:p>
        </w:tc>
        <w:tc>
          <w:tcPr>
            <w:tcW w:w="992" w:type="dxa"/>
            <w:shd w:val="clear" w:color="auto" w:fill="auto"/>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993"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992" w:type="dxa"/>
            <w:vAlign w:val="center"/>
          </w:tcPr>
          <w:p w:rsidR="0043047B" w:rsidRPr="00741839" w:rsidRDefault="0043047B" w:rsidP="0043047B">
            <w:pPr>
              <w:spacing w:line="180" w:lineRule="exact"/>
              <w:jc w:val="center"/>
              <w:rPr>
                <w:b/>
                <w:sz w:val="22"/>
                <w:lang w:val="en-US"/>
              </w:rPr>
            </w:pPr>
          </w:p>
        </w:tc>
        <w:tc>
          <w:tcPr>
            <w:tcW w:w="1134" w:type="dxa"/>
            <w:shd w:val="clear" w:color="auto" w:fill="auto"/>
            <w:vAlign w:val="center"/>
          </w:tcPr>
          <w:p w:rsidR="0043047B" w:rsidRPr="00741839" w:rsidRDefault="0043047B" w:rsidP="0043047B">
            <w:pPr>
              <w:spacing w:line="180" w:lineRule="exact"/>
              <w:jc w:val="center"/>
              <w:rPr>
                <w:b/>
                <w:sz w:val="22"/>
                <w:lang w:val="en-US"/>
              </w:rPr>
            </w:pPr>
          </w:p>
        </w:tc>
        <w:tc>
          <w:tcPr>
            <w:tcW w:w="851" w:type="dxa"/>
            <w:shd w:val="clear" w:color="auto" w:fill="auto"/>
            <w:vAlign w:val="center"/>
          </w:tcPr>
          <w:p w:rsidR="0043047B" w:rsidRPr="00741839" w:rsidRDefault="0043047B" w:rsidP="0043047B">
            <w:pPr>
              <w:spacing w:line="180" w:lineRule="exact"/>
              <w:jc w:val="center"/>
              <w:rPr>
                <w:b/>
                <w:sz w:val="22"/>
                <w:lang w:val="en-US"/>
              </w:rPr>
            </w:pPr>
          </w:p>
        </w:tc>
        <w:tc>
          <w:tcPr>
            <w:tcW w:w="1048" w:type="dxa"/>
            <w:vAlign w:val="center"/>
          </w:tcPr>
          <w:p w:rsidR="0043047B" w:rsidRPr="00741839" w:rsidRDefault="0043047B" w:rsidP="0043047B">
            <w:pPr>
              <w:spacing w:line="180" w:lineRule="exact"/>
              <w:jc w:val="center"/>
              <w:rPr>
                <w:b/>
                <w:sz w:val="22"/>
                <w:lang w:val="en-US"/>
              </w:rPr>
            </w:pPr>
          </w:p>
        </w:tc>
      </w:tr>
    </w:tbl>
    <w:p w:rsidR="00DE589C" w:rsidRPr="00741839" w:rsidRDefault="00DE589C" w:rsidP="00DE589C">
      <w:pPr>
        <w:rPr>
          <w:sz w:val="20"/>
          <w:lang w:val="en-US"/>
        </w:rPr>
      </w:pPr>
    </w:p>
    <w:p w:rsidR="00DE589C" w:rsidRPr="00741839" w:rsidRDefault="00DE589C" w:rsidP="00DE589C">
      <w:pPr>
        <w:rPr>
          <w:sz w:val="20"/>
        </w:rPr>
      </w:pPr>
    </w:p>
    <w:p w:rsidR="007357BE" w:rsidRPr="00741839" w:rsidRDefault="007357BE" w:rsidP="00DE589C">
      <w:pPr>
        <w:rPr>
          <w:sz w:val="20"/>
        </w:rPr>
      </w:pPr>
    </w:p>
    <w:p w:rsidR="00443E06" w:rsidRPr="00741839" w:rsidRDefault="00CF721A" w:rsidP="004247F4">
      <w:pPr>
        <w:tabs>
          <w:tab w:val="left" w:pos="10348"/>
          <w:tab w:val="left" w:pos="10632"/>
        </w:tabs>
        <w:rPr>
          <w:sz w:val="20"/>
        </w:rPr>
      </w:pPr>
      <w:r w:rsidRPr="00741839">
        <w:rPr>
          <w:b/>
          <w:shd w:val="clear" w:color="auto" w:fill="FFFFFF"/>
        </w:rPr>
        <w:t>(</w:t>
      </w:r>
      <w:r w:rsidR="00443E06" w:rsidRPr="00741839">
        <w:rPr>
          <w:b/>
          <w:shd w:val="clear" w:color="auto" w:fill="FFFFFF"/>
        </w:rPr>
        <w:t xml:space="preserve">4001)                                                                                                      </w:t>
      </w:r>
      <w:r w:rsidR="00443E06" w:rsidRPr="00741839">
        <w:t xml:space="preserve">    </w:t>
      </w:r>
      <w:r w:rsidRPr="00741839">
        <w:t xml:space="preserve">     </w:t>
      </w:r>
      <w:r w:rsidR="00934260" w:rsidRPr="00741839">
        <w:t xml:space="preserve">                                                    </w:t>
      </w:r>
      <w:r w:rsidR="004247F4" w:rsidRPr="00741839">
        <w:t xml:space="preserve"> </w:t>
      </w:r>
      <w:r w:rsidR="00443E06" w:rsidRPr="00741839">
        <w:rPr>
          <w:sz w:val="20"/>
        </w:rPr>
        <w:t>Код по ОКЕИ: человек – 792</w:t>
      </w:r>
    </w:p>
    <w:tbl>
      <w:tblPr>
        <w:tblW w:w="19578" w:type="dxa"/>
        <w:tblLayout w:type="fixed"/>
        <w:tblLook w:val="0000" w:firstRow="0" w:lastRow="0" w:firstColumn="0" w:lastColumn="0" w:noHBand="0" w:noVBand="0"/>
      </w:tblPr>
      <w:tblGrid>
        <w:gridCol w:w="6848"/>
        <w:gridCol w:w="286"/>
        <w:gridCol w:w="6582"/>
        <w:gridCol w:w="287"/>
        <w:gridCol w:w="5575"/>
      </w:tblGrid>
      <w:tr w:rsidR="00443E06" w:rsidRPr="00741839" w:rsidTr="0019447D">
        <w:trPr>
          <w:trHeight w:val="247"/>
        </w:trPr>
        <w:tc>
          <w:tcPr>
            <w:tcW w:w="6848" w:type="dxa"/>
            <w:vAlign w:val="bottom"/>
          </w:tcPr>
          <w:p w:rsidR="00443E06" w:rsidRPr="00741839" w:rsidRDefault="00443E06" w:rsidP="00CF721A">
            <w:pPr>
              <w:rPr>
                <w:sz w:val="18"/>
              </w:rPr>
            </w:pPr>
            <w:r w:rsidRPr="00741839">
              <w:rPr>
                <w:sz w:val="18"/>
                <w:shd w:val="clear" w:color="auto" w:fill="FFFFFF"/>
              </w:rPr>
              <w:t>Число физических лиц зарегистрированных пациентов – всего  1</w:t>
            </w:r>
            <w:r w:rsidR="00CF721A" w:rsidRPr="00741839">
              <w:rPr>
                <w:sz w:val="18"/>
                <w:shd w:val="clear" w:color="auto" w:fill="FFFFFF"/>
              </w:rPr>
              <w:t xml:space="preserve"> _______________ ,</w:t>
            </w:r>
          </w:p>
        </w:tc>
        <w:tc>
          <w:tcPr>
            <w:tcW w:w="286" w:type="dxa"/>
            <w:vAlign w:val="bottom"/>
          </w:tcPr>
          <w:p w:rsidR="00443E06" w:rsidRPr="00741839" w:rsidRDefault="00443E06" w:rsidP="00CF721A">
            <w:pPr>
              <w:rPr>
                <w:b/>
              </w:rPr>
            </w:pPr>
          </w:p>
        </w:tc>
        <w:tc>
          <w:tcPr>
            <w:tcW w:w="12444" w:type="dxa"/>
            <w:gridSpan w:val="3"/>
            <w:vAlign w:val="bottom"/>
          </w:tcPr>
          <w:p w:rsidR="00443E06" w:rsidRPr="00741839" w:rsidRDefault="00443E06" w:rsidP="00CF721A">
            <w:pPr>
              <w:rPr>
                <w:sz w:val="18"/>
              </w:rPr>
            </w:pPr>
            <w:r w:rsidRPr="00741839">
              <w:rPr>
                <w:sz w:val="18"/>
                <w:shd w:val="clear" w:color="auto" w:fill="FFFFFF"/>
              </w:rPr>
              <w:t xml:space="preserve">из них с диагнозом, установленным </w:t>
            </w:r>
            <w:r w:rsidR="00CF721A" w:rsidRPr="00741839">
              <w:rPr>
                <w:sz w:val="18"/>
                <w:shd w:val="clear" w:color="auto" w:fill="FFFFFF"/>
              </w:rPr>
              <w:t>впервые в жизни  2 ________________ ,</w:t>
            </w:r>
          </w:p>
        </w:tc>
      </w:tr>
      <w:tr w:rsidR="00443E06" w:rsidRPr="00741839" w:rsidTr="0019447D">
        <w:trPr>
          <w:trHeight w:val="258"/>
        </w:trPr>
        <w:tc>
          <w:tcPr>
            <w:tcW w:w="13716" w:type="dxa"/>
            <w:gridSpan w:val="3"/>
            <w:vAlign w:val="bottom"/>
          </w:tcPr>
          <w:p w:rsidR="00443E06" w:rsidRPr="00741839" w:rsidRDefault="00CF721A" w:rsidP="00BC2911">
            <w:pPr>
              <w:rPr>
                <w:sz w:val="18"/>
                <w:shd w:val="clear" w:color="auto" w:fill="FFFFFF"/>
              </w:rPr>
            </w:pPr>
            <w:r w:rsidRPr="00741839">
              <w:rPr>
                <w:sz w:val="18"/>
                <w:shd w:val="clear" w:color="auto" w:fill="FFFFFF"/>
              </w:rPr>
              <w:t xml:space="preserve">состоит под диспансерным наблюдением на конец отчетного года (из гр. </w:t>
            </w:r>
            <w:r w:rsidR="00A809E8" w:rsidRPr="00741839">
              <w:rPr>
                <w:sz w:val="18"/>
                <w:shd w:val="clear" w:color="auto" w:fill="FFFFFF"/>
              </w:rPr>
              <w:t>1</w:t>
            </w:r>
            <w:r w:rsidR="00BC2911" w:rsidRPr="00741839">
              <w:rPr>
                <w:sz w:val="18"/>
                <w:shd w:val="clear" w:color="auto" w:fill="FFFFFF"/>
              </w:rPr>
              <w:t>5</w:t>
            </w:r>
            <w:r w:rsidRPr="00741839">
              <w:rPr>
                <w:sz w:val="18"/>
                <w:shd w:val="clear" w:color="auto" w:fill="FFFFFF"/>
              </w:rPr>
              <w:t>, стр. 1.0)  3 _________________ .</w:t>
            </w:r>
          </w:p>
          <w:p w:rsidR="0019447D" w:rsidRPr="00741839" w:rsidRDefault="0019447D" w:rsidP="00BC2911">
            <w:pPr>
              <w:rPr>
                <w:sz w:val="18"/>
                <w:shd w:val="clear" w:color="auto" w:fill="FFFFFF"/>
              </w:rPr>
            </w:pPr>
          </w:p>
          <w:p w:rsidR="007357BE" w:rsidRPr="00741839" w:rsidRDefault="007357BE" w:rsidP="00BC2911">
            <w:pPr>
              <w:rPr>
                <w:sz w:val="18"/>
                <w:shd w:val="clear" w:color="auto" w:fill="FFFFFF"/>
              </w:rPr>
            </w:pPr>
          </w:p>
          <w:p w:rsidR="007357BE" w:rsidRPr="00741839" w:rsidRDefault="007357BE" w:rsidP="00BC2911">
            <w:pPr>
              <w:rPr>
                <w:sz w:val="18"/>
                <w:shd w:val="clear" w:color="auto" w:fill="FFFFFF"/>
              </w:rPr>
            </w:pPr>
          </w:p>
          <w:p w:rsidR="0019447D" w:rsidRPr="00741839" w:rsidRDefault="0019447D" w:rsidP="00C97EB5">
            <w:pPr>
              <w:rPr>
                <w:b/>
                <w:szCs w:val="24"/>
              </w:rPr>
            </w:pPr>
            <w:r w:rsidRPr="00741839">
              <w:rPr>
                <w:b/>
                <w:szCs w:val="24"/>
              </w:rPr>
              <w:t xml:space="preserve">(4003) </w:t>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r>
            <w:r w:rsidR="004247F4" w:rsidRPr="00741839">
              <w:rPr>
                <w:b/>
                <w:szCs w:val="24"/>
              </w:rPr>
              <w:tab/>
              <w:t xml:space="preserve">         </w:t>
            </w:r>
            <w:r w:rsidR="00C97EB5" w:rsidRPr="00741839">
              <w:rPr>
                <w:b/>
                <w:szCs w:val="24"/>
              </w:rPr>
              <w:t xml:space="preserve"> </w:t>
            </w:r>
            <w:r w:rsidRPr="00741839">
              <w:rPr>
                <w:sz w:val="20"/>
              </w:rPr>
              <w:t>Код по ОКЕИ: человек – 792</w:t>
            </w:r>
          </w:p>
          <w:p w:rsidR="0019447D" w:rsidRPr="00741839" w:rsidRDefault="0019447D" w:rsidP="00C97EB5">
            <w:pPr>
              <w:rPr>
                <w:sz w:val="20"/>
              </w:rPr>
            </w:pPr>
            <w:r w:rsidRPr="00741839">
              <w:rPr>
                <w:sz w:val="20"/>
              </w:rPr>
              <w:t xml:space="preserve">Из числа пациентов, состоящих на конец </w:t>
            </w:r>
            <w:r w:rsidR="00FD712C" w:rsidRPr="00741839">
              <w:rPr>
                <w:sz w:val="20"/>
              </w:rPr>
              <w:t xml:space="preserve">отчетного </w:t>
            </w:r>
            <w:r w:rsidRPr="00741839">
              <w:rPr>
                <w:sz w:val="20"/>
              </w:rPr>
              <w:t>года под диспансерным наблюдением (гр. 15): состоит под диспансерным наблюдением лиц</w:t>
            </w:r>
          </w:p>
          <w:p w:rsidR="0019447D" w:rsidRPr="00741839" w:rsidRDefault="0019447D" w:rsidP="00C97EB5">
            <w:pPr>
              <w:rPr>
                <w:sz w:val="20"/>
              </w:rPr>
            </w:pPr>
            <w:r w:rsidRPr="00741839">
              <w:rPr>
                <w:sz w:val="20"/>
              </w:rPr>
              <w:t xml:space="preserve">с хроническим вирусным гепатитом (В18) и циррозом печени (К74.6) одновременно  1 ________ </w:t>
            </w:r>
            <w:r w:rsidR="00721B57" w:rsidRPr="00741839">
              <w:rPr>
                <w:sz w:val="20"/>
              </w:rPr>
              <w:t>,</w:t>
            </w:r>
            <w:r w:rsidRPr="00741839">
              <w:rPr>
                <w:sz w:val="20"/>
              </w:rPr>
              <w:t xml:space="preserve"> с хроническим вирусным гепатитом (В18) </w:t>
            </w:r>
          </w:p>
          <w:p w:rsidR="0019447D" w:rsidRPr="00741839" w:rsidRDefault="0019447D" w:rsidP="00C97EB5">
            <w:pPr>
              <w:rPr>
                <w:sz w:val="20"/>
              </w:rPr>
            </w:pPr>
            <w:r w:rsidRPr="00741839">
              <w:rPr>
                <w:sz w:val="20"/>
              </w:rPr>
              <w:t>и гепатоцеллюлярным раком (С22.0) одновременно  2 ________ .</w:t>
            </w:r>
          </w:p>
          <w:p w:rsidR="0019447D" w:rsidRPr="00741839" w:rsidRDefault="0019447D" w:rsidP="00BC2911">
            <w:pPr>
              <w:rPr>
                <w:sz w:val="18"/>
              </w:rPr>
            </w:pPr>
          </w:p>
          <w:p w:rsidR="007357BE" w:rsidRPr="00741839" w:rsidRDefault="007357BE" w:rsidP="00BC2911">
            <w:pPr>
              <w:rPr>
                <w:sz w:val="18"/>
              </w:rPr>
            </w:pPr>
          </w:p>
          <w:p w:rsidR="00760E17" w:rsidRPr="00741839" w:rsidRDefault="00760E17" w:rsidP="00760E17">
            <w:pPr>
              <w:rPr>
                <w:b/>
                <w:szCs w:val="24"/>
              </w:rPr>
            </w:pPr>
            <w:r w:rsidRPr="00741839">
              <w:rPr>
                <w:b/>
                <w:szCs w:val="24"/>
              </w:rPr>
              <w:t xml:space="preserve">(4004)                                                                                                                                                                     </w:t>
            </w:r>
            <w:r w:rsidRPr="00741839">
              <w:rPr>
                <w:sz w:val="20"/>
              </w:rPr>
              <w:t>Код по ОКЕИ: человек – 792</w:t>
            </w:r>
          </w:p>
          <w:p w:rsidR="00CB6498" w:rsidRPr="00741839" w:rsidRDefault="00CB6498" w:rsidP="00CB6498">
            <w:pPr>
              <w:rPr>
                <w:sz w:val="20"/>
              </w:rPr>
            </w:pPr>
            <w:r w:rsidRPr="00741839">
              <w:rPr>
                <w:sz w:val="20"/>
              </w:rPr>
              <w:t>Число лиц с болезнями системы кровообращения, состоявших под диспансерным наблюдением (стр. 10.0 гр. 8) 1 ________, из них снято 2 _______, из них умерло (из графы 2) 3 _______, из них умерло от болезней системы кровообращения (из графы 3) 4__________.</w:t>
            </w:r>
          </w:p>
          <w:p w:rsidR="00CB6498" w:rsidRPr="00741839" w:rsidRDefault="00CB6498" w:rsidP="00CB6498">
            <w:pPr>
              <w:rPr>
                <w:strike/>
                <w:szCs w:val="24"/>
              </w:rPr>
            </w:pPr>
          </w:p>
          <w:p w:rsidR="007357BE" w:rsidRPr="00741839" w:rsidRDefault="007357BE" w:rsidP="00BC2911">
            <w:pPr>
              <w:rPr>
                <w:sz w:val="18"/>
              </w:rPr>
            </w:pPr>
          </w:p>
          <w:p w:rsidR="007357BE" w:rsidRPr="00741839" w:rsidRDefault="007357BE" w:rsidP="00BC2911">
            <w:pPr>
              <w:rPr>
                <w:sz w:val="18"/>
              </w:rPr>
            </w:pPr>
          </w:p>
          <w:p w:rsidR="007357BE" w:rsidRPr="00741839" w:rsidRDefault="007357BE" w:rsidP="00BC2911">
            <w:pPr>
              <w:rPr>
                <w:sz w:val="18"/>
              </w:rPr>
            </w:pPr>
          </w:p>
          <w:p w:rsidR="007357BE" w:rsidRPr="00741839" w:rsidRDefault="007357BE" w:rsidP="00BC2911">
            <w:pPr>
              <w:rPr>
                <w:sz w:val="18"/>
              </w:rPr>
            </w:pPr>
          </w:p>
          <w:p w:rsidR="007357BE" w:rsidRPr="00741839" w:rsidRDefault="007357BE" w:rsidP="00BC2911">
            <w:pPr>
              <w:rPr>
                <w:sz w:val="18"/>
              </w:rPr>
            </w:pPr>
          </w:p>
          <w:p w:rsidR="007357BE" w:rsidRPr="00741839" w:rsidRDefault="007357BE" w:rsidP="00BC2911">
            <w:pPr>
              <w:rPr>
                <w:sz w:val="18"/>
              </w:rPr>
            </w:pPr>
          </w:p>
        </w:tc>
        <w:tc>
          <w:tcPr>
            <w:tcW w:w="287" w:type="dxa"/>
            <w:vAlign w:val="bottom"/>
          </w:tcPr>
          <w:p w:rsidR="00443E06" w:rsidRPr="00741839" w:rsidRDefault="00443E06" w:rsidP="00CF721A">
            <w:pPr>
              <w:jc w:val="right"/>
              <w:rPr>
                <w:b/>
              </w:rPr>
            </w:pPr>
          </w:p>
        </w:tc>
        <w:tc>
          <w:tcPr>
            <w:tcW w:w="5575" w:type="dxa"/>
            <w:vAlign w:val="bottom"/>
          </w:tcPr>
          <w:p w:rsidR="00443E06" w:rsidRPr="00741839" w:rsidRDefault="00443E06" w:rsidP="00CF721A">
            <w:pPr>
              <w:rPr>
                <w:sz w:val="18"/>
              </w:rPr>
            </w:pPr>
          </w:p>
        </w:tc>
      </w:tr>
    </w:tbl>
    <w:p w:rsidR="00443E06" w:rsidRPr="00741839" w:rsidRDefault="00443E06" w:rsidP="00CD2D0E">
      <w:pPr>
        <w:pStyle w:val="a6"/>
        <w:spacing w:after="0"/>
        <w:jc w:val="center"/>
        <w:rPr>
          <w:rFonts w:ascii="Times New Roman" w:hAnsi="Times New Roman"/>
          <w:b/>
          <w:sz w:val="24"/>
        </w:rPr>
      </w:pPr>
      <w:r w:rsidRPr="00741839">
        <w:rPr>
          <w:rFonts w:ascii="Times New Roman" w:hAnsi="Times New Roman"/>
          <w:b/>
          <w:sz w:val="24"/>
        </w:rPr>
        <w:t>Взрослые старше трудоспособного возраста</w:t>
      </w:r>
      <w:r w:rsidR="005C2915" w:rsidRPr="00741839">
        <w:rPr>
          <w:rFonts w:ascii="Times New Roman" w:hAnsi="Times New Roman"/>
          <w:b/>
          <w:sz w:val="24"/>
        </w:rPr>
        <w:t>.</w:t>
      </w:r>
    </w:p>
    <w:p w:rsidR="00CF721A" w:rsidRPr="00741839" w:rsidRDefault="00443E06" w:rsidP="00CD2D0E">
      <w:pPr>
        <w:jc w:val="center"/>
        <w:rPr>
          <w:b/>
        </w:rPr>
      </w:pPr>
      <w:r w:rsidRPr="00741839">
        <w:rPr>
          <w:b/>
        </w:rPr>
        <w:t xml:space="preserve">Факторы, влияющие на состояние здоровья населения и обращения в медицинские организации </w:t>
      </w:r>
    </w:p>
    <w:p w:rsidR="00C97EB5" w:rsidRPr="00741839" w:rsidRDefault="00443E06" w:rsidP="00CD2D0E">
      <w:pPr>
        <w:spacing w:after="120"/>
        <w:jc w:val="center"/>
        <w:rPr>
          <w:sz w:val="20"/>
        </w:rPr>
      </w:pPr>
      <w:r w:rsidRPr="00741839">
        <w:rPr>
          <w:b/>
        </w:rPr>
        <w:t xml:space="preserve">(с профилактической </w:t>
      </w:r>
      <w:r w:rsidR="00CF721A" w:rsidRPr="00741839">
        <w:rPr>
          <w:b/>
        </w:rPr>
        <w:t>и иными целями</w:t>
      </w:r>
      <w:r w:rsidRPr="00741839">
        <w:rPr>
          <w:b/>
        </w:rPr>
        <w:t>)</w:t>
      </w:r>
      <w:r w:rsidR="004021C7">
        <w:rPr>
          <w:b/>
        </w:rPr>
        <w:t>, единица</w:t>
      </w:r>
      <w:r w:rsidR="00CF721A" w:rsidRPr="00741839">
        <w:rPr>
          <w:sz w:val="20"/>
        </w:rPr>
        <w:t xml:space="preserve">  </w:t>
      </w:r>
    </w:p>
    <w:p w:rsidR="00443E06" w:rsidRPr="00741839" w:rsidRDefault="004021C7" w:rsidP="004021C7">
      <w:r>
        <w:rPr>
          <w:b/>
          <w:szCs w:val="24"/>
        </w:rPr>
        <w:t xml:space="preserve">                          </w:t>
      </w:r>
      <w:r w:rsidR="00F77DD6">
        <w:rPr>
          <w:b/>
          <w:szCs w:val="24"/>
        </w:rPr>
        <w:t xml:space="preserve"> </w:t>
      </w:r>
      <w:r w:rsidR="00265B4A" w:rsidRPr="00741839">
        <w:rPr>
          <w:b/>
          <w:szCs w:val="24"/>
        </w:rPr>
        <w:t>(4100)</w:t>
      </w:r>
      <w:r w:rsidR="00C97EB5" w:rsidRPr="00741839">
        <w:rPr>
          <w:b/>
          <w:szCs w:val="24"/>
        </w:rPr>
        <w:t xml:space="preserve">              </w:t>
      </w:r>
      <w:r w:rsidR="00C97EB5" w:rsidRPr="00741839">
        <w:rPr>
          <w:sz w:val="20"/>
        </w:rPr>
        <w:t xml:space="preserve">                                                                                                </w:t>
      </w:r>
      <w:r w:rsidR="004247F4" w:rsidRPr="00741839">
        <w:rPr>
          <w:sz w:val="20"/>
        </w:rPr>
        <w:t xml:space="preserve">                   </w:t>
      </w:r>
      <w:r w:rsidR="00C97EB5" w:rsidRPr="00741839">
        <w:rPr>
          <w:sz w:val="20"/>
        </w:rPr>
        <w:t xml:space="preserve">                  </w:t>
      </w:r>
      <w:r w:rsidR="00F77DD6">
        <w:rPr>
          <w:sz w:val="20"/>
        </w:rPr>
        <w:t xml:space="preserve">      </w:t>
      </w:r>
    </w:p>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5"/>
        <w:gridCol w:w="1308"/>
        <w:gridCol w:w="1559"/>
        <w:gridCol w:w="1276"/>
        <w:gridCol w:w="1276"/>
      </w:tblGrid>
      <w:tr w:rsidR="00265B4A" w:rsidRPr="00741839" w:rsidTr="0041396E">
        <w:trPr>
          <w:cantSplit/>
          <w:jc w:val="center"/>
        </w:trPr>
        <w:tc>
          <w:tcPr>
            <w:tcW w:w="7075" w:type="dxa"/>
            <w:vMerge w:val="restart"/>
            <w:vAlign w:val="center"/>
          </w:tcPr>
          <w:p w:rsidR="00265B4A" w:rsidRPr="00741839" w:rsidRDefault="00265B4A" w:rsidP="0041396E">
            <w:pPr>
              <w:jc w:val="center"/>
              <w:rPr>
                <w:sz w:val="18"/>
              </w:rPr>
            </w:pPr>
            <w:r w:rsidRPr="00741839">
              <w:rPr>
                <w:sz w:val="18"/>
              </w:rPr>
              <w:t xml:space="preserve">Наименование </w:t>
            </w:r>
          </w:p>
        </w:tc>
        <w:tc>
          <w:tcPr>
            <w:tcW w:w="1308" w:type="dxa"/>
            <w:vMerge w:val="restart"/>
            <w:vAlign w:val="center"/>
          </w:tcPr>
          <w:p w:rsidR="00265B4A" w:rsidRPr="00741839" w:rsidRDefault="00265B4A" w:rsidP="0041396E">
            <w:pPr>
              <w:ind w:left="-57" w:right="-57"/>
              <w:jc w:val="center"/>
              <w:rPr>
                <w:sz w:val="18"/>
              </w:rPr>
            </w:pPr>
            <w:r w:rsidRPr="00741839">
              <w:rPr>
                <w:sz w:val="18"/>
              </w:rPr>
              <w:t>№ строки</w:t>
            </w:r>
          </w:p>
        </w:tc>
        <w:tc>
          <w:tcPr>
            <w:tcW w:w="1559" w:type="dxa"/>
            <w:vMerge w:val="restart"/>
            <w:vAlign w:val="center"/>
          </w:tcPr>
          <w:p w:rsidR="00265B4A" w:rsidRPr="00741839" w:rsidRDefault="00265B4A" w:rsidP="0041396E">
            <w:pPr>
              <w:jc w:val="center"/>
              <w:rPr>
                <w:sz w:val="18"/>
              </w:rPr>
            </w:pPr>
            <w:r w:rsidRPr="00741839">
              <w:rPr>
                <w:sz w:val="18"/>
              </w:rPr>
              <w:t xml:space="preserve">Код МКБ-10 </w:t>
            </w:r>
          </w:p>
        </w:tc>
        <w:tc>
          <w:tcPr>
            <w:tcW w:w="2552" w:type="dxa"/>
            <w:gridSpan w:val="2"/>
            <w:vAlign w:val="center"/>
          </w:tcPr>
          <w:p w:rsidR="00265B4A" w:rsidRPr="00741839" w:rsidRDefault="00265B4A" w:rsidP="0041396E">
            <w:pPr>
              <w:jc w:val="center"/>
              <w:rPr>
                <w:sz w:val="18"/>
              </w:rPr>
            </w:pPr>
            <w:r w:rsidRPr="00741839">
              <w:rPr>
                <w:sz w:val="18"/>
              </w:rPr>
              <w:t>Обращения</w:t>
            </w:r>
          </w:p>
        </w:tc>
      </w:tr>
      <w:tr w:rsidR="00265B4A" w:rsidRPr="00741839" w:rsidTr="0041396E">
        <w:trPr>
          <w:cantSplit/>
          <w:jc w:val="center"/>
        </w:trPr>
        <w:tc>
          <w:tcPr>
            <w:tcW w:w="7075" w:type="dxa"/>
            <w:vMerge/>
            <w:vAlign w:val="center"/>
          </w:tcPr>
          <w:p w:rsidR="00265B4A" w:rsidRPr="00741839" w:rsidRDefault="00265B4A" w:rsidP="0041396E">
            <w:pPr>
              <w:jc w:val="center"/>
              <w:rPr>
                <w:sz w:val="18"/>
              </w:rPr>
            </w:pPr>
          </w:p>
        </w:tc>
        <w:tc>
          <w:tcPr>
            <w:tcW w:w="1308" w:type="dxa"/>
            <w:vMerge/>
            <w:vAlign w:val="center"/>
          </w:tcPr>
          <w:p w:rsidR="00265B4A" w:rsidRPr="00741839" w:rsidRDefault="00265B4A" w:rsidP="0041396E">
            <w:pPr>
              <w:jc w:val="center"/>
              <w:rPr>
                <w:sz w:val="18"/>
              </w:rPr>
            </w:pPr>
          </w:p>
        </w:tc>
        <w:tc>
          <w:tcPr>
            <w:tcW w:w="1559" w:type="dxa"/>
            <w:vMerge/>
            <w:vAlign w:val="center"/>
          </w:tcPr>
          <w:p w:rsidR="00265B4A" w:rsidRPr="00741839" w:rsidRDefault="00265B4A" w:rsidP="0041396E">
            <w:pPr>
              <w:jc w:val="center"/>
              <w:rPr>
                <w:sz w:val="18"/>
              </w:rPr>
            </w:pPr>
          </w:p>
        </w:tc>
        <w:tc>
          <w:tcPr>
            <w:tcW w:w="1276" w:type="dxa"/>
            <w:vAlign w:val="center"/>
          </w:tcPr>
          <w:p w:rsidR="00265B4A" w:rsidRPr="00741839" w:rsidRDefault="00265B4A" w:rsidP="0041396E">
            <w:pPr>
              <w:jc w:val="center"/>
              <w:rPr>
                <w:sz w:val="18"/>
              </w:rPr>
            </w:pPr>
            <w:r w:rsidRPr="00741839">
              <w:rPr>
                <w:sz w:val="18"/>
              </w:rPr>
              <w:t>всего</w:t>
            </w:r>
          </w:p>
        </w:tc>
        <w:tc>
          <w:tcPr>
            <w:tcW w:w="1276" w:type="dxa"/>
            <w:vAlign w:val="center"/>
          </w:tcPr>
          <w:p w:rsidR="00265B4A" w:rsidRPr="00741839" w:rsidRDefault="00265B4A" w:rsidP="0041396E">
            <w:pPr>
              <w:jc w:val="center"/>
              <w:rPr>
                <w:sz w:val="18"/>
                <w:highlight w:val="yellow"/>
              </w:rPr>
            </w:pPr>
            <w:r w:rsidRPr="00741839">
              <w:rPr>
                <w:sz w:val="18"/>
              </w:rPr>
              <w:t>из них: повторные</w:t>
            </w:r>
          </w:p>
        </w:tc>
      </w:tr>
      <w:tr w:rsidR="00265B4A" w:rsidRPr="00741839" w:rsidTr="0041396E">
        <w:trPr>
          <w:cantSplit/>
          <w:jc w:val="center"/>
        </w:trPr>
        <w:tc>
          <w:tcPr>
            <w:tcW w:w="7075" w:type="dxa"/>
            <w:vAlign w:val="center"/>
          </w:tcPr>
          <w:p w:rsidR="00265B4A" w:rsidRPr="00741839" w:rsidRDefault="00265B4A" w:rsidP="0041396E">
            <w:pPr>
              <w:jc w:val="center"/>
              <w:rPr>
                <w:sz w:val="18"/>
              </w:rPr>
            </w:pPr>
            <w:r w:rsidRPr="00741839">
              <w:rPr>
                <w:sz w:val="18"/>
              </w:rPr>
              <w:t>1</w:t>
            </w:r>
          </w:p>
        </w:tc>
        <w:tc>
          <w:tcPr>
            <w:tcW w:w="1308" w:type="dxa"/>
            <w:vAlign w:val="center"/>
          </w:tcPr>
          <w:p w:rsidR="00265B4A" w:rsidRPr="00741839" w:rsidRDefault="00265B4A" w:rsidP="0041396E">
            <w:pPr>
              <w:jc w:val="center"/>
              <w:rPr>
                <w:sz w:val="18"/>
              </w:rPr>
            </w:pPr>
            <w:r w:rsidRPr="00741839">
              <w:rPr>
                <w:sz w:val="18"/>
              </w:rPr>
              <w:t>2</w:t>
            </w:r>
          </w:p>
        </w:tc>
        <w:tc>
          <w:tcPr>
            <w:tcW w:w="1559" w:type="dxa"/>
            <w:vAlign w:val="center"/>
          </w:tcPr>
          <w:p w:rsidR="00265B4A" w:rsidRPr="00741839" w:rsidRDefault="00265B4A" w:rsidP="0041396E">
            <w:pPr>
              <w:jc w:val="center"/>
              <w:rPr>
                <w:sz w:val="18"/>
              </w:rPr>
            </w:pPr>
            <w:r w:rsidRPr="00741839">
              <w:rPr>
                <w:sz w:val="18"/>
              </w:rPr>
              <w:t>3</w:t>
            </w:r>
          </w:p>
        </w:tc>
        <w:tc>
          <w:tcPr>
            <w:tcW w:w="1276" w:type="dxa"/>
            <w:vAlign w:val="center"/>
          </w:tcPr>
          <w:p w:rsidR="00265B4A" w:rsidRPr="00741839" w:rsidRDefault="00265B4A" w:rsidP="0041396E">
            <w:pPr>
              <w:jc w:val="center"/>
              <w:rPr>
                <w:sz w:val="18"/>
              </w:rPr>
            </w:pPr>
            <w:r w:rsidRPr="00741839">
              <w:rPr>
                <w:sz w:val="18"/>
              </w:rPr>
              <w:t>4</w:t>
            </w:r>
          </w:p>
        </w:tc>
        <w:tc>
          <w:tcPr>
            <w:tcW w:w="1276" w:type="dxa"/>
          </w:tcPr>
          <w:p w:rsidR="00265B4A" w:rsidRPr="00741839" w:rsidRDefault="00265B4A" w:rsidP="0041396E">
            <w:pPr>
              <w:jc w:val="center"/>
              <w:rPr>
                <w:sz w:val="18"/>
              </w:rPr>
            </w:pPr>
            <w:r w:rsidRPr="00741839">
              <w:rPr>
                <w:sz w:val="18"/>
              </w:rPr>
              <w:t>5</w:t>
            </w:r>
          </w:p>
        </w:tc>
      </w:tr>
      <w:tr w:rsidR="00265B4A" w:rsidRPr="00741839" w:rsidTr="0041396E">
        <w:trPr>
          <w:cantSplit/>
          <w:trHeight w:val="20"/>
          <w:jc w:val="center"/>
        </w:trPr>
        <w:tc>
          <w:tcPr>
            <w:tcW w:w="7075" w:type="dxa"/>
            <w:vAlign w:val="center"/>
          </w:tcPr>
          <w:p w:rsidR="00265B4A" w:rsidRPr="00741839" w:rsidRDefault="00265B4A" w:rsidP="0041396E">
            <w:pPr>
              <w:rPr>
                <w:b/>
                <w:sz w:val="18"/>
              </w:rPr>
            </w:pPr>
            <w:r w:rsidRPr="00741839">
              <w:rPr>
                <w:b/>
                <w:sz w:val="18"/>
              </w:rPr>
              <w:t>Всего</w:t>
            </w:r>
          </w:p>
        </w:tc>
        <w:tc>
          <w:tcPr>
            <w:tcW w:w="1308" w:type="dxa"/>
            <w:vAlign w:val="center"/>
          </w:tcPr>
          <w:p w:rsidR="00265B4A" w:rsidRPr="00741839" w:rsidRDefault="00265B4A" w:rsidP="0041396E">
            <w:pPr>
              <w:jc w:val="center"/>
              <w:rPr>
                <w:sz w:val="18"/>
              </w:rPr>
            </w:pPr>
            <w:r w:rsidRPr="00741839">
              <w:rPr>
                <w:sz w:val="18"/>
              </w:rPr>
              <w:t>1.0</w:t>
            </w:r>
          </w:p>
        </w:tc>
        <w:tc>
          <w:tcPr>
            <w:tcW w:w="1559" w:type="dxa"/>
            <w:vAlign w:val="center"/>
          </w:tcPr>
          <w:p w:rsidR="00265B4A" w:rsidRPr="00741839" w:rsidRDefault="00265B4A" w:rsidP="0041396E">
            <w:pPr>
              <w:jc w:val="center"/>
              <w:rPr>
                <w:sz w:val="18"/>
              </w:rPr>
            </w:pPr>
            <w:r w:rsidRPr="00741839">
              <w:rPr>
                <w:sz w:val="18"/>
              </w:rPr>
              <w:t>Z00-Z99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из них:</w:t>
            </w:r>
          </w:p>
          <w:p w:rsidR="00265B4A" w:rsidRPr="00F428EE" w:rsidRDefault="00265B4A" w:rsidP="0041396E">
            <w:pPr>
              <w:pStyle w:val="a3"/>
              <w:rPr>
                <w:sz w:val="18"/>
                <w:lang w:val="ru-RU" w:eastAsia="ru-RU"/>
              </w:rPr>
            </w:pPr>
            <w:r w:rsidRPr="00F428EE">
              <w:rPr>
                <w:sz w:val="18"/>
                <w:lang w:val="ru-RU" w:eastAsia="ru-RU"/>
              </w:rPr>
              <w:t xml:space="preserve">обращения в медицинские организации для медицинского осмотра и обследования </w:t>
            </w:r>
          </w:p>
        </w:tc>
        <w:tc>
          <w:tcPr>
            <w:tcW w:w="1308" w:type="dxa"/>
            <w:vAlign w:val="center"/>
          </w:tcPr>
          <w:p w:rsidR="00265B4A" w:rsidRPr="00741839" w:rsidRDefault="00265B4A" w:rsidP="0041396E">
            <w:pPr>
              <w:jc w:val="center"/>
              <w:rPr>
                <w:sz w:val="18"/>
              </w:rPr>
            </w:pPr>
            <w:r w:rsidRPr="00741839">
              <w:rPr>
                <w:sz w:val="18"/>
              </w:rPr>
              <w:t>1.1</w:t>
            </w:r>
          </w:p>
        </w:tc>
        <w:tc>
          <w:tcPr>
            <w:tcW w:w="1559" w:type="dxa"/>
            <w:vAlign w:val="center"/>
          </w:tcPr>
          <w:p w:rsidR="00265B4A" w:rsidRPr="00741839" w:rsidRDefault="00265B4A" w:rsidP="0041396E">
            <w:pPr>
              <w:jc w:val="center"/>
              <w:rPr>
                <w:sz w:val="18"/>
              </w:rPr>
            </w:pPr>
            <w:r w:rsidRPr="00741839">
              <w:rPr>
                <w:sz w:val="18"/>
              </w:rPr>
              <w:t>Z00-Z13</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74752A">
            <w:pPr>
              <w:rPr>
                <w:sz w:val="18"/>
              </w:rPr>
            </w:pPr>
            <w:r w:rsidRPr="00741839">
              <w:rPr>
                <w:sz w:val="18"/>
              </w:rPr>
              <w:t xml:space="preserve">     из них: обращения в связи с получением медицинских документов</w:t>
            </w:r>
          </w:p>
        </w:tc>
        <w:tc>
          <w:tcPr>
            <w:tcW w:w="1308" w:type="dxa"/>
            <w:vAlign w:val="center"/>
          </w:tcPr>
          <w:p w:rsidR="00265B4A" w:rsidRPr="00741839" w:rsidRDefault="00265B4A" w:rsidP="0041396E">
            <w:pPr>
              <w:jc w:val="center"/>
              <w:rPr>
                <w:sz w:val="18"/>
              </w:rPr>
            </w:pPr>
            <w:r w:rsidRPr="00741839">
              <w:rPr>
                <w:sz w:val="18"/>
              </w:rPr>
              <w:t>1.1.1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02.7</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наблюдение при подозрении на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03.8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скрининговое обследование с целью выявления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1.1.3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11.5</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потенциальная опасность для здоровья, связанная с инфекционными болезнями</w:t>
            </w:r>
          </w:p>
        </w:tc>
        <w:tc>
          <w:tcPr>
            <w:tcW w:w="1308" w:type="dxa"/>
            <w:vAlign w:val="center"/>
          </w:tcPr>
          <w:p w:rsidR="00265B4A" w:rsidRPr="00741839" w:rsidRDefault="00265B4A" w:rsidP="0041396E">
            <w:pPr>
              <w:jc w:val="center"/>
              <w:rPr>
                <w:sz w:val="18"/>
              </w:rPr>
            </w:pPr>
            <w:r w:rsidRPr="00741839">
              <w:rPr>
                <w:sz w:val="18"/>
              </w:rPr>
              <w:t>1.2</w:t>
            </w:r>
          </w:p>
        </w:tc>
        <w:tc>
          <w:tcPr>
            <w:tcW w:w="1559" w:type="dxa"/>
            <w:vAlign w:val="center"/>
          </w:tcPr>
          <w:p w:rsidR="00265B4A" w:rsidRPr="00741839" w:rsidRDefault="00265B4A" w:rsidP="0041396E">
            <w:pPr>
              <w:jc w:val="center"/>
              <w:rPr>
                <w:sz w:val="18"/>
              </w:rPr>
            </w:pPr>
            <w:r w:rsidRPr="00741839">
              <w:rPr>
                <w:sz w:val="18"/>
              </w:rPr>
              <w:t>Z20-Z29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из них: контакт с больным </w:t>
            </w:r>
            <w:r w:rsidRPr="00741839">
              <w:rPr>
                <w:sz w:val="18"/>
                <w:lang w:val="en-US"/>
              </w:rPr>
              <w:t>COVID</w:t>
            </w:r>
            <w:r w:rsidRPr="00741839">
              <w:rPr>
                <w:sz w:val="18"/>
              </w:rPr>
              <w:t>-19</w:t>
            </w:r>
          </w:p>
        </w:tc>
        <w:tc>
          <w:tcPr>
            <w:tcW w:w="1308" w:type="dxa"/>
            <w:vAlign w:val="center"/>
          </w:tcPr>
          <w:p w:rsidR="00265B4A" w:rsidRPr="00741839" w:rsidRDefault="00265B4A" w:rsidP="0041396E">
            <w:pPr>
              <w:jc w:val="center"/>
              <w:rPr>
                <w:sz w:val="18"/>
              </w:rPr>
            </w:pPr>
            <w:r w:rsidRPr="00741839">
              <w:rPr>
                <w:sz w:val="18"/>
              </w:rPr>
              <w:t>1.2.1</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20.8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носительство возбудителя инфекционной </w:t>
            </w:r>
          </w:p>
          <w:p w:rsidR="00265B4A" w:rsidRPr="00741839" w:rsidRDefault="00265B4A" w:rsidP="0041396E">
            <w:pPr>
              <w:rPr>
                <w:sz w:val="18"/>
              </w:rPr>
            </w:pPr>
            <w:r w:rsidRPr="00741839">
              <w:rPr>
                <w:sz w:val="18"/>
              </w:rPr>
              <w:t xml:space="preserve">                  болезни</w:t>
            </w:r>
          </w:p>
        </w:tc>
        <w:tc>
          <w:tcPr>
            <w:tcW w:w="1308" w:type="dxa"/>
            <w:vAlign w:val="center"/>
          </w:tcPr>
          <w:p w:rsidR="00265B4A" w:rsidRPr="00741839" w:rsidRDefault="00265B4A" w:rsidP="0041396E">
            <w:pPr>
              <w:jc w:val="center"/>
              <w:rPr>
                <w:sz w:val="18"/>
              </w:rPr>
            </w:pPr>
            <w:r w:rsidRPr="00741839">
              <w:rPr>
                <w:sz w:val="18"/>
              </w:rPr>
              <w:t>1.2.2</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3C1CB4" w:rsidP="0041396E">
            <w:pPr>
              <w:rPr>
                <w:sz w:val="18"/>
              </w:rPr>
            </w:pPr>
            <w:r w:rsidRPr="00741839">
              <w:rPr>
                <w:sz w:val="18"/>
              </w:rPr>
              <w:t xml:space="preserve">                 из них</w:t>
            </w:r>
            <w:r w:rsidR="00265B4A" w:rsidRPr="00741839">
              <w:rPr>
                <w:sz w:val="18"/>
              </w:rPr>
              <w:t xml:space="preserve"> носительство возбудителя </w:t>
            </w:r>
            <w:r w:rsidR="00265B4A" w:rsidRPr="00741839">
              <w:rPr>
                <w:sz w:val="18"/>
                <w:lang w:val="en-US"/>
              </w:rPr>
              <w:t>COVID</w:t>
            </w:r>
            <w:r w:rsidR="00265B4A" w:rsidRPr="00741839">
              <w:rPr>
                <w:sz w:val="18"/>
              </w:rPr>
              <w:t>-19</w:t>
            </w:r>
          </w:p>
        </w:tc>
        <w:tc>
          <w:tcPr>
            <w:tcW w:w="1308" w:type="dxa"/>
            <w:vAlign w:val="center"/>
          </w:tcPr>
          <w:p w:rsidR="00265B4A" w:rsidRPr="00741839" w:rsidRDefault="00265B4A" w:rsidP="0041396E">
            <w:pPr>
              <w:jc w:val="center"/>
              <w:rPr>
                <w:sz w:val="18"/>
              </w:rPr>
            </w:pPr>
            <w:r w:rsidRPr="00741839">
              <w:rPr>
                <w:sz w:val="18"/>
              </w:rPr>
              <w:t>1.2.3</w:t>
            </w:r>
          </w:p>
        </w:tc>
        <w:tc>
          <w:tcPr>
            <w:tcW w:w="1559" w:type="dxa"/>
            <w:vAlign w:val="center"/>
          </w:tcPr>
          <w:p w:rsidR="00265B4A" w:rsidRPr="00741839" w:rsidRDefault="00265B4A" w:rsidP="0041396E">
            <w:pPr>
              <w:jc w:val="center"/>
              <w:rPr>
                <w:sz w:val="18"/>
              </w:rPr>
            </w:pPr>
            <w:r w:rsidRPr="00741839">
              <w:rPr>
                <w:sz w:val="18"/>
                <w:lang w:val="en-US"/>
              </w:rPr>
              <w:t>Z</w:t>
            </w:r>
            <w:r w:rsidRPr="00741839">
              <w:rPr>
                <w:sz w:val="18"/>
              </w:rPr>
              <w:t>22.8</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F428EE" w:rsidRDefault="00265B4A" w:rsidP="0041396E">
            <w:pPr>
              <w:pStyle w:val="a3"/>
              <w:rPr>
                <w:sz w:val="18"/>
                <w:lang w:val="ru-RU" w:eastAsia="ru-RU"/>
              </w:rPr>
            </w:pPr>
            <w:r w:rsidRPr="00F428EE">
              <w:rPr>
                <w:sz w:val="18"/>
                <w:lang w:val="ru-RU" w:eastAsia="ru-RU"/>
              </w:rPr>
              <w:t>обращения в медицинские организации в связи с обстоятельствами, относящимися</w:t>
            </w:r>
            <w:r w:rsidRPr="00F428EE">
              <w:rPr>
                <w:sz w:val="18"/>
                <w:lang w:val="ru-RU" w:eastAsia="ru-RU"/>
              </w:rPr>
              <w:br/>
              <w:t>к репродуктивной функции</w:t>
            </w:r>
          </w:p>
        </w:tc>
        <w:tc>
          <w:tcPr>
            <w:tcW w:w="1308" w:type="dxa"/>
            <w:vAlign w:val="center"/>
          </w:tcPr>
          <w:p w:rsidR="00265B4A" w:rsidRPr="00741839" w:rsidRDefault="00265B4A" w:rsidP="0041396E">
            <w:pPr>
              <w:jc w:val="center"/>
              <w:rPr>
                <w:sz w:val="18"/>
              </w:rPr>
            </w:pPr>
            <w:r w:rsidRPr="00741839">
              <w:rPr>
                <w:sz w:val="18"/>
              </w:rPr>
              <w:t>1.3</w:t>
            </w:r>
          </w:p>
        </w:tc>
        <w:tc>
          <w:tcPr>
            <w:tcW w:w="1559" w:type="dxa"/>
            <w:vAlign w:val="center"/>
          </w:tcPr>
          <w:p w:rsidR="00265B4A" w:rsidRPr="00741839" w:rsidRDefault="00265B4A" w:rsidP="0041396E">
            <w:pPr>
              <w:jc w:val="center"/>
              <w:rPr>
                <w:sz w:val="18"/>
              </w:rPr>
            </w:pPr>
            <w:r w:rsidRPr="00741839">
              <w:rPr>
                <w:sz w:val="18"/>
              </w:rPr>
              <w:t>Z30-Z39</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обращения в медицинские организации в связи с необходимостью проведения специфических процедур и получения медицинской помощи</w:t>
            </w:r>
          </w:p>
        </w:tc>
        <w:tc>
          <w:tcPr>
            <w:tcW w:w="1308" w:type="dxa"/>
            <w:vAlign w:val="center"/>
          </w:tcPr>
          <w:p w:rsidR="00265B4A" w:rsidRPr="00741839" w:rsidRDefault="00265B4A" w:rsidP="0041396E">
            <w:pPr>
              <w:jc w:val="center"/>
              <w:rPr>
                <w:sz w:val="18"/>
              </w:rPr>
            </w:pPr>
            <w:r w:rsidRPr="00741839">
              <w:rPr>
                <w:sz w:val="18"/>
              </w:rPr>
              <w:t>1.4</w:t>
            </w:r>
          </w:p>
        </w:tc>
        <w:tc>
          <w:tcPr>
            <w:tcW w:w="1559" w:type="dxa"/>
            <w:vAlign w:val="center"/>
          </w:tcPr>
          <w:p w:rsidR="00265B4A" w:rsidRPr="00741839" w:rsidRDefault="00265B4A" w:rsidP="0041396E">
            <w:pPr>
              <w:jc w:val="center"/>
              <w:rPr>
                <w:sz w:val="18"/>
              </w:rPr>
            </w:pPr>
            <w:r w:rsidRPr="00741839">
              <w:rPr>
                <w:sz w:val="18"/>
              </w:rPr>
              <w:t>Z40-Z54</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265B4A" w:rsidRPr="00741839" w:rsidTr="0041396E">
        <w:trPr>
          <w:cantSplit/>
          <w:trHeight w:val="20"/>
          <w:jc w:val="center"/>
        </w:trPr>
        <w:tc>
          <w:tcPr>
            <w:tcW w:w="7075" w:type="dxa"/>
            <w:vAlign w:val="center"/>
          </w:tcPr>
          <w:p w:rsidR="00265B4A" w:rsidRPr="00741839" w:rsidRDefault="00265B4A" w:rsidP="0041396E">
            <w:pPr>
              <w:rPr>
                <w:sz w:val="18"/>
              </w:rPr>
            </w:pPr>
            <w:r w:rsidRPr="00741839">
              <w:rPr>
                <w:sz w:val="18"/>
              </w:rPr>
              <w:t xml:space="preserve">          из них:</w:t>
            </w:r>
          </w:p>
          <w:p w:rsidR="00265B4A" w:rsidRPr="00741839" w:rsidRDefault="00265B4A" w:rsidP="0041396E">
            <w:pPr>
              <w:rPr>
                <w:sz w:val="18"/>
              </w:rPr>
            </w:pPr>
            <w:r w:rsidRPr="00741839">
              <w:rPr>
                <w:sz w:val="18"/>
              </w:rPr>
              <w:t xml:space="preserve">      помощь, включающая использование реабилитационных процедур</w:t>
            </w:r>
          </w:p>
        </w:tc>
        <w:tc>
          <w:tcPr>
            <w:tcW w:w="1308" w:type="dxa"/>
            <w:vAlign w:val="center"/>
          </w:tcPr>
          <w:p w:rsidR="00265B4A" w:rsidRPr="00741839" w:rsidRDefault="00265B4A" w:rsidP="0041396E">
            <w:pPr>
              <w:jc w:val="center"/>
              <w:rPr>
                <w:sz w:val="18"/>
              </w:rPr>
            </w:pPr>
            <w:r w:rsidRPr="00741839">
              <w:rPr>
                <w:sz w:val="18"/>
              </w:rPr>
              <w:t>1.4.1</w:t>
            </w:r>
          </w:p>
        </w:tc>
        <w:tc>
          <w:tcPr>
            <w:tcW w:w="1559" w:type="dxa"/>
            <w:vAlign w:val="center"/>
          </w:tcPr>
          <w:p w:rsidR="00265B4A" w:rsidRPr="00741839" w:rsidRDefault="00265B4A" w:rsidP="0041396E">
            <w:pPr>
              <w:jc w:val="center"/>
              <w:rPr>
                <w:sz w:val="18"/>
                <w:lang w:val="en-US"/>
              </w:rPr>
            </w:pPr>
            <w:r w:rsidRPr="00741839">
              <w:rPr>
                <w:sz w:val="18"/>
                <w:lang w:val="en-US"/>
              </w:rPr>
              <w:t>Z50</w:t>
            </w:r>
          </w:p>
        </w:tc>
        <w:tc>
          <w:tcPr>
            <w:tcW w:w="1276" w:type="dxa"/>
            <w:vAlign w:val="center"/>
          </w:tcPr>
          <w:p w:rsidR="00265B4A" w:rsidRPr="00741839" w:rsidRDefault="00265B4A" w:rsidP="0041396E">
            <w:pPr>
              <w:jc w:val="center"/>
              <w:rPr>
                <w:b/>
                <w:sz w:val="22"/>
              </w:rPr>
            </w:pPr>
          </w:p>
        </w:tc>
        <w:tc>
          <w:tcPr>
            <w:tcW w:w="1276" w:type="dxa"/>
            <w:vAlign w:val="center"/>
          </w:tcPr>
          <w:p w:rsidR="00265B4A" w:rsidRPr="00741839" w:rsidRDefault="00265B4A" w:rsidP="0041396E">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реабилитация лиц, страдающих алкоголизмом </w:t>
            </w:r>
          </w:p>
        </w:tc>
        <w:tc>
          <w:tcPr>
            <w:tcW w:w="1308" w:type="dxa"/>
            <w:vAlign w:val="center"/>
          </w:tcPr>
          <w:p w:rsidR="0059128A" w:rsidRPr="00741839" w:rsidRDefault="0059128A" w:rsidP="0014772C">
            <w:pPr>
              <w:jc w:val="center"/>
              <w:rPr>
                <w:sz w:val="18"/>
              </w:rPr>
            </w:pPr>
            <w:r w:rsidRPr="00741839">
              <w:rPr>
                <w:sz w:val="18"/>
              </w:rPr>
              <w:t>1.4.1.1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реабилитация лиц, страдающих наркоманиями</w:t>
            </w:r>
          </w:p>
        </w:tc>
        <w:tc>
          <w:tcPr>
            <w:tcW w:w="1308" w:type="dxa"/>
            <w:vAlign w:val="center"/>
          </w:tcPr>
          <w:p w:rsidR="0059128A" w:rsidRPr="00741839" w:rsidRDefault="0059128A" w:rsidP="0014772C">
            <w:pPr>
              <w:jc w:val="center"/>
              <w:rPr>
                <w:sz w:val="18"/>
              </w:rPr>
            </w:pPr>
            <w:r w:rsidRPr="00741839">
              <w:rPr>
                <w:sz w:val="18"/>
              </w:rPr>
              <w:t>1.4.1.2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50.3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лечение, включающее другие виды реабилитационных процедур, реабилитация при курении</w:t>
            </w:r>
          </w:p>
        </w:tc>
        <w:tc>
          <w:tcPr>
            <w:tcW w:w="1308" w:type="dxa"/>
            <w:vAlign w:val="center"/>
          </w:tcPr>
          <w:p w:rsidR="0059128A" w:rsidRPr="00741839" w:rsidRDefault="0059128A" w:rsidP="0014772C">
            <w:pPr>
              <w:jc w:val="center"/>
              <w:rPr>
                <w:sz w:val="18"/>
              </w:rPr>
            </w:pPr>
            <w:r w:rsidRPr="00741839">
              <w:rPr>
                <w:sz w:val="18"/>
              </w:rPr>
              <w:t>1.4.1.3</w:t>
            </w:r>
          </w:p>
        </w:tc>
        <w:tc>
          <w:tcPr>
            <w:tcW w:w="1559" w:type="dxa"/>
            <w:vAlign w:val="center"/>
          </w:tcPr>
          <w:p w:rsidR="0059128A" w:rsidRPr="00741839" w:rsidRDefault="0059128A" w:rsidP="0014772C">
            <w:pPr>
              <w:jc w:val="center"/>
              <w:rPr>
                <w:sz w:val="18"/>
                <w:lang w:val="en-US"/>
              </w:rPr>
            </w:pPr>
            <w:r w:rsidRPr="00741839">
              <w:rPr>
                <w:sz w:val="18"/>
                <w:lang w:val="en-US"/>
              </w:rPr>
              <w:t>Z50.8</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      паллиативная помощь</w:t>
            </w:r>
          </w:p>
        </w:tc>
        <w:tc>
          <w:tcPr>
            <w:tcW w:w="1308" w:type="dxa"/>
            <w:vAlign w:val="center"/>
          </w:tcPr>
          <w:p w:rsidR="0059128A" w:rsidRPr="00741839" w:rsidRDefault="0059128A" w:rsidP="0014772C">
            <w:pPr>
              <w:jc w:val="center"/>
              <w:rPr>
                <w:sz w:val="18"/>
              </w:rPr>
            </w:pPr>
            <w:r w:rsidRPr="00741839">
              <w:rPr>
                <w:sz w:val="18"/>
              </w:rPr>
              <w:t>1.4.2</w:t>
            </w:r>
          </w:p>
        </w:tc>
        <w:tc>
          <w:tcPr>
            <w:tcW w:w="1559" w:type="dxa"/>
            <w:vAlign w:val="center"/>
          </w:tcPr>
          <w:p w:rsidR="0059128A" w:rsidRPr="00741839" w:rsidRDefault="0059128A" w:rsidP="0014772C">
            <w:pPr>
              <w:jc w:val="center"/>
              <w:rPr>
                <w:sz w:val="18"/>
              </w:rPr>
            </w:pPr>
            <w:r w:rsidRPr="00741839">
              <w:rPr>
                <w:sz w:val="18"/>
                <w:lang w:val="en-US"/>
              </w:rPr>
              <w:t>Z51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социально-экономическими</w:t>
            </w:r>
            <w:r w:rsidRPr="00741839">
              <w:rPr>
                <w:sz w:val="18"/>
              </w:rPr>
              <w:br/>
              <w:t>и психосоциальными обстоятельствами</w:t>
            </w:r>
          </w:p>
        </w:tc>
        <w:tc>
          <w:tcPr>
            <w:tcW w:w="1308" w:type="dxa"/>
            <w:vAlign w:val="center"/>
          </w:tcPr>
          <w:p w:rsidR="0059128A" w:rsidRPr="00741839" w:rsidRDefault="0059128A" w:rsidP="0014772C">
            <w:pPr>
              <w:jc w:val="center"/>
              <w:rPr>
                <w:sz w:val="18"/>
              </w:rPr>
            </w:pPr>
            <w:r w:rsidRPr="00741839">
              <w:rPr>
                <w:sz w:val="18"/>
              </w:rPr>
              <w:t>1.5</w:t>
            </w:r>
          </w:p>
        </w:tc>
        <w:tc>
          <w:tcPr>
            <w:tcW w:w="1559" w:type="dxa"/>
            <w:vAlign w:val="center"/>
          </w:tcPr>
          <w:p w:rsidR="0059128A" w:rsidRPr="00741839" w:rsidRDefault="0059128A" w:rsidP="0014772C">
            <w:pPr>
              <w:jc w:val="center"/>
              <w:rPr>
                <w:sz w:val="18"/>
              </w:rPr>
            </w:pPr>
            <w:r w:rsidRPr="00741839">
              <w:rPr>
                <w:sz w:val="18"/>
              </w:rPr>
              <w:t>Z55-Z65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rPr>
                <w:sz w:val="18"/>
              </w:rPr>
            </w:pPr>
            <w:r w:rsidRPr="00741839">
              <w:rPr>
                <w:sz w:val="18"/>
              </w:rPr>
              <w:t xml:space="preserve">обращения в медицинские организации в связи с другими обстоятельствами </w:t>
            </w:r>
          </w:p>
        </w:tc>
        <w:tc>
          <w:tcPr>
            <w:tcW w:w="1308" w:type="dxa"/>
            <w:vAlign w:val="center"/>
          </w:tcPr>
          <w:p w:rsidR="0059128A" w:rsidRPr="00741839" w:rsidRDefault="0059128A" w:rsidP="0014772C">
            <w:pPr>
              <w:jc w:val="center"/>
              <w:rPr>
                <w:sz w:val="18"/>
              </w:rPr>
            </w:pPr>
            <w:r w:rsidRPr="00741839">
              <w:rPr>
                <w:sz w:val="18"/>
              </w:rPr>
              <w:t>1.6</w:t>
            </w:r>
          </w:p>
        </w:tc>
        <w:tc>
          <w:tcPr>
            <w:tcW w:w="1559" w:type="dxa"/>
            <w:vAlign w:val="center"/>
          </w:tcPr>
          <w:p w:rsidR="0059128A" w:rsidRPr="00741839" w:rsidRDefault="0059128A" w:rsidP="0014772C">
            <w:pPr>
              <w:jc w:val="center"/>
              <w:rPr>
                <w:sz w:val="18"/>
              </w:rPr>
            </w:pPr>
            <w:r w:rsidRPr="00741839">
              <w:rPr>
                <w:sz w:val="18"/>
              </w:rPr>
              <w:t>Z70-Z76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708"/>
              <w:rPr>
                <w:sz w:val="18"/>
              </w:rPr>
            </w:pPr>
            <w:r w:rsidRPr="00741839">
              <w:rPr>
                <w:sz w:val="18"/>
              </w:rPr>
              <w:t>из  них:</w:t>
            </w:r>
          </w:p>
          <w:p w:rsidR="0059128A" w:rsidRPr="00741839" w:rsidRDefault="0059128A" w:rsidP="0014772C">
            <w:pPr>
              <w:ind w:left="708"/>
              <w:rPr>
                <w:sz w:val="18"/>
              </w:rPr>
            </w:pPr>
            <w:r w:rsidRPr="00741839">
              <w:rPr>
                <w:sz w:val="18"/>
              </w:rPr>
              <w:t>обращения в учреждения здравоохранения для получения других консультаций и медицинских советов, не классифицированные в других рубриках</w:t>
            </w:r>
          </w:p>
        </w:tc>
        <w:tc>
          <w:tcPr>
            <w:tcW w:w="1308" w:type="dxa"/>
            <w:vAlign w:val="center"/>
          </w:tcPr>
          <w:p w:rsidR="0059128A" w:rsidRPr="00741839" w:rsidRDefault="0059128A" w:rsidP="0014772C">
            <w:pPr>
              <w:jc w:val="center"/>
              <w:rPr>
                <w:sz w:val="18"/>
              </w:rPr>
            </w:pPr>
            <w:r w:rsidRPr="00741839">
              <w:rPr>
                <w:sz w:val="18"/>
              </w:rPr>
              <w:t>1.6.1</w:t>
            </w:r>
          </w:p>
        </w:tc>
        <w:tc>
          <w:tcPr>
            <w:tcW w:w="1559" w:type="dxa"/>
            <w:vAlign w:val="center"/>
          </w:tcPr>
          <w:p w:rsidR="0059128A" w:rsidRPr="00741839" w:rsidRDefault="0059128A" w:rsidP="0014772C">
            <w:pPr>
              <w:jc w:val="center"/>
              <w:rPr>
                <w:sz w:val="18"/>
                <w:lang w:val="en-US"/>
              </w:rPr>
            </w:pPr>
            <w:r w:rsidRPr="00741839">
              <w:rPr>
                <w:sz w:val="18"/>
                <w:lang w:val="en-US"/>
              </w:rPr>
              <w:t>Z71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алкоголизма</w:t>
            </w:r>
          </w:p>
        </w:tc>
        <w:tc>
          <w:tcPr>
            <w:tcW w:w="1308" w:type="dxa"/>
            <w:vAlign w:val="center"/>
          </w:tcPr>
          <w:p w:rsidR="0059128A" w:rsidRPr="00741839" w:rsidRDefault="0059128A" w:rsidP="0014772C">
            <w:pPr>
              <w:jc w:val="center"/>
              <w:rPr>
                <w:sz w:val="18"/>
              </w:rPr>
            </w:pPr>
            <w:r w:rsidRPr="00741839">
              <w:rPr>
                <w:sz w:val="18"/>
              </w:rPr>
              <w:t>1.6.1.1</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наркомании</w:t>
            </w:r>
          </w:p>
        </w:tc>
        <w:tc>
          <w:tcPr>
            <w:tcW w:w="1308" w:type="dxa"/>
            <w:vAlign w:val="center"/>
          </w:tcPr>
          <w:p w:rsidR="0059128A" w:rsidRPr="00741839" w:rsidRDefault="0059128A" w:rsidP="0014772C">
            <w:pPr>
              <w:jc w:val="center"/>
              <w:rPr>
                <w:sz w:val="18"/>
              </w:rPr>
            </w:pPr>
            <w:r w:rsidRPr="00741839">
              <w:rPr>
                <w:sz w:val="18"/>
              </w:rPr>
              <w:t>1.6.1.2</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.5</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ind w:left="1416"/>
              <w:rPr>
                <w:sz w:val="18"/>
              </w:rPr>
            </w:pPr>
            <w:r w:rsidRPr="00741839">
              <w:rPr>
                <w:sz w:val="18"/>
              </w:rPr>
              <w:t>консультирование и наблюдение по поводу курения</w:t>
            </w:r>
          </w:p>
          <w:p w:rsidR="0059128A" w:rsidRPr="00741839" w:rsidRDefault="0059128A" w:rsidP="0014772C">
            <w:pPr>
              <w:ind w:left="1416"/>
              <w:rPr>
                <w:sz w:val="18"/>
              </w:rPr>
            </w:pPr>
          </w:p>
          <w:p w:rsidR="0059128A" w:rsidRPr="00741839" w:rsidRDefault="0059128A" w:rsidP="0014772C">
            <w:pPr>
              <w:ind w:left="1416"/>
              <w:rPr>
                <w:sz w:val="18"/>
              </w:rPr>
            </w:pPr>
          </w:p>
        </w:tc>
        <w:tc>
          <w:tcPr>
            <w:tcW w:w="1308" w:type="dxa"/>
            <w:vAlign w:val="center"/>
          </w:tcPr>
          <w:p w:rsidR="0059128A" w:rsidRPr="00741839" w:rsidRDefault="0059128A" w:rsidP="0014772C">
            <w:pPr>
              <w:jc w:val="center"/>
              <w:rPr>
                <w:sz w:val="18"/>
              </w:rPr>
            </w:pPr>
            <w:r w:rsidRPr="00741839">
              <w:rPr>
                <w:sz w:val="18"/>
              </w:rPr>
              <w:t>1.6.1.3</w:t>
            </w:r>
          </w:p>
        </w:tc>
        <w:tc>
          <w:tcPr>
            <w:tcW w:w="1559" w:type="dxa"/>
            <w:vAlign w:val="center"/>
          </w:tcPr>
          <w:p w:rsidR="0059128A" w:rsidRPr="00741839" w:rsidRDefault="0059128A" w:rsidP="0014772C">
            <w:pPr>
              <w:jc w:val="center"/>
              <w:rPr>
                <w:sz w:val="18"/>
              </w:rPr>
            </w:pPr>
            <w:r w:rsidRPr="00741839">
              <w:rPr>
                <w:sz w:val="18"/>
                <w:lang w:val="en-US"/>
              </w:rPr>
              <w:t>Z71</w:t>
            </w:r>
            <w:r w:rsidRPr="00741839">
              <w:rPr>
                <w:sz w:val="18"/>
              </w:rPr>
              <w:t>.6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jc w:val="center"/>
              <w:rPr>
                <w:sz w:val="18"/>
              </w:rPr>
            </w:pPr>
            <w:r w:rsidRPr="00741839">
              <w:rPr>
                <w:sz w:val="18"/>
              </w:rPr>
              <w:t xml:space="preserve">Наименование </w:t>
            </w:r>
          </w:p>
        </w:tc>
        <w:tc>
          <w:tcPr>
            <w:tcW w:w="1308" w:type="dxa"/>
            <w:vAlign w:val="center"/>
          </w:tcPr>
          <w:p w:rsidR="0059128A" w:rsidRPr="00741839" w:rsidRDefault="0059128A" w:rsidP="0014772C">
            <w:pPr>
              <w:ind w:left="-57" w:right="-57"/>
              <w:jc w:val="center"/>
              <w:rPr>
                <w:sz w:val="18"/>
              </w:rPr>
            </w:pPr>
            <w:r w:rsidRPr="00741839">
              <w:rPr>
                <w:sz w:val="18"/>
              </w:rPr>
              <w:t>№ строки</w:t>
            </w:r>
          </w:p>
        </w:tc>
        <w:tc>
          <w:tcPr>
            <w:tcW w:w="1559" w:type="dxa"/>
            <w:vAlign w:val="center"/>
          </w:tcPr>
          <w:p w:rsidR="0059128A" w:rsidRPr="00741839" w:rsidRDefault="0059128A" w:rsidP="0014772C">
            <w:pPr>
              <w:jc w:val="center"/>
              <w:rPr>
                <w:sz w:val="18"/>
              </w:rPr>
            </w:pPr>
            <w:r w:rsidRPr="00741839">
              <w:rPr>
                <w:sz w:val="18"/>
              </w:rPr>
              <w:t xml:space="preserve">Код МКБ-10 </w:t>
            </w:r>
          </w:p>
        </w:tc>
        <w:tc>
          <w:tcPr>
            <w:tcW w:w="1276" w:type="dxa"/>
            <w:vAlign w:val="center"/>
          </w:tcPr>
          <w:p w:rsidR="0059128A" w:rsidRPr="00741839" w:rsidRDefault="0059128A" w:rsidP="0014772C">
            <w:pPr>
              <w:jc w:val="center"/>
              <w:rPr>
                <w:sz w:val="18"/>
              </w:rPr>
            </w:pPr>
            <w:r w:rsidRPr="00741839">
              <w:rPr>
                <w:sz w:val="18"/>
              </w:rPr>
              <w:t>Обращения</w:t>
            </w:r>
          </w:p>
        </w:tc>
        <w:tc>
          <w:tcPr>
            <w:tcW w:w="1276" w:type="dxa"/>
            <w:vAlign w:val="center"/>
          </w:tcPr>
          <w:p w:rsidR="0059128A" w:rsidRPr="00741839" w:rsidRDefault="0059128A" w:rsidP="0014772C">
            <w:pPr>
              <w:jc w:val="center"/>
              <w:rPr>
                <w:b/>
                <w:sz w:val="22"/>
              </w:rPr>
            </w:pPr>
          </w:p>
        </w:tc>
      </w:tr>
      <w:tr w:rsidR="0059128A" w:rsidRPr="00741839" w:rsidTr="0041396E">
        <w:trPr>
          <w:cantSplit/>
          <w:trHeight w:val="20"/>
          <w:jc w:val="center"/>
        </w:trPr>
        <w:tc>
          <w:tcPr>
            <w:tcW w:w="7075" w:type="dxa"/>
            <w:vAlign w:val="center"/>
          </w:tcPr>
          <w:p w:rsidR="0059128A" w:rsidRPr="00741839" w:rsidRDefault="0059128A" w:rsidP="0014772C">
            <w:pPr>
              <w:jc w:val="center"/>
              <w:rPr>
                <w:sz w:val="18"/>
              </w:rPr>
            </w:pPr>
          </w:p>
        </w:tc>
        <w:tc>
          <w:tcPr>
            <w:tcW w:w="1308" w:type="dxa"/>
            <w:vAlign w:val="center"/>
          </w:tcPr>
          <w:p w:rsidR="0059128A" w:rsidRPr="00741839" w:rsidRDefault="0059128A" w:rsidP="0014772C">
            <w:pPr>
              <w:jc w:val="center"/>
              <w:rPr>
                <w:sz w:val="18"/>
              </w:rPr>
            </w:pPr>
          </w:p>
        </w:tc>
        <w:tc>
          <w:tcPr>
            <w:tcW w:w="1559" w:type="dxa"/>
            <w:vAlign w:val="center"/>
          </w:tcPr>
          <w:p w:rsidR="0059128A" w:rsidRPr="00741839" w:rsidRDefault="0059128A" w:rsidP="0014772C">
            <w:pPr>
              <w:jc w:val="center"/>
              <w:rPr>
                <w:sz w:val="18"/>
              </w:rPr>
            </w:pPr>
          </w:p>
        </w:tc>
        <w:tc>
          <w:tcPr>
            <w:tcW w:w="1276" w:type="dxa"/>
            <w:vAlign w:val="center"/>
          </w:tcPr>
          <w:p w:rsidR="0059128A" w:rsidRPr="00741839" w:rsidRDefault="0059128A" w:rsidP="0014772C">
            <w:pPr>
              <w:jc w:val="center"/>
              <w:rPr>
                <w:sz w:val="18"/>
              </w:rPr>
            </w:pPr>
            <w:r w:rsidRPr="00741839">
              <w:rPr>
                <w:sz w:val="18"/>
              </w:rPr>
              <w:t>всего</w:t>
            </w:r>
          </w:p>
        </w:tc>
        <w:tc>
          <w:tcPr>
            <w:tcW w:w="1276" w:type="dxa"/>
            <w:vAlign w:val="center"/>
          </w:tcPr>
          <w:p w:rsidR="0059128A" w:rsidRPr="00741839" w:rsidRDefault="0059128A" w:rsidP="0014772C">
            <w:pPr>
              <w:jc w:val="center"/>
              <w:rPr>
                <w:sz w:val="18"/>
                <w:highlight w:val="yellow"/>
              </w:rPr>
            </w:pPr>
            <w:r w:rsidRPr="00741839">
              <w:rPr>
                <w:sz w:val="18"/>
              </w:rPr>
              <w:t>из них: повторные</w:t>
            </w:r>
          </w:p>
        </w:tc>
      </w:tr>
      <w:tr w:rsidR="0059128A" w:rsidRPr="00741839" w:rsidTr="0014772C">
        <w:trPr>
          <w:cantSplit/>
          <w:trHeight w:val="20"/>
          <w:jc w:val="center"/>
        </w:trPr>
        <w:tc>
          <w:tcPr>
            <w:tcW w:w="7075" w:type="dxa"/>
            <w:vAlign w:val="center"/>
          </w:tcPr>
          <w:p w:rsidR="0059128A" w:rsidRPr="00741839" w:rsidRDefault="0059128A" w:rsidP="0014772C">
            <w:pPr>
              <w:jc w:val="center"/>
              <w:rPr>
                <w:sz w:val="18"/>
              </w:rPr>
            </w:pPr>
            <w:r w:rsidRPr="00741839">
              <w:rPr>
                <w:sz w:val="18"/>
              </w:rPr>
              <w:t>1</w:t>
            </w:r>
          </w:p>
        </w:tc>
        <w:tc>
          <w:tcPr>
            <w:tcW w:w="1308" w:type="dxa"/>
            <w:vAlign w:val="center"/>
          </w:tcPr>
          <w:p w:rsidR="0059128A" w:rsidRPr="00741839" w:rsidRDefault="0059128A" w:rsidP="0014772C">
            <w:pPr>
              <w:jc w:val="center"/>
              <w:rPr>
                <w:sz w:val="18"/>
              </w:rPr>
            </w:pPr>
            <w:r w:rsidRPr="00741839">
              <w:rPr>
                <w:sz w:val="18"/>
              </w:rPr>
              <w:t>2</w:t>
            </w:r>
          </w:p>
        </w:tc>
        <w:tc>
          <w:tcPr>
            <w:tcW w:w="1559" w:type="dxa"/>
            <w:vAlign w:val="center"/>
          </w:tcPr>
          <w:p w:rsidR="0059128A" w:rsidRPr="00741839" w:rsidRDefault="0059128A" w:rsidP="0014772C">
            <w:pPr>
              <w:jc w:val="center"/>
              <w:rPr>
                <w:sz w:val="18"/>
              </w:rPr>
            </w:pPr>
            <w:r w:rsidRPr="00741839">
              <w:rPr>
                <w:sz w:val="18"/>
              </w:rPr>
              <w:t>3</w:t>
            </w:r>
          </w:p>
        </w:tc>
        <w:tc>
          <w:tcPr>
            <w:tcW w:w="1276" w:type="dxa"/>
            <w:vAlign w:val="center"/>
          </w:tcPr>
          <w:p w:rsidR="0059128A" w:rsidRPr="00741839" w:rsidRDefault="0059128A" w:rsidP="0014772C">
            <w:pPr>
              <w:jc w:val="center"/>
              <w:rPr>
                <w:sz w:val="18"/>
              </w:rPr>
            </w:pPr>
            <w:r w:rsidRPr="00741839">
              <w:rPr>
                <w:sz w:val="18"/>
              </w:rPr>
              <w:t>4</w:t>
            </w:r>
          </w:p>
        </w:tc>
        <w:tc>
          <w:tcPr>
            <w:tcW w:w="1276" w:type="dxa"/>
          </w:tcPr>
          <w:p w:rsidR="0059128A" w:rsidRPr="00741839" w:rsidRDefault="0059128A" w:rsidP="0014772C">
            <w:pPr>
              <w:jc w:val="center"/>
              <w:rPr>
                <w:sz w:val="18"/>
              </w:rPr>
            </w:pPr>
            <w:r w:rsidRPr="00741839">
              <w:rPr>
                <w:sz w:val="18"/>
              </w:rPr>
              <w:t>5</w:t>
            </w: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проблемы, связанные с образом жизни</w:t>
            </w:r>
          </w:p>
        </w:tc>
        <w:tc>
          <w:tcPr>
            <w:tcW w:w="1308" w:type="dxa"/>
            <w:vAlign w:val="center"/>
          </w:tcPr>
          <w:p w:rsidR="0059128A" w:rsidRPr="00741839" w:rsidRDefault="0059128A" w:rsidP="0014772C">
            <w:pPr>
              <w:jc w:val="center"/>
              <w:rPr>
                <w:sz w:val="18"/>
              </w:rPr>
            </w:pPr>
            <w:r w:rsidRPr="00741839">
              <w:rPr>
                <w:sz w:val="18"/>
              </w:rPr>
              <w:t>1.6.2</w:t>
            </w:r>
          </w:p>
        </w:tc>
        <w:tc>
          <w:tcPr>
            <w:tcW w:w="1559" w:type="dxa"/>
            <w:vAlign w:val="center"/>
          </w:tcPr>
          <w:p w:rsidR="0059128A" w:rsidRPr="00741839" w:rsidRDefault="0059128A" w:rsidP="0014772C">
            <w:pPr>
              <w:jc w:val="center"/>
              <w:rPr>
                <w:sz w:val="18"/>
              </w:rPr>
            </w:pPr>
            <w:r w:rsidRPr="00741839">
              <w:rPr>
                <w:sz w:val="18"/>
              </w:rPr>
              <w:t>Z72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из них:</w:t>
            </w:r>
          </w:p>
          <w:p w:rsidR="0059128A" w:rsidRPr="00741839" w:rsidRDefault="0059128A" w:rsidP="0014772C">
            <w:pPr>
              <w:ind w:left="1416"/>
              <w:rPr>
                <w:sz w:val="18"/>
              </w:rPr>
            </w:pPr>
            <w:r w:rsidRPr="00741839">
              <w:rPr>
                <w:sz w:val="18"/>
              </w:rPr>
              <w:t xml:space="preserve">употребление табака </w:t>
            </w:r>
          </w:p>
        </w:tc>
        <w:tc>
          <w:tcPr>
            <w:tcW w:w="1308" w:type="dxa"/>
            <w:vAlign w:val="center"/>
          </w:tcPr>
          <w:p w:rsidR="0059128A" w:rsidRPr="00741839" w:rsidRDefault="0059128A" w:rsidP="0014772C">
            <w:pPr>
              <w:jc w:val="center"/>
              <w:rPr>
                <w:sz w:val="18"/>
              </w:rPr>
            </w:pPr>
            <w:r w:rsidRPr="00741839">
              <w:rPr>
                <w:sz w:val="18"/>
              </w:rPr>
              <w:t>1.6.2.1</w:t>
            </w:r>
          </w:p>
        </w:tc>
        <w:tc>
          <w:tcPr>
            <w:tcW w:w="1559" w:type="dxa"/>
            <w:vAlign w:val="center"/>
          </w:tcPr>
          <w:p w:rsidR="0059128A" w:rsidRPr="00741839" w:rsidRDefault="0059128A" w:rsidP="0014772C">
            <w:pPr>
              <w:jc w:val="center"/>
              <w:rPr>
                <w:sz w:val="18"/>
              </w:rPr>
            </w:pPr>
            <w:r w:rsidRPr="00741839">
              <w:rPr>
                <w:sz w:val="18"/>
              </w:rPr>
              <w:t>Z72.0</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употребление алкоголя</w:t>
            </w:r>
          </w:p>
        </w:tc>
        <w:tc>
          <w:tcPr>
            <w:tcW w:w="1308" w:type="dxa"/>
            <w:vAlign w:val="center"/>
          </w:tcPr>
          <w:p w:rsidR="0059128A" w:rsidRPr="00741839" w:rsidRDefault="0059128A" w:rsidP="0014772C">
            <w:pPr>
              <w:jc w:val="center"/>
              <w:rPr>
                <w:sz w:val="18"/>
              </w:rPr>
            </w:pPr>
            <w:r w:rsidRPr="00741839">
              <w:rPr>
                <w:sz w:val="18"/>
              </w:rPr>
              <w:t>1.6.2.2</w:t>
            </w:r>
          </w:p>
        </w:tc>
        <w:tc>
          <w:tcPr>
            <w:tcW w:w="1559" w:type="dxa"/>
            <w:vAlign w:val="center"/>
          </w:tcPr>
          <w:p w:rsidR="0059128A" w:rsidRPr="00741839" w:rsidRDefault="0059128A" w:rsidP="0014772C">
            <w:pPr>
              <w:jc w:val="center"/>
              <w:rPr>
                <w:sz w:val="18"/>
              </w:rPr>
            </w:pPr>
            <w:r w:rsidRPr="00741839">
              <w:rPr>
                <w:sz w:val="18"/>
              </w:rPr>
              <w:t>Z72.1</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использование наркотиков</w:t>
            </w:r>
          </w:p>
        </w:tc>
        <w:tc>
          <w:tcPr>
            <w:tcW w:w="1308" w:type="dxa"/>
            <w:vAlign w:val="center"/>
          </w:tcPr>
          <w:p w:rsidR="0059128A" w:rsidRPr="00741839" w:rsidRDefault="0059128A" w:rsidP="0014772C">
            <w:pPr>
              <w:jc w:val="center"/>
              <w:rPr>
                <w:sz w:val="18"/>
              </w:rPr>
            </w:pPr>
            <w:r w:rsidRPr="00741839">
              <w:rPr>
                <w:sz w:val="18"/>
              </w:rPr>
              <w:t>1.6.2.3</w:t>
            </w:r>
          </w:p>
        </w:tc>
        <w:tc>
          <w:tcPr>
            <w:tcW w:w="1559" w:type="dxa"/>
            <w:vAlign w:val="center"/>
          </w:tcPr>
          <w:p w:rsidR="0059128A" w:rsidRPr="00741839" w:rsidRDefault="0059128A" w:rsidP="0014772C">
            <w:pPr>
              <w:jc w:val="center"/>
              <w:rPr>
                <w:sz w:val="18"/>
              </w:rPr>
            </w:pPr>
            <w:r w:rsidRPr="00741839">
              <w:rPr>
                <w:sz w:val="18"/>
              </w:rPr>
              <w:t>Z72.2</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ind w:left="1416"/>
              <w:rPr>
                <w:sz w:val="18"/>
              </w:rPr>
            </w:pPr>
            <w:r w:rsidRPr="00741839">
              <w:rPr>
                <w:sz w:val="18"/>
              </w:rPr>
              <w:t>склонность к азартным играм и пари</w:t>
            </w:r>
          </w:p>
        </w:tc>
        <w:tc>
          <w:tcPr>
            <w:tcW w:w="1308" w:type="dxa"/>
            <w:vAlign w:val="center"/>
          </w:tcPr>
          <w:p w:rsidR="0059128A" w:rsidRPr="00741839" w:rsidRDefault="0059128A" w:rsidP="0014772C">
            <w:pPr>
              <w:jc w:val="center"/>
              <w:rPr>
                <w:sz w:val="18"/>
              </w:rPr>
            </w:pPr>
            <w:r w:rsidRPr="00741839">
              <w:rPr>
                <w:sz w:val="18"/>
              </w:rPr>
              <w:t>1.6.2.4</w:t>
            </w:r>
          </w:p>
        </w:tc>
        <w:tc>
          <w:tcPr>
            <w:tcW w:w="1559" w:type="dxa"/>
            <w:vAlign w:val="center"/>
          </w:tcPr>
          <w:p w:rsidR="0059128A" w:rsidRPr="00741839" w:rsidRDefault="0059128A" w:rsidP="0014772C">
            <w:pPr>
              <w:jc w:val="center"/>
              <w:rPr>
                <w:sz w:val="18"/>
              </w:rPr>
            </w:pPr>
            <w:r w:rsidRPr="00741839">
              <w:rPr>
                <w:sz w:val="18"/>
              </w:rPr>
              <w:t>Z72.6</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потенциальная опасность для здоровья, связанная с личным или семейным анамнезом</w:t>
            </w:r>
            <w:r w:rsidRPr="00741839">
              <w:rPr>
                <w:sz w:val="18"/>
              </w:rPr>
              <w:br/>
              <w:t>и определенными обстоятельствами, влияющими на здоровье</w:t>
            </w:r>
          </w:p>
        </w:tc>
        <w:tc>
          <w:tcPr>
            <w:tcW w:w="1308" w:type="dxa"/>
            <w:vAlign w:val="center"/>
          </w:tcPr>
          <w:p w:rsidR="0059128A" w:rsidRPr="00741839" w:rsidRDefault="0059128A" w:rsidP="0014772C">
            <w:pPr>
              <w:jc w:val="center"/>
              <w:rPr>
                <w:sz w:val="18"/>
              </w:rPr>
            </w:pPr>
            <w:r w:rsidRPr="00741839">
              <w:rPr>
                <w:sz w:val="18"/>
              </w:rPr>
              <w:t>1.7</w:t>
            </w:r>
          </w:p>
        </w:tc>
        <w:tc>
          <w:tcPr>
            <w:tcW w:w="1559" w:type="dxa"/>
            <w:vAlign w:val="center"/>
          </w:tcPr>
          <w:p w:rsidR="0059128A" w:rsidRPr="00741839" w:rsidRDefault="0059128A" w:rsidP="0014772C">
            <w:pPr>
              <w:jc w:val="center"/>
              <w:rPr>
                <w:sz w:val="18"/>
              </w:rPr>
            </w:pPr>
            <w:r w:rsidRPr="00741839">
              <w:rPr>
                <w:sz w:val="18"/>
              </w:rPr>
              <w:t>Z80-Z99</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из них: заболевания в семейном анамнезе</w:t>
            </w:r>
          </w:p>
        </w:tc>
        <w:tc>
          <w:tcPr>
            <w:tcW w:w="1308" w:type="dxa"/>
            <w:vAlign w:val="center"/>
          </w:tcPr>
          <w:p w:rsidR="0059128A" w:rsidRPr="00741839" w:rsidRDefault="0059128A" w:rsidP="0014772C">
            <w:pPr>
              <w:jc w:val="center"/>
              <w:rPr>
                <w:sz w:val="18"/>
              </w:rPr>
            </w:pPr>
            <w:r w:rsidRPr="00741839">
              <w:rPr>
                <w:sz w:val="18"/>
              </w:rPr>
              <w:t>1.7.1</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80-</w:t>
            </w:r>
            <w:r w:rsidRPr="00741839">
              <w:rPr>
                <w:sz w:val="18"/>
                <w:lang w:val="en-US"/>
              </w:rPr>
              <w:t>Z</w:t>
            </w:r>
            <w:r w:rsidRPr="00741839">
              <w:rPr>
                <w:sz w:val="18"/>
              </w:rPr>
              <w:t>84</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r w:rsidR="0059128A" w:rsidRPr="00741839" w:rsidTr="0014772C">
        <w:trPr>
          <w:cantSplit/>
          <w:trHeight w:val="20"/>
          <w:jc w:val="center"/>
        </w:trPr>
        <w:tc>
          <w:tcPr>
            <w:tcW w:w="7075" w:type="dxa"/>
            <w:vAlign w:val="center"/>
          </w:tcPr>
          <w:p w:rsidR="0059128A" w:rsidRPr="00741839" w:rsidRDefault="0059128A" w:rsidP="0014772C">
            <w:pPr>
              <w:rPr>
                <w:sz w:val="18"/>
              </w:rPr>
            </w:pPr>
            <w:r w:rsidRPr="00741839">
              <w:rPr>
                <w:sz w:val="18"/>
              </w:rPr>
              <w:t xml:space="preserve">                 наличие илеостомы, колостомы</w:t>
            </w:r>
          </w:p>
        </w:tc>
        <w:tc>
          <w:tcPr>
            <w:tcW w:w="1308" w:type="dxa"/>
            <w:vAlign w:val="center"/>
          </w:tcPr>
          <w:p w:rsidR="0059128A" w:rsidRPr="00741839" w:rsidRDefault="0059128A" w:rsidP="0014772C">
            <w:pPr>
              <w:jc w:val="center"/>
              <w:rPr>
                <w:sz w:val="18"/>
              </w:rPr>
            </w:pPr>
            <w:r w:rsidRPr="00741839">
              <w:rPr>
                <w:sz w:val="18"/>
              </w:rPr>
              <w:t>1.7.2</w:t>
            </w:r>
          </w:p>
        </w:tc>
        <w:tc>
          <w:tcPr>
            <w:tcW w:w="1559" w:type="dxa"/>
            <w:vAlign w:val="center"/>
          </w:tcPr>
          <w:p w:rsidR="0059128A" w:rsidRPr="00741839" w:rsidRDefault="0059128A" w:rsidP="0014772C">
            <w:pPr>
              <w:jc w:val="center"/>
              <w:rPr>
                <w:sz w:val="18"/>
              </w:rPr>
            </w:pPr>
            <w:r w:rsidRPr="00741839">
              <w:rPr>
                <w:sz w:val="18"/>
                <w:lang w:val="en-US"/>
              </w:rPr>
              <w:t>Z</w:t>
            </w:r>
            <w:r w:rsidRPr="00741839">
              <w:rPr>
                <w:sz w:val="18"/>
              </w:rPr>
              <w:t xml:space="preserve">93.2, </w:t>
            </w:r>
            <w:r w:rsidRPr="00741839">
              <w:rPr>
                <w:sz w:val="18"/>
                <w:lang w:val="en-US"/>
              </w:rPr>
              <w:t>Z</w:t>
            </w:r>
            <w:r w:rsidRPr="00741839">
              <w:rPr>
                <w:sz w:val="18"/>
              </w:rPr>
              <w:t>93.3</w:t>
            </w:r>
          </w:p>
        </w:tc>
        <w:tc>
          <w:tcPr>
            <w:tcW w:w="1276" w:type="dxa"/>
            <w:vAlign w:val="center"/>
          </w:tcPr>
          <w:p w:rsidR="0059128A" w:rsidRPr="00741839" w:rsidRDefault="0059128A" w:rsidP="0014772C">
            <w:pPr>
              <w:jc w:val="center"/>
              <w:rPr>
                <w:b/>
                <w:sz w:val="22"/>
              </w:rPr>
            </w:pPr>
          </w:p>
        </w:tc>
        <w:tc>
          <w:tcPr>
            <w:tcW w:w="1276" w:type="dxa"/>
            <w:vAlign w:val="center"/>
          </w:tcPr>
          <w:p w:rsidR="0059128A" w:rsidRPr="00741839" w:rsidRDefault="0059128A" w:rsidP="0014772C">
            <w:pPr>
              <w:jc w:val="center"/>
              <w:rPr>
                <w:b/>
                <w:sz w:val="22"/>
              </w:rPr>
            </w:pPr>
          </w:p>
        </w:tc>
      </w:tr>
    </w:tbl>
    <w:p w:rsidR="007357BE" w:rsidRPr="00741839" w:rsidRDefault="007357BE" w:rsidP="00443E06"/>
    <w:p w:rsidR="00443E06" w:rsidRPr="00741839" w:rsidRDefault="008D0E8B" w:rsidP="00880C7A">
      <w:pPr>
        <w:tabs>
          <w:tab w:val="left" w:pos="6259"/>
        </w:tabs>
        <w:jc w:val="center"/>
        <w:rPr>
          <w:b/>
        </w:rPr>
      </w:pPr>
      <w:r w:rsidRPr="00741839">
        <w:rPr>
          <w:b/>
        </w:rPr>
        <w:t xml:space="preserve">6. </w:t>
      </w:r>
      <w:r w:rsidR="00443E06" w:rsidRPr="00741839">
        <w:rPr>
          <w:b/>
        </w:rPr>
        <w:t>Диспансеризация студентов высших учебных учреждений</w:t>
      </w:r>
    </w:p>
    <w:p w:rsidR="00443E06" w:rsidRPr="00741839" w:rsidRDefault="00443E06" w:rsidP="00FD712C">
      <w:pPr>
        <w:tabs>
          <w:tab w:val="left" w:pos="11907"/>
          <w:tab w:val="left" w:pos="12191"/>
          <w:tab w:val="left" w:pos="12474"/>
        </w:tabs>
        <w:rPr>
          <w:sz w:val="20"/>
        </w:rPr>
      </w:pPr>
      <w:r w:rsidRPr="00741839">
        <w:rPr>
          <w:b/>
        </w:rPr>
        <w:t xml:space="preserve"> </w:t>
      </w:r>
      <w:r w:rsidR="00A62F70" w:rsidRPr="00741839">
        <w:rPr>
          <w:b/>
        </w:rPr>
        <w:t xml:space="preserve">          </w:t>
      </w:r>
      <w:r w:rsidR="004039B8" w:rsidRPr="00741839">
        <w:rPr>
          <w:b/>
        </w:rPr>
        <w:t xml:space="preserve"> </w:t>
      </w:r>
      <w:r w:rsidRPr="00741839">
        <w:rPr>
          <w:b/>
        </w:rPr>
        <w:t>(5000)</w:t>
      </w:r>
      <w:r w:rsidRPr="00741839">
        <w:t xml:space="preserve">                                                                                                   </w:t>
      </w:r>
      <w:r w:rsidR="00090D99" w:rsidRPr="00741839">
        <w:t xml:space="preserve">       </w:t>
      </w:r>
      <w:r w:rsidR="00934260" w:rsidRPr="00741839">
        <w:t xml:space="preserve">                                                       </w:t>
      </w:r>
      <w:r w:rsidR="00A62F70" w:rsidRPr="00741839">
        <w:t xml:space="preserve">        </w:t>
      </w:r>
      <w:r w:rsidRPr="00741839">
        <w:rPr>
          <w:sz w:val="20"/>
        </w:rPr>
        <w:t>Код по ОКЕИ: человек – 792</w:t>
      </w:r>
    </w:p>
    <w:p w:rsidR="004039B8" w:rsidRPr="00741839" w:rsidRDefault="00443E06" w:rsidP="00443E06">
      <w:pPr>
        <w:rPr>
          <w:sz w:val="22"/>
          <w:szCs w:val="22"/>
        </w:rPr>
      </w:pPr>
      <w:r w:rsidRPr="00741839">
        <w:rPr>
          <w:sz w:val="22"/>
          <w:szCs w:val="22"/>
        </w:rPr>
        <w:tab/>
        <w:t xml:space="preserve">Число студентов, подлежавших диспансеризации в отчетном году  1 _________,   число студентов, прошедших диспансеризацию в отчетном </w:t>
      </w:r>
    </w:p>
    <w:p w:rsidR="004039B8" w:rsidRPr="00741839" w:rsidRDefault="00443E06" w:rsidP="00443E06">
      <w:pPr>
        <w:rPr>
          <w:sz w:val="22"/>
          <w:szCs w:val="22"/>
        </w:rPr>
      </w:pPr>
      <w:r w:rsidRPr="00741839">
        <w:rPr>
          <w:sz w:val="22"/>
          <w:szCs w:val="22"/>
        </w:rPr>
        <w:t xml:space="preserve">году  2 __________, выявлено у них заболеваний с диагнозом, установленным впервые в жизни – всего  3 _________, из них: </w:t>
      </w:r>
      <w:r w:rsidR="004039B8" w:rsidRPr="00741839">
        <w:rPr>
          <w:sz w:val="22"/>
          <w:szCs w:val="22"/>
        </w:rPr>
        <w:t xml:space="preserve"> </w:t>
      </w:r>
      <w:r w:rsidRPr="00741839">
        <w:rPr>
          <w:sz w:val="22"/>
          <w:szCs w:val="22"/>
        </w:rPr>
        <w:t xml:space="preserve">взято под диспансерное </w:t>
      </w:r>
    </w:p>
    <w:p w:rsidR="00443E06" w:rsidRPr="00741839" w:rsidRDefault="00443E06" w:rsidP="00443E06">
      <w:pPr>
        <w:rPr>
          <w:sz w:val="22"/>
          <w:szCs w:val="22"/>
        </w:rPr>
      </w:pPr>
      <w:r w:rsidRPr="00741839">
        <w:rPr>
          <w:sz w:val="22"/>
          <w:szCs w:val="22"/>
        </w:rPr>
        <w:t>наблюдение  4 ________</w:t>
      </w:r>
      <w:r w:rsidR="003C1CB4" w:rsidRPr="00741839">
        <w:rPr>
          <w:sz w:val="22"/>
          <w:szCs w:val="22"/>
        </w:rPr>
        <w:t>.</w:t>
      </w:r>
    </w:p>
    <w:p w:rsidR="005D61F1" w:rsidRPr="00741839" w:rsidRDefault="005D61F1" w:rsidP="00443E06"/>
    <w:p w:rsidR="00443E06" w:rsidRPr="00741839" w:rsidRDefault="00A62F70" w:rsidP="00443E06">
      <w:pPr>
        <w:rPr>
          <w:sz w:val="20"/>
        </w:rPr>
      </w:pPr>
      <w:r w:rsidRPr="00741839">
        <w:rPr>
          <w:b/>
        </w:rPr>
        <w:t xml:space="preserve">            </w:t>
      </w:r>
      <w:r w:rsidR="00443E06" w:rsidRPr="00741839">
        <w:rPr>
          <w:b/>
        </w:rPr>
        <w:t xml:space="preserve">(5100)                                                                              </w:t>
      </w:r>
      <w:r w:rsidR="00090D99" w:rsidRPr="00741839">
        <w:rPr>
          <w:b/>
        </w:rPr>
        <w:t xml:space="preserve">                    </w:t>
      </w:r>
      <w:r w:rsidR="00443E06" w:rsidRPr="00741839">
        <w:rPr>
          <w:b/>
        </w:rPr>
        <w:t xml:space="preserve">     </w:t>
      </w:r>
      <w:r w:rsidR="00090D99" w:rsidRPr="00741839">
        <w:rPr>
          <w:b/>
        </w:rPr>
        <w:t xml:space="preserve">  </w:t>
      </w:r>
      <w:r w:rsidR="00443E06" w:rsidRPr="00741839">
        <w:rPr>
          <w:b/>
        </w:rPr>
        <w:t xml:space="preserve"> </w:t>
      </w:r>
      <w:r w:rsidR="00934260" w:rsidRPr="00741839">
        <w:rPr>
          <w:b/>
        </w:rPr>
        <w:t xml:space="preserve">                                   </w:t>
      </w:r>
      <w:r w:rsidR="003A7D1E">
        <w:rPr>
          <w:b/>
        </w:rPr>
        <w:t xml:space="preserve">                             </w:t>
      </w:r>
      <w:r w:rsidR="00443E06" w:rsidRPr="00741839">
        <w:rPr>
          <w:b/>
        </w:rPr>
        <w:t xml:space="preserve"> </w:t>
      </w:r>
      <w:r w:rsidR="00443E06" w:rsidRPr="00741839">
        <w:rPr>
          <w:sz w:val="20"/>
        </w:rPr>
        <w:t>Код по ОКЕИ: человек – 792</w:t>
      </w:r>
    </w:p>
    <w:p w:rsidR="00443E06" w:rsidRPr="00741839" w:rsidRDefault="00443E06" w:rsidP="00443E06">
      <w:pPr>
        <w:rPr>
          <w:sz w:val="22"/>
          <w:szCs w:val="22"/>
        </w:rPr>
      </w:pPr>
      <w:r w:rsidRPr="00741839">
        <w:tab/>
      </w:r>
      <w:r w:rsidRPr="00741839">
        <w:rPr>
          <w:sz w:val="22"/>
          <w:szCs w:val="22"/>
        </w:rPr>
        <w:t xml:space="preserve">Профилактические медицинские осмотры обучающихся в общеобразовательных организациях и профессиональных образовательных организациях, </w:t>
      </w:r>
      <w:r w:rsidR="00057FF1" w:rsidRPr="00741839">
        <w:rPr>
          <w:sz w:val="22"/>
          <w:szCs w:val="22"/>
        </w:rPr>
        <w:br/>
      </w:r>
      <w:r w:rsidRPr="00741839">
        <w:rPr>
          <w:sz w:val="22"/>
          <w:szCs w:val="22"/>
        </w:rPr>
        <w:t>а также образовательных организациях высшего образования в целях раннего выявления незаконного потребления наркотических средств и психотропных веществ:</w:t>
      </w:r>
      <w:r w:rsidR="004039B8" w:rsidRPr="00741839">
        <w:rPr>
          <w:sz w:val="22"/>
          <w:szCs w:val="22"/>
        </w:rPr>
        <w:t xml:space="preserve">     п</w:t>
      </w:r>
      <w:r w:rsidRPr="00741839">
        <w:rPr>
          <w:sz w:val="22"/>
          <w:szCs w:val="22"/>
        </w:rPr>
        <w:t>одлежало осмотру  1 _____________,  осмотрено 2 ___________ .</w:t>
      </w:r>
    </w:p>
    <w:p w:rsidR="00443E06" w:rsidRPr="00741839" w:rsidRDefault="00443E06" w:rsidP="00443E06">
      <w:pPr>
        <w:rPr>
          <w:sz w:val="22"/>
          <w:szCs w:val="22"/>
        </w:rPr>
      </w:pPr>
    </w:p>
    <w:p w:rsidR="00F96639" w:rsidRPr="00741839" w:rsidRDefault="00F96639" w:rsidP="0009377A">
      <w:r w:rsidRPr="00741839">
        <w:t xml:space="preserve">                      </w:t>
      </w:r>
    </w:p>
    <w:p w:rsidR="004247F4" w:rsidRPr="00741839" w:rsidRDefault="004247F4" w:rsidP="0009377A"/>
    <w:p w:rsidR="004247F4" w:rsidRPr="00741839" w:rsidRDefault="004247F4" w:rsidP="0009377A"/>
    <w:tbl>
      <w:tblPr>
        <w:tblW w:w="0" w:type="auto"/>
        <w:tblInd w:w="1210" w:type="dxa"/>
        <w:tblLayout w:type="fixed"/>
        <w:tblLook w:val="04A0" w:firstRow="1" w:lastRow="0" w:firstColumn="1" w:lastColumn="0" w:noHBand="0" w:noVBand="1"/>
      </w:tblPr>
      <w:tblGrid>
        <w:gridCol w:w="3969"/>
        <w:gridCol w:w="142"/>
        <w:gridCol w:w="2410"/>
        <w:gridCol w:w="283"/>
        <w:gridCol w:w="2552"/>
        <w:gridCol w:w="142"/>
        <w:gridCol w:w="283"/>
        <w:gridCol w:w="2442"/>
        <w:gridCol w:w="142"/>
      </w:tblGrid>
      <w:tr w:rsidR="00A62F70" w:rsidRPr="00741839" w:rsidTr="00A62F70">
        <w:trPr>
          <w:gridAfter w:val="1"/>
          <w:wAfter w:w="142" w:type="dxa"/>
          <w:cantSplit/>
          <w:tblHeader/>
        </w:trPr>
        <w:tc>
          <w:tcPr>
            <w:tcW w:w="3969" w:type="dxa"/>
            <w:hideMark/>
          </w:tcPr>
          <w:p w:rsidR="00A62F70" w:rsidRPr="00741839" w:rsidRDefault="00A62F70" w:rsidP="00A62F70">
            <w:pPr>
              <w:spacing w:line="200" w:lineRule="exact"/>
              <w:jc w:val="center"/>
              <w:rPr>
                <w:sz w:val="20"/>
                <w:szCs w:val="24"/>
              </w:rPr>
            </w:pPr>
            <w:r w:rsidRPr="00741839">
              <w:rPr>
                <w:sz w:val="20"/>
                <w:szCs w:val="24"/>
              </w:rPr>
              <w:t>Должностное лицо, ответственное за</w:t>
            </w:r>
          </w:p>
          <w:p w:rsidR="00A62F70" w:rsidRPr="00741839" w:rsidRDefault="00A62F70" w:rsidP="00A62F70">
            <w:pPr>
              <w:spacing w:line="200" w:lineRule="exact"/>
              <w:jc w:val="both"/>
              <w:rPr>
                <w:sz w:val="20"/>
                <w:szCs w:val="24"/>
              </w:rPr>
            </w:pPr>
            <w:r w:rsidRPr="00741839">
              <w:rPr>
                <w:sz w:val="20"/>
                <w:szCs w:val="24"/>
              </w:rPr>
              <w:t>предоставление первичных статистических данных (лицо, уполномоченное предоставлять первичные статистические данные от имени юридического лица)</w:t>
            </w:r>
          </w:p>
        </w:tc>
        <w:tc>
          <w:tcPr>
            <w:tcW w:w="5387" w:type="dxa"/>
            <w:gridSpan w:val="4"/>
          </w:tcPr>
          <w:p w:rsidR="00A62F70" w:rsidRPr="00741839" w:rsidRDefault="00A62F70" w:rsidP="00A62F70">
            <w:pPr>
              <w:spacing w:line="200" w:lineRule="exact"/>
              <w:jc w:val="both"/>
              <w:rPr>
                <w:sz w:val="20"/>
                <w:szCs w:val="24"/>
              </w:rPr>
            </w:pPr>
          </w:p>
        </w:tc>
        <w:tc>
          <w:tcPr>
            <w:tcW w:w="2867" w:type="dxa"/>
            <w:gridSpan w:val="3"/>
          </w:tcPr>
          <w:p w:rsidR="00A62F70" w:rsidRPr="00741839" w:rsidRDefault="00A62F70" w:rsidP="00A62F70">
            <w:pPr>
              <w:spacing w:line="200" w:lineRule="exact"/>
              <w:jc w:val="both"/>
              <w:rPr>
                <w:sz w:val="20"/>
                <w:szCs w:val="24"/>
              </w:rPr>
            </w:pPr>
          </w:p>
        </w:tc>
      </w:tr>
      <w:tr w:rsidR="00A62F70" w:rsidRPr="00741839" w:rsidTr="00A62F70">
        <w:trPr>
          <w:cantSplit/>
          <w:tblHeader/>
        </w:trPr>
        <w:tc>
          <w:tcPr>
            <w:tcW w:w="4111" w:type="dxa"/>
            <w:gridSpan w:val="2"/>
          </w:tcPr>
          <w:p w:rsidR="00A62F70" w:rsidRPr="00741839" w:rsidRDefault="00A62F70" w:rsidP="00A62F70">
            <w:pPr>
              <w:spacing w:line="200" w:lineRule="exact"/>
              <w:jc w:val="both"/>
              <w:rPr>
                <w:sz w:val="20"/>
                <w:szCs w:val="24"/>
              </w:rPr>
            </w:pPr>
          </w:p>
        </w:tc>
        <w:tc>
          <w:tcPr>
            <w:tcW w:w="2410" w:type="dxa"/>
            <w:tcBorders>
              <w:top w:val="single" w:sz="4" w:space="0" w:color="auto"/>
              <w:left w:val="nil"/>
              <w:bottom w:val="nil"/>
              <w:right w:val="nil"/>
            </w:tcBorders>
          </w:tcPr>
          <w:p w:rsidR="00A62F70" w:rsidRPr="00741839" w:rsidRDefault="00A62F70" w:rsidP="00A62F70">
            <w:pPr>
              <w:spacing w:line="200" w:lineRule="exact"/>
              <w:jc w:val="center"/>
              <w:rPr>
                <w:sz w:val="20"/>
                <w:szCs w:val="24"/>
              </w:rPr>
            </w:pPr>
            <w:r w:rsidRPr="00741839">
              <w:rPr>
                <w:sz w:val="20"/>
                <w:szCs w:val="24"/>
              </w:rPr>
              <w:t>(должность)</w:t>
            </w:r>
          </w:p>
          <w:p w:rsidR="00A62F70" w:rsidRPr="00741839" w:rsidRDefault="00A62F70" w:rsidP="00A62F70">
            <w:pPr>
              <w:spacing w:line="200" w:lineRule="exact"/>
              <w:ind w:left="2124"/>
              <w:jc w:val="center"/>
              <w:rPr>
                <w:sz w:val="20"/>
                <w:szCs w:val="24"/>
              </w:rPr>
            </w:pPr>
          </w:p>
        </w:tc>
        <w:tc>
          <w:tcPr>
            <w:tcW w:w="283" w:type="dxa"/>
          </w:tcPr>
          <w:p w:rsidR="00A62F70" w:rsidRPr="00741839" w:rsidRDefault="00A62F70" w:rsidP="00A62F70">
            <w:pPr>
              <w:spacing w:line="200" w:lineRule="exact"/>
              <w:jc w:val="center"/>
              <w:rPr>
                <w:sz w:val="20"/>
                <w:szCs w:val="24"/>
              </w:rPr>
            </w:pPr>
          </w:p>
        </w:tc>
        <w:tc>
          <w:tcPr>
            <w:tcW w:w="2694" w:type="dxa"/>
            <w:gridSpan w:val="2"/>
            <w:tcBorders>
              <w:top w:val="single" w:sz="4" w:space="0" w:color="auto"/>
              <w:left w:val="nil"/>
              <w:bottom w:val="nil"/>
              <w:right w:val="nil"/>
            </w:tcBorders>
          </w:tcPr>
          <w:p w:rsidR="00A62F70" w:rsidRPr="00741839" w:rsidRDefault="00A62F70" w:rsidP="00A62F70">
            <w:pPr>
              <w:spacing w:line="200" w:lineRule="exact"/>
              <w:jc w:val="center"/>
              <w:rPr>
                <w:sz w:val="20"/>
                <w:szCs w:val="24"/>
              </w:rPr>
            </w:pPr>
            <w:r w:rsidRPr="00741839">
              <w:rPr>
                <w:sz w:val="20"/>
                <w:szCs w:val="24"/>
              </w:rPr>
              <w:t>(Ф.И.О.)</w:t>
            </w:r>
          </w:p>
          <w:p w:rsidR="00A62F70" w:rsidRPr="00741839" w:rsidRDefault="00A62F70" w:rsidP="00A62F70">
            <w:pPr>
              <w:spacing w:line="200" w:lineRule="exact"/>
              <w:jc w:val="center"/>
              <w:rPr>
                <w:sz w:val="20"/>
                <w:szCs w:val="24"/>
              </w:rPr>
            </w:pPr>
          </w:p>
        </w:tc>
        <w:tc>
          <w:tcPr>
            <w:tcW w:w="283" w:type="dxa"/>
          </w:tcPr>
          <w:p w:rsidR="00A62F70" w:rsidRPr="00741839" w:rsidRDefault="00A62F70" w:rsidP="00A62F70">
            <w:pPr>
              <w:spacing w:line="200" w:lineRule="exact"/>
              <w:jc w:val="center"/>
              <w:rPr>
                <w:sz w:val="20"/>
                <w:szCs w:val="24"/>
              </w:rPr>
            </w:pPr>
          </w:p>
        </w:tc>
        <w:tc>
          <w:tcPr>
            <w:tcW w:w="2584" w:type="dxa"/>
            <w:gridSpan w:val="2"/>
            <w:tcBorders>
              <w:top w:val="single" w:sz="4" w:space="0" w:color="auto"/>
              <w:left w:val="nil"/>
              <w:bottom w:val="nil"/>
              <w:right w:val="nil"/>
            </w:tcBorders>
            <w:hideMark/>
          </w:tcPr>
          <w:p w:rsidR="00A62F70" w:rsidRPr="00741839" w:rsidRDefault="00A62F70" w:rsidP="00A62F70">
            <w:pPr>
              <w:spacing w:line="200" w:lineRule="exact"/>
              <w:jc w:val="center"/>
              <w:rPr>
                <w:sz w:val="20"/>
                <w:szCs w:val="24"/>
              </w:rPr>
            </w:pPr>
            <w:r w:rsidRPr="00741839">
              <w:rPr>
                <w:sz w:val="20"/>
                <w:szCs w:val="24"/>
              </w:rPr>
              <w:t>(подпись)</w:t>
            </w:r>
          </w:p>
        </w:tc>
      </w:tr>
      <w:tr w:rsidR="00A62F70" w:rsidRPr="00741839" w:rsidTr="00A62F70">
        <w:trPr>
          <w:cantSplit/>
          <w:trHeight w:val="235"/>
          <w:tblHeader/>
        </w:trPr>
        <w:tc>
          <w:tcPr>
            <w:tcW w:w="4111" w:type="dxa"/>
            <w:gridSpan w:val="2"/>
          </w:tcPr>
          <w:p w:rsidR="00A62F70" w:rsidRPr="00741839" w:rsidRDefault="00A62F70" w:rsidP="00A62F70">
            <w:pPr>
              <w:jc w:val="both"/>
              <w:rPr>
                <w:sz w:val="20"/>
                <w:szCs w:val="24"/>
              </w:rPr>
            </w:pPr>
          </w:p>
        </w:tc>
        <w:tc>
          <w:tcPr>
            <w:tcW w:w="2410" w:type="dxa"/>
            <w:hideMark/>
          </w:tcPr>
          <w:p w:rsidR="00A62F70" w:rsidRPr="00741839" w:rsidRDefault="00A62F70" w:rsidP="00A62F70">
            <w:pPr>
              <w:jc w:val="both"/>
              <w:rPr>
                <w:sz w:val="20"/>
                <w:szCs w:val="24"/>
              </w:rPr>
            </w:pPr>
            <w:r w:rsidRPr="00741839">
              <w:rPr>
                <w:sz w:val="20"/>
                <w:szCs w:val="24"/>
              </w:rPr>
              <w:t>_____________________</w:t>
            </w:r>
          </w:p>
        </w:tc>
        <w:tc>
          <w:tcPr>
            <w:tcW w:w="283" w:type="dxa"/>
          </w:tcPr>
          <w:p w:rsidR="00A62F70" w:rsidRPr="00741839" w:rsidRDefault="00A62F70" w:rsidP="00A62F70">
            <w:pPr>
              <w:jc w:val="both"/>
              <w:rPr>
                <w:sz w:val="20"/>
                <w:szCs w:val="24"/>
              </w:rPr>
            </w:pPr>
          </w:p>
        </w:tc>
        <w:tc>
          <w:tcPr>
            <w:tcW w:w="2694" w:type="dxa"/>
            <w:gridSpan w:val="2"/>
            <w:hideMark/>
          </w:tcPr>
          <w:p w:rsidR="00A62F70" w:rsidRPr="00741839" w:rsidRDefault="00A62F70" w:rsidP="00A62F70">
            <w:pPr>
              <w:jc w:val="both"/>
              <w:rPr>
                <w:sz w:val="20"/>
                <w:szCs w:val="24"/>
              </w:rPr>
            </w:pPr>
            <w:r w:rsidRPr="00741839">
              <w:rPr>
                <w:sz w:val="20"/>
                <w:szCs w:val="24"/>
                <w:lang w:val="en-US"/>
              </w:rPr>
              <w:t>E</w:t>
            </w:r>
            <w:r w:rsidRPr="00741839">
              <w:rPr>
                <w:sz w:val="20"/>
                <w:szCs w:val="24"/>
              </w:rPr>
              <w:t>-</w:t>
            </w:r>
            <w:r w:rsidRPr="00741839">
              <w:rPr>
                <w:sz w:val="20"/>
                <w:szCs w:val="24"/>
                <w:lang w:val="en-US"/>
              </w:rPr>
              <w:t>mail</w:t>
            </w:r>
            <w:r w:rsidRPr="00741839">
              <w:rPr>
                <w:sz w:val="20"/>
                <w:szCs w:val="24"/>
              </w:rPr>
              <w:t>: __________________</w:t>
            </w:r>
          </w:p>
        </w:tc>
        <w:tc>
          <w:tcPr>
            <w:tcW w:w="283" w:type="dxa"/>
          </w:tcPr>
          <w:p w:rsidR="00A62F70" w:rsidRPr="00741839" w:rsidRDefault="00A62F70" w:rsidP="00A62F70">
            <w:pPr>
              <w:jc w:val="both"/>
              <w:rPr>
                <w:sz w:val="20"/>
                <w:szCs w:val="24"/>
              </w:rPr>
            </w:pPr>
          </w:p>
        </w:tc>
        <w:tc>
          <w:tcPr>
            <w:tcW w:w="2584" w:type="dxa"/>
            <w:gridSpan w:val="2"/>
            <w:hideMark/>
          </w:tcPr>
          <w:p w:rsidR="00A62F70" w:rsidRPr="00741839" w:rsidRDefault="00A62F70" w:rsidP="00A62F70">
            <w:pPr>
              <w:jc w:val="both"/>
              <w:rPr>
                <w:sz w:val="20"/>
                <w:szCs w:val="24"/>
              </w:rPr>
            </w:pPr>
            <w:r w:rsidRPr="00741839">
              <w:rPr>
                <w:sz w:val="20"/>
                <w:szCs w:val="24"/>
              </w:rPr>
              <w:t>«____» _________20__ год</w:t>
            </w:r>
          </w:p>
        </w:tc>
      </w:tr>
      <w:tr w:rsidR="00A62F70" w:rsidRPr="00741839" w:rsidTr="00A62F70">
        <w:trPr>
          <w:cantSplit/>
          <w:tblHeader/>
        </w:trPr>
        <w:tc>
          <w:tcPr>
            <w:tcW w:w="4111" w:type="dxa"/>
            <w:gridSpan w:val="2"/>
          </w:tcPr>
          <w:p w:rsidR="00A62F70" w:rsidRPr="00741839" w:rsidRDefault="00A62F70" w:rsidP="00A62F70">
            <w:pPr>
              <w:spacing w:line="200" w:lineRule="exact"/>
              <w:jc w:val="both"/>
              <w:rPr>
                <w:sz w:val="20"/>
                <w:szCs w:val="24"/>
              </w:rPr>
            </w:pPr>
          </w:p>
        </w:tc>
        <w:tc>
          <w:tcPr>
            <w:tcW w:w="2410" w:type="dxa"/>
            <w:hideMark/>
          </w:tcPr>
          <w:p w:rsidR="00A62F70" w:rsidRPr="00741839" w:rsidRDefault="00A62F70" w:rsidP="00A62F70">
            <w:pPr>
              <w:spacing w:line="200" w:lineRule="exact"/>
              <w:jc w:val="center"/>
              <w:rPr>
                <w:sz w:val="20"/>
                <w:szCs w:val="24"/>
              </w:rPr>
            </w:pPr>
            <w:r w:rsidRPr="00741839">
              <w:rPr>
                <w:sz w:val="20"/>
                <w:szCs w:val="24"/>
              </w:rPr>
              <w:t>(номер контактного телефона)</w:t>
            </w:r>
          </w:p>
        </w:tc>
        <w:tc>
          <w:tcPr>
            <w:tcW w:w="283" w:type="dxa"/>
          </w:tcPr>
          <w:p w:rsidR="00A62F70" w:rsidRPr="00741839" w:rsidRDefault="00A62F70" w:rsidP="00A62F70">
            <w:pPr>
              <w:spacing w:line="200" w:lineRule="exact"/>
              <w:jc w:val="center"/>
              <w:rPr>
                <w:sz w:val="20"/>
                <w:szCs w:val="24"/>
              </w:rPr>
            </w:pPr>
          </w:p>
        </w:tc>
        <w:tc>
          <w:tcPr>
            <w:tcW w:w="2694" w:type="dxa"/>
            <w:gridSpan w:val="2"/>
            <w:hideMark/>
          </w:tcPr>
          <w:p w:rsidR="00A62F70" w:rsidRPr="00741839" w:rsidRDefault="00A62F70" w:rsidP="00A62F70">
            <w:pPr>
              <w:spacing w:line="200" w:lineRule="exact"/>
              <w:jc w:val="center"/>
              <w:rPr>
                <w:sz w:val="20"/>
                <w:szCs w:val="24"/>
              </w:rPr>
            </w:pPr>
            <w:r w:rsidRPr="00741839">
              <w:rPr>
                <w:sz w:val="20"/>
                <w:szCs w:val="24"/>
              </w:rPr>
              <w:t xml:space="preserve"> </w:t>
            </w:r>
          </w:p>
        </w:tc>
        <w:tc>
          <w:tcPr>
            <w:tcW w:w="283" w:type="dxa"/>
          </w:tcPr>
          <w:p w:rsidR="00A62F70" w:rsidRPr="00741839" w:rsidRDefault="00A62F70" w:rsidP="00A62F70">
            <w:pPr>
              <w:spacing w:line="200" w:lineRule="exact"/>
              <w:jc w:val="center"/>
              <w:rPr>
                <w:sz w:val="20"/>
                <w:szCs w:val="24"/>
              </w:rPr>
            </w:pPr>
          </w:p>
        </w:tc>
        <w:tc>
          <w:tcPr>
            <w:tcW w:w="2584" w:type="dxa"/>
            <w:gridSpan w:val="2"/>
            <w:hideMark/>
          </w:tcPr>
          <w:p w:rsidR="00A62F70" w:rsidRPr="00741839" w:rsidRDefault="00A62F70" w:rsidP="00A62F70">
            <w:pPr>
              <w:spacing w:line="200" w:lineRule="exact"/>
              <w:jc w:val="center"/>
              <w:rPr>
                <w:sz w:val="20"/>
                <w:szCs w:val="24"/>
              </w:rPr>
            </w:pPr>
            <w:r w:rsidRPr="00741839">
              <w:rPr>
                <w:sz w:val="20"/>
                <w:szCs w:val="24"/>
              </w:rPr>
              <w:t xml:space="preserve"> (дата составления</w:t>
            </w:r>
          </w:p>
          <w:p w:rsidR="00A62F70" w:rsidRPr="00741839" w:rsidRDefault="00A62F70" w:rsidP="00A62F70">
            <w:pPr>
              <w:spacing w:line="200" w:lineRule="exact"/>
              <w:jc w:val="center"/>
              <w:rPr>
                <w:sz w:val="20"/>
                <w:szCs w:val="24"/>
              </w:rPr>
            </w:pPr>
            <w:r w:rsidRPr="00741839">
              <w:rPr>
                <w:sz w:val="20"/>
                <w:szCs w:val="24"/>
              </w:rPr>
              <w:t>документа)</w:t>
            </w:r>
          </w:p>
        </w:tc>
      </w:tr>
    </w:tbl>
    <w:p w:rsidR="007357BE" w:rsidRPr="00741839" w:rsidRDefault="007357BE" w:rsidP="00443E06">
      <w:pPr>
        <w:pStyle w:val="af5"/>
        <w:spacing w:before="60" w:after="60"/>
      </w:pPr>
    </w:p>
    <w:p w:rsidR="007357BE" w:rsidRPr="00741839" w:rsidRDefault="007357BE" w:rsidP="00443E06">
      <w:pPr>
        <w:pStyle w:val="af5"/>
        <w:spacing w:before="60" w:after="60"/>
      </w:pPr>
    </w:p>
    <w:p w:rsidR="007357BE" w:rsidRPr="00741839" w:rsidRDefault="007357BE" w:rsidP="00443E06">
      <w:pPr>
        <w:pStyle w:val="af5"/>
        <w:spacing w:before="60" w:after="60"/>
      </w:pPr>
    </w:p>
    <w:p w:rsidR="00443E06" w:rsidRPr="00741839" w:rsidRDefault="00443E06" w:rsidP="00443E06">
      <w:pPr>
        <w:pStyle w:val="af5"/>
        <w:spacing w:before="60" w:after="60"/>
      </w:pPr>
      <w:r w:rsidRPr="00741839">
        <w:t>Указания по заполнению формы федерального статистического наблюдения</w:t>
      </w:r>
    </w:p>
    <w:p w:rsidR="0059128A" w:rsidRPr="00741839" w:rsidRDefault="0059128A" w:rsidP="00A906B7">
      <w:pPr>
        <w:ind w:left="340" w:right="170" w:firstLine="709"/>
        <w:jc w:val="both"/>
        <w:rPr>
          <w:szCs w:val="24"/>
        </w:rPr>
      </w:pPr>
    </w:p>
    <w:p w:rsidR="0000447E" w:rsidRPr="00741839" w:rsidRDefault="00E8470F" w:rsidP="00A906B7">
      <w:pPr>
        <w:ind w:left="340" w:right="170" w:firstLine="709"/>
        <w:jc w:val="both"/>
        <w:rPr>
          <w:szCs w:val="24"/>
        </w:rPr>
      </w:pPr>
      <w:r>
        <w:rPr>
          <w:szCs w:val="24"/>
        </w:rPr>
        <w:t>1. </w:t>
      </w:r>
      <w:r w:rsidR="00A906B7" w:rsidRPr="00741839">
        <w:rPr>
          <w:szCs w:val="24"/>
        </w:rPr>
        <w:t>Первичные статистические данные (далее – данные) по</w:t>
      </w:r>
      <w:r w:rsidR="005B5A99" w:rsidRPr="00741839">
        <w:rPr>
          <w:szCs w:val="24"/>
        </w:rPr>
        <w:t xml:space="preserve"> ф</w:t>
      </w:r>
      <w:r w:rsidR="0000447E" w:rsidRPr="00741839">
        <w:rPr>
          <w:szCs w:val="24"/>
        </w:rPr>
        <w:t>орм</w:t>
      </w:r>
      <w:r w:rsidR="00A906B7" w:rsidRPr="00741839">
        <w:rPr>
          <w:szCs w:val="24"/>
        </w:rPr>
        <w:t>е</w:t>
      </w:r>
      <w:r w:rsidR="0000447E" w:rsidRPr="00741839">
        <w:rPr>
          <w:szCs w:val="24"/>
        </w:rPr>
        <w:t xml:space="preserve"> федерального статистического наблюдения № 12 «Сведения о числе заболеваний, зарегистрированных у пациентов, проживающих в районе обслуживания медицинской организации»</w:t>
      </w:r>
      <w:r w:rsidR="00BB1DFC" w:rsidRPr="00741839">
        <w:rPr>
          <w:szCs w:val="24"/>
        </w:rPr>
        <w:t xml:space="preserve"> </w:t>
      </w:r>
      <w:r w:rsidR="0000447E" w:rsidRPr="00741839">
        <w:rPr>
          <w:szCs w:val="24"/>
        </w:rPr>
        <w:t xml:space="preserve">(далее </w:t>
      </w:r>
      <w:r w:rsidR="004D7844" w:rsidRPr="00741839">
        <w:rPr>
          <w:szCs w:val="24"/>
        </w:rPr>
        <w:sym w:font="Symbol" w:char="F02D"/>
      </w:r>
      <w:r w:rsidR="0000447E" w:rsidRPr="00741839">
        <w:rPr>
          <w:szCs w:val="24"/>
        </w:rPr>
        <w:t xml:space="preserve"> </w:t>
      </w:r>
      <w:r w:rsidR="002E66DA" w:rsidRPr="00741839">
        <w:rPr>
          <w:szCs w:val="24"/>
        </w:rPr>
        <w:t>ф</w:t>
      </w:r>
      <w:r w:rsidR="0000447E" w:rsidRPr="00741839">
        <w:rPr>
          <w:szCs w:val="24"/>
        </w:rPr>
        <w:t>орма)</w:t>
      </w:r>
      <w:r w:rsidR="005B5A99" w:rsidRPr="00741839">
        <w:rPr>
          <w:szCs w:val="24"/>
        </w:rPr>
        <w:t xml:space="preserve"> </w:t>
      </w:r>
      <w:r w:rsidR="002A0BDF" w:rsidRPr="00741839">
        <w:rPr>
          <w:szCs w:val="24"/>
        </w:rPr>
        <w:t>предоставляют органы государственной власти субъекта Российской Фе</w:t>
      </w:r>
      <w:r w:rsidR="00A906B7" w:rsidRPr="00741839">
        <w:rPr>
          <w:szCs w:val="24"/>
        </w:rPr>
        <w:t xml:space="preserve">дерации в сфере охраны здоровья </w:t>
      </w:r>
      <w:r w:rsidR="0000447E" w:rsidRPr="00741839">
        <w:rPr>
          <w:szCs w:val="24"/>
        </w:rPr>
        <w:t xml:space="preserve">Минздраву России </w:t>
      </w:r>
      <w:r w:rsidR="002E66DA" w:rsidRPr="00741839">
        <w:rPr>
          <w:szCs w:val="24"/>
        </w:rPr>
        <w:t>в сроки</w:t>
      </w:r>
      <w:r w:rsidR="00091EE9" w:rsidRPr="00741839">
        <w:rPr>
          <w:szCs w:val="24"/>
        </w:rPr>
        <w:t xml:space="preserve"> </w:t>
      </w:r>
      <w:r w:rsidR="0000447E" w:rsidRPr="00741839">
        <w:rPr>
          <w:szCs w:val="24"/>
        </w:rPr>
        <w:t>до</w:t>
      </w:r>
      <w:r w:rsidR="00091EE9" w:rsidRPr="00741839">
        <w:rPr>
          <w:szCs w:val="24"/>
        </w:rPr>
        <w:t xml:space="preserve"> </w:t>
      </w:r>
      <w:r w:rsidR="0000447E" w:rsidRPr="00741839">
        <w:rPr>
          <w:szCs w:val="24"/>
        </w:rPr>
        <w:t>5</w:t>
      </w:r>
      <w:r w:rsidR="00091EE9" w:rsidRPr="00741839">
        <w:rPr>
          <w:szCs w:val="24"/>
        </w:rPr>
        <w:t xml:space="preserve"> </w:t>
      </w:r>
      <w:r w:rsidR="0000447E" w:rsidRPr="00741839">
        <w:rPr>
          <w:szCs w:val="24"/>
        </w:rPr>
        <w:t>марта</w:t>
      </w:r>
      <w:r w:rsidR="00A906B7" w:rsidRPr="00741839">
        <w:rPr>
          <w:szCs w:val="24"/>
        </w:rPr>
        <w:t xml:space="preserve"> и</w:t>
      </w:r>
      <w:r w:rsidR="002C2D03">
        <w:rPr>
          <w:szCs w:val="24"/>
        </w:rPr>
        <w:t xml:space="preserve"> </w:t>
      </w:r>
      <w:r w:rsidR="00C55052" w:rsidRPr="00741839">
        <w:rPr>
          <w:szCs w:val="24"/>
        </w:rPr>
        <w:t>территориальному</w:t>
      </w:r>
      <w:r w:rsidR="002C2D03">
        <w:rPr>
          <w:szCs w:val="24"/>
        </w:rPr>
        <w:t xml:space="preserve"> </w:t>
      </w:r>
      <w:r w:rsidR="00C55052" w:rsidRPr="00741839">
        <w:rPr>
          <w:szCs w:val="24"/>
        </w:rPr>
        <w:t>органу</w:t>
      </w:r>
      <w:r w:rsidR="002C2D03">
        <w:rPr>
          <w:szCs w:val="24"/>
        </w:rPr>
        <w:t xml:space="preserve"> </w:t>
      </w:r>
      <w:r w:rsidR="00C55052" w:rsidRPr="00741839">
        <w:rPr>
          <w:szCs w:val="24"/>
        </w:rPr>
        <w:t>Росстата</w:t>
      </w:r>
      <w:r w:rsidR="002C2D03">
        <w:rPr>
          <w:szCs w:val="24"/>
        </w:rPr>
        <w:t xml:space="preserve"> в субъекте </w:t>
      </w:r>
      <w:r w:rsidR="00C55052" w:rsidRPr="00741839">
        <w:rPr>
          <w:szCs w:val="24"/>
        </w:rPr>
        <w:t>Российско</w:t>
      </w:r>
      <w:r w:rsidR="002C2D03">
        <w:rPr>
          <w:szCs w:val="24"/>
        </w:rPr>
        <w:t xml:space="preserve">й </w:t>
      </w:r>
      <w:r w:rsidR="00C55052" w:rsidRPr="00741839">
        <w:rPr>
          <w:szCs w:val="24"/>
        </w:rPr>
        <w:t>Ф</w:t>
      </w:r>
      <w:r w:rsidR="0006260C" w:rsidRPr="00741839">
        <w:rPr>
          <w:szCs w:val="24"/>
        </w:rPr>
        <w:t>едерации</w:t>
      </w:r>
      <w:r w:rsidR="002C2D03">
        <w:rPr>
          <w:szCs w:val="24"/>
        </w:rPr>
        <w:t xml:space="preserve"> по </w:t>
      </w:r>
      <w:r w:rsidR="009C00E1" w:rsidRPr="00741839">
        <w:rPr>
          <w:szCs w:val="24"/>
        </w:rPr>
        <w:t>установленному</w:t>
      </w:r>
      <w:r w:rsidR="002C2D03">
        <w:rPr>
          <w:szCs w:val="24"/>
        </w:rPr>
        <w:t xml:space="preserve"> </w:t>
      </w:r>
      <w:r w:rsidR="009C00E1" w:rsidRPr="00741839">
        <w:rPr>
          <w:szCs w:val="24"/>
        </w:rPr>
        <w:t>им адресу</w:t>
      </w:r>
      <w:r w:rsidR="00442B0D" w:rsidRPr="00741839">
        <w:rPr>
          <w:szCs w:val="24"/>
        </w:rPr>
        <w:t xml:space="preserve"> </w:t>
      </w:r>
      <w:r w:rsidR="00442B0D" w:rsidRPr="00741839">
        <w:rPr>
          <w:szCs w:val="24"/>
        </w:rPr>
        <w:sym w:font="Symbol" w:char="F02D"/>
      </w:r>
      <w:r w:rsidR="009C00E1" w:rsidRPr="00741839">
        <w:rPr>
          <w:szCs w:val="24"/>
        </w:rPr>
        <w:t xml:space="preserve"> </w:t>
      </w:r>
      <w:r w:rsidR="0006260C" w:rsidRPr="00741839">
        <w:rPr>
          <w:szCs w:val="24"/>
        </w:rPr>
        <w:t xml:space="preserve">25 марта </w:t>
      </w:r>
      <w:r w:rsidR="002C2D03">
        <w:rPr>
          <w:szCs w:val="24"/>
        </w:rPr>
        <w:t xml:space="preserve">в целях формирования сводных </w:t>
      </w:r>
      <w:r w:rsidR="009C00E1" w:rsidRPr="00741839">
        <w:rPr>
          <w:szCs w:val="24"/>
        </w:rPr>
        <w:t>таблиц</w:t>
      </w:r>
      <w:r w:rsidR="0006260C" w:rsidRPr="00741839">
        <w:rPr>
          <w:szCs w:val="24"/>
        </w:rPr>
        <w:t>,</w:t>
      </w:r>
      <w:r w:rsidR="002C2D03">
        <w:rPr>
          <w:szCs w:val="24"/>
        </w:rPr>
        <w:t xml:space="preserve"> включающих </w:t>
      </w:r>
      <w:r w:rsidR="0083464D">
        <w:rPr>
          <w:szCs w:val="24"/>
        </w:rPr>
        <w:t>данные</w:t>
      </w:r>
      <w:r w:rsidR="002C2D03">
        <w:rPr>
          <w:szCs w:val="24"/>
        </w:rPr>
        <w:t xml:space="preserve"> по медицинским организациям Минздрава </w:t>
      </w:r>
      <w:r w:rsidR="009C00E1" w:rsidRPr="00741839">
        <w:rPr>
          <w:szCs w:val="24"/>
        </w:rPr>
        <w:t>России, по форме федерального статистического наблюдения № 1-здрав «Сведения об организации, оказывающей услуги по медицинской помощи».</w:t>
      </w:r>
      <w:r w:rsidR="0000447E" w:rsidRPr="00741839">
        <w:rPr>
          <w:szCs w:val="24"/>
        </w:rPr>
        <w:t xml:space="preserve"> </w:t>
      </w:r>
    </w:p>
    <w:p w:rsidR="0000447E" w:rsidRPr="00741839" w:rsidRDefault="00E8470F" w:rsidP="004D7844">
      <w:pPr>
        <w:ind w:left="340" w:right="170" w:firstLine="709"/>
        <w:jc w:val="both"/>
        <w:rPr>
          <w:szCs w:val="24"/>
        </w:rPr>
      </w:pPr>
      <w:r>
        <w:rPr>
          <w:szCs w:val="24"/>
        </w:rPr>
        <w:t>2. </w:t>
      </w:r>
      <w:r w:rsidR="0000447E" w:rsidRPr="00741839">
        <w:rPr>
          <w:szCs w:val="24"/>
        </w:rPr>
        <w:t xml:space="preserve">В адресной части </w:t>
      </w:r>
      <w:r w:rsidR="009C00E1" w:rsidRPr="00741839">
        <w:rPr>
          <w:szCs w:val="24"/>
        </w:rPr>
        <w:t xml:space="preserve">формы </w:t>
      </w:r>
      <w:r w:rsidR="0000447E" w:rsidRPr="00741839">
        <w:rPr>
          <w:szCs w:val="24"/>
        </w:rPr>
        <w:t xml:space="preserve">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наименование. </w:t>
      </w:r>
    </w:p>
    <w:p w:rsidR="00BB6DCC" w:rsidRPr="00035BD2" w:rsidDel="007A50A6" w:rsidRDefault="00BB6DCC" w:rsidP="00A54FE5">
      <w:pPr>
        <w:ind w:left="340" w:right="170" w:firstLine="709"/>
        <w:jc w:val="both"/>
        <w:rPr>
          <w:del w:id="9" w:author="Лунева Ирина Яковлевна" w:date="2022-12-23T13:50:00Z"/>
          <w:szCs w:val="24"/>
        </w:rPr>
      </w:pPr>
      <w:r w:rsidRPr="00741839">
        <w:rPr>
          <w:bCs/>
          <w:szCs w:val="24"/>
        </w:rPr>
        <w:t>По строке «Почтовый адрес» указывается наименование субъекта Российской Федерации, юридический адрес</w:t>
      </w:r>
      <w:r w:rsidR="00A54FE5" w:rsidRPr="00741839">
        <w:rPr>
          <w:bCs/>
          <w:szCs w:val="24"/>
        </w:rPr>
        <w:t xml:space="preserve"> </w:t>
      </w:r>
      <w:r w:rsidRPr="00741839">
        <w:rPr>
          <w:bCs/>
          <w:szCs w:val="24"/>
        </w:rPr>
        <w:t xml:space="preserve">с почтовым индексом, указанный в ЕГРЮЛ; либо адрес, по которому юридическое лицо фактически осуществляет свою деятельность, если он не совпадает </w:t>
      </w:r>
      <w:r w:rsidR="000E0041" w:rsidRPr="00741839">
        <w:rPr>
          <w:bCs/>
          <w:szCs w:val="24"/>
        </w:rPr>
        <w:br/>
      </w:r>
      <w:r w:rsidRPr="00741839">
        <w:rPr>
          <w:bCs/>
          <w:szCs w:val="24"/>
        </w:rPr>
        <w:t xml:space="preserve">с юридическим </w:t>
      </w:r>
      <w:r w:rsidR="00B10FEA">
        <w:rPr>
          <w:bCs/>
          <w:szCs w:val="24"/>
        </w:rPr>
        <w:t>адресом</w:t>
      </w:r>
      <w:r w:rsidRPr="00741839">
        <w:rPr>
          <w:bCs/>
          <w:szCs w:val="24"/>
        </w:rPr>
        <w:t>.</w:t>
      </w:r>
    </w:p>
    <w:p w:rsidR="00BB1DFC" w:rsidRPr="00741839" w:rsidRDefault="00BB1DFC" w:rsidP="00BB1DFC">
      <w:pPr>
        <w:ind w:left="340" w:right="170" w:firstLine="709"/>
        <w:jc w:val="both"/>
        <w:rPr>
          <w:bCs/>
          <w:szCs w:val="24"/>
        </w:rPr>
      </w:pPr>
      <w:r w:rsidRPr="00741839">
        <w:rPr>
          <w:bCs/>
          <w:szCs w:val="24"/>
        </w:rPr>
        <w:t>В кодовой части титульного листа формы на основании Уведомления о присвоении кода ОКПО (идентификационного номера), размещенного на сайте системы сбора отчетности Росстата в информационно-телекоммуникационной сети «Интернет» по адресу: https://websbor.gks.ru/online/info, отчитывающаяся организация проставляет:</w:t>
      </w:r>
    </w:p>
    <w:p w:rsidR="00BB1DFC" w:rsidRPr="00741839" w:rsidRDefault="00BB1DFC" w:rsidP="00BB1DFC">
      <w:pPr>
        <w:ind w:left="340" w:right="170" w:firstLine="709"/>
        <w:jc w:val="both"/>
        <w:rPr>
          <w:bCs/>
          <w:szCs w:val="24"/>
        </w:rPr>
      </w:pPr>
      <w:r w:rsidRPr="00741839">
        <w:rPr>
          <w:bCs/>
          <w:szCs w:val="24"/>
        </w:rPr>
        <w:t>код по Общероссийскому классификатору предприятий и организаций (ОКПО) – для юридического лица, не имеющего территориально обособленных подразделений</w:t>
      </w:r>
      <w:r w:rsidR="00E8470F">
        <w:rPr>
          <w:bCs/>
          <w:szCs w:val="24"/>
        </w:rPr>
        <w:t>.</w:t>
      </w:r>
      <w:r w:rsidRPr="00741839">
        <w:rPr>
          <w:bCs/>
          <w:szCs w:val="24"/>
        </w:rPr>
        <w:t xml:space="preserve"> </w:t>
      </w:r>
    </w:p>
    <w:p w:rsidR="00BB1DFC" w:rsidRPr="00741839" w:rsidRDefault="00BB1DFC" w:rsidP="00BB1DFC">
      <w:pPr>
        <w:ind w:left="340" w:right="170" w:firstLine="709"/>
        <w:jc w:val="both"/>
        <w:rPr>
          <w:szCs w:val="24"/>
        </w:rPr>
      </w:pPr>
      <w:r w:rsidRPr="00741839">
        <w:rPr>
          <w:szCs w:val="24"/>
        </w:rPr>
        <w:t xml:space="preserve">Руководитель юридического лица назначает должностных лиц, уполномоченных предоставлять </w:t>
      </w:r>
      <w:r w:rsidRPr="00741839">
        <w:t>первичные статистические данные</w:t>
      </w:r>
      <w:r w:rsidRPr="00741839">
        <w:br/>
      </w:r>
      <w:r w:rsidRPr="00741839">
        <w:rPr>
          <w:szCs w:val="24"/>
        </w:rPr>
        <w:t>от имени юридического лица.</w:t>
      </w:r>
    </w:p>
    <w:p w:rsidR="00FC66BF" w:rsidRPr="00741839" w:rsidRDefault="00FC66BF" w:rsidP="00FC66BF">
      <w:pPr>
        <w:ind w:left="340" w:right="170" w:firstLine="709"/>
        <w:jc w:val="both"/>
        <w:rPr>
          <w:spacing w:val="-3"/>
          <w:szCs w:val="24"/>
        </w:rPr>
      </w:pPr>
      <w:r w:rsidRPr="00741839">
        <w:rPr>
          <w:spacing w:val="-3"/>
          <w:szCs w:val="24"/>
        </w:rPr>
        <w:t>В форму не включают данные о заболеваниях с кодами по МКБ-10, отмеченных звездочкой (*).</w:t>
      </w:r>
    </w:p>
    <w:p w:rsidR="0059128A" w:rsidRPr="00741839" w:rsidRDefault="0059128A" w:rsidP="0059128A">
      <w:pPr>
        <w:ind w:left="340" w:right="170" w:firstLine="709"/>
        <w:jc w:val="both"/>
        <w:rPr>
          <w:spacing w:val="-3"/>
          <w:szCs w:val="24"/>
        </w:rPr>
      </w:pPr>
      <w:r w:rsidRPr="00741839">
        <w:rPr>
          <w:spacing w:val="-3"/>
          <w:szCs w:val="24"/>
        </w:rPr>
        <w:t xml:space="preserve">В форму включают один раз в году данные об основном, фоновом, конкурирующем сопутствующем заболеваниях. Данные </w:t>
      </w:r>
      <w:r w:rsidRPr="00741839">
        <w:rPr>
          <w:spacing w:val="-3"/>
          <w:szCs w:val="24"/>
        </w:rPr>
        <w:br/>
        <w:t xml:space="preserve">об осложнениях основного и других заболеваний в форму не включают. Источником данных является первичная медицинская документация, содержащая рубрифицированный, разбитый на разделы диагноз: основное заболевание с осложнениями, фоновое конкурирующее и сопутствующие заболевания. </w:t>
      </w:r>
    </w:p>
    <w:p w:rsidR="00443E06" w:rsidRPr="00741839" w:rsidRDefault="00443E06" w:rsidP="00BD1F7A">
      <w:pPr>
        <w:ind w:left="340" w:right="170" w:firstLine="709"/>
        <w:jc w:val="both"/>
        <w:rPr>
          <w:spacing w:val="-3"/>
          <w:szCs w:val="24"/>
        </w:rPr>
      </w:pPr>
      <w:r w:rsidRPr="00741839">
        <w:rPr>
          <w:spacing w:val="-3"/>
          <w:szCs w:val="24"/>
        </w:rPr>
        <w:t xml:space="preserve">В таблицы 1000, </w:t>
      </w:r>
      <w:r w:rsidR="005C5771" w:rsidRPr="00741839">
        <w:rPr>
          <w:spacing w:val="-3"/>
          <w:szCs w:val="24"/>
        </w:rPr>
        <w:t xml:space="preserve">2000, </w:t>
      </w:r>
      <w:r w:rsidRPr="00741839">
        <w:rPr>
          <w:spacing w:val="-3"/>
          <w:szCs w:val="24"/>
        </w:rPr>
        <w:t>3000 и 4000 по соответствующим строкам включают</w:t>
      </w:r>
      <w:r w:rsidR="009E689F" w:rsidRPr="00741839">
        <w:rPr>
          <w:spacing w:val="-3"/>
          <w:szCs w:val="24"/>
        </w:rPr>
        <w:t xml:space="preserve"> </w:t>
      </w:r>
      <w:r w:rsidR="002C417C" w:rsidRPr="00741839">
        <w:rPr>
          <w:spacing w:val="-3"/>
          <w:szCs w:val="24"/>
        </w:rPr>
        <w:t>данные</w:t>
      </w:r>
      <w:r w:rsidR="009E689F" w:rsidRPr="00741839">
        <w:rPr>
          <w:spacing w:val="-3"/>
          <w:szCs w:val="24"/>
        </w:rPr>
        <w:t xml:space="preserve"> о </w:t>
      </w:r>
      <w:r w:rsidRPr="00741839">
        <w:rPr>
          <w:spacing w:val="-3"/>
          <w:szCs w:val="24"/>
        </w:rPr>
        <w:t xml:space="preserve"> заболевания</w:t>
      </w:r>
      <w:r w:rsidR="009E689F" w:rsidRPr="00741839">
        <w:rPr>
          <w:spacing w:val="-3"/>
          <w:szCs w:val="24"/>
        </w:rPr>
        <w:t>х</w:t>
      </w:r>
      <w:r w:rsidRPr="00741839">
        <w:rPr>
          <w:spacing w:val="-3"/>
          <w:szCs w:val="24"/>
        </w:rPr>
        <w:t>, зарегистрированны</w:t>
      </w:r>
      <w:r w:rsidR="009E689F" w:rsidRPr="00741839">
        <w:rPr>
          <w:spacing w:val="-3"/>
          <w:szCs w:val="24"/>
        </w:rPr>
        <w:t>х</w:t>
      </w:r>
      <w:r w:rsidRPr="00741839">
        <w:rPr>
          <w:spacing w:val="-3"/>
          <w:szCs w:val="24"/>
        </w:rPr>
        <w:t xml:space="preserve"> у пациентов впервые в жизни</w:t>
      </w:r>
      <w:r w:rsidR="00CD6D22" w:rsidRPr="00741839">
        <w:rPr>
          <w:spacing w:val="-3"/>
          <w:szCs w:val="24"/>
        </w:rPr>
        <w:t xml:space="preserve"> </w:t>
      </w:r>
      <w:r w:rsidRPr="00741839">
        <w:rPr>
          <w:spacing w:val="-3"/>
          <w:szCs w:val="24"/>
        </w:rPr>
        <w:t>(гр</w:t>
      </w:r>
      <w:r w:rsidR="009E689F" w:rsidRPr="00741839">
        <w:rPr>
          <w:spacing w:val="-3"/>
          <w:szCs w:val="24"/>
        </w:rPr>
        <w:t>афа</w:t>
      </w:r>
      <w:r w:rsidRPr="00741839">
        <w:rPr>
          <w:spacing w:val="-3"/>
          <w:szCs w:val="24"/>
        </w:rPr>
        <w:t xml:space="preserve"> </w:t>
      </w:r>
      <w:r w:rsidR="005403C8" w:rsidRPr="00741839">
        <w:rPr>
          <w:spacing w:val="-3"/>
          <w:szCs w:val="24"/>
        </w:rPr>
        <w:t>9</w:t>
      </w:r>
      <w:r w:rsidRPr="00741839">
        <w:rPr>
          <w:spacing w:val="-3"/>
          <w:szCs w:val="24"/>
        </w:rPr>
        <w:t>), впервые в жизни и повторно (гр</w:t>
      </w:r>
      <w:r w:rsidR="009E689F" w:rsidRPr="00741839">
        <w:rPr>
          <w:spacing w:val="-3"/>
          <w:szCs w:val="24"/>
        </w:rPr>
        <w:t>афа</w:t>
      </w:r>
      <w:r w:rsidRPr="00741839">
        <w:rPr>
          <w:spacing w:val="-3"/>
          <w:szCs w:val="24"/>
        </w:rPr>
        <w:t xml:space="preserve"> 4) один раз в году, а также число</w:t>
      </w:r>
      <w:r w:rsidR="009E689F" w:rsidRPr="00741839">
        <w:rPr>
          <w:spacing w:val="-3"/>
          <w:szCs w:val="24"/>
        </w:rPr>
        <w:t xml:space="preserve"> заболеваний у</w:t>
      </w:r>
      <w:r w:rsidRPr="00741839">
        <w:rPr>
          <w:spacing w:val="-3"/>
          <w:szCs w:val="24"/>
        </w:rPr>
        <w:t xml:space="preserve"> пациентов, состоящих  </w:t>
      </w:r>
      <w:r w:rsidR="005E2C7F" w:rsidRPr="00741839">
        <w:rPr>
          <w:spacing w:val="-3"/>
          <w:szCs w:val="24"/>
        </w:rPr>
        <w:br/>
      </w:r>
      <w:r w:rsidRPr="00741839">
        <w:rPr>
          <w:spacing w:val="-3"/>
          <w:szCs w:val="24"/>
        </w:rPr>
        <w:t xml:space="preserve">под диспансерным наблюдением на конец отчетного года по соответствующему заболеванию </w:t>
      </w:r>
      <w:r w:rsidR="002C5E69" w:rsidRPr="00741839">
        <w:rPr>
          <w:spacing w:val="-3"/>
          <w:szCs w:val="24"/>
        </w:rPr>
        <w:t>(гр</w:t>
      </w:r>
      <w:r w:rsidR="009E689F" w:rsidRPr="00741839">
        <w:rPr>
          <w:spacing w:val="-3"/>
          <w:szCs w:val="24"/>
        </w:rPr>
        <w:t>афа</w:t>
      </w:r>
      <w:r w:rsidR="002C5E69" w:rsidRPr="00741839">
        <w:rPr>
          <w:spacing w:val="-3"/>
          <w:szCs w:val="24"/>
        </w:rPr>
        <w:t xml:space="preserve"> </w:t>
      </w:r>
      <w:r w:rsidR="005403C8" w:rsidRPr="00741839">
        <w:rPr>
          <w:spacing w:val="-3"/>
          <w:szCs w:val="24"/>
        </w:rPr>
        <w:t>15</w:t>
      </w:r>
      <w:r w:rsidRPr="00741839">
        <w:rPr>
          <w:spacing w:val="-3"/>
          <w:szCs w:val="24"/>
        </w:rPr>
        <w:t>).</w:t>
      </w:r>
      <w:r w:rsidR="00212B85" w:rsidRPr="00741839">
        <w:rPr>
          <w:spacing w:val="-3"/>
          <w:szCs w:val="24"/>
        </w:rPr>
        <w:t xml:space="preserve"> </w:t>
      </w:r>
      <w:r w:rsidRPr="00741839">
        <w:rPr>
          <w:spacing w:val="-3"/>
          <w:szCs w:val="24"/>
        </w:rPr>
        <w:t>В гр</w:t>
      </w:r>
      <w:r w:rsidR="009E689F" w:rsidRPr="00741839">
        <w:rPr>
          <w:spacing w:val="-3"/>
          <w:szCs w:val="24"/>
        </w:rPr>
        <w:t>афе</w:t>
      </w:r>
      <w:r w:rsidRPr="00741839">
        <w:rPr>
          <w:spacing w:val="-3"/>
          <w:szCs w:val="24"/>
        </w:rPr>
        <w:t xml:space="preserve"> </w:t>
      </w:r>
      <w:r w:rsidR="005403C8" w:rsidRPr="00741839">
        <w:rPr>
          <w:spacing w:val="-3"/>
          <w:szCs w:val="24"/>
        </w:rPr>
        <w:t>8</w:t>
      </w:r>
      <w:r w:rsidRPr="00741839">
        <w:rPr>
          <w:spacing w:val="-3"/>
          <w:szCs w:val="24"/>
        </w:rPr>
        <w:t xml:space="preserve"> отмечают, сколько </w:t>
      </w:r>
      <w:r w:rsidR="009E689F" w:rsidRPr="00741839">
        <w:rPr>
          <w:spacing w:val="-3"/>
          <w:szCs w:val="24"/>
        </w:rPr>
        <w:t>пациентов</w:t>
      </w:r>
      <w:r w:rsidR="004D7844" w:rsidRPr="00741839">
        <w:rPr>
          <w:spacing w:val="-3"/>
          <w:szCs w:val="24"/>
        </w:rPr>
        <w:br/>
      </w:r>
      <w:r w:rsidR="009E689F" w:rsidRPr="00741839">
        <w:rPr>
          <w:spacing w:val="-3"/>
          <w:szCs w:val="24"/>
        </w:rPr>
        <w:t xml:space="preserve">с </w:t>
      </w:r>
      <w:r w:rsidRPr="00741839">
        <w:rPr>
          <w:spacing w:val="-3"/>
          <w:szCs w:val="24"/>
        </w:rPr>
        <w:t>заболевани</w:t>
      </w:r>
      <w:r w:rsidR="009E689F" w:rsidRPr="00741839">
        <w:rPr>
          <w:spacing w:val="-3"/>
          <w:szCs w:val="24"/>
        </w:rPr>
        <w:t>ями</w:t>
      </w:r>
      <w:r w:rsidRPr="00741839">
        <w:rPr>
          <w:spacing w:val="-3"/>
          <w:szCs w:val="24"/>
        </w:rPr>
        <w:t xml:space="preserve"> взято </w:t>
      </w:r>
      <w:r w:rsidR="005C5771" w:rsidRPr="00741839">
        <w:rPr>
          <w:spacing w:val="-3"/>
          <w:szCs w:val="24"/>
        </w:rPr>
        <w:t xml:space="preserve">под диспансерное наблюдение </w:t>
      </w:r>
      <w:r w:rsidR="00EE374D" w:rsidRPr="00741839">
        <w:rPr>
          <w:spacing w:val="-3"/>
          <w:szCs w:val="24"/>
        </w:rPr>
        <w:t>из гр</w:t>
      </w:r>
      <w:r w:rsidR="009E689F" w:rsidRPr="00741839">
        <w:rPr>
          <w:spacing w:val="-3"/>
          <w:szCs w:val="24"/>
        </w:rPr>
        <w:t xml:space="preserve">афы </w:t>
      </w:r>
      <w:r w:rsidR="00EE374D" w:rsidRPr="00741839">
        <w:rPr>
          <w:spacing w:val="-3"/>
          <w:szCs w:val="24"/>
        </w:rPr>
        <w:t>4.</w:t>
      </w:r>
    </w:p>
    <w:p w:rsidR="00443E06" w:rsidRPr="00741839" w:rsidRDefault="00443E06" w:rsidP="00A62F70">
      <w:pPr>
        <w:ind w:left="340" w:right="170" w:firstLine="709"/>
        <w:jc w:val="both"/>
        <w:rPr>
          <w:spacing w:val="-3"/>
          <w:szCs w:val="24"/>
        </w:rPr>
      </w:pPr>
      <w:r w:rsidRPr="00741839">
        <w:rPr>
          <w:spacing w:val="-3"/>
          <w:szCs w:val="24"/>
        </w:rPr>
        <w:t>Пациенты, имеющие два и более заболевания, показываются по соответствующим строкам по числу выявленных и зарегистрированных заболеваний.</w:t>
      </w:r>
    </w:p>
    <w:p w:rsidR="00443E06" w:rsidRPr="00741839" w:rsidRDefault="00443E06" w:rsidP="00A62F70">
      <w:pPr>
        <w:ind w:left="340" w:right="170" w:firstLine="709"/>
        <w:jc w:val="both"/>
        <w:rPr>
          <w:szCs w:val="24"/>
        </w:rPr>
      </w:pPr>
      <w:r w:rsidRPr="00741839">
        <w:rPr>
          <w:szCs w:val="24"/>
        </w:rPr>
        <w:t xml:space="preserve">Повторно возникающие в течение года острые пневмонии, острая ревматическая лихорадка, острые и повторные инфаркты миокарда, острые нарушения мозгового кровообращения регистрируются как острые со знаком </w:t>
      </w:r>
      <w:r w:rsidR="005403C8" w:rsidRPr="00741839">
        <w:rPr>
          <w:szCs w:val="24"/>
        </w:rPr>
        <w:t>(</w:t>
      </w:r>
      <w:r w:rsidRPr="00741839">
        <w:rPr>
          <w:szCs w:val="24"/>
        </w:rPr>
        <w:t xml:space="preserve">+). По этим строкам графы 4 и </w:t>
      </w:r>
      <w:r w:rsidR="005403C8" w:rsidRPr="00741839">
        <w:rPr>
          <w:szCs w:val="24"/>
        </w:rPr>
        <w:t>9</w:t>
      </w:r>
      <w:r w:rsidRPr="00741839">
        <w:rPr>
          <w:szCs w:val="24"/>
        </w:rPr>
        <w:t xml:space="preserve"> таблиц 1000, </w:t>
      </w:r>
      <w:r w:rsidR="005403C8" w:rsidRPr="00741839">
        <w:rPr>
          <w:szCs w:val="24"/>
        </w:rPr>
        <w:t xml:space="preserve">1500, </w:t>
      </w:r>
      <w:r w:rsidR="005C5771" w:rsidRPr="00741839">
        <w:rPr>
          <w:szCs w:val="24"/>
        </w:rPr>
        <w:t xml:space="preserve">2000, </w:t>
      </w:r>
      <w:r w:rsidRPr="00741839">
        <w:rPr>
          <w:szCs w:val="24"/>
        </w:rPr>
        <w:t>3000 и 4000 должны быть равны.</w:t>
      </w:r>
    </w:p>
    <w:p w:rsidR="0032216E" w:rsidRPr="00741839" w:rsidRDefault="00443E06" w:rsidP="002C417C">
      <w:pPr>
        <w:ind w:left="340" w:right="170" w:firstLine="709"/>
        <w:jc w:val="both"/>
        <w:rPr>
          <w:szCs w:val="24"/>
        </w:rPr>
      </w:pPr>
      <w:r w:rsidRPr="00741839">
        <w:rPr>
          <w:szCs w:val="24"/>
        </w:rPr>
        <w:t>Пациенты с острыми пне</w:t>
      </w:r>
      <w:r w:rsidR="00442B0D" w:rsidRPr="00741839">
        <w:rPr>
          <w:szCs w:val="24"/>
        </w:rPr>
        <w:t>вмониями наблюдаются в течение шести</w:t>
      </w:r>
      <w:r w:rsidRPr="00741839">
        <w:rPr>
          <w:szCs w:val="24"/>
        </w:rPr>
        <w:t xml:space="preserve"> месяцев, а затем снимаются с диспансерного учета, поэтому </w:t>
      </w:r>
      <w:r w:rsidR="00B10FEA">
        <w:rPr>
          <w:szCs w:val="24"/>
        </w:rPr>
        <w:t xml:space="preserve">       </w:t>
      </w:r>
      <w:r w:rsidRPr="00741839">
        <w:rPr>
          <w:szCs w:val="24"/>
        </w:rPr>
        <w:t>в</w:t>
      </w:r>
      <w:r w:rsidR="00B10FEA">
        <w:rPr>
          <w:szCs w:val="24"/>
        </w:rPr>
        <w:t xml:space="preserve"> </w:t>
      </w:r>
      <w:r w:rsidRPr="00741839">
        <w:rPr>
          <w:szCs w:val="24"/>
        </w:rPr>
        <w:t>графе</w:t>
      </w:r>
      <w:r w:rsidR="00B10FEA">
        <w:rPr>
          <w:szCs w:val="24"/>
        </w:rPr>
        <w:t xml:space="preserve"> </w:t>
      </w:r>
      <w:r w:rsidR="005403C8" w:rsidRPr="00741839">
        <w:rPr>
          <w:szCs w:val="24"/>
        </w:rPr>
        <w:t>15</w:t>
      </w:r>
      <w:r w:rsidR="005C5771" w:rsidRPr="00741839">
        <w:rPr>
          <w:szCs w:val="24"/>
        </w:rPr>
        <w:t xml:space="preserve"> </w:t>
      </w:r>
      <w:r w:rsidRPr="00741839">
        <w:rPr>
          <w:szCs w:val="24"/>
        </w:rPr>
        <w:t xml:space="preserve">таблиц 1000, </w:t>
      </w:r>
      <w:r w:rsidR="005403C8" w:rsidRPr="00741839">
        <w:rPr>
          <w:szCs w:val="24"/>
        </w:rPr>
        <w:t xml:space="preserve">1500, </w:t>
      </w:r>
      <w:r w:rsidR="005C5771" w:rsidRPr="00741839">
        <w:rPr>
          <w:szCs w:val="24"/>
        </w:rPr>
        <w:t xml:space="preserve">2000, </w:t>
      </w:r>
      <w:r w:rsidRPr="00741839">
        <w:rPr>
          <w:szCs w:val="24"/>
        </w:rPr>
        <w:t xml:space="preserve">3000 и 4000 показываются только те пациенты, которые заболели во втором полугодии. </w:t>
      </w:r>
    </w:p>
    <w:p w:rsidR="00443E06" w:rsidRPr="00741839" w:rsidRDefault="00443E06" w:rsidP="00A62F70">
      <w:pPr>
        <w:ind w:left="340" w:right="170" w:firstLine="709"/>
        <w:jc w:val="both"/>
        <w:rPr>
          <w:szCs w:val="24"/>
        </w:rPr>
      </w:pPr>
      <w:r w:rsidRPr="00741839">
        <w:rPr>
          <w:szCs w:val="24"/>
        </w:rPr>
        <w:t>Пациенты с острыми, повторными инфарктами миокарда и острыми нарушениями мозгового кровообр</w:t>
      </w:r>
      <w:r w:rsidR="00314335" w:rsidRPr="00741839">
        <w:rPr>
          <w:szCs w:val="24"/>
        </w:rPr>
        <w:t>ащения наблюдаются</w:t>
      </w:r>
      <w:r w:rsidR="00314335" w:rsidRPr="00741839">
        <w:rPr>
          <w:szCs w:val="24"/>
        </w:rPr>
        <w:br/>
      </w:r>
      <w:r w:rsidR="004D7844" w:rsidRPr="00741839">
        <w:rPr>
          <w:szCs w:val="24"/>
        </w:rPr>
        <w:t>в течение 28</w:t>
      </w:r>
      <w:r w:rsidR="00B50DC7" w:rsidRPr="00741839">
        <w:rPr>
          <w:szCs w:val="24"/>
        </w:rPr>
        <w:t xml:space="preserve"> </w:t>
      </w:r>
      <w:r w:rsidR="004D7844" w:rsidRPr="00741839">
        <w:rPr>
          <w:szCs w:val="24"/>
        </w:rPr>
        <w:sym w:font="Symbol" w:char="F02D"/>
      </w:r>
      <w:r w:rsidR="00B50DC7" w:rsidRPr="00741839">
        <w:rPr>
          <w:szCs w:val="24"/>
        </w:rPr>
        <w:t xml:space="preserve"> </w:t>
      </w:r>
      <w:r w:rsidRPr="00741839">
        <w:rPr>
          <w:szCs w:val="24"/>
        </w:rPr>
        <w:t xml:space="preserve">30 дней, а затем снимаются с диспансерного учета, поэтому в графе </w:t>
      </w:r>
      <w:r w:rsidR="005403C8" w:rsidRPr="00741839">
        <w:rPr>
          <w:szCs w:val="24"/>
        </w:rPr>
        <w:t>15</w:t>
      </w:r>
      <w:r w:rsidRPr="00741839">
        <w:rPr>
          <w:szCs w:val="24"/>
        </w:rPr>
        <w:t xml:space="preserve"> таблиц </w:t>
      </w:r>
      <w:r w:rsidR="005C5771" w:rsidRPr="00741839">
        <w:rPr>
          <w:szCs w:val="24"/>
        </w:rPr>
        <w:t xml:space="preserve">2000, </w:t>
      </w:r>
      <w:r w:rsidRPr="00741839">
        <w:rPr>
          <w:szCs w:val="24"/>
        </w:rPr>
        <w:t>3000 и 4000 отмечают только тех пациентов, которые заболели в декабре месяце.</w:t>
      </w:r>
    </w:p>
    <w:p w:rsidR="00443E06" w:rsidRPr="00741839" w:rsidRDefault="00443E06" w:rsidP="00A62F70">
      <w:pPr>
        <w:ind w:left="340" w:right="170" w:firstLine="709"/>
        <w:jc w:val="both"/>
        <w:rPr>
          <w:szCs w:val="24"/>
        </w:rPr>
      </w:pPr>
      <w:r w:rsidRPr="00741839">
        <w:rPr>
          <w:szCs w:val="24"/>
        </w:rPr>
        <w:t>Пациенты с острой ревматической лихо</w:t>
      </w:r>
      <w:r w:rsidR="00442B0D" w:rsidRPr="00741839">
        <w:rPr>
          <w:szCs w:val="24"/>
        </w:rPr>
        <w:t>радкой наблюдаются в течение трех</w:t>
      </w:r>
      <w:r w:rsidRPr="00741839">
        <w:rPr>
          <w:szCs w:val="24"/>
        </w:rPr>
        <w:t xml:space="preserve"> месяцев, поэтому в графе </w:t>
      </w:r>
      <w:r w:rsidR="005403C8" w:rsidRPr="00741839">
        <w:rPr>
          <w:szCs w:val="24"/>
        </w:rPr>
        <w:t>15</w:t>
      </w:r>
      <w:r w:rsidRPr="00741839">
        <w:rPr>
          <w:szCs w:val="24"/>
        </w:rPr>
        <w:t xml:space="preserve"> таблиц 1000, </w:t>
      </w:r>
      <w:r w:rsidR="00C17BFF" w:rsidRPr="00741839">
        <w:rPr>
          <w:szCs w:val="24"/>
        </w:rPr>
        <w:t xml:space="preserve">2000, </w:t>
      </w:r>
      <w:r w:rsidR="001364DB" w:rsidRPr="00741839">
        <w:rPr>
          <w:szCs w:val="24"/>
        </w:rPr>
        <w:t>3000</w:t>
      </w:r>
      <w:r w:rsidR="001364DB" w:rsidRPr="00741839">
        <w:rPr>
          <w:szCs w:val="24"/>
        </w:rPr>
        <w:br/>
      </w:r>
      <w:r w:rsidRPr="00741839">
        <w:rPr>
          <w:szCs w:val="24"/>
        </w:rPr>
        <w:t xml:space="preserve">и 4000 показывают только тех пациентов, которые заболели в четвертом квартале отчетного года. Графа 4 таблиц 1000, </w:t>
      </w:r>
      <w:r w:rsidR="00C17BFF" w:rsidRPr="00741839">
        <w:rPr>
          <w:szCs w:val="24"/>
        </w:rPr>
        <w:t xml:space="preserve">2000, </w:t>
      </w:r>
      <w:r w:rsidRPr="00741839">
        <w:rPr>
          <w:szCs w:val="24"/>
        </w:rPr>
        <w:t xml:space="preserve">3000 и 4000 должна быть равна графе </w:t>
      </w:r>
      <w:r w:rsidR="005403C8" w:rsidRPr="00741839">
        <w:rPr>
          <w:szCs w:val="24"/>
        </w:rPr>
        <w:t>9</w:t>
      </w:r>
      <w:r w:rsidRPr="00741839">
        <w:rPr>
          <w:szCs w:val="24"/>
        </w:rPr>
        <w:t xml:space="preserve"> по строке 10.1. Если заболевание перешло в хроническую форму, то пациента по строке 10.1 </w:t>
      </w:r>
      <w:r w:rsidR="001364DB" w:rsidRPr="00741839">
        <w:rPr>
          <w:szCs w:val="24"/>
        </w:rPr>
        <w:t>показывают</w:t>
      </w:r>
      <w:r w:rsidR="001364DB" w:rsidRPr="00741839">
        <w:rPr>
          <w:szCs w:val="24"/>
        </w:rPr>
        <w:br/>
      </w:r>
      <w:r w:rsidR="009E689F" w:rsidRPr="00741839">
        <w:rPr>
          <w:szCs w:val="24"/>
        </w:rPr>
        <w:t>как снятого</w:t>
      </w:r>
      <w:r w:rsidR="001364DB" w:rsidRPr="00741839">
        <w:rPr>
          <w:szCs w:val="24"/>
        </w:rPr>
        <w:t xml:space="preserve"> с </w:t>
      </w:r>
      <w:r w:rsidRPr="00741839">
        <w:rPr>
          <w:szCs w:val="24"/>
        </w:rPr>
        <w:t>учета,</w:t>
      </w:r>
      <w:r w:rsidR="001364DB" w:rsidRPr="00741839">
        <w:rPr>
          <w:szCs w:val="24"/>
        </w:rPr>
        <w:t xml:space="preserve"> </w:t>
      </w:r>
      <w:r w:rsidRPr="00741839">
        <w:rPr>
          <w:szCs w:val="24"/>
        </w:rPr>
        <w:t xml:space="preserve">а по строке 10.2 </w:t>
      </w:r>
      <w:r w:rsidR="00574C4E" w:rsidRPr="00741839">
        <w:rPr>
          <w:szCs w:val="24"/>
        </w:rPr>
        <w:t>– как взятого</w:t>
      </w:r>
      <w:r w:rsidRPr="00741839">
        <w:rPr>
          <w:szCs w:val="24"/>
        </w:rPr>
        <w:t xml:space="preserve"> на учет, как впервые выявленное хроническое заболевание.</w:t>
      </w:r>
    </w:p>
    <w:p w:rsidR="00574C4E" w:rsidRPr="00741839" w:rsidRDefault="00443E06" w:rsidP="00A62F70">
      <w:pPr>
        <w:ind w:left="340" w:right="170" w:firstLine="709"/>
        <w:jc w:val="both"/>
        <w:rPr>
          <w:szCs w:val="24"/>
        </w:rPr>
      </w:pPr>
      <w:r w:rsidRPr="00741839">
        <w:rPr>
          <w:szCs w:val="24"/>
        </w:rPr>
        <w:t xml:space="preserve">Некоторые острые заболевания и состояния (острый отит, острый миокардит, острые респираторные инфекции верхних и нижних дыхательных путей, грипп, а также травмы, за исключением последствий) регистрируются столько раз, сколько они возникают в течение отчетного года. При этом графа 4 должна быть равна графе </w:t>
      </w:r>
      <w:r w:rsidR="005403C8" w:rsidRPr="00741839">
        <w:rPr>
          <w:szCs w:val="24"/>
        </w:rPr>
        <w:t>9</w:t>
      </w:r>
      <w:r w:rsidRPr="00741839">
        <w:rPr>
          <w:szCs w:val="24"/>
        </w:rPr>
        <w:t xml:space="preserve"> по соответствующим строкам таблиц 1000, </w:t>
      </w:r>
      <w:r w:rsidR="005403C8" w:rsidRPr="00741839">
        <w:rPr>
          <w:szCs w:val="24"/>
        </w:rPr>
        <w:t xml:space="preserve">1500, </w:t>
      </w:r>
      <w:r w:rsidR="00C17BFF" w:rsidRPr="00741839">
        <w:rPr>
          <w:szCs w:val="24"/>
        </w:rPr>
        <w:t xml:space="preserve">2000, </w:t>
      </w:r>
      <w:r w:rsidRPr="00741839">
        <w:rPr>
          <w:szCs w:val="24"/>
        </w:rPr>
        <w:t>3000 и 4000</w:t>
      </w:r>
      <w:r w:rsidR="00CD6D22" w:rsidRPr="00741839">
        <w:rPr>
          <w:szCs w:val="24"/>
        </w:rPr>
        <w:t>.</w:t>
      </w:r>
      <w:r w:rsidRPr="00741839">
        <w:rPr>
          <w:szCs w:val="24"/>
        </w:rPr>
        <w:t xml:space="preserve"> </w:t>
      </w:r>
      <w:r w:rsidR="005E2C7F" w:rsidRPr="00741839">
        <w:rPr>
          <w:szCs w:val="24"/>
        </w:rPr>
        <w:br/>
      </w:r>
      <w:r w:rsidRPr="00741839">
        <w:rPr>
          <w:szCs w:val="24"/>
        </w:rPr>
        <w:t>Это не относится к тем заболеваниям, при которых острые формы могут переходить в хронические. При обострении хронических заболеваний регистрируют эти хронические заболевания, а не их острые формы.</w:t>
      </w:r>
    </w:p>
    <w:p w:rsidR="00443E06" w:rsidRPr="00741839" w:rsidRDefault="00443E06" w:rsidP="00A62F70">
      <w:pPr>
        <w:ind w:left="340" w:right="170" w:firstLine="709"/>
        <w:jc w:val="both"/>
        <w:rPr>
          <w:szCs w:val="24"/>
        </w:rPr>
      </w:pPr>
      <w:r w:rsidRPr="00741839">
        <w:rPr>
          <w:szCs w:val="24"/>
        </w:rPr>
        <w:t>Продолжительность стенокардии в МКБ-10 не определена, поэтому стенокардия (таблицы 2000, 3000 и 4000, строки 10.4.1 и 10.4.1.1) регистрируется как самостоятельное заболевание, впервые выявленное – первый раз в жизни, а затем – один раз в год со знаком (–). Случаи приступов стенокардии при атеросклеротической болезни сердца как</w:t>
      </w:r>
      <w:r w:rsidR="0051253B" w:rsidRPr="00741839">
        <w:rPr>
          <w:szCs w:val="24"/>
        </w:rPr>
        <w:t xml:space="preserve"> </w:t>
      </w:r>
      <w:r w:rsidRPr="00741839">
        <w:rPr>
          <w:szCs w:val="24"/>
        </w:rPr>
        <w:t>самостоятельные заболевания не регистрируются</w:t>
      </w:r>
      <w:r w:rsidR="00EB2AF6" w:rsidRPr="00741839">
        <w:rPr>
          <w:szCs w:val="24"/>
        </w:rPr>
        <w:t xml:space="preserve"> и в ф</w:t>
      </w:r>
      <w:r w:rsidR="00574C4E" w:rsidRPr="00741839">
        <w:rPr>
          <w:szCs w:val="24"/>
        </w:rPr>
        <w:t>орме</w:t>
      </w:r>
      <w:r w:rsidR="008E5AF1" w:rsidRPr="00741839">
        <w:rPr>
          <w:szCs w:val="24"/>
        </w:rPr>
        <w:br/>
      </w:r>
      <w:r w:rsidR="00574C4E" w:rsidRPr="00741839">
        <w:rPr>
          <w:szCs w:val="24"/>
        </w:rPr>
        <w:t>не показываются</w:t>
      </w:r>
      <w:r w:rsidRPr="00741839">
        <w:rPr>
          <w:szCs w:val="24"/>
        </w:rPr>
        <w:t xml:space="preserve">. </w:t>
      </w:r>
    </w:p>
    <w:p w:rsidR="00443E06" w:rsidRPr="00741839" w:rsidRDefault="00443E06" w:rsidP="00A62F70">
      <w:pPr>
        <w:ind w:left="340" w:right="170" w:firstLine="709"/>
        <w:jc w:val="both"/>
        <w:rPr>
          <w:szCs w:val="24"/>
        </w:rPr>
      </w:pPr>
      <w:r w:rsidRPr="00741839">
        <w:rPr>
          <w:szCs w:val="24"/>
        </w:rPr>
        <w:t>Отдельные состояния, возникающие в перинатальном периоде у детей, регистрируются как острые (таблиц</w:t>
      </w:r>
      <w:r w:rsidR="00AA08D2" w:rsidRPr="00741839">
        <w:rPr>
          <w:szCs w:val="24"/>
        </w:rPr>
        <w:t>ы</w:t>
      </w:r>
      <w:r w:rsidRPr="00741839">
        <w:rPr>
          <w:szCs w:val="24"/>
        </w:rPr>
        <w:t xml:space="preserve"> 1000, </w:t>
      </w:r>
      <w:r w:rsidR="00AA08D2" w:rsidRPr="00741839">
        <w:rPr>
          <w:szCs w:val="24"/>
        </w:rPr>
        <w:t xml:space="preserve">1500, </w:t>
      </w:r>
      <w:r w:rsidRPr="00741839">
        <w:rPr>
          <w:szCs w:val="24"/>
        </w:rPr>
        <w:t xml:space="preserve">графа 4 должна быть равна графе </w:t>
      </w:r>
      <w:r w:rsidR="005403C8" w:rsidRPr="00741839">
        <w:rPr>
          <w:szCs w:val="24"/>
        </w:rPr>
        <w:t>9</w:t>
      </w:r>
      <w:r w:rsidR="00442B0D" w:rsidRPr="00741839">
        <w:rPr>
          <w:szCs w:val="24"/>
        </w:rPr>
        <w:t>), дети наблюдаются в течение одного</w:t>
      </w:r>
      <w:r w:rsidRPr="00741839">
        <w:rPr>
          <w:szCs w:val="24"/>
        </w:rPr>
        <w:t xml:space="preserve"> месяца, поэтому в графе </w:t>
      </w:r>
      <w:r w:rsidR="005403C8" w:rsidRPr="00741839">
        <w:rPr>
          <w:szCs w:val="24"/>
        </w:rPr>
        <w:t>15</w:t>
      </w:r>
      <w:r w:rsidRPr="00741839">
        <w:rPr>
          <w:szCs w:val="24"/>
        </w:rPr>
        <w:t xml:space="preserve"> на конец отчетного периода показывают только тех детей,</w:t>
      </w:r>
      <w:r w:rsidR="004D7844" w:rsidRPr="00741839">
        <w:rPr>
          <w:szCs w:val="24"/>
        </w:rPr>
        <w:br/>
      </w:r>
      <w:r w:rsidRPr="00741839">
        <w:rPr>
          <w:szCs w:val="24"/>
        </w:rPr>
        <w:t>у которых эти состояния развились в декабре месяце (таблица 1000</w:t>
      </w:r>
      <w:r w:rsidR="00AA08D2" w:rsidRPr="00741839">
        <w:rPr>
          <w:szCs w:val="24"/>
        </w:rPr>
        <w:t>, 1500</w:t>
      </w:r>
      <w:r w:rsidRPr="00741839">
        <w:rPr>
          <w:szCs w:val="24"/>
        </w:rPr>
        <w:t xml:space="preserve">). </w:t>
      </w:r>
    </w:p>
    <w:p w:rsidR="00443E06" w:rsidRPr="00741839" w:rsidRDefault="00DF7F82" w:rsidP="00A62F70">
      <w:pPr>
        <w:ind w:left="340" w:right="170" w:firstLine="709"/>
        <w:jc w:val="both"/>
        <w:rPr>
          <w:szCs w:val="24"/>
        </w:rPr>
      </w:pPr>
      <w:r w:rsidRPr="00741839">
        <w:rPr>
          <w:szCs w:val="24"/>
        </w:rPr>
        <w:t>Строка</w:t>
      </w:r>
      <w:r w:rsidR="00443E06" w:rsidRPr="00741839">
        <w:rPr>
          <w:szCs w:val="24"/>
        </w:rPr>
        <w:t xml:space="preserve"> 17.0 (таблиц</w:t>
      </w:r>
      <w:r w:rsidR="00C17BFF" w:rsidRPr="00741839">
        <w:rPr>
          <w:szCs w:val="24"/>
        </w:rPr>
        <w:t>ы 2000</w:t>
      </w:r>
      <w:r w:rsidR="002C417C" w:rsidRPr="00741839">
        <w:rPr>
          <w:szCs w:val="24"/>
        </w:rPr>
        <w:t xml:space="preserve"> </w:t>
      </w:r>
      <w:r w:rsidR="00C17BFF" w:rsidRPr="00741839">
        <w:rPr>
          <w:szCs w:val="24"/>
        </w:rPr>
        <w:t>и</w:t>
      </w:r>
      <w:r w:rsidR="00443E06" w:rsidRPr="00741839">
        <w:rPr>
          <w:szCs w:val="24"/>
        </w:rPr>
        <w:t xml:space="preserve"> 3000) заполняется только в случаях перинатальной смертности и касается состояния здоровья матери.</w:t>
      </w:r>
      <w:r w:rsidR="004D7844" w:rsidRPr="00741839">
        <w:rPr>
          <w:szCs w:val="24"/>
        </w:rPr>
        <w:br/>
      </w:r>
      <w:r w:rsidR="00443E06" w:rsidRPr="00741839">
        <w:rPr>
          <w:szCs w:val="24"/>
        </w:rPr>
        <w:t xml:space="preserve">В этих случаях состояния матери кодируются кодами Р00-Р04, а не кодами </w:t>
      </w:r>
      <w:r w:rsidR="00443E06" w:rsidRPr="00741839">
        <w:rPr>
          <w:szCs w:val="24"/>
          <w:lang w:val="en-US"/>
        </w:rPr>
        <w:t>XV</w:t>
      </w:r>
      <w:r w:rsidR="00443E06" w:rsidRPr="00741839">
        <w:rPr>
          <w:szCs w:val="24"/>
        </w:rPr>
        <w:t xml:space="preserve"> класса, и показываются в строке 17.0.</w:t>
      </w:r>
    </w:p>
    <w:p w:rsidR="00443E06" w:rsidRPr="00741839" w:rsidRDefault="00443E06" w:rsidP="00A62F70">
      <w:pPr>
        <w:tabs>
          <w:tab w:val="left" w:pos="15168"/>
        </w:tabs>
        <w:ind w:left="340" w:right="170" w:firstLine="709"/>
        <w:jc w:val="both"/>
        <w:rPr>
          <w:szCs w:val="24"/>
        </w:rPr>
      </w:pPr>
      <w:r w:rsidRPr="00741839">
        <w:rPr>
          <w:szCs w:val="24"/>
        </w:rPr>
        <w:t xml:space="preserve">Состояния, входящие в </w:t>
      </w:r>
      <w:r w:rsidRPr="00E8470F">
        <w:rPr>
          <w:szCs w:val="24"/>
        </w:rPr>
        <w:t>стр</w:t>
      </w:r>
      <w:r w:rsidR="00E8470F" w:rsidRPr="00E8470F">
        <w:rPr>
          <w:szCs w:val="24"/>
        </w:rPr>
        <w:t>оку</w:t>
      </w:r>
      <w:r w:rsidRPr="00741839">
        <w:rPr>
          <w:szCs w:val="24"/>
        </w:rPr>
        <w:t xml:space="preserve"> 19.0 (</w:t>
      </w:r>
      <w:r w:rsidRPr="00741839">
        <w:rPr>
          <w:szCs w:val="24"/>
          <w:lang w:val="en-US"/>
        </w:rPr>
        <w:t>XVIII</w:t>
      </w:r>
      <w:r w:rsidRPr="00741839">
        <w:rPr>
          <w:szCs w:val="24"/>
        </w:rPr>
        <w:t xml:space="preserve"> класс МКБ-10), как правило, не должны регистрироваться (могут быть единичные случаи, когда не было возможности установить диагноз заболевания)</w:t>
      </w:r>
      <w:r w:rsidR="00C64074" w:rsidRPr="00741839">
        <w:rPr>
          <w:szCs w:val="24"/>
        </w:rPr>
        <w:t xml:space="preserve"> и</w:t>
      </w:r>
      <w:r w:rsidRPr="00741839">
        <w:rPr>
          <w:szCs w:val="24"/>
        </w:rPr>
        <w:t xml:space="preserve"> </w:t>
      </w:r>
      <w:r w:rsidR="00C64074" w:rsidRPr="00741839">
        <w:rPr>
          <w:szCs w:val="24"/>
        </w:rPr>
        <w:t xml:space="preserve">под диспансерное наблюдение </w:t>
      </w:r>
      <w:r w:rsidR="00574C4E" w:rsidRPr="00741839">
        <w:rPr>
          <w:szCs w:val="24"/>
        </w:rPr>
        <w:t xml:space="preserve">пациенты </w:t>
      </w:r>
      <w:r w:rsidR="00C64074" w:rsidRPr="00741839">
        <w:rPr>
          <w:szCs w:val="24"/>
        </w:rPr>
        <w:t xml:space="preserve">не </w:t>
      </w:r>
      <w:r w:rsidRPr="00741839">
        <w:rPr>
          <w:szCs w:val="24"/>
        </w:rPr>
        <w:t>берутся.</w:t>
      </w:r>
    </w:p>
    <w:p w:rsidR="00D24523" w:rsidRPr="00741839" w:rsidRDefault="0039545C" w:rsidP="00A62F70">
      <w:pPr>
        <w:tabs>
          <w:tab w:val="left" w:pos="15168"/>
        </w:tabs>
        <w:ind w:left="340" w:right="170" w:firstLine="709"/>
        <w:jc w:val="both"/>
        <w:rPr>
          <w:szCs w:val="24"/>
        </w:rPr>
      </w:pPr>
      <w:r w:rsidRPr="00741839">
        <w:rPr>
          <w:szCs w:val="24"/>
        </w:rPr>
        <w:t xml:space="preserve">При наличии у пациента нескольких травм, регистрируются все </w:t>
      </w:r>
      <w:r w:rsidR="00F3633E" w:rsidRPr="00741839">
        <w:rPr>
          <w:szCs w:val="24"/>
        </w:rPr>
        <w:t xml:space="preserve">травмы, </w:t>
      </w:r>
      <w:r w:rsidRPr="00741839">
        <w:rPr>
          <w:szCs w:val="24"/>
        </w:rPr>
        <w:t>записанные в диагнозе. Острой считают травму</w:t>
      </w:r>
      <w:r w:rsidR="008849B1" w:rsidRPr="00741839">
        <w:rPr>
          <w:szCs w:val="24"/>
        </w:rPr>
        <w:t xml:space="preserve"> в течение одного месяца со дня ее получения, а при оказании медицинской помощи в стац</w:t>
      </w:r>
      <w:r w:rsidR="00442B0D" w:rsidRPr="00741839">
        <w:rPr>
          <w:szCs w:val="24"/>
        </w:rPr>
        <w:t xml:space="preserve">ионарных условиях </w:t>
      </w:r>
      <w:r w:rsidR="00442B0D" w:rsidRPr="00741839">
        <w:rPr>
          <w:szCs w:val="24"/>
        </w:rPr>
        <w:sym w:font="Symbol" w:char="F02D"/>
      </w:r>
      <w:r w:rsidR="008849B1" w:rsidRPr="00741839">
        <w:rPr>
          <w:szCs w:val="24"/>
        </w:rPr>
        <w:t xml:space="preserve"> до конца эпизода оказания медицинской помощи.</w:t>
      </w:r>
    </w:p>
    <w:p w:rsidR="0039545C" w:rsidRPr="00741839" w:rsidRDefault="00701029" w:rsidP="00A62F70">
      <w:pPr>
        <w:tabs>
          <w:tab w:val="left" w:pos="15168"/>
        </w:tabs>
        <w:ind w:left="340" w:right="170" w:firstLine="709"/>
        <w:jc w:val="both"/>
        <w:rPr>
          <w:szCs w:val="24"/>
        </w:rPr>
      </w:pPr>
      <w:r w:rsidRPr="00741839">
        <w:rPr>
          <w:szCs w:val="24"/>
        </w:rPr>
        <w:t>Данные</w:t>
      </w:r>
      <w:r w:rsidR="00D24523" w:rsidRPr="00741839">
        <w:rPr>
          <w:szCs w:val="24"/>
        </w:rPr>
        <w:t xml:space="preserve">, показанные в </w:t>
      </w:r>
      <w:r w:rsidR="00D24523" w:rsidRPr="00E8470F">
        <w:rPr>
          <w:szCs w:val="24"/>
        </w:rPr>
        <w:t>стр</w:t>
      </w:r>
      <w:r w:rsidR="00E8470F" w:rsidRPr="00E8470F">
        <w:rPr>
          <w:szCs w:val="24"/>
        </w:rPr>
        <w:t>оке</w:t>
      </w:r>
      <w:r w:rsidR="00D24523" w:rsidRPr="00741839">
        <w:rPr>
          <w:szCs w:val="24"/>
        </w:rPr>
        <w:t xml:space="preserve"> 20.0 гр. 9, должны быть равны соответственно </w:t>
      </w:r>
      <w:r w:rsidRPr="00741839">
        <w:rPr>
          <w:szCs w:val="24"/>
        </w:rPr>
        <w:t>данным</w:t>
      </w:r>
      <w:r w:rsidR="00E925D9" w:rsidRPr="00741839">
        <w:rPr>
          <w:szCs w:val="24"/>
        </w:rPr>
        <w:t xml:space="preserve"> по возрастным категориям</w:t>
      </w:r>
      <w:r w:rsidR="00D24523" w:rsidRPr="00741839">
        <w:rPr>
          <w:szCs w:val="24"/>
        </w:rPr>
        <w:t xml:space="preserve"> форм</w:t>
      </w:r>
      <w:r w:rsidR="00142340" w:rsidRPr="00741839">
        <w:rPr>
          <w:szCs w:val="24"/>
        </w:rPr>
        <w:t>ы</w:t>
      </w:r>
      <w:r w:rsidR="00D24523" w:rsidRPr="00741839">
        <w:rPr>
          <w:szCs w:val="24"/>
        </w:rPr>
        <w:t xml:space="preserve"> федерального статистического наблюдения № 57 «Сведения о травмах, отравлениях и некоторых других последствиях воздействия внешних причин».</w:t>
      </w:r>
      <w:r w:rsidR="008849B1" w:rsidRPr="00741839">
        <w:rPr>
          <w:szCs w:val="24"/>
        </w:rPr>
        <w:t xml:space="preserve"> </w:t>
      </w:r>
    </w:p>
    <w:p w:rsidR="00443E06" w:rsidRDefault="00443E06" w:rsidP="00A62F70">
      <w:pPr>
        <w:ind w:left="340" w:right="170" w:firstLine="709"/>
        <w:jc w:val="both"/>
        <w:rPr>
          <w:szCs w:val="24"/>
        </w:rPr>
      </w:pPr>
      <w:r w:rsidRPr="00741839">
        <w:rPr>
          <w:szCs w:val="24"/>
        </w:rPr>
        <w:t xml:space="preserve">Источником </w:t>
      </w:r>
      <w:r w:rsidR="00890A7A">
        <w:rPr>
          <w:szCs w:val="24"/>
        </w:rPr>
        <w:t>данных</w:t>
      </w:r>
      <w:r w:rsidRPr="00741839">
        <w:rPr>
          <w:szCs w:val="24"/>
        </w:rPr>
        <w:t xml:space="preserve"> для заполнения таблиц 1100, </w:t>
      </w:r>
      <w:r w:rsidR="00AA08D2" w:rsidRPr="00741839">
        <w:rPr>
          <w:szCs w:val="24"/>
        </w:rPr>
        <w:t xml:space="preserve">1600, </w:t>
      </w:r>
      <w:r w:rsidRPr="00741839">
        <w:rPr>
          <w:szCs w:val="24"/>
        </w:rPr>
        <w:t>2100, 3100 и 4100 служит учетная форма 025-1/у «Талон пациента, получающего медицинскую помощь в амбулаторных условиях».</w:t>
      </w:r>
    </w:p>
    <w:p w:rsidR="00B225A6" w:rsidRDefault="00B225A6" w:rsidP="00A62F70">
      <w:pPr>
        <w:ind w:left="340" w:right="170" w:firstLine="709"/>
        <w:jc w:val="both"/>
        <w:rPr>
          <w:szCs w:val="24"/>
        </w:rPr>
      </w:pPr>
    </w:p>
    <w:p w:rsidR="00B225A6" w:rsidRPr="00741839" w:rsidRDefault="00B225A6" w:rsidP="00A62F70">
      <w:pPr>
        <w:ind w:left="340" w:right="170" w:firstLine="709"/>
        <w:jc w:val="both"/>
        <w:rPr>
          <w:szCs w:val="24"/>
        </w:rPr>
      </w:pPr>
      <w:r>
        <w:rPr>
          <w:szCs w:val="24"/>
        </w:rPr>
        <w:t xml:space="preserve">                                                                                          </w:t>
      </w:r>
    </w:p>
    <w:sectPr w:rsidR="00B225A6" w:rsidRPr="00741839" w:rsidSect="006A7EB3">
      <w:headerReference w:type="even" r:id="rId8"/>
      <w:headerReference w:type="default" r:id="rId9"/>
      <w:pgSz w:w="16840" w:h="11907" w:orient="landscape" w:code="9"/>
      <w:pgMar w:top="680" w:right="851" w:bottom="510"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E1" w:rsidRDefault="00D579E1">
      <w:r>
        <w:separator/>
      </w:r>
    </w:p>
  </w:endnote>
  <w:endnote w:type="continuationSeparator" w:id="0">
    <w:p w:rsidR="00D579E1" w:rsidRDefault="00D5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E1" w:rsidRDefault="00D579E1">
      <w:r>
        <w:separator/>
      </w:r>
    </w:p>
  </w:footnote>
  <w:footnote w:type="continuationSeparator" w:id="0">
    <w:p w:rsidR="00D579E1" w:rsidRDefault="00D5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8E5" w:rsidRDefault="000A08E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A08E5" w:rsidRDefault="000A08E5">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8E5" w:rsidRDefault="000A08E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E17AC">
      <w:rPr>
        <w:rStyle w:val="a5"/>
        <w:noProof/>
      </w:rPr>
      <w:t>2</w:t>
    </w:r>
    <w:r>
      <w:rPr>
        <w:rStyle w:val="a5"/>
      </w:rPr>
      <w:fldChar w:fldCharType="end"/>
    </w:r>
  </w:p>
  <w:p w:rsidR="000A08E5" w:rsidRDefault="000A08E5">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C2477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375AD"/>
    <w:multiLevelType w:val="multilevel"/>
    <w:tmpl w:val="22B0FC10"/>
    <w:lvl w:ilvl="0">
      <w:start w:val="1801"/>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B66D75"/>
    <w:multiLevelType w:val="hybridMultilevel"/>
    <w:tmpl w:val="F5BE1072"/>
    <w:lvl w:ilvl="0" w:tplc="05BA316C">
      <w:start w:val="2100"/>
      <w:numFmt w:val="decimal"/>
      <w:lvlText w:val="(%1)"/>
      <w:lvlJc w:val="left"/>
      <w:pPr>
        <w:tabs>
          <w:tab w:val="num" w:pos="6120"/>
        </w:tabs>
        <w:ind w:left="6120" w:hanging="5760"/>
      </w:pPr>
      <w:rPr>
        <w:rFonts w:hint="default"/>
        <w:b/>
      </w:rPr>
    </w:lvl>
    <w:lvl w:ilvl="1" w:tplc="76622448" w:tentative="1">
      <w:start w:val="1"/>
      <w:numFmt w:val="lowerLetter"/>
      <w:lvlText w:val="%2."/>
      <w:lvlJc w:val="left"/>
      <w:pPr>
        <w:tabs>
          <w:tab w:val="num" w:pos="1440"/>
        </w:tabs>
        <w:ind w:left="1440" w:hanging="360"/>
      </w:pPr>
    </w:lvl>
    <w:lvl w:ilvl="2" w:tplc="265CE692" w:tentative="1">
      <w:start w:val="1"/>
      <w:numFmt w:val="lowerRoman"/>
      <w:lvlText w:val="%3."/>
      <w:lvlJc w:val="right"/>
      <w:pPr>
        <w:tabs>
          <w:tab w:val="num" w:pos="2160"/>
        </w:tabs>
        <w:ind w:left="2160" w:hanging="180"/>
      </w:pPr>
    </w:lvl>
    <w:lvl w:ilvl="3" w:tplc="EB941832" w:tentative="1">
      <w:start w:val="1"/>
      <w:numFmt w:val="decimal"/>
      <w:lvlText w:val="%4."/>
      <w:lvlJc w:val="left"/>
      <w:pPr>
        <w:tabs>
          <w:tab w:val="num" w:pos="2880"/>
        </w:tabs>
        <w:ind w:left="2880" w:hanging="360"/>
      </w:pPr>
    </w:lvl>
    <w:lvl w:ilvl="4" w:tplc="AEFECC40" w:tentative="1">
      <w:start w:val="1"/>
      <w:numFmt w:val="lowerLetter"/>
      <w:lvlText w:val="%5."/>
      <w:lvlJc w:val="left"/>
      <w:pPr>
        <w:tabs>
          <w:tab w:val="num" w:pos="3600"/>
        </w:tabs>
        <w:ind w:left="3600" w:hanging="360"/>
      </w:pPr>
    </w:lvl>
    <w:lvl w:ilvl="5" w:tplc="29CAAA4A" w:tentative="1">
      <w:start w:val="1"/>
      <w:numFmt w:val="lowerRoman"/>
      <w:lvlText w:val="%6."/>
      <w:lvlJc w:val="right"/>
      <w:pPr>
        <w:tabs>
          <w:tab w:val="num" w:pos="4320"/>
        </w:tabs>
        <w:ind w:left="4320" w:hanging="180"/>
      </w:pPr>
    </w:lvl>
    <w:lvl w:ilvl="6" w:tplc="7DB286CC" w:tentative="1">
      <w:start w:val="1"/>
      <w:numFmt w:val="decimal"/>
      <w:lvlText w:val="%7."/>
      <w:lvlJc w:val="left"/>
      <w:pPr>
        <w:tabs>
          <w:tab w:val="num" w:pos="5040"/>
        </w:tabs>
        <w:ind w:left="5040" w:hanging="360"/>
      </w:pPr>
    </w:lvl>
    <w:lvl w:ilvl="7" w:tplc="E5D82D98" w:tentative="1">
      <w:start w:val="1"/>
      <w:numFmt w:val="lowerLetter"/>
      <w:lvlText w:val="%8."/>
      <w:lvlJc w:val="left"/>
      <w:pPr>
        <w:tabs>
          <w:tab w:val="num" w:pos="5760"/>
        </w:tabs>
        <w:ind w:left="5760" w:hanging="360"/>
      </w:pPr>
    </w:lvl>
    <w:lvl w:ilvl="8" w:tplc="7EA61262" w:tentative="1">
      <w:start w:val="1"/>
      <w:numFmt w:val="lowerRoman"/>
      <w:lvlText w:val="%9."/>
      <w:lvlJc w:val="right"/>
      <w:pPr>
        <w:tabs>
          <w:tab w:val="num" w:pos="6480"/>
        </w:tabs>
        <w:ind w:left="6480" w:hanging="180"/>
      </w:pPr>
    </w:lvl>
  </w:abstractNum>
  <w:abstractNum w:abstractNumId="3" w15:restartNumberingAfterBreak="0">
    <w:nsid w:val="026348A1"/>
    <w:multiLevelType w:val="hybridMultilevel"/>
    <w:tmpl w:val="D8EC96A2"/>
    <w:lvl w:ilvl="0" w:tplc="0C18332A">
      <w:start w:val="10"/>
      <w:numFmt w:val="bullet"/>
      <w:lvlText w:val="-"/>
      <w:lvlJc w:val="left"/>
      <w:pPr>
        <w:tabs>
          <w:tab w:val="num" w:pos="820"/>
        </w:tabs>
        <w:ind w:left="820" w:hanging="360"/>
      </w:pPr>
      <w:rPr>
        <w:rFonts w:ascii="Times New Roman" w:eastAsia="Times New Roman" w:hAnsi="Times New Roman" w:cs="Times New Roman" w:hint="default"/>
      </w:rPr>
    </w:lvl>
    <w:lvl w:ilvl="1" w:tplc="3CEA483E" w:tentative="1">
      <w:start w:val="1"/>
      <w:numFmt w:val="bullet"/>
      <w:lvlText w:val="o"/>
      <w:lvlJc w:val="left"/>
      <w:pPr>
        <w:tabs>
          <w:tab w:val="num" w:pos="1540"/>
        </w:tabs>
        <w:ind w:left="1540" w:hanging="360"/>
      </w:pPr>
      <w:rPr>
        <w:rFonts w:ascii="Courier New" w:hAnsi="Courier New" w:hint="default"/>
      </w:rPr>
    </w:lvl>
    <w:lvl w:ilvl="2" w:tplc="C7160B1E" w:tentative="1">
      <w:start w:val="1"/>
      <w:numFmt w:val="bullet"/>
      <w:lvlText w:val=""/>
      <w:lvlJc w:val="left"/>
      <w:pPr>
        <w:tabs>
          <w:tab w:val="num" w:pos="2260"/>
        </w:tabs>
        <w:ind w:left="2260" w:hanging="360"/>
      </w:pPr>
      <w:rPr>
        <w:rFonts w:ascii="Wingdings" w:hAnsi="Wingdings" w:hint="default"/>
      </w:rPr>
    </w:lvl>
    <w:lvl w:ilvl="3" w:tplc="B8BED054" w:tentative="1">
      <w:start w:val="1"/>
      <w:numFmt w:val="bullet"/>
      <w:lvlText w:val=""/>
      <w:lvlJc w:val="left"/>
      <w:pPr>
        <w:tabs>
          <w:tab w:val="num" w:pos="2980"/>
        </w:tabs>
        <w:ind w:left="2980" w:hanging="360"/>
      </w:pPr>
      <w:rPr>
        <w:rFonts w:ascii="Symbol" w:hAnsi="Symbol" w:hint="default"/>
      </w:rPr>
    </w:lvl>
    <w:lvl w:ilvl="4" w:tplc="D284A8AC" w:tentative="1">
      <w:start w:val="1"/>
      <w:numFmt w:val="bullet"/>
      <w:lvlText w:val="o"/>
      <w:lvlJc w:val="left"/>
      <w:pPr>
        <w:tabs>
          <w:tab w:val="num" w:pos="3700"/>
        </w:tabs>
        <w:ind w:left="3700" w:hanging="360"/>
      </w:pPr>
      <w:rPr>
        <w:rFonts w:ascii="Courier New" w:hAnsi="Courier New" w:hint="default"/>
      </w:rPr>
    </w:lvl>
    <w:lvl w:ilvl="5" w:tplc="735C2EFE" w:tentative="1">
      <w:start w:val="1"/>
      <w:numFmt w:val="bullet"/>
      <w:lvlText w:val=""/>
      <w:lvlJc w:val="left"/>
      <w:pPr>
        <w:tabs>
          <w:tab w:val="num" w:pos="4420"/>
        </w:tabs>
        <w:ind w:left="4420" w:hanging="360"/>
      </w:pPr>
      <w:rPr>
        <w:rFonts w:ascii="Wingdings" w:hAnsi="Wingdings" w:hint="default"/>
      </w:rPr>
    </w:lvl>
    <w:lvl w:ilvl="6" w:tplc="52B0AF92" w:tentative="1">
      <w:start w:val="1"/>
      <w:numFmt w:val="bullet"/>
      <w:lvlText w:val=""/>
      <w:lvlJc w:val="left"/>
      <w:pPr>
        <w:tabs>
          <w:tab w:val="num" w:pos="5140"/>
        </w:tabs>
        <w:ind w:left="5140" w:hanging="360"/>
      </w:pPr>
      <w:rPr>
        <w:rFonts w:ascii="Symbol" w:hAnsi="Symbol" w:hint="default"/>
      </w:rPr>
    </w:lvl>
    <w:lvl w:ilvl="7" w:tplc="1F52E6E6" w:tentative="1">
      <w:start w:val="1"/>
      <w:numFmt w:val="bullet"/>
      <w:lvlText w:val="o"/>
      <w:lvlJc w:val="left"/>
      <w:pPr>
        <w:tabs>
          <w:tab w:val="num" w:pos="5860"/>
        </w:tabs>
        <w:ind w:left="5860" w:hanging="360"/>
      </w:pPr>
      <w:rPr>
        <w:rFonts w:ascii="Courier New" w:hAnsi="Courier New" w:hint="default"/>
      </w:rPr>
    </w:lvl>
    <w:lvl w:ilvl="8" w:tplc="C980C478"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040612B7"/>
    <w:multiLevelType w:val="hybridMultilevel"/>
    <w:tmpl w:val="2D1AB310"/>
    <w:lvl w:ilvl="0" w:tplc="A99E95AA">
      <w:start w:val="2000"/>
      <w:numFmt w:val="decimal"/>
      <w:lvlText w:val="(%1)"/>
      <w:lvlJc w:val="left"/>
      <w:pPr>
        <w:tabs>
          <w:tab w:val="num" w:pos="900"/>
        </w:tabs>
        <w:ind w:left="900" w:hanging="540"/>
      </w:pPr>
      <w:rPr>
        <w:rFonts w:hint="default"/>
        <w:b/>
      </w:rPr>
    </w:lvl>
    <w:lvl w:ilvl="1" w:tplc="05E0D31E" w:tentative="1">
      <w:start w:val="1"/>
      <w:numFmt w:val="lowerLetter"/>
      <w:lvlText w:val="%2."/>
      <w:lvlJc w:val="left"/>
      <w:pPr>
        <w:tabs>
          <w:tab w:val="num" w:pos="1440"/>
        </w:tabs>
        <w:ind w:left="1440" w:hanging="360"/>
      </w:pPr>
    </w:lvl>
    <w:lvl w:ilvl="2" w:tplc="C0D64332" w:tentative="1">
      <w:start w:val="1"/>
      <w:numFmt w:val="lowerRoman"/>
      <w:lvlText w:val="%3."/>
      <w:lvlJc w:val="right"/>
      <w:pPr>
        <w:tabs>
          <w:tab w:val="num" w:pos="2160"/>
        </w:tabs>
        <w:ind w:left="2160" w:hanging="180"/>
      </w:pPr>
    </w:lvl>
    <w:lvl w:ilvl="3" w:tplc="23E4551A" w:tentative="1">
      <w:start w:val="1"/>
      <w:numFmt w:val="decimal"/>
      <w:lvlText w:val="%4."/>
      <w:lvlJc w:val="left"/>
      <w:pPr>
        <w:tabs>
          <w:tab w:val="num" w:pos="2880"/>
        </w:tabs>
        <w:ind w:left="2880" w:hanging="360"/>
      </w:pPr>
    </w:lvl>
    <w:lvl w:ilvl="4" w:tplc="54BAE360" w:tentative="1">
      <w:start w:val="1"/>
      <w:numFmt w:val="lowerLetter"/>
      <w:lvlText w:val="%5."/>
      <w:lvlJc w:val="left"/>
      <w:pPr>
        <w:tabs>
          <w:tab w:val="num" w:pos="3600"/>
        </w:tabs>
        <w:ind w:left="3600" w:hanging="360"/>
      </w:pPr>
    </w:lvl>
    <w:lvl w:ilvl="5" w:tplc="8E3898A2" w:tentative="1">
      <w:start w:val="1"/>
      <w:numFmt w:val="lowerRoman"/>
      <w:lvlText w:val="%6."/>
      <w:lvlJc w:val="right"/>
      <w:pPr>
        <w:tabs>
          <w:tab w:val="num" w:pos="4320"/>
        </w:tabs>
        <w:ind w:left="4320" w:hanging="180"/>
      </w:pPr>
    </w:lvl>
    <w:lvl w:ilvl="6" w:tplc="E7A8DBF2" w:tentative="1">
      <w:start w:val="1"/>
      <w:numFmt w:val="decimal"/>
      <w:lvlText w:val="%7."/>
      <w:lvlJc w:val="left"/>
      <w:pPr>
        <w:tabs>
          <w:tab w:val="num" w:pos="5040"/>
        </w:tabs>
        <w:ind w:left="5040" w:hanging="360"/>
      </w:pPr>
    </w:lvl>
    <w:lvl w:ilvl="7" w:tplc="82D8FD04" w:tentative="1">
      <w:start w:val="1"/>
      <w:numFmt w:val="lowerLetter"/>
      <w:lvlText w:val="%8."/>
      <w:lvlJc w:val="left"/>
      <w:pPr>
        <w:tabs>
          <w:tab w:val="num" w:pos="5760"/>
        </w:tabs>
        <w:ind w:left="5760" w:hanging="360"/>
      </w:pPr>
    </w:lvl>
    <w:lvl w:ilvl="8" w:tplc="4A1C6102" w:tentative="1">
      <w:start w:val="1"/>
      <w:numFmt w:val="lowerRoman"/>
      <w:lvlText w:val="%9."/>
      <w:lvlJc w:val="right"/>
      <w:pPr>
        <w:tabs>
          <w:tab w:val="num" w:pos="6480"/>
        </w:tabs>
        <w:ind w:left="6480" w:hanging="180"/>
      </w:pPr>
    </w:lvl>
  </w:abstractNum>
  <w:abstractNum w:abstractNumId="5" w15:restartNumberingAfterBreak="0">
    <w:nsid w:val="0C954F20"/>
    <w:multiLevelType w:val="hybridMultilevel"/>
    <w:tmpl w:val="697C545C"/>
    <w:lvl w:ilvl="0" w:tplc="68F64696">
      <w:start w:val="2100"/>
      <w:numFmt w:val="decimal"/>
      <w:lvlText w:val="(%1)"/>
      <w:lvlJc w:val="left"/>
      <w:pPr>
        <w:tabs>
          <w:tab w:val="num" w:pos="7069"/>
        </w:tabs>
        <w:ind w:left="7069" w:hanging="6360"/>
      </w:pPr>
      <w:rPr>
        <w:rFonts w:hint="default"/>
        <w:b/>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 w15:restartNumberingAfterBreak="0">
    <w:nsid w:val="0FA71CD0"/>
    <w:multiLevelType w:val="multilevel"/>
    <w:tmpl w:val="BDB8ED4E"/>
    <w:lvl w:ilvl="0">
      <w:start w:val="1"/>
      <w:numFmt w:val="decimal"/>
      <w:lvlText w:val="%1."/>
      <w:lvlJc w:val="left"/>
      <w:pPr>
        <w:tabs>
          <w:tab w:val="num" w:pos="720"/>
        </w:tabs>
        <w:ind w:left="720" w:hanging="360"/>
      </w:pPr>
      <w:rPr>
        <w:rFonts w:hint="default"/>
      </w:rPr>
    </w:lvl>
    <w:lvl w:ilvl="1">
      <w:start w:val="5123"/>
      <w:numFmt w:val="decimal"/>
      <w:lvlText w:val="(%2)"/>
      <w:lvlJc w:val="left"/>
      <w:pPr>
        <w:tabs>
          <w:tab w:val="num" w:pos="3915"/>
        </w:tabs>
        <w:ind w:left="3915" w:hanging="2835"/>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2A5008D"/>
    <w:multiLevelType w:val="multilevel"/>
    <w:tmpl w:val="FD3EFFB0"/>
    <w:lvl w:ilvl="0">
      <w:start w:val="4000"/>
      <w:numFmt w:val="decimal"/>
      <w:lvlText w:val="(%1)"/>
      <w:lvlJc w:val="left"/>
      <w:pPr>
        <w:tabs>
          <w:tab w:val="num" w:pos="6840"/>
        </w:tabs>
        <w:ind w:left="6840" w:hanging="648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64E62EB"/>
    <w:multiLevelType w:val="multilevel"/>
    <w:tmpl w:val="159080D4"/>
    <w:lvl w:ilvl="0">
      <w:start w:val="4000"/>
      <w:numFmt w:val="decimal"/>
      <w:lvlText w:val="(%1)"/>
      <w:lvlJc w:val="left"/>
      <w:pPr>
        <w:tabs>
          <w:tab w:val="num" w:pos="11880"/>
        </w:tabs>
        <w:ind w:left="11880" w:hanging="115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742048F"/>
    <w:multiLevelType w:val="singleLevel"/>
    <w:tmpl w:val="354E6242"/>
    <w:lvl w:ilvl="0">
      <w:start w:val="1000"/>
      <w:numFmt w:val="decimal"/>
      <w:lvlText w:val="(%1)"/>
      <w:lvlJc w:val="left"/>
      <w:pPr>
        <w:tabs>
          <w:tab w:val="num" w:pos="5760"/>
        </w:tabs>
        <w:ind w:left="5760" w:hanging="5760"/>
      </w:pPr>
      <w:rPr>
        <w:rFonts w:hint="default"/>
        <w:b/>
      </w:rPr>
    </w:lvl>
  </w:abstractNum>
  <w:abstractNum w:abstractNumId="10" w15:restartNumberingAfterBreak="0">
    <w:nsid w:val="22C05795"/>
    <w:multiLevelType w:val="hybridMultilevel"/>
    <w:tmpl w:val="AE70B1C4"/>
    <w:lvl w:ilvl="0" w:tplc="386CD418">
      <w:start w:val="4200"/>
      <w:numFmt w:val="decimal"/>
      <w:lvlText w:val="(%1)"/>
      <w:lvlJc w:val="left"/>
      <w:pPr>
        <w:tabs>
          <w:tab w:val="num" w:pos="1065"/>
        </w:tabs>
        <w:ind w:left="1065" w:hanging="705"/>
      </w:pPr>
      <w:rPr>
        <w:rFonts w:hint="default"/>
      </w:rPr>
    </w:lvl>
    <w:lvl w:ilvl="1" w:tplc="3EB297B2" w:tentative="1">
      <w:start w:val="1"/>
      <w:numFmt w:val="lowerLetter"/>
      <w:lvlText w:val="%2."/>
      <w:lvlJc w:val="left"/>
      <w:pPr>
        <w:tabs>
          <w:tab w:val="num" w:pos="1440"/>
        </w:tabs>
        <w:ind w:left="1440" w:hanging="360"/>
      </w:pPr>
    </w:lvl>
    <w:lvl w:ilvl="2" w:tplc="01F425AA" w:tentative="1">
      <w:start w:val="1"/>
      <w:numFmt w:val="lowerRoman"/>
      <w:lvlText w:val="%3."/>
      <w:lvlJc w:val="right"/>
      <w:pPr>
        <w:tabs>
          <w:tab w:val="num" w:pos="2160"/>
        </w:tabs>
        <w:ind w:left="2160" w:hanging="180"/>
      </w:pPr>
    </w:lvl>
    <w:lvl w:ilvl="3" w:tplc="5722136C" w:tentative="1">
      <w:start w:val="1"/>
      <w:numFmt w:val="decimal"/>
      <w:lvlText w:val="%4."/>
      <w:lvlJc w:val="left"/>
      <w:pPr>
        <w:tabs>
          <w:tab w:val="num" w:pos="2880"/>
        </w:tabs>
        <w:ind w:left="2880" w:hanging="360"/>
      </w:pPr>
    </w:lvl>
    <w:lvl w:ilvl="4" w:tplc="7A4C52DC" w:tentative="1">
      <w:start w:val="1"/>
      <w:numFmt w:val="lowerLetter"/>
      <w:lvlText w:val="%5."/>
      <w:lvlJc w:val="left"/>
      <w:pPr>
        <w:tabs>
          <w:tab w:val="num" w:pos="3600"/>
        </w:tabs>
        <w:ind w:left="3600" w:hanging="360"/>
      </w:pPr>
    </w:lvl>
    <w:lvl w:ilvl="5" w:tplc="1A825018" w:tentative="1">
      <w:start w:val="1"/>
      <w:numFmt w:val="lowerRoman"/>
      <w:lvlText w:val="%6."/>
      <w:lvlJc w:val="right"/>
      <w:pPr>
        <w:tabs>
          <w:tab w:val="num" w:pos="4320"/>
        </w:tabs>
        <w:ind w:left="4320" w:hanging="180"/>
      </w:pPr>
    </w:lvl>
    <w:lvl w:ilvl="6" w:tplc="26BC8054" w:tentative="1">
      <w:start w:val="1"/>
      <w:numFmt w:val="decimal"/>
      <w:lvlText w:val="%7."/>
      <w:lvlJc w:val="left"/>
      <w:pPr>
        <w:tabs>
          <w:tab w:val="num" w:pos="5040"/>
        </w:tabs>
        <w:ind w:left="5040" w:hanging="360"/>
      </w:pPr>
    </w:lvl>
    <w:lvl w:ilvl="7" w:tplc="7EB421D6" w:tentative="1">
      <w:start w:val="1"/>
      <w:numFmt w:val="lowerLetter"/>
      <w:lvlText w:val="%8."/>
      <w:lvlJc w:val="left"/>
      <w:pPr>
        <w:tabs>
          <w:tab w:val="num" w:pos="5760"/>
        </w:tabs>
        <w:ind w:left="5760" w:hanging="360"/>
      </w:pPr>
    </w:lvl>
    <w:lvl w:ilvl="8" w:tplc="758046F0" w:tentative="1">
      <w:start w:val="1"/>
      <w:numFmt w:val="lowerRoman"/>
      <w:lvlText w:val="%9."/>
      <w:lvlJc w:val="right"/>
      <w:pPr>
        <w:tabs>
          <w:tab w:val="num" w:pos="6480"/>
        </w:tabs>
        <w:ind w:left="6480" w:hanging="180"/>
      </w:pPr>
    </w:lvl>
  </w:abstractNum>
  <w:abstractNum w:abstractNumId="11" w15:restartNumberingAfterBreak="0">
    <w:nsid w:val="249B7CAD"/>
    <w:multiLevelType w:val="hybridMultilevel"/>
    <w:tmpl w:val="F2B464DE"/>
    <w:lvl w:ilvl="0" w:tplc="1DC0C7B6">
      <w:start w:val="1100"/>
      <w:numFmt w:val="decimal"/>
      <w:lvlText w:val="(%1)"/>
      <w:lvlJc w:val="left"/>
      <w:pPr>
        <w:tabs>
          <w:tab w:val="num" w:pos="5400"/>
        </w:tabs>
        <w:ind w:left="5400" w:hanging="5040"/>
      </w:pPr>
      <w:rPr>
        <w:rFonts w:hint="default"/>
        <w:b/>
      </w:rPr>
    </w:lvl>
    <w:lvl w:ilvl="1" w:tplc="12AA847A" w:tentative="1">
      <w:start w:val="1"/>
      <w:numFmt w:val="lowerLetter"/>
      <w:lvlText w:val="%2."/>
      <w:lvlJc w:val="left"/>
      <w:pPr>
        <w:tabs>
          <w:tab w:val="num" w:pos="1440"/>
        </w:tabs>
        <w:ind w:left="1440" w:hanging="360"/>
      </w:pPr>
    </w:lvl>
    <w:lvl w:ilvl="2" w:tplc="D21E66DC" w:tentative="1">
      <w:start w:val="1"/>
      <w:numFmt w:val="lowerRoman"/>
      <w:lvlText w:val="%3."/>
      <w:lvlJc w:val="right"/>
      <w:pPr>
        <w:tabs>
          <w:tab w:val="num" w:pos="2160"/>
        </w:tabs>
        <w:ind w:left="2160" w:hanging="180"/>
      </w:pPr>
    </w:lvl>
    <w:lvl w:ilvl="3" w:tplc="66F8B278" w:tentative="1">
      <w:start w:val="1"/>
      <w:numFmt w:val="decimal"/>
      <w:lvlText w:val="%4."/>
      <w:lvlJc w:val="left"/>
      <w:pPr>
        <w:tabs>
          <w:tab w:val="num" w:pos="2880"/>
        </w:tabs>
        <w:ind w:left="2880" w:hanging="360"/>
      </w:pPr>
    </w:lvl>
    <w:lvl w:ilvl="4" w:tplc="2AC40FC4" w:tentative="1">
      <w:start w:val="1"/>
      <w:numFmt w:val="lowerLetter"/>
      <w:lvlText w:val="%5."/>
      <w:lvlJc w:val="left"/>
      <w:pPr>
        <w:tabs>
          <w:tab w:val="num" w:pos="3600"/>
        </w:tabs>
        <w:ind w:left="3600" w:hanging="360"/>
      </w:pPr>
    </w:lvl>
    <w:lvl w:ilvl="5" w:tplc="5866D0C0" w:tentative="1">
      <w:start w:val="1"/>
      <w:numFmt w:val="lowerRoman"/>
      <w:lvlText w:val="%6."/>
      <w:lvlJc w:val="right"/>
      <w:pPr>
        <w:tabs>
          <w:tab w:val="num" w:pos="4320"/>
        </w:tabs>
        <w:ind w:left="4320" w:hanging="180"/>
      </w:pPr>
    </w:lvl>
    <w:lvl w:ilvl="6" w:tplc="D438F652" w:tentative="1">
      <w:start w:val="1"/>
      <w:numFmt w:val="decimal"/>
      <w:lvlText w:val="%7."/>
      <w:lvlJc w:val="left"/>
      <w:pPr>
        <w:tabs>
          <w:tab w:val="num" w:pos="5040"/>
        </w:tabs>
        <w:ind w:left="5040" w:hanging="360"/>
      </w:pPr>
    </w:lvl>
    <w:lvl w:ilvl="7" w:tplc="637AD458" w:tentative="1">
      <w:start w:val="1"/>
      <w:numFmt w:val="lowerLetter"/>
      <w:lvlText w:val="%8."/>
      <w:lvlJc w:val="left"/>
      <w:pPr>
        <w:tabs>
          <w:tab w:val="num" w:pos="5760"/>
        </w:tabs>
        <w:ind w:left="5760" w:hanging="360"/>
      </w:pPr>
    </w:lvl>
    <w:lvl w:ilvl="8" w:tplc="D8108A76" w:tentative="1">
      <w:start w:val="1"/>
      <w:numFmt w:val="lowerRoman"/>
      <w:lvlText w:val="%9."/>
      <w:lvlJc w:val="right"/>
      <w:pPr>
        <w:tabs>
          <w:tab w:val="num" w:pos="6480"/>
        </w:tabs>
        <w:ind w:left="6480" w:hanging="180"/>
      </w:pPr>
    </w:lvl>
  </w:abstractNum>
  <w:abstractNum w:abstractNumId="12" w15:restartNumberingAfterBreak="0">
    <w:nsid w:val="27E822E5"/>
    <w:multiLevelType w:val="hybridMultilevel"/>
    <w:tmpl w:val="DA8CD60E"/>
    <w:lvl w:ilvl="0" w:tplc="D966984C">
      <w:start w:val="3100"/>
      <w:numFmt w:val="decimal"/>
      <w:lvlText w:val="(%1)"/>
      <w:lvlJc w:val="left"/>
      <w:pPr>
        <w:tabs>
          <w:tab w:val="num" w:pos="5400"/>
        </w:tabs>
        <w:ind w:left="5400" w:hanging="5040"/>
      </w:pPr>
      <w:rPr>
        <w:rFonts w:hint="default"/>
        <w:b/>
      </w:rPr>
    </w:lvl>
    <w:lvl w:ilvl="1" w:tplc="239EC1F0" w:tentative="1">
      <w:start w:val="1"/>
      <w:numFmt w:val="lowerLetter"/>
      <w:lvlText w:val="%2."/>
      <w:lvlJc w:val="left"/>
      <w:pPr>
        <w:tabs>
          <w:tab w:val="num" w:pos="1440"/>
        </w:tabs>
        <w:ind w:left="1440" w:hanging="360"/>
      </w:pPr>
    </w:lvl>
    <w:lvl w:ilvl="2" w:tplc="B4FA5EAC" w:tentative="1">
      <w:start w:val="1"/>
      <w:numFmt w:val="lowerRoman"/>
      <w:lvlText w:val="%3."/>
      <w:lvlJc w:val="right"/>
      <w:pPr>
        <w:tabs>
          <w:tab w:val="num" w:pos="2160"/>
        </w:tabs>
        <w:ind w:left="2160" w:hanging="180"/>
      </w:pPr>
    </w:lvl>
    <w:lvl w:ilvl="3" w:tplc="42F07FDE" w:tentative="1">
      <w:start w:val="1"/>
      <w:numFmt w:val="decimal"/>
      <w:lvlText w:val="%4."/>
      <w:lvlJc w:val="left"/>
      <w:pPr>
        <w:tabs>
          <w:tab w:val="num" w:pos="2880"/>
        </w:tabs>
        <w:ind w:left="2880" w:hanging="360"/>
      </w:pPr>
    </w:lvl>
    <w:lvl w:ilvl="4" w:tplc="D918F5BE" w:tentative="1">
      <w:start w:val="1"/>
      <w:numFmt w:val="lowerLetter"/>
      <w:lvlText w:val="%5."/>
      <w:lvlJc w:val="left"/>
      <w:pPr>
        <w:tabs>
          <w:tab w:val="num" w:pos="3600"/>
        </w:tabs>
        <w:ind w:left="3600" w:hanging="360"/>
      </w:pPr>
    </w:lvl>
    <w:lvl w:ilvl="5" w:tplc="186C388C" w:tentative="1">
      <w:start w:val="1"/>
      <w:numFmt w:val="lowerRoman"/>
      <w:lvlText w:val="%6."/>
      <w:lvlJc w:val="right"/>
      <w:pPr>
        <w:tabs>
          <w:tab w:val="num" w:pos="4320"/>
        </w:tabs>
        <w:ind w:left="4320" w:hanging="180"/>
      </w:pPr>
    </w:lvl>
    <w:lvl w:ilvl="6" w:tplc="D2DE4F7E" w:tentative="1">
      <w:start w:val="1"/>
      <w:numFmt w:val="decimal"/>
      <w:lvlText w:val="%7."/>
      <w:lvlJc w:val="left"/>
      <w:pPr>
        <w:tabs>
          <w:tab w:val="num" w:pos="5040"/>
        </w:tabs>
        <w:ind w:left="5040" w:hanging="360"/>
      </w:pPr>
    </w:lvl>
    <w:lvl w:ilvl="7" w:tplc="00A898FE" w:tentative="1">
      <w:start w:val="1"/>
      <w:numFmt w:val="lowerLetter"/>
      <w:lvlText w:val="%8."/>
      <w:lvlJc w:val="left"/>
      <w:pPr>
        <w:tabs>
          <w:tab w:val="num" w:pos="5760"/>
        </w:tabs>
        <w:ind w:left="5760" w:hanging="360"/>
      </w:pPr>
    </w:lvl>
    <w:lvl w:ilvl="8" w:tplc="F3521156" w:tentative="1">
      <w:start w:val="1"/>
      <w:numFmt w:val="lowerRoman"/>
      <w:lvlText w:val="%9."/>
      <w:lvlJc w:val="right"/>
      <w:pPr>
        <w:tabs>
          <w:tab w:val="num" w:pos="6480"/>
        </w:tabs>
        <w:ind w:left="6480" w:hanging="180"/>
      </w:pPr>
    </w:lvl>
  </w:abstractNum>
  <w:abstractNum w:abstractNumId="13" w15:restartNumberingAfterBreak="0">
    <w:nsid w:val="2C951E15"/>
    <w:multiLevelType w:val="hybridMultilevel"/>
    <w:tmpl w:val="101673AC"/>
    <w:lvl w:ilvl="0" w:tplc="EEBEAA32">
      <w:start w:val="2000"/>
      <w:numFmt w:val="decimal"/>
      <w:lvlText w:val="(%1)"/>
      <w:lvlJc w:val="left"/>
      <w:pPr>
        <w:tabs>
          <w:tab w:val="num" w:pos="900"/>
        </w:tabs>
        <w:ind w:left="900" w:hanging="540"/>
      </w:pPr>
      <w:rPr>
        <w:rFonts w:hint="default"/>
        <w:b w:val="0"/>
      </w:rPr>
    </w:lvl>
    <w:lvl w:ilvl="1" w:tplc="EE888C72" w:tentative="1">
      <w:start w:val="1"/>
      <w:numFmt w:val="lowerLetter"/>
      <w:lvlText w:val="%2."/>
      <w:lvlJc w:val="left"/>
      <w:pPr>
        <w:tabs>
          <w:tab w:val="num" w:pos="1440"/>
        </w:tabs>
        <w:ind w:left="1440" w:hanging="360"/>
      </w:pPr>
    </w:lvl>
    <w:lvl w:ilvl="2" w:tplc="8A204DC8" w:tentative="1">
      <w:start w:val="1"/>
      <w:numFmt w:val="lowerRoman"/>
      <w:lvlText w:val="%3."/>
      <w:lvlJc w:val="right"/>
      <w:pPr>
        <w:tabs>
          <w:tab w:val="num" w:pos="2160"/>
        </w:tabs>
        <w:ind w:left="2160" w:hanging="180"/>
      </w:pPr>
    </w:lvl>
    <w:lvl w:ilvl="3" w:tplc="804690A6" w:tentative="1">
      <w:start w:val="1"/>
      <w:numFmt w:val="decimal"/>
      <w:lvlText w:val="%4."/>
      <w:lvlJc w:val="left"/>
      <w:pPr>
        <w:tabs>
          <w:tab w:val="num" w:pos="2880"/>
        </w:tabs>
        <w:ind w:left="2880" w:hanging="360"/>
      </w:pPr>
    </w:lvl>
    <w:lvl w:ilvl="4" w:tplc="9F425592" w:tentative="1">
      <w:start w:val="1"/>
      <w:numFmt w:val="lowerLetter"/>
      <w:lvlText w:val="%5."/>
      <w:lvlJc w:val="left"/>
      <w:pPr>
        <w:tabs>
          <w:tab w:val="num" w:pos="3600"/>
        </w:tabs>
        <w:ind w:left="3600" w:hanging="360"/>
      </w:pPr>
    </w:lvl>
    <w:lvl w:ilvl="5" w:tplc="5E82F6B8" w:tentative="1">
      <w:start w:val="1"/>
      <w:numFmt w:val="lowerRoman"/>
      <w:lvlText w:val="%6."/>
      <w:lvlJc w:val="right"/>
      <w:pPr>
        <w:tabs>
          <w:tab w:val="num" w:pos="4320"/>
        </w:tabs>
        <w:ind w:left="4320" w:hanging="180"/>
      </w:pPr>
    </w:lvl>
    <w:lvl w:ilvl="6" w:tplc="956A82C2" w:tentative="1">
      <w:start w:val="1"/>
      <w:numFmt w:val="decimal"/>
      <w:lvlText w:val="%7."/>
      <w:lvlJc w:val="left"/>
      <w:pPr>
        <w:tabs>
          <w:tab w:val="num" w:pos="5040"/>
        </w:tabs>
        <w:ind w:left="5040" w:hanging="360"/>
      </w:pPr>
    </w:lvl>
    <w:lvl w:ilvl="7" w:tplc="ED80DAAE" w:tentative="1">
      <w:start w:val="1"/>
      <w:numFmt w:val="lowerLetter"/>
      <w:lvlText w:val="%8."/>
      <w:lvlJc w:val="left"/>
      <w:pPr>
        <w:tabs>
          <w:tab w:val="num" w:pos="5760"/>
        </w:tabs>
        <w:ind w:left="5760" w:hanging="360"/>
      </w:pPr>
    </w:lvl>
    <w:lvl w:ilvl="8" w:tplc="FB94039A" w:tentative="1">
      <w:start w:val="1"/>
      <w:numFmt w:val="lowerRoman"/>
      <w:lvlText w:val="%9."/>
      <w:lvlJc w:val="right"/>
      <w:pPr>
        <w:tabs>
          <w:tab w:val="num" w:pos="6480"/>
        </w:tabs>
        <w:ind w:left="6480" w:hanging="180"/>
      </w:pPr>
    </w:lvl>
  </w:abstractNum>
  <w:abstractNum w:abstractNumId="14" w15:restartNumberingAfterBreak="0">
    <w:nsid w:val="2D5F5368"/>
    <w:multiLevelType w:val="multilevel"/>
    <w:tmpl w:val="14520134"/>
    <w:lvl w:ilvl="0">
      <w:start w:val="1600"/>
      <w:numFmt w:val="decimal"/>
      <w:lvlText w:val="(%1)"/>
      <w:lvlJc w:val="left"/>
      <w:pPr>
        <w:tabs>
          <w:tab w:val="num" w:pos="4860"/>
        </w:tabs>
        <w:ind w:left="4860" w:hanging="450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0E2AD8"/>
    <w:multiLevelType w:val="hybridMultilevel"/>
    <w:tmpl w:val="1A3A66E0"/>
    <w:lvl w:ilvl="0" w:tplc="5FB07CCC">
      <w:start w:val="3000"/>
      <w:numFmt w:val="decimal"/>
      <w:lvlText w:val="(%1)"/>
      <w:lvlJc w:val="left"/>
      <w:pPr>
        <w:tabs>
          <w:tab w:val="num" w:pos="7695"/>
        </w:tabs>
        <w:ind w:left="7695" w:hanging="7635"/>
      </w:pPr>
      <w:rPr>
        <w:rFonts w:hint="default"/>
        <w:b/>
        <w:sz w:val="24"/>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6" w15:restartNumberingAfterBreak="0">
    <w:nsid w:val="3F9A2E61"/>
    <w:multiLevelType w:val="hybridMultilevel"/>
    <w:tmpl w:val="1AB030C0"/>
    <w:lvl w:ilvl="0" w:tplc="B080BA06">
      <w:start w:val="2000"/>
      <w:numFmt w:val="decimal"/>
      <w:lvlText w:val="(%1)"/>
      <w:lvlJc w:val="left"/>
      <w:pPr>
        <w:tabs>
          <w:tab w:val="num" w:pos="14310"/>
        </w:tabs>
        <w:ind w:left="14310" w:hanging="13950"/>
      </w:pPr>
      <w:rPr>
        <w:rFonts w:hint="default"/>
      </w:rPr>
    </w:lvl>
    <w:lvl w:ilvl="1" w:tplc="10D66672" w:tentative="1">
      <w:start w:val="1"/>
      <w:numFmt w:val="lowerLetter"/>
      <w:lvlText w:val="%2."/>
      <w:lvlJc w:val="left"/>
      <w:pPr>
        <w:tabs>
          <w:tab w:val="num" w:pos="1440"/>
        </w:tabs>
        <w:ind w:left="1440" w:hanging="360"/>
      </w:pPr>
    </w:lvl>
    <w:lvl w:ilvl="2" w:tplc="82D803D4" w:tentative="1">
      <w:start w:val="1"/>
      <w:numFmt w:val="lowerRoman"/>
      <w:lvlText w:val="%3."/>
      <w:lvlJc w:val="right"/>
      <w:pPr>
        <w:tabs>
          <w:tab w:val="num" w:pos="2160"/>
        </w:tabs>
        <w:ind w:left="2160" w:hanging="180"/>
      </w:pPr>
    </w:lvl>
    <w:lvl w:ilvl="3" w:tplc="4D88E9F8" w:tentative="1">
      <w:start w:val="1"/>
      <w:numFmt w:val="decimal"/>
      <w:lvlText w:val="%4."/>
      <w:lvlJc w:val="left"/>
      <w:pPr>
        <w:tabs>
          <w:tab w:val="num" w:pos="2880"/>
        </w:tabs>
        <w:ind w:left="2880" w:hanging="360"/>
      </w:pPr>
    </w:lvl>
    <w:lvl w:ilvl="4" w:tplc="5448E814" w:tentative="1">
      <w:start w:val="1"/>
      <w:numFmt w:val="lowerLetter"/>
      <w:lvlText w:val="%5."/>
      <w:lvlJc w:val="left"/>
      <w:pPr>
        <w:tabs>
          <w:tab w:val="num" w:pos="3600"/>
        </w:tabs>
        <w:ind w:left="3600" w:hanging="360"/>
      </w:pPr>
    </w:lvl>
    <w:lvl w:ilvl="5" w:tplc="D30E4DE0" w:tentative="1">
      <w:start w:val="1"/>
      <w:numFmt w:val="lowerRoman"/>
      <w:lvlText w:val="%6."/>
      <w:lvlJc w:val="right"/>
      <w:pPr>
        <w:tabs>
          <w:tab w:val="num" w:pos="4320"/>
        </w:tabs>
        <w:ind w:left="4320" w:hanging="180"/>
      </w:pPr>
    </w:lvl>
    <w:lvl w:ilvl="6" w:tplc="10F841E4" w:tentative="1">
      <w:start w:val="1"/>
      <w:numFmt w:val="decimal"/>
      <w:lvlText w:val="%7."/>
      <w:lvlJc w:val="left"/>
      <w:pPr>
        <w:tabs>
          <w:tab w:val="num" w:pos="5040"/>
        </w:tabs>
        <w:ind w:left="5040" w:hanging="360"/>
      </w:pPr>
    </w:lvl>
    <w:lvl w:ilvl="7" w:tplc="43BE25CE" w:tentative="1">
      <w:start w:val="1"/>
      <w:numFmt w:val="lowerLetter"/>
      <w:lvlText w:val="%8."/>
      <w:lvlJc w:val="left"/>
      <w:pPr>
        <w:tabs>
          <w:tab w:val="num" w:pos="5760"/>
        </w:tabs>
        <w:ind w:left="5760" w:hanging="360"/>
      </w:pPr>
    </w:lvl>
    <w:lvl w:ilvl="8" w:tplc="C1DA3FD0" w:tentative="1">
      <w:start w:val="1"/>
      <w:numFmt w:val="lowerRoman"/>
      <w:lvlText w:val="%9."/>
      <w:lvlJc w:val="right"/>
      <w:pPr>
        <w:tabs>
          <w:tab w:val="num" w:pos="6480"/>
        </w:tabs>
        <w:ind w:left="6480" w:hanging="180"/>
      </w:pPr>
    </w:lvl>
  </w:abstractNum>
  <w:abstractNum w:abstractNumId="17" w15:restartNumberingAfterBreak="0">
    <w:nsid w:val="404F5467"/>
    <w:multiLevelType w:val="hybridMultilevel"/>
    <w:tmpl w:val="436AC39C"/>
    <w:lvl w:ilvl="0" w:tplc="43C2CAD0">
      <w:start w:val="1000"/>
      <w:numFmt w:val="decimal"/>
      <w:lvlText w:val="(%1)"/>
      <w:lvlJc w:val="left"/>
      <w:pPr>
        <w:tabs>
          <w:tab w:val="num" w:pos="6840"/>
        </w:tabs>
        <w:ind w:left="6840" w:hanging="6480"/>
      </w:pPr>
      <w:rPr>
        <w:rFonts w:hint="default"/>
        <w:b/>
        <w:sz w:val="24"/>
      </w:rPr>
    </w:lvl>
    <w:lvl w:ilvl="1" w:tplc="077C9D6C" w:tentative="1">
      <w:start w:val="1"/>
      <w:numFmt w:val="lowerLetter"/>
      <w:lvlText w:val="%2."/>
      <w:lvlJc w:val="left"/>
      <w:pPr>
        <w:tabs>
          <w:tab w:val="num" w:pos="1440"/>
        </w:tabs>
        <w:ind w:left="1440" w:hanging="360"/>
      </w:pPr>
    </w:lvl>
    <w:lvl w:ilvl="2" w:tplc="A956E08E" w:tentative="1">
      <w:start w:val="1"/>
      <w:numFmt w:val="lowerRoman"/>
      <w:lvlText w:val="%3."/>
      <w:lvlJc w:val="right"/>
      <w:pPr>
        <w:tabs>
          <w:tab w:val="num" w:pos="2160"/>
        </w:tabs>
        <w:ind w:left="2160" w:hanging="180"/>
      </w:pPr>
    </w:lvl>
    <w:lvl w:ilvl="3" w:tplc="5582B356" w:tentative="1">
      <w:start w:val="1"/>
      <w:numFmt w:val="decimal"/>
      <w:lvlText w:val="%4."/>
      <w:lvlJc w:val="left"/>
      <w:pPr>
        <w:tabs>
          <w:tab w:val="num" w:pos="2880"/>
        </w:tabs>
        <w:ind w:left="2880" w:hanging="360"/>
      </w:pPr>
    </w:lvl>
    <w:lvl w:ilvl="4" w:tplc="65D2BCF4" w:tentative="1">
      <w:start w:val="1"/>
      <w:numFmt w:val="lowerLetter"/>
      <w:lvlText w:val="%5."/>
      <w:lvlJc w:val="left"/>
      <w:pPr>
        <w:tabs>
          <w:tab w:val="num" w:pos="3600"/>
        </w:tabs>
        <w:ind w:left="3600" w:hanging="360"/>
      </w:pPr>
    </w:lvl>
    <w:lvl w:ilvl="5" w:tplc="7AD24D3A" w:tentative="1">
      <w:start w:val="1"/>
      <w:numFmt w:val="lowerRoman"/>
      <w:lvlText w:val="%6."/>
      <w:lvlJc w:val="right"/>
      <w:pPr>
        <w:tabs>
          <w:tab w:val="num" w:pos="4320"/>
        </w:tabs>
        <w:ind w:left="4320" w:hanging="180"/>
      </w:pPr>
    </w:lvl>
    <w:lvl w:ilvl="6" w:tplc="30B4D060" w:tentative="1">
      <w:start w:val="1"/>
      <w:numFmt w:val="decimal"/>
      <w:lvlText w:val="%7."/>
      <w:lvlJc w:val="left"/>
      <w:pPr>
        <w:tabs>
          <w:tab w:val="num" w:pos="5040"/>
        </w:tabs>
        <w:ind w:left="5040" w:hanging="360"/>
      </w:pPr>
    </w:lvl>
    <w:lvl w:ilvl="7" w:tplc="A210C93E" w:tentative="1">
      <w:start w:val="1"/>
      <w:numFmt w:val="lowerLetter"/>
      <w:lvlText w:val="%8."/>
      <w:lvlJc w:val="left"/>
      <w:pPr>
        <w:tabs>
          <w:tab w:val="num" w:pos="5760"/>
        </w:tabs>
        <w:ind w:left="5760" w:hanging="360"/>
      </w:pPr>
    </w:lvl>
    <w:lvl w:ilvl="8" w:tplc="CB947530" w:tentative="1">
      <w:start w:val="1"/>
      <w:numFmt w:val="lowerRoman"/>
      <w:lvlText w:val="%9."/>
      <w:lvlJc w:val="right"/>
      <w:pPr>
        <w:tabs>
          <w:tab w:val="num" w:pos="6480"/>
        </w:tabs>
        <w:ind w:left="6480" w:hanging="180"/>
      </w:pPr>
    </w:lvl>
  </w:abstractNum>
  <w:abstractNum w:abstractNumId="18" w15:restartNumberingAfterBreak="0">
    <w:nsid w:val="48121712"/>
    <w:multiLevelType w:val="hybridMultilevel"/>
    <w:tmpl w:val="D972741A"/>
    <w:lvl w:ilvl="0" w:tplc="CB5E4AB0">
      <w:start w:val="1700"/>
      <w:numFmt w:val="decimal"/>
      <w:lvlText w:val="(%1)"/>
      <w:lvlJc w:val="left"/>
      <w:pPr>
        <w:tabs>
          <w:tab w:val="num" w:pos="1005"/>
        </w:tabs>
        <w:ind w:left="1005" w:hanging="64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DC00E9D"/>
    <w:multiLevelType w:val="singleLevel"/>
    <w:tmpl w:val="85464BFC"/>
    <w:lvl w:ilvl="0">
      <w:start w:val="2000"/>
      <w:numFmt w:val="decimal"/>
      <w:lvlText w:val="(%1)"/>
      <w:lvlJc w:val="left"/>
      <w:pPr>
        <w:tabs>
          <w:tab w:val="num" w:pos="12240"/>
        </w:tabs>
        <w:ind w:left="12240" w:hanging="12240"/>
      </w:pPr>
      <w:rPr>
        <w:rFonts w:hint="default"/>
        <w:b/>
        <w:sz w:val="19"/>
      </w:rPr>
    </w:lvl>
  </w:abstractNum>
  <w:abstractNum w:abstractNumId="20" w15:restartNumberingAfterBreak="0">
    <w:nsid w:val="52DE4DFE"/>
    <w:multiLevelType w:val="hybridMultilevel"/>
    <w:tmpl w:val="0E8EBA58"/>
    <w:lvl w:ilvl="0" w:tplc="D3307E12">
      <w:start w:val="2000"/>
      <w:numFmt w:val="decimal"/>
      <w:lvlText w:val="(%1)"/>
      <w:lvlJc w:val="left"/>
      <w:pPr>
        <w:tabs>
          <w:tab w:val="num" w:pos="900"/>
        </w:tabs>
        <w:ind w:left="900" w:hanging="540"/>
      </w:pPr>
      <w:rPr>
        <w:rFonts w:hint="default"/>
        <w:b w:val="0"/>
      </w:rPr>
    </w:lvl>
    <w:lvl w:ilvl="1" w:tplc="F2A8A53E" w:tentative="1">
      <w:start w:val="1"/>
      <w:numFmt w:val="lowerLetter"/>
      <w:lvlText w:val="%2."/>
      <w:lvlJc w:val="left"/>
      <w:pPr>
        <w:tabs>
          <w:tab w:val="num" w:pos="1440"/>
        </w:tabs>
        <w:ind w:left="1440" w:hanging="360"/>
      </w:pPr>
    </w:lvl>
    <w:lvl w:ilvl="2" w:tplc="ED8EF0DA" w:tentative="1">
      <w:start w:val="1"/>
      <w:numFmt w:val="lowerRoman"/>
      <w:lvlText w:val="%3."/>
      <w:lvlJc w:val="right"/>
      <w:pPr>
        <w:tabs>
          <w:tab w:val="num" w:pos="2160"/>
        </w:tabs>
        <w:ind w:left="2160" w:hanging="180"/>
      </w:pPr>
    </w:lvl>
    <w:lvl w:ilvl="3" w:tplc="674898B0" w:tentative="1">
      <w:start w:val="1"/>
      <w:numFmt w:val="decimal"/>
      <w:lvlText w:val="%4."/>
      <w:lvlJc w:val="left"/>
      <w:pPr>
        <w:tabs>
          <w:tab w:val="num" w:pos="2880"/>
        </w:tabs>
        <w:ind w:left="2880" w:hanging="360"/>
      </w:pPr>
    </w:lvl>
    <w:lvl w:ilvl="4" w:tplc="0A6401E0" w:tentative="1">
      <w:start w:val="1"/>
      <w:numFmt w:val="lowerLetter"/>
      <w:lvlText w:val="%5."/>
      <w:lvlJc w:val="left"/>
      <w:pPr>
        <w:tabs>
          <w:tab w:val="num" w:pos="3600"/>
        </w:tabs>
        <w:ind w:left="3600" w:hanging="360"/>
      </w:pPr>
    </w:lvl>
    <w:lvl w:ilvl="5" w:tplc="69A6707E" w:tentative="1">
      <w:start w:val="1"/>
      <w:numFmt w:val="lowerRoman"/>
      <w:lvlText w:val="%6."/>
      <w:lvlJc w:val="right"/>
      <w:pPr>
        <w:tabs>
          <w:tab w:val="num" w:pos="4320"/>
        </w:tabs>
        <w:ind w:left="4320" w:hanging="180"/>
      </w:pPr>
    </w:lvl>
    <w:lvl w:ilvl="6" w:tplc="07A234DA" w:tentative="1">
      <w:start w:val="1"/>
      <w:numFmt w:val="decimal"/>
      <w:lvlText w:val="%7."/>
      <w:lvlJc w:val="left"/>
      <w:pPr>
        <w:tabs>
          <w:tab w:val="num" w:pos="5040"/>
        </w:tabs>
        <w:ind w:left="5040" w:hanging="360"/>
      </w:pPr>
    </w:lvl>
    <w:lvl w:ilvl="7" w:tplc="20C68C62" w:tentative="1">
      <w:start w:val="1"/>
      <w:numFmt w:val="lowerLetter"/>
      <w:lvlText w:val="%8."/>
      <w:lvlJc w:val="left"/>
      <w:pPr>
        <w:tabs>
          <w:tab w:val="num" w:pos="5760"/>
        </w:tabs>
        <w:ind w:left="5760" w:hanging="360"/>
      </w:pPr>
    </w:lvl>
    <w:lvl w:ilvl="8" w:tplc="F776F32C" w:tentative="1">
      <w:start w:val="1"/>
      <w:numFmt w:val="lowerRoman"/>
      <w:lvlText w:val="%9."/>
      <w:lvlJc w:val="right"/>
      <w:pPr>
        <w:tabs>
          <w:tab w:val="num" w:pos="6480"/>
        </w:tabs>
        <w:ind w:left="6480" w:hanging="180"/>
      </w:pPr>
    </w:lvl>
  </w:abstractNum>
  <w:abstractNum w:abstractNumId="21" w15:restartNumberingAfterBreak="0">
    <w:nsid w:val="571A5A3C"/>
    <w:multiLevelType w:val="hybridMultilevel"/>
    <w:tmpl w:val="2138C5AC"/>
    <w:lvl w:ilvl="0" w:tplc="069A94C8">
      <w:start w:val="2000"/>
      <w:numFmt w:val="decimal"/>
      <w:lvlText w:val="(%1)"/>
      <w:lvlJc w:val="left"/>
      <w:pPr>
        <w:tabs>
          <w:tab w:val="num" w:pos="885"/>
        </w:tabs>
        <w:ind w:left="885" w:hanging="525"/>
      </w:pPr>
      <w:rPr>
        <w:rFonts w:hint="default"/>
      </w:rPr>
    </w:lvl>
    <w:lvl w:ilvl="1" w:tplc="2D3E19CA" w:tentative="1">
      <w:start w:val="1"/>
      <w:numFmt w:val="lowerLetter"/>
      <w:lvlText w:val="%2."/>
      <w:lvlJc w:val="left"/>
      <w:pPr>
        <w:tabs>
          <w:tab w:val="num" w:pos="1440"/>
        </w:tabs>
        <w:ind w:left="1440" w:hanging="360"/>
      </w:pPr>
    </w:lvl>
    <w:lvl w:ilvl="2" w:tplc="D068DE50" w:tentative="1">
      <w:start w:val="1"/>
      <w:numFmt w:val="lowerRoman"/>
      <w:lvlText w:val="%3."/>
      <w:lvlJc w:val="right"/>
      <w:pPr>
        <w:tabs>
          <w:tab w:val="num" w:pos="2160"/>
        </w:tabs>
        <w:ind w:left="2160" w:hanging="180"/>
      </w:pPr>
    </w:lvl>
    <w:lvl w:ilvl="3" w:tplc="65F01DE8" w:tentative="1">
      <w:start w:val="1"/>
      <w:numFmt w:val="decimal"/>
      <w:lvlText w:val="%4."/>
      <w:lvlJc w:val="left"/>
      <w:pPr>
        <w:tabs>
          <w:tab w:val="num" w:pos="2880"/>
        </w:tabs>
        <w:ind w:left="2880" w:hanging="360"/>
      </w:pPr>
    </w:lvl>
    <w:lvl w:ilvl="4" w:tplc="A79E02F0" w:tentative="1">
      <w:start w:val="1"/>
      <w:numFmt w:val="lowerLetter"/>
      <w:lvlText w:val="%5."/>
      <w:lvlJc w:val="left"/>
      <w:pPr>
        <w:tabs>
          <w:tab w:val="num" w:pos="3600"/>
        </w:tabs>
        <w:ind w:left="3600" w:hanging="360"/>
      </w:pPr>
    </w:lvl>
    <w:lvl w:ilvl="5" w:tplc="3056D4EE" w:tentative="1">
      <w:start w:val="1"/>
      <w:numFmt w:val="lowerRoman"/>
      <w:lvlText w:val="%6."/>
      <w:lvlJc w:val="right"/>
      <w:pPr>
        <w:tabs>
          <w:tab w:val="num" w:pos="4320"/>
        </w:tabs>
        <w:ind w:left="4320" w:hanging="180"/>
      </w:pPr>
    </w:lvl>
    <w:lvl w:ilvl="6" w:tplc="6960F104" w:tentative="1">
      <w:start w:val="1"/>
      <w:numFmt w:val="decimal"/>
      <w:lvlText w:val="%7."/>
      <w:lvlJc w:val="left"/>
      <w:pPr>
        <w:tabs>
          <w:tab w:val="num" w:pos="5040"/>
        </w:tabs>
        <w:ind w:left="5040" w:hanging="360"/>
      </w:pPr>
    </w:lvl>
    <w:lvl w:ilvl="7" w:tplc="CE369712" w:tentative="1">
      <w:start w:val="1"/>
      <w:numFmt w:val="lowerLetter"/>
      <w:lvlText w:val="%8."/>
      <w:lvlJc w:val="left"/>
      <w:pPr>
        <w:tabs>
          <w:tab w:val="num" w:pos="5760"/>
        </w:tabs>
        <w:ind w:left="5760" w:hanging="360"/>
      </w:pPr>
    </w:lvl>
    <w:lvl w:ilvl="8" w:tplc="FC48DA56" w:tentative="1">
      <w:start w:val="1"/>
      <w:numFmt w:val="lowerRoman"/>
      <w:lvlText w:val="%9."/>
      <w:lvlJc w:val="right"/>
      <w:pPr>
        <w:tabs>
          <w:tab w:val="num" w:pos="6480"/>
        </w:tabs>
        <w:ind w:left="6480" w:hanging="180"/>
      </w:pPr>
    </w:lvl>
  </w:abstractNum>
  <w:abstractNum w:abstractNumId="22" w15:restartNumberingAfterBreak="0">
    <w:nsid w:val="5CAB55C4"/>
    <w:multiLevelType w:val="hybridMultilevel"/>
    <w:tmpl w:val="6EF08470"/>
    <w:lvl w:ilvl="0" w:tplc="F600EED2">
      <w:start w:val="4200"/>
      <w:numFmt w:val="decimal"/>
      <w:lvlText w:val="(%1)"/>
      <w:lvlJc w:val="left"/>
      <w:pPr>
        <w:tabs>
          <w:tab w:val="num" w:pos="13320"/>
        </w:tabs>
        <w:ind w:left="13320" w:hanging="12960"/>
      </w:pPr>
      <w:rPr>
        <w:rFonts w:hint="default"/>
        <w:sz w:val="22"/>
      </w:rPr>
    </w:lvl>
    <w:lvl w:ilvl="1" w:tplc="794257AE" w:tentative="1">
      <w:start w:val="1"/>
      <w:numFmt w:val="lowerLetter"/>
      <w:lvlText w:val="%2."/>
      <w:lvlJc w:val="left"/>
      <w:pPr>
        <w:tabs>
          <w:tab w:val="num" w:pos="1440"/>
        </w:tabs>
        <w:ind w:left="1440" w:hanging="360"/>
      </w:pPr>
    </w:lvl>
    <w:lvl w:ilvl="2" w:tplc="0A1E841A" w:tentative="1">
      <w:start w:val="1"/>
      <w:numFmt w:val="lowerRoman"/>
      <w:lvlText w:val="%3."/>
      <w:lvlJc w:val="right"/>
      <w:pPr>
        <w:tabs>
          <w:tab w:val="num" w:pos="2160"/>
        </w:tabs>
        <w:ind w:left="2160" w:hanging="180"/>
      </w:pPr>
    </w:lvl>
    <w:lvl w:ilvl="3" w:tplc="40068A6A" w:tentative="1">
      <w:start w:val="1"/>
      <w:numFmt w:val="decimal"/>
      <w:lvlText w:val="%4."/>
      <w:lvlJc w:val="left"/>
      <w:pPr>
        <w:tabs>
          <w:tab w:val="num" w:pos="2880"/>
        </w:tabs>
        <w:ind w:left="2880" w:hanging="360"/>
      </w:pPr>
    </w:lvl>
    <w:lvl w:ilvl="4" w:tplc="6C682D7E" w:tentative="1">
      <w:start w:val="1"/>
      <w:numFmt w:val="lowerLetter"/>
      <w:lvlText w:val="%5."/>
      <w:lvlJc w:val="left"/>
      <w:pPr>
        <w:tabs>
          <w:tab w:val="num" w:pos="3600"/>
        </w:tabs>
        <w:ind w:left="3600" w:hanging="360"/>
      </w:pPr>
    </w:lvl>
    <w:lvl w:ilvl="5" w:tplc="B5BC6652" w:tentative="1">
      <w:start w:val="1"/>
      <w:numFmt w:val="lowerRoman"/>
      <w:lvlText w:val="%6."/>
      <w:lvlJc w:val="right"/>
      <w:pPr>
        <w:tabs>
          <w:tab w:val="num" w:pos="4320"/>
        </w:tabs>
        <w:ind w:left="4320" w:hanging="180"/>
      </w:pPr>
    </w:lvl>
    <w:lvl w:ilvl="6" w:tplc="B8D2E7E8" w:tentative="1">
      <w:start w:val="1"/>
      <w:numFmt w:val="decimal"/>
      <w:lvlText w:val="%7."/>
      <w:lvlJc w:val="left"/>
      <w:pPr>
        <w:tabs>
          <w:tab w:val="num" w:pos="5040"/>
        </w:tabs>
        <w:ind w:left="5040" w:hanging="360"/>
      </w:pPr>
    </w:lvl>
    <w:lvl w:ilvl="7" w:tplc="416E9588" w:tentative="1">
      <w:start w:val="1"/>
      <w:numFmt w:val="lowerLetter"/>
      <w:lvlText w:val="%8."/>
      <w:lvlJc w:val="left"/>
      <w:pPr>
        <w:tabs>
          <w:tab w:val="num" w:pos="5760"/>
        </w:tabs>
        <w:ind w:left="5760" w:hanging="360"/>
      </w:pPr>
    </w:lvl>
    <w:lvl w:ilvl="8" w:tplc="168A3078" w:tentative="1">
      <w:start w:val="1"/>
      <w:numFmt w:val="lowerRoman"/>
      <w:lvlText w:val="%9."/>
      <w:lvlJc w:val="right"/>
      <w:pPr>
        <w:tabs>
          <w:tab w:val="num" w:pos="6480"/>
        </w:tabs>
        <w:ind w:left="6480" w:hanging="180"/>
      </w:pPr>
    </w:lvl>
  </w:abstractNum>
  <w:abstractNum w:abstractNumId="23" w15:restartNumberingAfterBreak="0">
    <w:nsid w:val="5CF7443D"/>
    <w:multiLevelType w:val="hybridMultilevel"/>
    <w:tmpl w:val="CA9071D6"/>
    <w:lvl w:ilvl="0" w:tplc="71E6220A">
      <w:start w:val="2000"/>
      <w:numFmt w:val="decimal"/>
      <w:lvlText w:val="(%1)"/>
      <w:lvlJc w:val="left"/>
      <w:pPr>
        <w:tabs>
          <w:tab w:val="num" w:pos="7188"/>
        </w:tabs>
        <w:ind w:left="7188" w:hanging="6480"/>
      </w:pPr>
      <w:rPr>
        <w:rFonts w:hint="default"/>
        <w:b/>
        <w:sz w:val="24"/>
      </w:rPr>
    </w:lvl>
    <w:lvl w:ilvl="1" w:tplc="41524EDC" w:tentative="1">
      <w:start w:val="1"/>
      <w:numFmt w:val="lowerLetter"/>
      <w:lvlText w:val="%2."/>
      <w:lvlJc w:val="left"/>
      <w:pPr>
        <w:tabs>
          <w:tab w:val="num" w:pos="1788"/>
        </w:tabs>
        <w:ind w:left="1788" w:hanging="360"/>
      </w:pPr>
    </w:lvl>
    <w:lvl w:ilvl="2" w:tplc="A830D5D0" w:tentative="1">
      <w:start w:val="1"/>
      <w:numFmt w:val="lowerRoman"/>
      <w:lvlText w:val="%3."/>
      <w:lvlJc w:val="right"/>
      <w:pPr>
        <w:tabs>
          <w:tab w:val="num" w:pos="2508"/>
        </w:tabs>
        <w:ind w:left="2508" w:hanging="180"/>
      </w:pPr>
    </w:lvl>
    <w:lvl w:ilvl="3" w:tplc="26C26B76" w:tentative="1">
      <w:start w:val="1"/>
      <w:numFmt w:val="decimal"/>
      <w:lvlText w:val="%4."/>
      <w:lvlJc w:val="left"/>
      <w:pPr>
        <w:tabs>
          <w:tab w:val="num" w:pos="3228"/>
        </w:tabs>
        <w:ind w:left="3228" w:hanging="360"/>
      </w:pPr>
    </w:lvl>
    <w:lvl w:ilvl="4" w:tplc="F404C764" w:tentative="1">
      <w:start w:val="1"/>
      <w:numFmt w:val="lowerLetter"/>
      <w:lvlText w:val="%5."/>
      <w:lvlJc w:val="left"/>
      <w:pPr>
        <w:tabs>
          <w:tab w:val="num" w:pos="3948"/>
        </w:tabs>
        <w:ind w:left="3948" w:hanging="360"/>
      </w:pPr>
    </w:lvl>
    <w:lvl w:ilvl="5" w:tplc="C8A87F5C" w:tentative="1">
      <w:start w:val="1"/>
      <w:numFmt w:val="lowerRoman"/>
      <w:lvlText w:val="%6."/>
      <w:lvlJc w:val="right"/>
      <w:pPr>
        <w:tabs>
          <w:tab w:val="num" w:pos="4668"/>
        </w:tabs>
        <w:ind w:left="4668" w:hanging="180"/>
      </w:pPr>
    </w:lvl>
    <w:lvl w:ilvl="6" w:tplc="79ECF36C" w:tentative="1">
      <w:start w:val="1"/>
      <w:numFmt w:val="decimal"/>
      <w:lvlText w:val="%7."/>
      <w:lvlJc w:val="left"/>
      <w:pPr>
        <w:tabs>
          <w:tab w:val="num" w:pos="5388"/>
        </w:tabs>
        <w:ind w:left="5388" w:hanging="360"/>
      </w:pPr>
    </w:lvl>
    <w:lvl w:ilvl="7" w:tplc="F978067A" w:tentative="1">
      <w:start w:val="1"/>
      <w:numFmt w:val="lowerLetter"/>
      <w:lvlText w:val="%8."/>
      <w:lvlJc w:val="left"/>
      <w:pPr>
        <w:tabs>
          <w:tab w:val="num" w:pos="6108"/>
        </w:tabs>
        <w:ind w:left="6108" w:hanging="360"/>
      </w:pPr>
    </w:lvl>
    <w:lvl w:ilvl="8" w:tplc="F5D0B01C" w:tentative="1">
      <w:start w:val="1"/>
      <w:numFmt w:val="lowerRoman"/>
      <w:lvlText w:val="%9."/>
      <w:lvlJc w:val="right"/>
      <w:pPr>
        <w:tabs>
          <w:tab w:val="num" w:pos="6828"/>
        </w:tabs>
        <w:ind w:left="6828" w:hanging="180"/>
      </w:pPr>
    </w:lvl>
  </w:abstractNum>
  <w:abstractNum w:abstractNumId="24" w15:restartNumberingAfterBreak="0">
    <w:nsid w:val="5E1C1B2E"/>
    <w:multiLevelType w:val="hybridMultilevel"/>
    <w:tmpl w:val="CCEAC854"/>
    <w:lvl w:ilvl="0" w:tplc="70D2B068">
      <w:start w:val="4000"/>
      <w:numFmt w:val="decimal"/>
      <w:lvlText w:val="(%1)"/>
      <w:lvlJc w:val="left"/>
      <w:pPr>
        <w:tabs>
          <w:tab w:val="num" w:pos="855"/>
        </w:tabs>
        <w:ind w:left="855" w:hanging="495"/>
      </w:pPr>
      <w:rPr>
        <w:rFonts w:hint="default"/>
        <w:b w:val="0"/>
      </w:rPr>
    </w:lvl>
    <w:lvl w:ilvl="1" w:tplc="1E1C8078" w:tentative="1">
      <w:start w:val="1"/>
      <w:numFmt w:val="lowerLetter"/>
      <w:lvlText w:val="%2."/>
      <w:lvlJc w:val="left"/>
      <w:pPr>
        <w:tabs>
          <w:tab w:val="num" w:pos="1440"/>
        </w:tabs>
        <w:ind w:left="1440" w:hanging="360"/>
      </w:pPr>
    </w:lvl>
    <w:lvl w:ilvl="2" w:tplc="F83C9914" w:tentative="1">
      <w:start w:val="1"/>
      <w:numFmt w:val="lowerRoman"/>
      <w:lvlText w:val="%3."/>
      <w:lvlJc w:val="right"/>
      <w:pPr>
        <w:tabs>
          <w:tab w:val="num" w:pos="2160"/>
        </w:tabs>
        <w:ind w:left="2160" w:hanging="180"/>
      </w:pPr>
    </w:lvl>
    <w:lvl w:ilvl="3" w:tplc="164E34C4" w:tentative="1">
      <w:start w:val="1"/>
      <w:numFmt w:val="decimal"/>
      <w:lvlText w:val="%4."/>
      <w:lvlJc w:val="left"/>
      <w:pPr>
        <w:tabs>
          <w:tab w:val="num" w:pos="2880"/>
        </w:tabs>
        <w:ind w:left="2880" w:hanging="360"/>
      </w:pPr>
    </w:lvl>
    <w:lvl w:ilvl="4" w:tplc="BCEACF2E" w:tentative="1">
      <w:start w:val="1"/>
      <w:numFmt w:val="lowerLetter"/>
      <w:lvlText w:val="%5."/>
      <w:lvlJc w:val="left"/>
      <w:pPr>
        <w:tabs>
          <w:tab w:val="num" w:pos="3600"/>
        </w:tabs>
        <w:ind w:left="3600" w:hanging="360"/>
      </w:pPr>
    </w:lvl>
    <w:lvl w:ilvl="5" w:tplc="9A60CB38" w:tentative="1">
      <w:start w:val="1"/>
      <w:numFmt w:val="lowerRoman"/>
      <w:lvlText w:val="%6."/>
      <w:lvlJc w:val="right"/>
      <w:pPr>
        <w:tabs>
          <w:tab w:val="num" w:pos="4320"/>
        </w:tabs>
        <w:ind w:left="4320" w:hanging="180"/>
      </w:pPr>
    </w:lvl>
    <w:lvl w:ilvl="6" w:tplc="D90EAB06" w:tentative="1">
      <w:start w:val="1"/>
      <w:numFmt w:val="decimal"/>
      <w:lvlText w:val="%7."/>
      <w:lvlJc w:val="left"/>
      <w:pPr>
        <w:tabs>
          <w:tab w:val="num" w:pos="5040"/>
        </w:tabs>
        <w:ind w:left="5040" w:hanging="360"/>
      </w:pPr>
    </w:lvl>
    <w:lvl w:ilvl="7" w:tplc="95323620" w:tentative="1">
      <w:start w:val="1"/>
      <w:numFmt w:val="lowerLetter"/>
      <w:lvlText w:val="%8."/>
      <w:lvlJc w:val="left"/>
      <w:pPr>
        <w:tabs>
          <w:tab w:val="num" w:pos="5760"/>
        </w:tabs>
        <w:ind w:left="5760" w:hanging="360"/>
      </w:pPr>
    </w:lvl>
    <w:lvl w:ilvl="8" w:tplc="C28AAFEA" w:tentative="1">
      <w:start w:val="1"/>
      <w:numFmt w:val="lowerRoman"/>
      <w:lvlText w:val="%9."/>
      <w:lvlJc w:val="right"/>
      <w:pPr>
        <w:tabs>
          <w:tab w:val="num" w:pos="6480"/>
        </w:tabs>
        <w:ind w:left="6480" w:hanging="180"/>
      </w:pPr>
    </w:lvl>
  </w:abstractNum>
  <w:abstractNum w:abstractNumId="25" w15:restartNumberingAfterBreak="0">
    <w:nsid w:val="614674C1"/>
    <w:multiLevelType w:val="hybridMultilevel"/>
    <w:tmpl w:val="5EAEB33C"/>
    <w:lvl w:ilvl="0" w:tplc="BCD85710">
      <w:start w:val="4000"/>
      <w:numFmt w:val="decimal"/>
      <w:lvlText w:val="(%1)"/>
      <w:lvlJc w:val="left"/>
      <w:pPr>
        <w:tabs>
          <w:tab w:val="num" w:pos="6840"/>
        </w:tabs>
        <w:ind w:left="6840" w:hanging="6480"/>
      </w:pPr>
      <w:rPr>
        <w:rFonts w:hint="default"/>
        <w:b/>
        <w:sz w:val="24"/>
        <w:szCs w:val="24"/>
      </w:rPr>
    </w:lvl>
    <w:lvl w:ilvl="1" w:tplc="6D7C915A" w:tentative="1">
      <w:start w:val="1"/>
      <w:numFmt w:val="lowerLetter"/>
      <w:lvlText w:val="%2."/>
      <w:lvlJc w:val="left"/>
      <w:pPr>
        <w:tabs>
          <w:tab w:val="num" w:pos="1440"/>
        </w:tabs>
        <w:ind w:left="1440" w:hanging="360"/>
      </w:pPr>
    </w:lvl>
    <w:lvl w:ilvl="2" w:tplc="ADF06F78" w:tentative="1">
      <w:start w:val="1"/>
      <w:numFmt w:val="lowerRoman"/>
      <w:lvlText w:val="%3."/>
      <w:lvlJc w:val="right"/>
      <w:pPr>
        <w:tabs>
          <w:tab w:val="num" w:pos="2160"/>
        </w:tabs>
        <w:ind w:left="2160" w:hanging="180"/>
      </w:pPr>
    </w:lvl>
    <w:lvl w:ilvl="3" w:tplc="D86E9F60" w:tentative="1">
      <w:start w:val="1"/>
      <w:numFmt w:val="decimal"/>
      <w:lvlText w:val="%4."/>
      <w:lvlJc w:val="left"/>
      <w:pPr>
        <w:tabs>
          <w:tab w:val="num" w:pos="2880"/>
        </w:tabs>
        <w:ind w:left="2880" w:hanging="360"/>
      </w:pPr>
    </w:lvl>
    <w:lvl w:ilvl="4" w:tplc="95F8EBAE" w:tentative="1">
      <w:start w:val="1"/>
      <w:numFmt w:val="lowerLetter"/>
      <w:lvlText w:val="%5."/>
      <w:lvlJc w:val="left"/>
      <w:pPr>
        <w:tabs>
          <w:tab w:val="num" w:pos="3600"/>
        </w:tabs>
        <w:ind w:left="3600" w:hanging="360"/>
      </w:pPr>
    </w:lvl>
    <w:lvl w:ilvl="5" w:tplc="2736A436" w:tentative="1">
      <w:start w:val="1"/>
      <w:numFmt w:val="lowerRoman"/>
      <w:lvlText w:val="%6."/>
      <w:lvlJc w:val="right"/>
      <w:pPr>
        <w:tabs>
          <w:tab w:val="num" w:pos="4320"/>
        </w:tabs>
        <w:ind w:left="4320" w:hanging="180"/>
      </w:pPr>
    </w:lvl>
    <w:lvl w:ilvl="6" w:tplc="581233D6" w:tentative="1">
      <w:start w:val="1"/>
      <w:numFmt w:val="decimal"/>
      <w:lvlText w:val="%7."/>
      <w:lvlJc w:val="left"/>
      <w:pPr>
        <w:tabs>
          <w:tab w:val="num" w:pos="5040"/>
        </w:tabs>
        <w:ind w:left="5040" w:hanging="360"/>
      </w:pPr>
    </w:lvl>
    <w:lvl w:ilvl="7" w:tplc="1C94A248" w:tentative="1">
      <w:start w:val="1"/>
      <w:numFmt w:val="lowerLetter"/>
      <w:lvlText w:val="%8."/>
      <w:lvlJc w:val="left"/>
      <w:pPr>
        <w:tabs>
          <w:tab w:val="num" w:pos="5760"/>
        </w:tabs>
        <w:ind w:left="5760" w:hanging="360"/>
      </w:pPr>
    </w:lvl>
    <w:lvl w:ilvl="8" w:tplc="0DACDEA4" w:tentative="1">
      <w:start w:val="1"/>
      <w:numFmt w:val="lowerRoman"/>
      <w:lvlText w:val="%9."/>
      <w:lvlJc w:val="right"/>
      <w:pPr>
        <w:tabs>
          <w:tab w:val="num" w:pos="6480"/>
        </w:tabs>
        <w:ind w:left="6480" w:hanging="180"/>
      </w:pPr>
    </w:lvl>
  </w:abstractNum>
  <w:abstractNum w:abstractNumId="26" w15:restartNumberingAfterBreak="0">
    <w:nsid w:val="6912254B"/>
    <w:multiLevelType w:val="hybridMultilevel"/>
    <w:tmpl w:val="5B7650C8"/>
    <w:lvl w:ilvl="0" w:tplc="F83CCF7A">
      <w:start w:val="2401"/>
      <w:numFmt w:val="decimal"/>
      <w:lvlText w:val="(%1)"/>
      <w:lvlJc w:val="left"/>
      <w:pPr>
        <w:tabs>
          <w:tab w:val="num" w:pos="4335"/>
        </w:tabs>
        <w:ind w:left="4335" w:hanging="3975"/>
      </w:pPr>
      <w:rPr>
        <w:rFonts w:hint="default"/>
        <w:b/>
      </w:rPr>
    </w:lvl>
    <w:lvl w:ilvl="1" w:tplc="2C46C39A" w:tentative="1">
      <w:start w:val="1"/>
      <w:numFmt w:val="lowerLetter"/>
      <w:lvlText w:val="%2."/>
      <w:lvlJc w:val="left"/>
      <w:pPr>
        <w:tabs>
          <w:tab w:val="num" w:pos="1440"/>
        </w:tabs>
        <w:ind w:left="1440" w:hanging="360"/>
      </w:pPr>
    </w:lvl>
    <w:lvl w:ilvl="2" w:tplc="8B4A2D18" w:tentative="1">
      <w:start w:val="1"/>
      <w:numFmt w:val="lowerRoman"/>
      <w:lvlText w:val="%3."/>
      <w:lvlJc w:val="right"/>
      <w:pPr>
        <w:tabs>
          <w:tab w:val="num" w:pos="2160"/>
        </w:tabs>
        <w:ind w:left="2160" w:hanging="180"/>
      </w:pPr>
    </w:lvl>
    <w:lvl w:ilvl="3" w:tplc="6A68907A" w:tentative="1">
      <w:start w:val="1"/>
      <w:numFmt w:val="decimal"/>
      <w:lvlText w:val="%4."/>
      <w:lvlJc w:val="left"/>
      <w:pPr>
        <w:tabs>
          <w:tab w:val="num" w:pos="2880"/>
        </w:tabs>
        <w:ind w:left="2880" w:hanging="360"/>
      </w:pPr>
    </w:lvl>
    <w:lvl w:ilvl="4" w:tplc="3E2C6E28" w:tentative="1">
      <w:start w:val="1"/>
      <w:numFmt w:val="lowerLetter"/>
      <w:lvlText w:val="%5."/>
      <w:lvlJc w:val="left"/>
      <w:pPr>
        <w:tabs>
          <w:tab w:val="num" w:pos="3600"/>
        </w:tabs>
        <w:ind w:left="3600" w:hanging="360"/>
      </w:pPr>
    </w:lvl>
    <w:lvl w:ilvl="5" w:tplc="82080C84" w:tentative="1">
      <w:start w:val="1"/>
      <w:numFmt w:val="lowerRoman"/>
      <w:lvlText w:val="%6."/>
      <w:lvlJc w:val="right"/>
      <w:pPr>
        <w:tabs>
          <w:tab w:val="num" w:pos="4320"/>
        </w:tabs>
        <w:ind w:left="4320" w:hanging="180"/>
      </w:pPr>
    </w:lvl>
    <w:lvl w:ilvl="6" w:tplc="A90CD268" w:tentative="1">
      <w:start w:val="1"/>
      <w:numFmt w:val="decimal"/>
      <w:lvlText w:val="%7."/>
      <w:lvlJc w:val="left"/>
      <w:pPr>
        <w:tabs>
          <w:tab w:val="num" w:pos="5040"/>
        </w:tabs>
        <w:ind w:left="5040" w:hanging="360"/>
      </w:pPr>
    </w:lvl>
    <w:lvl w:ilvl="7" w:tplc="5C56BF1C" w:tentative="1">
      <w:start w:val="1"/>
      <w:numFmt w:val="lowerLetter"/>
      <w:lvlText w:val="%8."/>
      <w:lvlJc w:val="left"/>
      <w:pPr>
        <w:tabs>
          <w:tab w:val="num" w:pos="5760"/>
        </w:tabs>
        <w:ind w:left="5760" w:hanging="360"/>
      </w:pPr>
    </w:lvl>
    <w:lvl w:ilvl="8" w:tplc="2E0C05AC" w:tentative="1">
      <w:start w:val="1"/>
      <w:numFmt w:val="lowerRoman"/>
      <w:lvlText w:val="%9."/>
      <w:lvlJc w:val="right"/>
      <w:pPr>
        <w:tabs>
          <w:tab w:val="num" w:pos="6480"/>
        </w:tabs>
        <w:ind w:left="6480" w:hanging="180"/>
      </w:pPr>
    </w:lvl>
  </w:abstractNum>
  <w:abstractNum w:abstractNumId="27" w15:restartNumberingAfterBreak="0">
    <w:nsid w:val="6BA90C31"/>
    <w:multiLevelType w:val="hybridMultilevel"/>
    <w:tmpl w:val="0D920FCA"/>
    <w:lvl w:ilvl="0" w:tplc="E106377C">
      <w:start w:val="3100"/>
      <w:numFmt w:val="decimal"/>
      <w:lvlText w:val="(%1)"/>
      <w:lvlJc w:val="left"/>
      <w:pPr>
        <w:tabs>
          <w:tab w:val="num" w:pos="7069"/>
        </w:tabs>
        <w:ind w:left="7069" w:hanging="6360"/>
      </w:pPr>
      <w:rPr>
        <w:rFonts w:hint="default"/>
        <w:b/>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8" w15:restartNumberingAfterBreak="0">
    <w:nsid w:val="711503EA"/>
    <w:multiLevelType w:val="hybridMultilevel"/>
    <w:tmpl w:val="F9061FD0"/>
    <w:lvl w:ilvl="0" w:tplc="BF06E7F4">
      <w:start w:val="4200"/>
      <w:numFmt w:val="decimal"/>
      <w:lvlText w:val="(%1)"/>
      <w:lvlJc w:val="left"/>
      <w:pPr>
        <w:tabs>
          <w:tab w:val="num" w:pos="13680"/>
        </w:tabs>
        <w:ind w:left="13680" w:hanging="12960"/>
      </w:pPr>
      <w:rPr>
        <w:rFonts w:hint="default"/>
        <w:sz w:val="22"/>
      </w:rPr>
    </w:lvl>
    <w:lvl w:ilvl="1" w:tplc="0D5E2ECA" w:tentative="1">
      <w:start w:val="1"/>
      <w:numFmt w:val="lowerLetter"/>
      <w:lvlText w:val="%2."/>
      <w:lvlJc w:val="left"/>
      <w:pPr>
        <w:tabs>
          <w:tab w:val="num" w:pos="1800"/>
        </w:tabs>
        <w:ind w:left="1800" w:hanging="360"/>
      </w:pPr>
    </w:lvl>
    <w:lvl w:ilvl="2" w:tplc="4142E83C" w:tentative="1">
      <w:start w:val="1"/>
      <w:numFmt w:val="lowerRoman"/>
      <w:lvlText w:val="%3."/>
      <w:lvlJc w:val="right"/>
      <w:pPr>
        <w:tabs>
          <w:tab w:val="num" w:pos="2520"/>
        </w:tabs>
        <w:ind w:left="2520" w:hanging="180"/>
      </w:pPr>
    </w:lvl>
    <w:lvl w:ilvl="3" w:tplc="09A0ABDA" w:tentative="1">
      <w:start w:val="1"/>
      <w:numFmt w:val="decimal"/>
      <w:lvlText w:val="%4."/>
      <w:lvlJc w:val="left"/>
      <w:pPr>
        <w:tabs>
          <w:tab w:val="num" w:pos="3240"/>
        </w:tabs>
        <w:ind w:left="3240" w:hanging="360"/>
      </w:pPr>
    </w:lvl>
    <w:lvl w:ilvl="4" w:tplc="4B52F9A4" w:tentative="1">
      <w:start w:val="1"/>
      <w:numFmt w:val="lowerLetter"/>
      <w:lvlText w:val="%5."/>
      <w:lvlJc w:val="left"/>
      <w:pPr>
        <w:tabs>
          <w:tab w:val="num" w:pos="3960"/>
        </w:tabs>
        <w:ind w:left="3960" w:hanging="360"/>
      </w:pPr>
    </w:lvl>
    <w:lvl w:ilvl="5" w:tplc="997220AA" w:tentative="1">
      <w:start w:val="1"/>
      <w:numFmt w:val="lowerRoman"/>
      <w:lvlText w:val="%6."/>
      <w:lvlJc w:val="right"/>
      <w:pPr>
        <w:tabs>
          <w:tab w:val="num" w:pos="4680"/>
        </w:tabs>
        <w:ind w:left="4680" w:hanging="180"/>
      </w:pPr>
    </w:lvl>
    <w:lvl w:ilvl="6" w:tplc="974A9032" w:tentative="1">
      <w:start w:val="1"/>
      <w:numFmt w:val="decimal"/>
      <w:lvlText w:val="%7."/>
      <w:lvlJc w:val="left"/>
      <w:pPr>
        <w:tabs>
          <w:tab w:val="num" w:pos="5400"/>
        </w:tabs>
        <w:ind w:left="5400" w:hanging="360"/>
      </w:pPr>
    </w:lvl>
    <w:lvl w:ilvl="7" w:tplc="33B4EF94" w:tentative="1">
      <w:start w:val="1"/>
      <w:numFmt w:val="lowerLetter"/>
      <w:lvlText w:val="%8."/>
      <w:lvlJc w:val="left"/>
      <w:pPr>
        <w:tabs>
          <w:tab w:val="num" w:pos="6120"/>
        </w:tabs>
        <w:ind w:left="6120" w:hanging="360"/>
      </w:pPr>
    </w:lvl>
    <w:lvl w:ilvl="8" w:tplc="8084D312" w:tentative="1">
      <w:start w:val="1"/>
      <w:numFmt w:val="lowerRoman"/>
      <w:lvlText w:val="%9."/>
      <w:lvlJc w:val="right"/>
      <w:pPr>
        <w:tabs>
          <w:tab w:val="num" w:pos="6840"/>
        </w:tabs>
        <w:ind w:left="6840" w:hanging="180"/>
      </w:pPr>
    </w:lvl>
  </w:abstractNum>
  <w:abstractNum w:abstractNumId="29" w15:restartNumberingAfterBreak="0">
    <w:nsid w:val="7C4C3D8B"/>
    <w:multiLevelType w:val="hybridMultilevel"/>
    <w:tmpl w:val="A1D85D24"/>
    <w:lvl w:ilvl="0" w:tplc="5D0C30C6">
      <w:start w:val="4100"/>
      <w:numFmt w:val="decimal"/>
      <w:lvlText w:val="(%1)"/>
      <w:lvlJc w:val="left"/>
      <w:pPr>
        <w:tabs>
          <w:tab w:val="num" w:pos="7069"/>
        </w:tabs>
        <w:ind w:left="7069" w:hanging="6360"/>
      </w:pPr>
      <w:rPr>
        <w:rFonts w:hint="default"/>
        <w:b/>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11"/>
  </w:num>
  <w:num w:numId="2">
    <w:abstractNumId w:val="2"/>
  </w:num>
  <w:num w:numId="3">
    <w:abstractNumId w:val="12"/>
  </w:num>
  <w:num w:numId="4">
    <w:abstractNumId w:val="17"/>
  </w:num>
  <w:num w:numId="5">
    <w:abstractNumId w:val="23"/>
  </w:num>
  <w:num w:numId="6">
    <w:abstractNumId w:val="3"/>
  </w:num>
  <w:num w:numId="7">
    <w:abstractNumId w:val="0"/>
  </w:num>
  <w:num w:numId="8">
    <w:abstractNumId w:val="26"/>
  </w:num>
  <w:num w:numId="9">
    <w:abstractNumId w:val="19"/>
  </w:num>
  <w:num w:numId="10">
    <w:abstractNumId w:val="21"/>
  </w:num>
  <w:num w:numId="11">
    <w:abstractNumId w:val="4"/>
  </w:num>
  <w:num w:numId="12">
    <w:abstractNumId w:val="28"/>
  </w:num>
  <w:num w:numId="13">
    <w:abstractNumId w:val="22"/>
  </w:num>
  <w:num w:numId="14">
    <w:abstractNumId w:val="10"/>
  </w:num>
  <w:num w:numId="15">
    <w:abstractNumId w:val="24"/>
  </w:num>
  <w:num w:numId="16">
    <w:abstractNumId w:val="16"/>
  </w:num>
  <w:num w:numId="17">
    <w:abstractNumId w:val="13"/>
  </w:num>
  <w:num w:numId="18">
    <w:abstractNumId w:val="20"/>
  </w:num>
  <w:num w:numId="19">
    <w:abstractNumId w:val="20"/>
    <w:lvlOverride w:ilvl="0">
      <w:startOverride w:val="2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2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2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3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9"/>
    <w:lvlOverride w:ilvl="0">
      <w:startOverride w:val="2000"/>
    </w:lvlOverride>
  </w:num>
  <w:num w:numId="26">
    <w:abstractNumId w:val="8"/>
    <w:lvlOverride w:ilvl="0">
      <w:startOverride w:val="4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000"/>
    </w:lvlOverride>
  </w:num>
  <w:num w:numId="28">
    <w:abstractNumId w:val="6"/>
  </w:num>
  <w:num w:numId="29">
    <w:abstractNumId w:val="14"/>
  </w:num>
  <w:num w:numId="30">
    <w:abstractNumId w:val="1"/>
  </w:num>
  <w:num w:numId="31">
    <w:abstractNumId w:val="7"/>
  </w:num>
  <w:num w:numId="32">
    <w:abstractNumId w:val="5"/>
  </w:num>
  <w:num w:numId="33">
    <w:abstractNumId w:val="27"/>
  </w:num>
  <w:num w:numId="34">
    <w:abstractNumId w:val="29"/>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61"/>
    <w:rsid w:val="00002CBF"/>
    <w:rsid w:val="000034B6"/>
    <w:rsid w:val="0000447E"/>
    <w:rsid w:val="000052C9"/>
    <w:rsid w:val="00005F2B"/>
    <w:rsid w:val="000104B6"/>
    <w:rsid w:val="00015686"/>
    <w:rsid w:val="000160BF"/>
    <w:rsid w:val="00016F64"/>
    <w:rsid w:val="00017E9C"/>
    <w:rsid w:val="0002295D"/>
    <w:rsid w:val="00022D12"/>
    <w:rsid w:val="000254CC"/>
    <w:rsid w:val="000261C3"/>
    <w:rsid w:val="00030F0D"/>
    <w:rsid w:val="0003169D"/>
    <w:rsid w:val="00031880"/>
    <w:rsid w:val="00035BD2"/>
    <w:rsid w:val="00036DBD"/>
    <w:rsid w:val="000377D0"/>
    <w:rsid w:val="00042AA4"/>
    <w:rsid w:val="000435E0"/>
    <w:rsid w:val="00046A19"/>
    <w:rsid w:val="0005189C"/>
    <w:rsid w:val="0005411A"/>
    <w:rsid w:val="00056806"/>
    <w:rsid w:val="000579AF"/>
    <w:rsid w:val="00057FF1"/>
    <w:rsid w:val="0006260C"/>
    <w:rsid w:val="0007051B"/>
    <w:rsid w:val="00072ACB"/>
    <w:rsid w:val="000742FF"/>
    <w:rsid w:val="00076850"/>
    <w:rsid w:val="00081154"/>
    <w:rsid w:val="000825BF"/>
    <w:rsid w:val="00082621"/>
    <w:rsid w:val="00084591"/>
    <w:rsid w:val="00090D99"/>
    <w:rsid w:val="00091EE9"/>
    <w:rsid w:val="0009377A"/>
    <w:rsid w:val="00093831"/>
    <w:rsid w:val="0009395B"/>
    <w:rsid w:val="00093E3E"/>
    <w:rsid w:val="00093F8C"/>
    <w:rsid w:val="00094B72"/>
    <w:rsid w:val="000A08E5"/>
    <w:rsid w:val="000A40A3"/>
    <w:rsid w:val="000A6AAA"/>
    <w:rsid w:val="000A76A5"/>
    <w:rsid w:val="000B1155"/>
    <w:rsid w:val="000B1A0E"/>
    <w:rsid w:val="000B1E3B"/>
    <w:rsid w:val="000C018C"/>
    <w:rsid w:val="000C365C"/>
    <w:rsid w:val="000C3DAB"/>
    <w:rsid w:val="000C44FD"/>
    <w:rsid w:val="000C5215"/>
    <w:rsid w:val="000C76EC"/>
    <w:rsid w:val="000D2EC7"/>
    <w:rsid w:val="000D5285"/>
    <w:rsid w:val="000D584A"/>
    <w:rsid w:val="000D79F1"/>
    <w:rsid w:val="000E0041"/>
    <w:rsid w:val="000E49A4"/>
    <w:rsid w:val="000E55BF"/>
    <w:rsid w:val="000F1FA3"/>
    <w:rsid w:val="000F3B60"/>
    <w:rsid w:val="000F4B38"/>
    <w:rsid w:val="000F62AB"/>
    <w:rsid w:val="001016B7"/>
    <w:rsid w:val="00101AA2"/>
    <w:rsid w:val="00104004"/>
    <w:rsid w:val="00105804"/>
    <w:rsid w:val="00106EC5"/>
    <w:rsid w:val="00110BD5"/>
    <w:rsid w:val="00112110"/>
    <w:rsid w:val="0011214D"/>
    <w:rsid w:val="00115ED1"/>
    <w:rsid w:val="001171BB"/>
    <w:rsid w:val="001228B4"/>
    <w:rsid w:val="00122E81"/>
    <w:rsid w:val="00125883"/>
    <w:rsid w:val="00126EF6"/>
    <w:rsid w:val="00130197"/>
    <w:rsid w:val="0013185E"/>
    <w:rsid w:val="00132C24"/>
    <w:rsid w:val="0013345A"/>
    <w:rsid w:val="001356F7"/>
    <w:rsid w:val="001364DB"/>
    <w:rsid w:val="00141935"/>
    <w:rsid w:val="00142340"/>
    <w:rsid w:val="00142CC5"/>
    <w:rsid w:val="0014326F"/>
    <w:rsid w:val="0014372B"/>
    <w:rsid w:val="001472EE"/>
    <w:rsid w:val="0014772C"/>
    <w:rsid w:val="00152501"/>
    <w:rsid w:val="00177ADD"/>
    <w:rsid w:val="00180207"/>
    <w:rsid w:val="00181A98"/>
    <w:rsid w:val="001827CB"/>
    <w:rsid w:val="00186ECA"/>
    <w:rsid w:val="001871A5"/>
    <w:rsid w:val="0019447D"/>
    <w:rsid w:val="001965CB"/>
    <w:rsid w:val="001A0B44"/>
    <w:rsid w:val="001A2D54"/>
    <w:rsid w:val="001A3477"/>
    <w:rsid w:val="001A455C"/>
    <w:rsid w:val="001B02B5"/>
    <w:rsid w:val="001B0AAA"/>
    <w:rsid w:val="001C332A"/>
    <w:rsid w:val="001D3EA5"/>
    <w:rsid w:val="001E47B5"/>
    <w:rsid w:val="001E6578"/>
    <w:rsid w:val="00204CE0"/>
    <w:rsid w:val="00212B85"/>
    <w:rsid w:val="002153CA"/>
    <w:rsid w:val="002220F4"/>
    <w:rsid w:val="0022358A"/>
    <w:rsid w:val="002258CD"/>
    <w:rsid w:val="00225A20"/>
    <w:rsid w:val="00227818"/>
    <w:rsid w:val="00227E95"/>
    <w:rsid w:val="00230915"/>
    <w:rsid w:val="002439F1"/>
    <w:rsid w:val="00246D39"/>
    <w:rsid w:val="00250314"/>
    <w:rsid w:val="00252E72"/>
    <w:rsid w:val="0026194B"/>
    <w:rsid w:val="00265B4A"/>
    <w:rsid w:val="00274772"/>
    <w:rsid w:val="00275E35"/>
    <w:rsid w:val="002775E8"/>
    <w:rsid w:val="002803DF"/>
    <w:rsid w:val="002835AB"/>
    <w:rsid w:val="0028464C"/>
    <w:rsid w:val="00285411"/>
    <w:rsid w:val="00290B95"/>
    <w:rsid w:val="00293863"/>
    <w:rsid w:val="00296CE4"/>
    <w:rsid w:val="00297DB5"/>
    <w:rsid w:val="002A0BDF"/>
    <w:rsid w:val="002A150D"/>
    <w:rsid w:val="002A1541"/>
    <w:rsid w:val="002A68AD"/>
    <w:rsid w:val="002B1EE1"/>
    <w:rsid w:val="002B2630"/>
    <w:rsid w:val="002B6537"/>
    <w:rsid w:val="002B7CB5"/>
    <w:rsid w:val="002C2D03"/>
    <w:rsid w:val="002C417C"/>
    <w:rsid w:val="002C41A8"/>
    <w:rsid w:val="002C5E69"/>
    <w:rsid w:val="002D0E87"/>
    <w:rsid w:val="002D13E5"/>
    <w:rsid w:val="002D2D42"/>
    <w:rsid w:val="002D694B"/>
    <w:rsid w:val="002E1593"/>
    <w:rsid w:val="002E2CF2"/>
    <w:rsid w:val="002E33F0"/>
    <w:rsid w:val="002E4CED"/>
    <w:rsid w:val="002E5806"/>
    <w:rsid w:val="002E66DA"/>
    <w:rsid w:val="002F45DA"/>
    <w:rsid w:val="002F6476"/>
    <w:rsid w:val="002F6FED"/>
    <w:rsid w:val="00305567"/>
    <w:rsid w:val="003068EB"/>
    <w:rsid w:val="00314335"/>
    <w:rsid w:val="0032216E"/>
    <w:rsid w:val="00323D57"/>
    <w:rsid w:val="00331DDE"/>
    <w:rsid w:val="003342D3"/>
    <w:rsid w:val="00336438"/>
    <w:rsid w:val="00336B37"/>
    <w:rsid w:val="0033716B"/>
    <w:rsid w:val="00343684"/>
    <w:rsid w:val="003441BD"/>
    <w:rsid w:val="00344AE6"/>
    <w:rsid w:val="00347AF3"/>
    <w:rsid w:val="003545E3"/>
    <w:rsid w:val="00360EB4"/>
    <w:rsid w:val="00362B08"/>
    <w:rsid w:val="0036377F"/>
    <w:rsid w:val="00367D4D"/>
    <w:rsid w:val="00373311"/>
    <w:rsid w:val="00380E01"/>
    <w:rsid w:val="00385DE8"/>
    <w:rsid w:val="00391AE1"/>
    <w:rsid w:val="0039545C"/>
    <w:rsid w:val="00397F24"/>
    <w:rsid w:val="003A652E"/>
    <w:rsid w:val="003A7D1E"/>
    <w:rsid w:val="003C1CB4"/>
    <w:rsid w:val="003C2838"/>
    <w:rsid w:val="003C5CAB"/>
    <w:rsid w:val="003D68E5"/>
    <w:rsid w:val="003E0034"/>
    <w:rsid w:val="003E2882"/>
    <w:rsid w:val="003E4237"/>
    <w:rsid w:val="003E6148"/>
    <w:rsid w:val="003E7C84"/>
    <w:rsid w:val="003E7E7C"/>
    <w:rsid w:val="003F1EC7"/>
    <w:rsid w:val="003F44BF"/>
    <w:rsid w:val="003F73C0"/>
    <w:rsid w:val="004021C7"/>
    <w:rsid w:val="00403696"/>
    <w:rsid w:val="004039B8"/>
    <w:rsid w:val="0040478D"/>
    <w:rsid w:val="00405271"/>
    <w:rsid w:val="0041396E"/>
    <w:rsid w:val="00420A34"/>
    <w:rsid w:val="004247F4"/>
    <w:rsid w:val="0043012F"/>
    <w:rsid w:val="0043047B"/>
    <w:rsid w:val="004317D8"/>
    <w:rsid w:val="00433D8F"/>
    <w:rsid w:val="0043495B"/>
    <w:rsid w:val="00435D63"/>
    <w:rsid w:val="00436A8F"/>
    <w:rsid w:val="004402B8"/>
    <w:rsid w:val="0044181B"/>
    <w:rsid w:val="00442B0D"/>
    <w:rsid w:val="00443E06"/>
    <w:rsid w:val="00445078"/>
    <w:rsid w:val="0044627F"/>
    <w:rsid w:val="0044657B"/>
    <w:rsid w:val="00446652"/>
    <w:rsid w:val="004507C6"/>
    <w:rsid w:val="00453C02"/>
    <w:rsid w:val="00467689"/>
    <w:rsid w:val="00470E0A"/>
    <w:rsid w:val="0047570E"/>
    <w:rsid w:val="004758EE"/>
    <w:rsid w:val="0048033C"/>
    <w:rsid w:val="00481697"/>
    <w:rsid w:val="00487B56"/>
    <w:rsid w:val="00490B5C"/>
    <w:rsid w:val="00490F3B"/>
    <w:rsid w:val="00492E5F"/>
    <w:rsid w:val="00493AC9"/>
    <w:rsid w:val="00495245"/>
    <w:rsid w:val="004A5FED"/>
    <w:rsid w:val="004B0032"/>
    <w:rsid w:val="004B12FD"/>
    <w:rsid w:val="004B2A85"/>
    <w:rsid w:val="004B3105"/>
    <w:rsid w:val="004B53BD"/>
    <w:rsid w:val="004C379B"/>
    <w:rsid w:val="004C4C73"/>
    <w:rsid w:val="004C4E5D"/>
    <w:rsid w:val="004C731B"/>
    <w:rsid w:val="004D7844"/>
    <w:rsid w:val="004E5AA9"/>
    <w:rsid w:val="004F11E0"/>
    <w:rsid w:val="004F122C"/>
    <w:rsid w:val="004F1CC1"/>
    <w:rsid w:val="004F3C67"/>
    <w:rsid w:val="004F5C99"/>
    <w:rsid w:val="00505069"/>
    <w:rsid w:val="005064B5"/>
    <w:rsid w:val="00507C09"/>
    <w:rsid w:val="0051253B"/>
    <w:rsid w:val="00515A8D"/>
    <w:rsid w:val="00515D41"/>
    <w:rsid w:val="005168A5"/>
    <w:rsid w:val="00523AF0"/>
    <w:rsid w:val="00525E5C"/>
    <w:rsid w:val="00530919"/>
    <w:rsid w:val="00532BA3"/>
    <w:rsid w:val="005403C8"/>
    <w:rsid w:val="00546E81"/>
    <w:rsid w:val="00551DBF"/>
    <w:rsid w:val="00554F89"/>
    <w:rsid w:val="0055753C"/>
    <w:rsid w:val="005614AF"/>
    <w:rsid w:val="00561737"/>
    <w:rsid w:val="00561AAA"/>
    <w:rsid w:val="005725CD"/>
    <w:rsid w:val="00572DFF"/>
    <w:rsid w:val="00574C4E"/>
    <w:rsid w:val="005759D0"/>
    <w:rsid w:val="005803B9"/>
    <w:rsid w:val="005809D5"/>
    <w:rsid w:val="005814A7"/>
    <w:rsid w:val="00582A72"/>
    <w:rsid w:val="00585A3B"/>
    <w:rsid w:val="005860A0"/>
    <w:rsid w:val="005911D2"/>
    <w:rsid w:val="0059128A"/>
    <w:rsid w:val="0059405D"/>
    <w:rsid w:val="00595758"/>
    <w:rsid w:val="00595AD9"/>
    <w:rsid w:val="00595CF9"/>
    <w:rsid w:val="005978B7"/>
    <w:rsid w:val="005A1858"/>
    <w:rsid w:val="005A4EC6"/>
    <w:rsid w:val="005A5827"/>
    <w:rsid w:val="005A7407"/>
    <w:rsid w:val="005B0011"/>
    <w:rsid w:val="005B5A99"/>
    <w:rsid w:val="005B7C87"/>
    <w:rsid w:val="005C01F0"/>
    <w:rsid w:val="005C2915"/>
    <w:rsid w:val="005C5771"/>
    <w:rsid w:val="005D5D9F"/>
    <w:rsid w:val="005D61F1"/>
    <w:rsid w:val="005D719A"/>
    <w:rsid w:val="005D7BB8"/>
    <w:rsid w:val="005E03DC"/>
    <w:rsid w:val="005E2560"/>
    <w:rsid w:val="005E2C7F"/>
    <w:rsid w:val="005E4528"/>
    <w:rsid w:val="005E58F8"/>
    <w:rsid w:val="005F02CB"/>
    <w:rsid w:val="005F3435"/>
    <w:rsid w:val="005F642D"/>
    <w:rsid w:val="00603804"/>
    <w:rsid w:val="006070C2"/>
    <w:rsid w:val="00612386"/>
    <w:rsid w:val="006176B5"/>
    <w:rsid w:val="00624D90"/>
    <w:rsid w:val="0062506A"/>
    <w:rsid w:val="006276C6"/>
    <w:rsid w:val="0063350A"/>
    <w:rsid w:val="00636331"/>
    <w:rsid w:val="00641AC2"/>
    <w:rsid w:val="00643FB5"/>
    <w:rsid w:val="00644943"/>
    <w:rsid w:val="006460DF"/>
    <w:rsid w:val="006525BA"/>
    <w:rsid w:val="00652FDC"/>
    <w:rsid w:val="006636BB"/>
    <w:rsid w:val="00665985"/>
    <w:rsid w:val="00666DA2"/>
    <w:rsid w:val="0067192D"/>
    <w:rsid w:val="00671BC8"/>
    <w:rsid w:val="00675344"/>
    <w:rsid w:val="00676523"/>
    <w:rsid w:val="00683D81"/>
    <w:rsid w:val="006859E4"/>
    <w:rsid w:val="0068693A"/>
    <w:rsid w:val="00696881"/>
    <w:rsid w:val="00697C6D"/>
    <w:rsid w:val="006A0893"/>
    <w:rsid w:val="006A7EB3"/>
    <w:rsid w:val="006B0679"/>
    <w:rsid w:val="006B1E42"/>
    <w:rsid w:val="006B6024"/>
    <w:rsid w:val="006B666C"/>
    <w:rsid w:val="006C0422"/>
    <w:rsid w:val="006C3E0F"/>
    <w:rsid w:val="006C3E2A"/>
    <w:rsid w:val="006C54E8"/>
    <w:rsid w:val="006D123F"/>
    <w:rsid w:val="006D14D4"/>
    <w:rsid w:val="006E22D8"/>
    <w:rsid w:val="006E2C88"/>
    <w:rsid w:val="006E5885"/>
    <w:rsid w:val="006E628C"/>
    <w:rsid w:val="006E7FA1"/>
    <w:rsid w:val="006E7FCD"/>
    <w:rsid w:val="006F4B98"/>
    <w:rsid w:val="00701029"/>
    <w:rsid w:val="007051E9"/>
    <w:rsid w:val="00705838"/>
    <w:rsid w:val="0070620D"/>
    <w:rsid w:val="00715905"/>
    <w:rsid w:val="00717F78"/>
    <w:rsid w:val="00721B57"/>
    <w:rsid w:val="0072517F"/>
    <w:rsid w:val="007253AC"/>
    <w:rsid w:val="00726BA4"/>
    <w:rsid w:val="00730507"/>
    <w:rsid w:val="00734360"/>
    <w:rsid w:val="007357BE"/>
    <w:rsid w:val="00740F4E"/>
    <w:rsid w:val="00741839"/>
    <w:rsid w:val="0074241C"/>
    <w:rsid w:val="007473E1"/>
    <w:rsid w:val="0074752A"/>
    <w:rsid w:val="00747B8B"/>
    <w:rsid w:val="00750294"/>
    <w:rsid w:val="007555FD"/>
    <w:rsid w:val="00756EEE"/>
    <w:rsid w:val="0076048D"/>
    <w:rsid w:val="00760E17"/>
    <w:rsid w:val="00766CB9"/>
    <w:rsid w:val="00770A61"/>
    <w:rsid w:val="00775E01"/>
    <w:rsid w:val="00776153"/>
    <w:rsid w:val="00777FC0"/>
    <w:rsid w:val="007801AD"/>
    <w:rsid w:val="00780DE3"/>
    <w:rsid w:val="0078294F"/>
    <w:rsid w:val="00785B42"/>
    <w:rsid w:val="00787062"/>
    <w:rsid w:val="00790B47"/>
    <w:rsid w:val="00793ECD"/>
    <w:rsid w:val="007960FE"/>
    <w:rsid w:val="007A0303"/>
    <w:rsid w:val="007A46F4"/>
    <w:rsid w:val="007A4872"/>
    <w:rsid w:val="007A50A6"/>
    <w:rsid w:val="007A771C"/>
    <w:rsid w:val="007B1A82"/>
    <w:rsid w:val="007B21A9"/>
    <w:rsid w:val="007B2993"/>
    <w:rsid w:val="007B2C89"/>
    <w:rsid w:val="007B4A12"/>
    <w:rsid w:val="007B5FB5"/>
    <w:rsid w:val="007B7380"/>
    <w:rsid w:val="007C7DBC"/>
    <w:rsid w:val="007D3292"/>
    <w:rsid w:val="007D4A6E"/>
    <w:rsid w:val="007D55D2"/>
    <w:rsid w:val="007D5E5B"/>
    <w:rsid w:val="007D6708"/>
    <w:rsid w:val="007D6FDD"/>
    <w:rsid w:val="007D7386"/>
    <w:rsid w:val="007D7EAC"/>
    <w:rsid w:val="007E1BDB"/>
    <w:rsid w:val="007E5897"/>
    <w:rsid w:val="007E6C2E"/>
    <w:rsid w:val="007F4C38"/>
    <w:rsid w:val="007F703D"/>
    <w:rsid w:val="00800B85"/>
    <w:rsid w:val="008011F5"/>
    <w:rsid w:val="00802C5A"/>
    <w:rsid w:val="008034AA"/>
    <w:rsid w:val="00805D26"/>
    <w:rsid w:val="00806DD8"/>
    <w:rsid w:val="00811521"/>
    <w:rsid w:val="00816515"/>
    <w:rsid w:val="008173B0"/>
    <w:rsid w:val="00817613"/>
    <w:rsid w:val="00820C6F"/>
    <w:rsid w:val="00822D0F"/>
    <w:rsid w:val="00825FDA"/>
    <w:rsid w:val="008279FB"/>
    <w:rsid w:val="00830453"/>
    <w:rsid w:val="0083464D"/>
    <w:rsid w:val="00841E1D"/>
    <w:rsid w:val="00842031"/>
    <w:rsid w:val="00842D68"/>
    <w:rsid w:val="008548B2"/>
    <w:rsid w:val="00857223"/>
    <w:rsid w:val="00857CE8"/>
    <w:rsid w:val="0086269E"/>
    <w:rsid w:val="00870695"/>
    <w:rsid w:val="00871868"/>
    <w:rsid w:val="00872067"/>
    <w:rsid w:val="00874C22"/>
    <w:rsid w:val="00880C7A"/>
    <w:rsid w:val="00880F9C"/>
    <w:rsid w:val="008828F9"/>
    <w:rsid w:val="008849B1"/>
    <w:rsid w:val="00886CEE"/>
    <w:rsid w:val="00890A7A"/>
    <w:rsid w:val="00891846"/>
    <w:rsid w:val="00893C3D"/>
    <w:rsid w:val="008A1693"/>
    <w:rsid w:val="008A319A"/>
    <w:rsid w:val="008A478C"/>
    <w:rsid w:val="008A67A9"/>
    <w:rsid w:val="008B20F4"/>
    <w:rsid w:val="008C463C"/>
    <w:rsid w:val="008D0E8B"/>
    <w:rsid w:val="008D6538"/>
    <w:rsid w:val="008E3D90"/>
    <w:rsid w:val="008E5AF1"/>
    <w:rsid w:val="008E72FA"/>
    <w:rsid w:val="008F2F1F"/>
    <w:rsid w:val="008F30B5"/>
    <w:rsid w:val="008F3819"/>
    <w:rsid w:val="008F3F72"/>
    <w:rsid w:val="008F671F"/>
    <w:rsid w:val="008F6984"/>
    <w:rsid w:val="009031D6"/>
    <w:rsid w:val="00912601"/>
    <w:rsid w:val="00913089"/>
    <w:rsid w:val="009140DC"/>
    <w:rsid w:val="0091554D"/>
    <w:rsid w:val="00917590"/>
    <w:rsid w:val="00917BFE"/>
    <w:rsid w:val="00917DE4"/>
    <w:rsid w:val="0092028E"/>
    <w:rsid w:val="00931E57"/>
    <w:rsid w:val="00934260"/>
    <w:rsid w:val="00937D8E"/>
    <w:rsid w:val="009427EB"/>
    <w:rsid w:val="00951DD3"/>
    <w:rsid w:val="0095206B"/>
    <w:rsid w:val="00952CB5"/>
    <w:rsid w:val="009577C3"/>
    <w:rsid w:val="00962AA1"/>
    <w:rsid w:val="00964B03"/>
    <w:rsid w:val="00966016"/>
    <w:rsid w:val="0097097F"/>
    <w:rsid w:val="00970BD8"/>
    <w:rsid w:val="00982732"/>
    <w:rsid w:val="00985632"/>
    <w:rsid w:val="00987C52"/>
    <w:rsid w:val="009953FC"/>
    <w:rsid w:val="00995A7F"/>
    <w:rsid w:val="0099675A"/>
    <w:rsid w:val="009A3E51"/>
    <w:rsid w:val="009A6384"/>
    <w:rsid w:val="009B5307"/>
    <w:rsid w:val="009B58F2"/>
    <w:rsid w:val="009C00E1"/>
    <w:rsid w:val="009D16E6"/>
    <w:rsid w:val="009D4948"/>
    <w:rsid w:val="009D4BF5"/>
    <w:rsid w:val="009D50D3"/>
    <w:rsid w:val="009D56F5"/>
    <w:rsid w:val="009D6289"/>
    <w:rsid w:val="009E4CAB"/>
    <w:rsid w:val="009E4CE7"/>
    <w:rsid w:val="009E52FB"/>
    <w:rsid w:val="009E53AC"/>
    <w:rsid w:val="009E689F"/>
    <w:rsid w:val="009E776C"/>
    <w:rsid w:val="009F00B6"/>
    <w:rsid w:val="009F0584"/>
    <w:rsid w:val="009F4DA0"/>
    <w:rsid w:val="009F53D1"/>
    <w:rsid w:val="00A01995"/>
    <w:rsid w:val="00A048ED"/>
    <w:rsid w:val="00A1244D"/>
    <w:rsid w:val="00A17C99"/>
    <w:rsid w:val="00A21087"/>
    <w:rsid w:val="00A222B4"/>
    <w:rsid w:val="00A24FA4"/>
    <w:rsid w:val="00A303C0"/>
    <w:rsid w:val="00A3054D"/>
    <w:rsid w:val="00A34351"/>
    <w:rsid w:val="00A422F1"/>
    <w:rsid w:val="00A511F3"/>
    <w:rsid w:val="00A54FE5"/>
    <w:rsid w:val="00A554EB"/>
    <w:rsid w:val="00A62F70"/>
    <w:rsid w:val="00A63052"/>
    <w:rsid w:val="00A66C8B"/>
    <w:rsid w:val="00A6750F"/>
    <w:rsid w:val="00A67DD1"/>
    <w:rsid w:val="00A701D3"/>
    <w:rsid w:val="00A703B1"/>
    <w:rsid w:val="00A77967"/>
    <w:rsid w:val="00A809E8"/>
    <w:rsid w:val="00A842BB"/>
    <w:rsid w:val="00A86971"/>
    <w:rsid w:val="00A906B7"/>
    <w:rsid w:val="00A92057"/>
    <w:rsid w:val="00A94678"/>
    <w:rsid w:val="00A951F7"/>
    <w:rsid w:val="00AA0095"/>
    <w:rsid w:val="00AA08D2"/>
    <w:rsid w:val="00AA4535"/>
    <w:rsid w:val="00AA5682"/>
    <w:rsid w:val="00AA5BAA"/>
    <w:rsid w:val="00AB12E1"/>
    <w:rsid w:val="00AB1B4D"/>
    <w:rsid w:val="00AC482F"/>
    <w:rsid w:val="00AC51BE"/>
    <w:rsid w:val="00AC675C"/>
    <w:rsid w:val="00AC7C55"/>
    <w:rsid w:val="00AD5318"/>
    <w:rsid w:val="00AD56C0"/>
    <w:rsid w:val="00AE05F8"/>
    <w:rsid w:val="00AE6047"/>
    <w:rsid w:val="00AE6AF8"/>
    <w:rsid w:val="00AF182E"/>
    <w:rsid w:val="00AF6355"/>
    <w:rsid w:val="00AF6D41"/>
    <w:rsid w:val="00AF7E01"/>
    <w:rsid w:val="00B053D3"/>
    <w:rsid w:val="00B0798E"/>
    <w:rsid w:val="00B1013E"/>
    <w:rsid w:val="00B10FEA"/>
    <w:rsid w:val="00B12A15"/>
    <w:rsid w:val="00B16B6C"/>
    <w:rsid w:val="00B225A6"/>
    <w:rsid w:val="00B334B1"/>
    <w:rsid w:val="00B34F58"/>
    <w:rsid w:val="00B34FEF"/>
    <w:rsid w:val="00B4718B"/>
    <w:rsid w:val="00B504F2"/>
    <w:rsid w:val="00B50DC7"/>
    <w:rsid w:val="00B5253F"/>
    <w:rsid w:val="00B54C23"/>
    <w:rsid w:val="00B569D0"/>
    <w:rsid w:val="00B573AD"/>
    <w:rsid w:val="00B57456"/>
    <w:rsid w:val="00B60596"/>
    <w:rsid w:val="00B613D7"/>
    <w:rsid w:val="00B80A42"/>
    <w:rsid w:val="00B8379B"/>
    <w:rsid w:val="00BA034A"/>
    <w:rsid w:val="00BA41EE"/>
    <w:rsid w:val="00BA44F0"/>
    <w:rsid w:val="00BA4F1E"/>
    <w:rsid w:val="00BB1DFC"/>
    <w:rsid w:val="00BB26BC"/>
    <w:rsid w:val="00BB6DCC"/>
    <w:rsid w:val="00BC0D27"/>
    <w:rsid w:val="00BC115E"/>
    <w:rsid w:val="00BC1AF8"/>
    <w:rsid w:val="00BC2911"/>
    <w:rsid w:val="00BC68AD"/>
    <w:rsid w:val="00BD1F7A"/>
    <w:rsid w:val="00BD4A92"/>
    <w:rsid w:val="00BE145D"/>
    <w:rsid w:val="00BE17AC"/>
    <w:rsid w:val="00BE1FD2"/>
    <w:rsid w:val="00BE2093"/>
    <w:rsid w:val="00BE33FF"/>
    <w:rsid w:val="00BE70B3"/>
    <w:rsid w:val="00C0303C"/>
    <w:rsid w:val="00C043D2"/>
    <w:rsid w:val="00C06AA9"/>
    <w:rsid w:val="00C06FB9"/>
    <w:rsid w:val="00C10A6F"/>
    <w:rsid w:val="00C11587"/>
    <w:rsid w:val="00C13761"/>
    <w:rsid w:val="00C17BFF"/>
    <w:rsid w:val="00C20B20"/>
    <w:rsid w:val="00C21820"/>
    <w:rsid w:val="00C2365E"/>
    <w:rsid w:val="00C3009D"/>
    <w:rsid w:val="00C47030"/>
    <w:rsid w:val="00C47C3B"/>
    <w:rsid w:val="00C52D44"/>
    <w:rsid w:val="00C55052"/>
    <w:rsid w:val="00C551FF"/>
    <w:rsid w:val="00C56372"/>
    <w:rsid w:val="00C568D9"/>
    <w:rsid w:val="00C62E48"/>
    <w:rsid w:val="00C64074"/>
    <w:rsid w:val="00C64360"/>
    <w:rsid w:val="00C700DD"/>
    <w:rsid w:val="00C73382"/>
    <w:rsid w:val="00C81205"/>
    <w:rsid w:val="00C83619"/>
    <w:rsid w:val="00C87EAB"/>
    <w:rsid w:val="00C941EB"/>
    <w:rsid w:val="00C94C50"/>
    <w:rsid w:val="00C9753A"/>
    <w:rsid w:val="00C97EB5"/>
    <w:rsid w:val="00CA15D0"/>
    <w:rsid w:val="00CA3E08"/>
    <w:rsid w:val="00CA4E2F"/>
    <w:rsid w:val="00CA79E5"/>
    <w:rsid w:val="00CA7B85"/>
    <w:rsid w:val="00CA7C2F"/>
    <w:rsid w:val="00CB0C8F"/>
    <w:rsid w:val="00CB1986"/>
    <w:rsid w:val="00CB38A0"/>
    <w:rsid w:val="00CB495B"/>
    <w:rsid w:val="00CB502A"/>
    <w:rsid w:val="00CB6498"/>
    <w:rsid w:val="00CD2D0E"/>
    <w:rsid w:val="00CD2FDA"/>
    <w:rsid w:val="00CD55AE"/>
    <w:rsid w:val="00CD6D22"/>
    <w:rsid w:val="00CE54D2"/>
    <w:rsid w:val="00CF02FA"/>
    <w:rsid w:val="00CF24CA"/>
    <w:rsid w:val="00CF2994"/>
    <w:rsid w:val="00CF71CB"/>
    <w:rsid w:val="00CF721A"/>
    <w:rsid w:val="00CF727B"/>
    <w:rsid w:val="00CF7909"/>
    <w:rsid w:val="00CF7AC1"/>
    <w:rsid w:val="00D00B3A"/>
    <w:rsid w:val="00D17887"/>
    <w:rsid w:val="00D17FFA"/>
    <w:rsid w:val="00D21155"/>
    <w:rsid w:val="00D22C37"/>
    <w:rsid w:val="00D24523"/>
    <w:rsid w:val="00D2583B"/>
    <w:rsid w:val="00D25908"/>
    <w:rsid w:val="00D26071"/>
    <w:rsid w:val="00D30466"/>
    <w:rsid w:val="00D31445"/>
    <w:rsid w:val="00D339D4"/>
    <w:rsid w:val="00D34816"/>
    <w:rsid w:val="00D3502C"/>
    <w:rsid w:val="00D361AE"/>
    <w:rsid w:val="00D43B38"/>
    <w:rsid w:val="00D45344"/>
    <w:rsid w:val="00D46470"/>
    <w:rsid w:val="00D5083C"/>
    <w:rsid w:val="00D560A2"/>
    <w:rsid w:val="00D579E1"/>
    <w:rsid w:val="00D60378"/>
    <w:rsid w:val="00D61595"/>
    <w:rsid w:val="00D61CA7"/>
    <w:rsid w:val="00D64117"/>
    <w:rsid w:val="00D65781"/>
    <w:rsid w:val="00D676FD"/>
    <w:rsid w:val="00D70E0C"/>
    <w:rsid w:val="00D74540"/>
    <w:rsid w:val="00D84ABE"/>
    <w:rsid w:val="00D84F1C"/>
    <w:rsid w:val="00D870A4"/>
    <w:rsid w:val="00D870E1"/>
    <w:rsid w:val="00D90C20"/>
    <w:rsid w:val="00D9128E"/>
    <w:rsid w:val="00D91D8A"/>
    <w:rsid w:val="00DA380E"/>
    <w:rsid w:val="00DA3897"/>
    <w:rsid w:val="00DA5825"/>
    <w:rsid w:val="00DB0664"/>
    <w:rsid w:val="00DB1846"/>
    <w:rsid w:val="00DB5BE4"/>
    <w:rsid w:val="00DB5C33"/>
    <w:rsid w:val="00DB6B6D"/>
    <w:rsid w:val="00DC0F1D"/>
    <w:rsid w:val="00DC1131"/>
    <w:rsid w:val="00DC69DA"/>
    <w:rsid w:val="00DC70AA"/>
    <w:rsid w:val="00DC786F"/>
    <w:rsid w:val="00DD1977"/>
    <w:rsid w:val="00DD21B0"/>
    <w:rsid w:val="00DD2FC4"/>
    <w:rsid w:val="00DD3316"/>
    <w:rsid w:val="00DD5FDC"/>
    <w:rsid w:val="00DD60A5"/>
    <w:rsid w:val="00DD7BF7"/>
    <w:rsid w:val="00DE1215"/>
    <w:rsid w:val="00DE3589"/>
    <w:rsid w:val="00DE589C"/>
    <w:rsid w:val="00DE6A05"/>
    <w:rsid w:val="00DF00B6"/>
    <w:rsid w:val="00DF42D1"/>
    <w:rsid w:val="00DF7F82"/>
    <w:rsid w:val="00E02383"/>
    <w:rsid w:val="00E05E31"/>
    <w:rsid w:val="00E11ECC"/>
    <w:rsid w:val="00E175DB"/>
    <w:rsid w:val="00E313A8"/>
    <w:rsid w:val="00E31AF1"/>
    <w:rsid w:val="00E408A2"/>
    <w:rsid w:val="00E54FE4"/>
    <w:rsid w:val="00E56CBD"/>
    <w:rsid w:val="00E57059"/>
    <w:rsid w:val="00E604EB"/>
    <w:rsid w:val="00E6373E"/>
    <w:rsid w:val="00E7390E"/>
    <w:rsid w:val="00E75744"/>
    <w:rsid w:val="00E77D37"/>
    <w:rsid w:val="00E81071"/>
    <w:rsid w:val="00E8470F"/>
    <w:rsid w:val="00E85602"/>
    <w:rsid w:val="00E925D9"/>
    <w:rsid w:val="00E939E8"/>
    <w:rsid w:val="00E95BCE"/>
    <w:rsid w:val="00EA0BC8"/>
    <w:rsid w:val="00EA1E00"/>
    <w:rsid w:val="00EA4DA7"/>
    <w:rsid w:val="00EA4DB6"/>
    <w:rsid w:val="00EA4E3C"/>
    <w:rsid w:val="00EB2AF6"/>
    <w:rsid w:val="00EB7FE0"/>
    <w:rsid w:val="00EC2F76"/>
    <w:rsid w:val="00EC58AE"/>
    <w:rsid w:val="00ED33B5"/>
    <w:rsid w:val="00ED62D0"/>
    <w:rsid w:val="00ED6872"/>
    <w:rsid w:val="00EE120B"/>
    <w:rsid w:val="00EE374D"/>
    <w:rsid w:val="00EE3EAA"/>
    <w:rsid w:val="00EF2A71"/>
    <w:rsid w:val="00EF3D65"/>
    <w:rsid w:val="00F0115D"/>
    <w:rsid w:val="00F05373"/>
    <w:rsid w:val="00F059CE"/>
    <w:rsid w:val="00F10975"/>
    <w:rsid w:val="00F12C38"/>
    <w:rsid w:val="00F15035"/>
    <w:rsid w:val="00F170DC"/>
    <w:rsid w:val="00F17664"/>
    <w:rsid w:val="00F17F35"/>
    <w:rsid w:val="00F21F5F"/>
    <w:rsid w:val="00F24932"/>
    <w:rsid w:val="00F27D6D"/>
    <w:rsid w:val="00F34BF6"/>
    <w:rsid w:val="00F3546D"/>
    <w:rsid w:val="00F3633E"/>
    <w:rsid w:val="00F41904"/>
    <w:rsid w:val="00F4191A"/>
    <w:rsid w:val="00F42576"/>
    <w:rsid w:val="00F428EE"/>
    <w:rsid w:val="00F43F9D"/>
    <w:rsid w:val="00F46BF6"/>
    <w:rsid w:val="00F52226"/>
    <w:rsid w:val="00F55870"/>
    <w:rsid w:val="00F57425"/>
    <w:rsid w:val="00F62C02"/>
    <w:rsid w:val="00F6363C"/>
    <w:rsid w:val="00F72187"/>
    <w:rsid w:val="00F75F59"/>
    <w:rsid w:val="00F76C5F"/>
    <w:rsid w:val="00F77DD6"/>
    <w:rsid w:val="00F8063D"/>
    <w:rsid w:val="00F8302E"/>
    <w:rsid w:val="00F85B91"/>
    <w:rsid w:val="00F871BE"/>
    <w:rsid w:val="00F94B40"/>
    <w:rsid w:val="00F96553"/>
    <w:rsid w:val="00F96639"/>
    <w:rsid w:val="00FA178F"/>
    <w:rsid w:val="00FA33F8"/>
    <w:rsid w:val="00FA64F2"/>
    <w:rsid w:val="00FA7F05"/>
    <w:rsid w:val="00FB1C90"/>
    <w:rsid w:val="00FB4F06"/>
    <w:rsid w:val="00FC0167"/>
    <w:rsid w:val="00FC25A5"/>
    <w:rsid w:val="00FC2FA3"/>
    <w:rsid w:val="00FC5823"/>
    <w:rsid w:val="00FC640C"/>
    <w:rsid w:val="00FC646C"/>
    <w:rsid w:val="00FC66BF"/>
    <w:rsid w:val="00FD0426"/>
    <w:rsid w:val="00FD206B"/>
    <w:rsid w:val="00FD3C41"/>
    <w:rsid w:val="00FD57C3"/>
    <w:rsid w:val="00FD712C"/>
    <w:rsid w:val="00FE3AAA"/>
    <w:rsid w:val="00FE3DF9"/>
    <w:rsid w:val="00FE4051"/>
    <w:rsid w:val="00FE53FE"/>
    <w:rsid w:val="00FE7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F69BC-8E33-4144-AE4B-90A0D407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215"/>
    <w:rPr>
      <w:sz w:val="24"/>
    </w:rPr>
  </w:style>
  <w:style w:type="paragraph" w:styleId="1">
    <w:name w:val="heading 1"/>
    <w:basedOn w:val="a"/>
    <w:next w:val="a"/>
    <w:link w:val="10"/>
    <w:uiPriority w:val="9"/>
    <w:qFormat/>
    <w:rsid w:val="00DE1215"/>
    <w:pPr>
      <w:keepNext/>
      <w:spacing w:before="120" w:after="120"/>
      <w:outlineLvl w:val="0"/>
    </w:pPr>
    <w:rPr>
      <w:b/>
      <w:sz w:val="18"/>
      <w:lang w:val="x-none" w:eastAsia="x-none"/>
    </w:rPr>
  </w:style>
  <w:style w:type="paragraph" w:styleId="2">
    <w:name w:val="heading 2"/>
    <w:basedOn w:val="a"/>
    <w:next w:val="a"/>
    <w:link w:val="20"/>
    <w:qFormat/>
    <w:rsid w:val="00DE1215"/>
    <w:pPr>
      <w:keepNext/>
      <w:spacing w:before="120"/>
      <w:jc w:val="center"/>
      <w:outlineLvl w:val="1"/>
    </w:pPr>
    <w:rPr>
      <w:b/>
      <w:sz w:val="22"/>
      <w:lang w:val="x-none" w:eastAsia="x-none"/>
    </w:rPr>
  </w:style>
  <w:style w:type="paragraph" w:styleId="3">
    <w:name w:val="heading 3"/>
    <w:basedOn w:val="a"/>
    <w:next w:val="a"/>
    <w:link w:val="30"/>
    <w:qFormat/>
    <w:rsid w:val="00DE1215"/>
    <w:pPr>
      <w:keepNext/>
      <w:spacing w:before="120" w:after="120" w:line="200" w:lineRule="exact"/>
      <w:outlineLvl w:val="2"/>
    </w:pPr>
    <w:rPr>
      <w:b/>
      <w:sz w:val="20"/>
      <w:lang w:val="x-none" w:eastAsia="x-none"/>
    </w:rPr>
  </w:style>
  <w:style w:type="paragraph" w:styleId="4">
    <w:name w:val="heading 4"/>
    <w:basedOn w:val="a"/>
    <w:next w:val="a"/>
    <w:link w:val="40"/>
    <w:qFormat/>
    <w:rsid w:val="00DE1215"/>
    <w:pPr>
      <w:keepNext/>
      <w:jc w:val="center"/>
      <w:outlineLvl w:val="3"/>
    </w:pPr>
    <w:rPr>
      <w:b/>
      <w:bCs/>
      <w:sz w:val="20"/>
      <w:lang w:val="x-none" w:eastAsia="x-none"/>
    </w:rPr>
  </w:style>
  <w:style w:type="paragraph" w:styleId="5">
    <w:name w:val="heading 5"/>
    <w:basedOn w:val="a"/>
    <w:next w:val="a"/>
    <w:link w:val="50"/>
    <w:qFormat/>
    <w:rsid w:val="00DE1215"/>
    <w:pPr>
      <w:keepNext/>
      <w:ind w:left="-57" w:right="-57"/>
      <w:jc w:val="center"/>
      <w:outlineLvl w:val="4"/>
    </w:pPr>
    <w:rPr>
      <w:b/>
      <w:sz w:val="22"/>
      <w:lang w:val="x-none" w:eastAsia="x-none"/>
    </w:rPr>
  </w:style>
  <w:style w:type="paragraph" w:styleId="6">
    <w:name w:val="heading 6"/>
    <w:basedOn w:val="a"/>
    <w:next w:val="a"/>
    <w:link w:val="60"/>
    <w:qFormat/>
    <w:rsid w:val="00DE1215"/>
    <w:pPr>
      <w:keepNext/>
      <w:jc w:val="center"/>
      <w:outlineLvl w:val="5"/>
    </w:pPr>
    <w:rPr>
      <w:b/>
      <w:sz w:val="18"/>
      <w:lang w:val="en-US" w:eastAsia="x-none"/>
    </w:rPr>
  </w:style>
  <w:style w:type="paragraph" w:styleId="7">
    <w:name w:val="heading 7"/>
    <w:basedOn w:val="a"/>
    <w:next w:val="a"/>
    <w:link w:val="70"/>
    <w:qFormat/>
    <w:rsid w:val="00DE1215"/>
    <w:pPr>
      <w:keepNext/>
      <w:outlineLvl w:val="6"/>
    </w:pPr>
    <w:rPr>
      <w:b/>
      <w:sz w:val="20"/>
      <w:lang w:val="x-none" w:eastAsia="x-none"/>
    </w:rPr>
  </w:style>
  <w:style w:type="paragraph" w:styleId="8">
    <w:name w:val="heading 8"/>
    <w:basedOn w:val="a"/>
    <w:next w:val="a"/>
    <w:link w:val="80"/>
    <w:qFormat/>
    <w:rsid w:val="00DE1215"/>
    <w:pPr>
      <w:keepNext/>
      <w:jc w:val="right"/>
      <w:outlineLvl w:val="7"/>
    </w:pPr>
    <w:rPr>
      <w:b/>
      <w:sz w:val="18"/>
      <w:lang w:val="en-US" w:eastAsia="x-none"/>
    </w:rPr>
  </w:style>
  <w:style w:type="paragraph" w:styleId="9">
    <w:name w:val="heading 9"/>
    <w:basedOn w:val="a"/>
    <w:next w:val="a"/>
    <w:link w:val="90"/>
    <w:qFormat/>
    <w:rsid w:val="00DE1215"/>
    <w:pPr>
      <w:keepNext/>
      <w:spacing w:line="200" w:lineRule="exact"/>
      <w:ind w:left="142"/>
      <w:outlineLvl w:val="8"/>
    </w:pPr>
    <w:rPr>
      <w:b/>
      <w:bCs/>
      <w:sz w:val="18"/>
      <w:szCs w:val="1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1"/>
    <w:basedOn w:val="a"/>
    <w:rsid w:val="00DE1215"/>
    <w:pPr>
      <w:spacing w:line="360" w:lineRule="auto"/>
      <w:ind w:firstLine="709"/>
    </w:pPr>
  </w:style>
  <w:style w:type="paragraph" w:styleId="a3">
    <w:name w:val="header"/>
    <w:basedOn w:val="a"/>
    <w:link w:val="a4"/>
    <w:rsid w:val="00DE1215"/>
    <w:pPr>
      <w:tabs>
        <w:tab w:val="center" w:pos="4536"/>
        <w:tab w:val="right" w:pos="9072"/>
      </w:tabs>
    </w:pPr>
    <w:rPr>
      <w:lang w:val="x-none" w:eastAsia="x-none"/>
    </w:rPr>
  </w:style>
  <w:style w:type="character" w:styleId="a5">
    <w:name w:val="page number"/>
    <w:basedOn w:val="a0"/>
    <w:rsid w:val="00DE1215"/>
  </w:style>
  <w:style w:type="paragraph" w:styleId="a6">
    <w:name w:val="Body Text"/>
    <w:aliases w:val="Знак1,Заг1"/>
    <w:basedOn w:val="a"/>
    <w:link w:val="a7"/>
    <w:rsid w:val="00DE1215"/>
    <w:pPr>
      <w:widowControl w:val="0"/>
      <w:spacing w:after="120"/>
    </w:pPr>
    <w:rPr>
      <w:rFonts w:ascii="Arial" w:hAnsi="Arial"/>
      <w:sz w:val="20"/>
      <w:lang w:val="x-none" w:eastAsia="x-none"/>
    </w:rPr>
  </w:style>
  <w:style w:type="paragraph" w:styleId="a8">
    <w:name w:val="Plain Text"/>
    <w:basedOn w:val="a"/>
    <w:link w:val="a9"/>
    <w:rsid w:val="00DE1215"/>
    <w:rPr>
      <w:rFonts w:ascii="Courier New" w:hAnsi="Courier New"/>
      <w:sz w:val="20"/>
      <w:lang w:val="x-none" w:eastAsia="x-none"/>
    </w:rPr>
  </w:style>
  <w:style w:type="paragraph" w:customStyle="1" w:styleId="11">
    <w:name w:val="заголовок 1"/>
    <w:basedOn w:val="a"/>
    <w:next w:val="a"/>
    <w:rsid w:val="00DE1215"/>
    <w:pPr>
      <w:keepNext/>
      <w:widowControl w:val="0"/>
      <w:jc w:val="right"/>
    </w:pPr>
    <w:rPr>
      <w:b/>
      <w:sz w:val="20"/>
      <w:lang w:val="en-US"/>
    </w:rPr>
  </w:style>
  <w:style w:type="paragraph" w:styleId="aa">
    <w:name w:val="footer"/>
    <w:basedOn w:val="a"/>
    <w:link w:val="ab"/>
    <w:rsid w:val="00DE1215"/>
    <w:pPr>
      <w:tabs>
        <w:tab w:val="center" w:pos="4153"/>
        <w:tab w:val="right" w:pos="8306"/>
      </w:tabs>
    </w:pPr>
    <w:rPr>
      <w:sz w:val="20"/>
    </w:rPr>
  </w:style>
  <w:style w:type="paragraph" w:styleId="21">
    <w:name w:val="Body Text 2"/>
    <w:basedOn w:val="a"/>
    <w:link w:val="22"/>
    <w:rsid w:val="00DE1215"/>
    <w:pPr>
      <w:jc w:val="both"/>
    </w:pPr>
    <w:rPr>
      <w:sz w:val="20"/>
    </w:rPr>
  </w:style>
  <w:style w:type="paragraph" w:styleId="ac">
    <w:name w:val="Body Text Indent"/>
    <w:basedOn w:val="a"/>
    <w:link w:val="ad"/>
    <w:rsid w:val="00DE1215"/>
    <w:pPr>
      <w:spacing w:before="60" w:line="180" w:lineRule="exact"/>
      <w:ind w:left="284"/>
    </w:pPr>
    <w:rPr>
      <w:sz w:val="20"/>
    </w:rPr>
  </w:style>
  <w:style w:type="paragraph" w:customStyle="1" w:styleId="ae">
    <w:name w:val="Âåðõíèé êîëîíòèòóë"/>
    <w:basedOn w:val="a"/>
    <w:rsid w:val="00DE1215"/>
    <w:pPr>
      <w:tabs>
        <w:tab w:val="center" w:pos="4153"/>
        <w:tab w:val="right" w:pos="8306"/>
      </w:tabs>
      <w:autoSpaceDE w:val="0"/>
      <w:autoSpaceDN w:val="0"/>
      <w:adjustRightInd w:val="0"/>
    </w:pPr>
    <w:rPr>
      <w:sz w:val="20"/>
    </w:rPr>
  </w:style>
  <w:style w:type="paragraph" w:styleId="af">
    <w:name w:val="Date"/>
    <w:basedOn w:val="a"/>
    <w:next w:val="a"/>
    <w:link w:val="af0"/>
    <w:rsid w:val="00DE1215"/>
    <w:rPr>
      <w:lang w:val="x-none" w:eastAsia="x-none"/>
    </w:rPr>
  </w:style>
  <w:style w:type="paragraph" w:styleId="af1">
    <w:name w:val="Block Text"/>
    <w:basedOn w:val="a"/>
    <w:rsid w:val="00DE1215"/>
    <w:pPr>
      <w:spacing w:line="200" w:lineRule="exact"/>
      <w:ind w:left="-57" w:right="-57"/>
      <w:jc w:val="center"/>
    </w:pPr>
    <w:rPr>
      <w:sz w:val="18"/>
      <w:szCs w:val="18"/>
    </w:rPr>
  </w:style>
  <w:style w:type="paragraph" w:customStyle="1" w:styleId="Iauiue">
    <w:name w:val="Iau?iue"/>
    <w:rsid w:val="00DE1215"/>
    <w:pPr>
      <w:widowControl w:val="0"/>
    </w:pPr>
  </w:style>
  <w:style w:type="paragraph" w:styleId="af2">
    <w:name w:val="Balloon Text"/>
    <w:basedOn w:val="a"/>
    <w:link w:val="af3"/>
    <w:semiHidden/>
    <w:rsid w:val="00DE1215"/>
    <w:rPr>
      <w:rFonts w:ascii="Tahoma" w:hAnsi="Tahoma"/>
      <w:sz w:val="16"/>
      <w:szCs w:val="16"/>
      <w:lang w:val="x-none" w:eastAsia="x-none"/>
    </w:rPr>
  </w:style>
  <w:style w:type="paragraph" w:styleId="af4">
    <w:name w:val="Название"/>
    <w:basedOn w:val="a"/>
    <w:next w:val="a"/>
    <w:qFormat/>
    <w:rsid w:val="00DE1215"/>
    <w:pPr>
      <w:widowControl w:val="0"/>
      <w:jc w:val="right"/>
    </w:pPr>
    <w:rPr>
      <w:sz w:val="20"/>
      <w:u w:val="single"/>
    </w:rPr>
  </w:style>
  <w:style w:type="paragraph" w:customStyle="1" w:styleId="TitleLpu">
    <w:name w:val="TitleLpu"/>
    <w:basedOn w:val="a"/>
    <w:rsid w:val="00DE1215"/>
    <w:rPr>
      <w:sz w:val="20"/>
      <w:lang w:val="en-US"/>
    </w:rPr>
  </w:style>
  <w:style w:type="paragraph" w:customStyle="1" w:styleId="ConsPlusNonformat">
    <w:name w:val="ConsPlusNonformat"/>
    <w:rsid w:val="00DE1215"/>
    <w:pPr>
      <w:widowControl w:val="0"/>
      <w:autoSpaceDE w:val="0"/>
      <w:autoSpaceDN w:val="0"/>
      <w:adjustRightInd w:val="0"/>
    </w:pPr>
    <w:rPr>
      <w:rFonts w:ascii="Courier New" w:hAnsi="Courier New"/>
    </w:rPr>
  </w:style>
  <w:style w:type="paragraph" w:styleId="af5">
    <w:name w:val="caption"/>
    <w:basedOn w:val="a"/>
    <w:next w:val="a"/>
    <w:qFormat/>
    <w:rsid w:val="00DE1215"/>
    <w:pPr>
      <w:jc w:val="center"/>
    </w:pPr>
    <w:rPr>
      <w:b/>
      <w:spacing w:val="-2"/>
      <w:sz w:val="26"/>
    </w:rPr>
  </w:style>
  <w:style w:type="paragraph" w:styleId="23">
    <w:name w:val="Body Text Indent 2"/>
    <w:basedOn w:val="a"/>
    <w:link w:val="24"/>
    <w:rsid w:val="00DE1215"/>
    <w:pPr>
      <w:ind w:firstLine="709"/>
      <w:jc w:val="both"/>
    </w:pPr>
    <w:rPr>
      <w:lang w:val="x-none" w:eastAsia="x-none"/>
    </w:rPr>
  </w:style>
  <w:style w:type="paragraph" w:styleId="31">
    <w:name w:val="Body Text Indent 3"/>
    <w:basedOn w:val="a"/>
    <w:link w:val="32"/>
    <w:rsid w:val="00DE1215"/>
    <w:pPr>
      <w:ind w:firstLine="709"/>
      <w:jc w:val="both"/>
    </w:pPr>
    <w:rPr>
      <w:color w:val="FF0000"/>
      <w:lang w:val="x-none" w:eastAsia="x-none"/>
    </w:rPr>
  </w:style>
  <w:style w:type="character" w:customStyle="1" w:styleId="10">
    <w:name w:val="Заголовок 1 Знак"/>
    <w:link w:val="1"/>
    <w:uiPriority w:val="9"/>
    <w:rsid w:val="00443E06"/>
    <w:rPr>
      <w:b/>
      <w:sz w:val="18"/>
    </w:rPr>
  </w:style>
  <w:style w:type="character" w:customStyle="1" w:styleId="20">
    <w:name w:val="Заголовок 2 Знак"/>
    <w:link w:val="2"/>
    <w:rsid w:val="00443E06"/>
    <w:rPr>
      <w:b/>
      <w:sz w:val="22"/>
    </w:rPr>
  </w:style>
  <w:style w:type="character" w:customStyle="1" w:styleId="30">
    <w:name w:val="Заголовок 3 Знак"/>
    <w:link w:val="3"/>
    <w:rsid w:val="00443E06"/>
    <w:rPr>
      <w:b/>
    </w:rPr>
  </w:style>
  <w:style w:type="character" w:customStyle="1" w:styleId="40">
    <w:name w:val="Заголовок 4 Знак"/>
    <w:link w:val="4"/>
    <w:rsid w:val="00443E06"/>
    <w:rPr>
      <w:b/>
      <w:bCs/>
    </w:rPr>
  </w:style>
  <w:style w:type="character" w:customStyle="1" w:styleId="50">
    <w:name w:val="Заголовок 5 Знак"/>
    <w:link w:val="5"/>
    <w:rsid w:val="00443E06"/>
    <w:rPr>
      <w:b/>
      <w:sz w:val="22"/>
    </w:rPr>
  </w:style>
  <w:style w:type="character" w:customStyle="1" w:styleId="60">
    <w:name w:val="Заголовок 6 Знак"/>
    <w:link w:val="6"/>
    <w:rsid w:val="00443E06"/>
    <w:rPr>
      <w:b/>
      <w:sz w:val="18"/>
      <w:lang w:val="en-US"/>
    </w:rPr>
  </w:style>
  <w:style w:type="character" w:customStyle="1" w:styleId="70">
    <w:name w:val="Заголовок 7 Знак"/>
    <w:link w:val="7"/>
    <w:rsid w:val="00443E06"/>
    <w:rPr>
      <w:b/>
    </w:rPr>
  </w:style>
  <w:style w:type="character" w:customStyle="1" w:styleId="80">
    <w:name w:val="Заголовок 8 Знак"/>
    <w:link w:val="8"/>
    <w:rsid w:val="00443E06"/>
    <w:rPr>
      <w:b/>
      <w:sz w:val="18"/>
      <w:lang w:val="en-US"/>
    </w:rPr>
  </w:style>
  <w:style w:type="character" w:customStyle="1" w:styleId="90">
    <w:name w:val="Заголовок 9 Знак"/>
    <w:link w:val="9"/>
    <w:rsid w:val="00443E06"/>
    <w:rPr>
      <w:b/>
      <w:bCs/>
      <w:sz w:val="18"/>
      <w:szCs w:val="18"/>
    </w:rPr>
  </w:style>
  <w:style w:type="character" w:customStyle="1" w:styleId="a4">
    <w:name w:val="Верхний колонтитул Знак"/>
    <w:link w:val="a3"/>
    <w:rsid w:val="00443E06"/>
    <w:rPr>
      <w:sz w:val="24"/>
    </w:rPr>
  </w:style>
  <w:style w:type="character" w:customStyle="1" w:styleId="ad">
    <w:name w:val="Основной текст с отступом Знак"/>
    <w:link w:val="ac"/>
    <w:rsid w:val="00443E06"/>
  </w:style>
  <w:style w:type="character" w:customStyle="1" w:styleId="a7">
    <w:name w:val="Основной текст Знак"/>
    <w:aliases w:val="Знак1 Знак,Заг1 Знак"/>
    <w:link w:val="a6"/>
    <w:rsid w:val="00443E06"/>
    <w:rPr>
      <w:rFonts w:ascii="Arial" w:hAnsi="Arial"/>
    </w:rPr>
  </w:style>
  <w:style w:type="character" w:customStyle="1" w:styleId="ab">
    <w:name w:val="Нижний колонтитул Знак"/>
    <w:link w:val="aa"/>
    <w:rsid w:val="00443E06"/>
  </w:style>
  <w:style w:type="character" w:customStyle="1" w:styleId="af3">
    <w:name w:val="Текст выноски Знак"/>
    <w:link w:val="af2"/>
    <w:semiHidden/>
    <w:rsid w:val="00443E06"/>
    <w:rPr>
      <w:rFonts w:ascii="Tahoma" w:hAnsi="Tahoma" w:cs="Tahoma"/>
      <w:sz w:val="16"/>
      <w:szCs w:val="16"/>
    </w:rPr>
  </w:style>
  <w:style w:type="paragraph" w:customStyle="1" w:styleId="af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443E06"/>
    <w:pPr>
      <w:widowControl w:val="0"/>
      <w:autoSpaceDE w:val="0"/>
      <w:autoSpaceDN w:val="0"/>
      <w:adjustRightInd w:val="0"/>
      <w:spacing w:after="160" w:line="240" w:lineRule="exact"/>
    </w:pPr>
    <w:rPr>
      <w:sz w:val="28"/>
      <w:lang w:val="en-US" w:eastAsia="en-US"/>
    </w:rPr>
  </w:style>
  <w:style w:type="character" w:customStyle="1" w:styleId="af0">
    <w:name w:val="Дата Знак"/>
    <w:link w:val="af"/>
    <w:rsid w:val="00443E06"/>
    <w:rPr>
      <w:sz w:val="24"/>
    </w:rPr>
  </w:style>
  <w:style w:type="paragraph" w:styleId="af7">
    <w:name w:val="List Bullet"/>
    <w:basedOn w:val="a"/>
    <w:autoRedefine/>
    <w:rsid w:val="00443E06"/>
    <w:pPr>
      <w:tabs>
        <w:tab w:val="num" w:pos="360"/>
      </w:tabs>
      <w:ind w:left="360" w:hanging="360"/>
    </w:pPr>
  </w:style>
  <w:style w:type="character" w:customStyle="1" w:styleId="a9">
    <w:name w:val="Текст Знак"/>
    <w:link w:val="a8"/>
    <w:rsid w:val="00443E06"/>
    <w:rPr>
      <w:rFonts w:ascii="Courier New" w:hAnsi="Courier New"/>
    </w:rPr>
  </w:style>
  <w:style w:type="paragraph" w:styleId="33">
    <w:name w:val="Body Text 3"/>
    <w:basedOn w:val="a"/>
    <w:link w:val="34"/>
    <w:rsid w:val="00443E06"/>
    <w:pPr>
      <w:jc w:val="center"/>
    </w:pPr>
    <w:rPr>
      <w:sz w:val="18"/>
      <w:lang w:val="x-none" w:eastAsia="x-none"/>
    </w:rPr>
  </w:style>
  <w:style w:type="character" w:customStyle="1" w:styleId="34">
    <w:name w:val="Основной текст 3 Знак"/>
    <w:link w:val="33"/>
    <w:rsid w:val="00443E06"/>
    <w:rPr>
      <w:sz w:val="18"/>
    </w:rPr>
  </w:style>
  <w:style w:type="character" w:customStyle="1" w:styleId="24">
    <w:name w:val="Основной текст с отступом 2 Знак"/>
    <w:link w:val="23"/>
    <w:rsid w:val="00443E06"/>
    <w:rPr>
      <w:sz w:val="24"/>
    </w:rPr>
  </w:style>
  <w:style w:type="character" w:customStyle="1" w:styleId="200">
    <w:name w:val="Знак Знак20"/>
    <w:rsid w:val="00443E06"/>
    <w:rPr>
      <w:b/>
      <w:noProof w:val="0"/>
      <w:lang w:val="ru-RU"/>
    </w:rPr>
  </w:style>
  <w:style w:type="character" w:styleId="af8">
    <w:name w:val="Strong"/>
    <w:qFormat/>
    <w:rsid w:val="00443E06"/>
    <w:rPr>
      <w:b/>
    </w:rPr>
  </w:style>
  <w:style w:type="paragraph" w:customStyle="1" w:styleId="210">
    <w:name w:val="Основной текст 21"/>
    <w:basedOn w:val="a"/>
    <w:rsid w:val="00443E06"/>
    <w:pPr>
      <w:widowControl w:val="0"/>
      <w:jc w:val="both"/>
    </w:pPr>
    <w:rPr>
      <w:sz w:val="28"/>
    </w:rPr>
  </w:style>
  <w:style w:type="paragraph" w:customStyle="1" w:styleId="211">
    <w:name w:val="Основной текст 21"/>
    <w:basedOn w:val="a"/>
    <w:rsid w:val="00443E06"/>
    <w:pPr>
      <w:widowControl w:val="0"/>
      <w:jc w:val="both"/>
    </w:pPr>
    <w:rPr>
      <w:sz w:val="28"/>
    </w:rPr>
  </w:style>
  <w:style w:type="paragraph" w:customStyle="1" w:styleId="af9">
    <w:name w:val="Нормальный"/>
    <w:rsid w:val="00443E06"/>
    <w:pPr>
      <w:widowControl w:val="0"/>
    </w:pPr>
  </w:style>
  <w:style w:type="paragraph" w:styleId="afa">
    <w:name w:val="annotation text"/>
    <w:basedOn w:val="a"/>
    <w:link w:val="afb"/>
    <w:semiHidden/>
    <w:rsid w:val="00443E06"/>
    <w:rPr>
      <w:sz w:val="20"/>
    </w:rPr>
  </w:style>
  <w:style w:type="character" w:customStyle="1" w:styleId="afb">
    <w:name w:val="Текст примечания Знак"/>
    <w:basedOn w:val="a0"/>
    <w:link w:val="afa"/>
    <w:semiHidden/>
    <w:rsid w:val="00443E06"/>
  </w:style>
  <w:style w:type="character" w:customStyle="1" w:styleId="32">
    <w:name w:val="Основной текст с отступом 3 Знак"/>
    <w:link w:val="31"/>
    <w:rsid w:val="00443E06"/>
    <w:rPr>
      <w:color w:val="FF0000"/>
      <w:sz w:val="24"/>
    </w:rPr>
  </w:style>
  <w:style w:type="character" w:customStyle="1" w:styleId="22">
    <w:name w:val="Основной текст 2 Знак"/>
    <w:link w:val="21"/>
    <w:rsid w:val="00443E06"/>
  </w:style>
  <w:style w:type="character" w:customStyle="1" w:styleId="240">
    <w:name w:val="Знак Знак24"/>
    <w:rsid w:val="002F45DA"/>
    <w:rPr>
      <w:sz w:val="24"/>
    </w:rPr>
  </w:style>
  <w:style w:type="table" w:styleId="afc">
    <w:name w:val="Table Grid"/>
    <w:basedOn w:val="a1"/>
    <w:rsid w:val="00243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semiHidden/>
    <w:locked/>
    <w:rsid w:val="0000447E"/>
    <w:rPr>
      <w:rFonts w:ascii="Courier New" w:hAnsi="Courier New" w:cs="Times New Roman"/>
      <w:sz w:val="20"/>
      <w:szCs w:val="20"/>
    </w:rPr>
  </w:style>
  <w:style w:type="character" w:customStyle="1" w:styleId="BalloonTextChar">
    <w:name w:val="Balloon Text Char"/>
    <w:semiHidden/>
    <w:locked/>
    <w:rsid w:val="0000447E"/>
    <w:rPr>
      <w:rFonts w:ascii="Tahoma" w:hAnsi="Tahoma" w:cs="Times New Roman"/>
      <w:sz w:val="16"/>
      <w:szCs w:val="16"/>
    </w:rPr>
  </w:style>
  <w:style w:type="character" w:styleId="afd">
    <w:name w:val="footnote reference"/>
    <w:semiHidden/>
    <w:rsid w:val="0000447E"/>
    <w:rPr>
      <w:rFonts w:cs="Times New Roman"/>
      <w:vertAlign w:val="superscript"/>
    </w:rPr>
  </w:style>
  <w:style w:type="character" w:styleId="afe">
    <w:name w:val="Hyperlink"/>
    <w:uiPriority w:val="99"/>
    <w:unhideWhenUsed/>
    <w:rsid w:val="004F11E0"/>
    <w:rPr>
      <w:color w:val="0000FF"/>
      <w:u w:val="single"/>
    </w:rPr>
  </w:style>
  <w:style w:type="character" w:styleId="aff">
    <w:name w:val="FollowedHyperlink"/>
    <w:uiPriority w:val="99"/>
    <w:semiHidden/>
    <w:unhideWhenUsed/>
    <w:rsid w:val="002835AB"/>
    <w:rPr>
      <w:color w:val="800080"/>
      <w:u w:val="single"/>
    </w:rPr>
  </w:style>
  <w:style w:type="character" w:styleId="aff0">
    <w:name w:val="annotation reference"/>
    <w:rsid w:val="000D79F1"/>
    <w:rPr>
      <w:sz w:val="16"/>
      <w:szCs w:val="16"/>
    </w:rPr>
  </w:style>
  <w:style w:type="paragraph" w:styleId="aff1">
    <w:name w:val="annotation subject"/>
    <w:basedOn w:val="afa"/>
    <w:next w:val="afa"/>
    <w:link w:val="aff2"/>
    <w:uiPriority w:val="99"/>
    <w:semiHidden/>
    <w:unhideWhenUsed/>
    <w:rsid w:val="0074241C"/>
    <w:rPr>
      <w:b/>
      <w:bCs/>
      <w:lang w:val="x-none" w:eastAsia="x-none"/>
    </w:rPr>
  </w:style>
  <w:style w:type="character" w:customStyle="1" w:styleId="aff2">
    <w:name w:val="Тема примечания Знак"/>
    <w:link w:val="aff1"/>
    <w:uiPriority w:val="99"/>
    <w:semiHidden/>
    <w:rsid w:val="00742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3636">
      <w:bodyDiv w:val="1"/>
      <w:marLeft w:val="0"/>
      <w:marRight w:val="0"/>
      <w:marTop w:val="0"/>
      <w:marBottom w:val="0"/>
      <w:divBdr>
        <w:top w:val="none" w:sz="0" w:space="0" w:color="auto"/>
        <w:left w:val="none" w:sz="0" w:space="0" w:color="auto"/>
        <w:bottom w:val="none" w:sz="0" w:space="0" w:color="auto"/>
        <w:right w:val="none" w:sz="0" w:space="0" w:color="auto"/>
      </w:divBdr>
    </w:div>
    <w:div w:id="234634135">
      <w:bodyDiv w:val="1"/>
      <w:marLeft w:val="0"/>
      <w:marRight w:val="0"/>
      <w:marTop w:val="0"/>
      <w:marBottom w:val="0"/>
      <w:divBdr>
        <w:top w:val="none" w:sz="0" w:space="0" w:color="auto"/>
        <w:left w:val="none" w:sz="0" w:space="0" w:color="auto"/>
        <w:bottom w:val="none" w:sz="0" w:space="0" w:color="auto"/>
        <w:right w:val="none" w:sz="0" w:space="0" w:color="auto"/>
      </w:divBdr>
    </w:div>
    <w:div w:id="272058302">
      <w:bodyDiv w:val="1"/>
      <w:marLeft w:val="0"/>
      <w:marRight w:val="0"/>
      <w:marTop w:val="0"/>
      <w:marBottom w:val="0"/>
      <w:divBdr>
        <w:top w:val="none" w:sz="0" w:space="0" w:color="auto"/>
        <w:left w:val="none" w:sz="0" w:space="0" w:color="auto"/>
        <w:bottom w:val="none" w:sz="0" w:space="0" w:color="auto"/>
        <w:right w:val="none" w:sz="0" w:space="0" w:color="auto"/>
      </w:divBdr>
    </w:div>
    <w:div w:id="437990354">
      <w:bodyDiv w:val="1"/>
      <w:marLeft w:val="0"/>
      <w:marRight w:val="0"/>
      <w:marTop w:val="0"/>
      <w:marBottom w:val="0"/>
      <w:divBdr>
        <w:top w:val="none" w:sz="0" w:space="0" w:color="auto"/>
        <w:left w:val="none" w:sz="0" w:space="0" w:color="auto"/>
        <w:bottom w:val="none" w:sz="0" w:space="0" w:color="auto"/>
        <w:right w:val="none" w:sz="0" w:space="0" w:color="auto"/>
      </w:divBdr>
    </w:div>
    <w:div w:id="563948628">
      <w:bodyDiv w:val="1"/>
      <w:marLeft w:val="0"/>
      <w:marRight w:val="0"/>
      <w:marTop w:val="0"/>
      <w:marBottom w:val="0"/>
      <w:divBdr>
        <w:top w:val="none" w:sz="0" w:space="0" w:color="auto"/>
        <w:left w:val="none" w:sz="0" w:space="0" w:color="auto"/>
        <w:bottom w:val="none" w:sz="0" w:space="0" w:color="auto"/>
        <w:right w:val="none" w:sz="0" w:space="0" w:color="auto"/>
      </w:divBdr>
    </w:div>
    <w:div w:id="588270692">
      <w:bodyDiv w:val="1"/>
      <w:marLeft w:val="0"/>
      <w:marRight w:val="0"/>
      <w:marTop w:val="0"/>
      <w:marBottom w:val="0"/>
      <w:divBdr>
        <w:top w:val="none" w:sz="0" w:space="0" w:color="auto"/>
        <w:left w:val="none" w:sz="0" w:space="0" w:color="auto"/>
        <w:bottom w:val="none" w:sz="0" w:space="0" w:color="auto"/>
        <w:right w:val="none" w:sz="0" w:space="0" w:color="auto"/>
      </w:divBdr>
    </w:div>
    <w:div w:id="621420890">
      <w:bodyDiv w:val="1"/>
      <w:marLeft w:val="0"/>
      <w:marRight w:val="0"/>
      <w:marTop w:val="0"/>
      <w:marBottom w:val="0"/>
      <w:divBdr>
        <w:top w:val="none" w:sz="0" w:space="0" w:color="auto"/>
        <w:left w:val="none" w:sz="0" w:space="0" w:color="auto"/>
        <w:bottom w:val="none" w:sz="0" w:space="0" w:color="auto"/>
        <w:right w:val="none" w:sz="0" w:space="0" w:color="auto"/>
      </w:divBdr>
    </w:div>
    <w:div w:id="668093927">
      <w:bodyDiv w:val="1"/>
      <w:marLeft w:val="0"/>
      <w:marRight w:val="0"/>
      <w:marTop w:val="0"/>
      <w:marBottom w:val="0"/>
      <w:divBdr>
        <w:top w:val="none" w:sz="0" w:space="0" w:color="auto"/>
        <w:left w:val="none" w:sz="0" w:space="0" w:color="auto"/>
        <w:bottom w:val="none" w:sz="0" w:space="0" w:color="auto"/>
        <w:right w:val="none" w:sz="0" w:space="0" w:color="auto"/>
      </w:divBdr>
    </w:div>
    <w:div w:id="686518767">
      <w:bodyDiv w:val="1"/>
      <w:marLeft w:val="0"/>
      <w:marRight w:val="0"/>
      <w:marTop w:val="0"/>
      <w:marBottom w:val="0"/>
      <w:divBdr>
        <w:top w:val="none" w:sz="0" w:space="0" w:color="auto"/>
        <w:left w:val="none" w:sz="0" w:space="0" w:color="auto"/>
        <w:bottom w:val="none" w:sz="0" w:space="0" w:color="auto"/>
        <w:right w:val="none" w:sz="0" w:space="0" w:color="auto"/>
      </w:divBdr>
    </w:div>
    <w:div w:id="731464186">
      <w:bodyDiv w:val="1"/>
      <w:marLeft w:val="0"/>
      <w:marRight w:val="0"/>
      <w:marTop w:val="0"/>
      <w:marBottom w:val="0"/>
      <w:divBdr>
        <w:top w:val="none" w:sz="0" w:space="0" w:color="auto"/>
        <w:left w:val="none" w:sz="0" w:space="0" w:color="auto"/>
        <w:bottom w:val="none" w:sz="0" w:space="0" w:color="auto"/>
        <w:right w:val="none" w:sz="0" w:space="0" w:color="auto"/>
      </w:divBdr>
    </w:div>
    <w:div w:id="906307952">
      <w:bodyDiv w:val="1"/>
      <w:marLeft w:val="0"/>
      <w:marRight w:val="0"/>
      <w:marTop w:val="0"/>
      <w:marBottom w:val="0"/>
      <w:divBdr>
        <w:top w:val="none" w:sz="0" w:space="0" w:color="auto"/>
        <w:left w:val="none" w:sz="0" w:space="0" w:color="auto"/>
        <w:bottom w:val="none" w:sz="0" w:space="0" w:color="auto"/>
        <w:right w:val="none" w:sz="0" w:space="0" w:color="auto"/>
      </w:divBdr>
    </w:div>
    <w:div w:id="941301243">
      <w:bodyDiv w:val="1"/>
      <w:marLeft w:val="0"/>
      <w:marRight w:val="0"/>
      <w:marTop w:val="0"/>
      <w:marBottom w:val="0"/>
      <w:divBdr>
        <w:top w:val="none" w:sz="0" w:space="0" w:color="auto"/>
        <w:left w:val="none" w:sz="0" w:space="0" w:color="auto"/>
        <w:bottom w:val="none" w:sz="0" w:space="0" w:color="auto"/>
        <w:right w:val="none" w:sz="0" w:space="0" w:color="auto"/>
      </w:divBdr>
    </w:div>
    <w:div w:id="955217351">
      <w:bodyDiv w:val="1"/>
      <w:marLeft w:val="0"/>
      <w:marRight w:val="0"/>
      <w:marTop w:val="0"/>
      <w:marBottom w:val="0"/>
      <w:divBdr>
        <w:top w:val="none" w:sz="0" w:space="0" w:color="auto"/>
        <w:left w:val="none" w:sz="0" w:space="0" w:color="auto"/>
        <w:bottom w:val="none" w:sz="0" w:space="0" w:color="auto"/>
        <w:right w:val="none" w:sz="0" w:space="0" w:color="auto"/>
      </w:divBdr>
    </w:div>
    <w:div w:id="1136490997">
      <w:bodyDiv w:val="1"/>
      <w:marLeft w:val="0"/>
      <w:marRight w:val="0"/>
      <w:marTop w:val="0"/>
      <w:marBottom w:val="0"/>
      <w:divBdr>
        <w:top w:val="none" w:sz="0" w:space="0" w:color="auto"/>
        <w:left w:val="none" w:sz="0" w:space="0" w:color="auto"/>
        <w:bottom w:val="none" w:sz="0" w:space="0" w:color="auto"/>
        <w:right w:val="none" w:sz="0" w:space="0" w:color="auto"/>
      </w:divBdr>
    </w:div>
    <w:div w:id="1504974180">
      <w:bodyDiv w:val="1"/>
      <w:marLeft w:val="0"/>
      <w:marRight w:val="0"/>
      <w:marTop w:val="0"/>
      <w:marBottom w:val="0"/>
      <w:divBdr>
        <w:top w:val="none" w:sz="0" w:space="0" w:color="auto"/>
        <w:left w:val="none" w:sz="0" w:space="0" w:color="auto"/>
        <w:bottom w:val="none" w:sz="0" w:space="0" w:color="auto"/>
        <w:right w:val="none" w:sz="0" w:space="0" w:color="auto"/>
      </w:divBdr>
    </w:div>
    <w:div w:id="1689797645">
      <w:bodyDiv w:val="1"/>
      <w:marLeft w:val="0"/>
      <w:marRight w:val="0"/>
      <w:marTop w:val="0"/>
      <w:marBottom w:val="0"/>
      <w:divBdr>
        <w:top w:val="none" w:sz="0" w:space="0" w:color="auto"/>
        <w:left w:val="none" w:sz="0" w:space="0" w:color="auto"/>
        <w:bottom w:val="none" w:sz="0" w:space="0" w:color="auto"/>
        <w:right w:val="none" w:sz="0" w:space="0" w:color="auto"/>
      </w:divBdr>
    </w:div>
    <w:div w:id="19590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8FD3-5333-45A8-BA81-4BB44D37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14069</Words>
  <Characters>80199</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СТАТИСТИЧЕСКОЕ НАБЛЮДЕНИЕ</vt:lpstr>
    </vt:vector>
  </TitlesOfParts>
  <Company>ГКС РФ</Company>
  <LinksUpToDate>false</LinksUpToDate>
  <CharactersWithSpaces>94080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СТАТИСТИЧЕСКОЕ НАБЛЮДЕНИЕ</dc:title>
  <dc:subject/>
  <dc:creator>555</dc:creator>
  <cp:keywords/>
  <cp:lastModifiedBy>Александр Сараф</cp:lastModifiedBy>
  <cp:revision>2</cp:revision>
  <cp:lastPrinted>2022-12-02T09:57:00Z</cp:lastPrinted>
  <dcterms:created xsi:type="dcterms:W3CDTF">2023-05-16T19:31:00Z</dcterms:created>
  <dcterms:modified xsi:type="dcterms:W3CDTF">2023-05-16T19:31:00Z</dcterms:modified>
</cp:coreProperties>
</file>